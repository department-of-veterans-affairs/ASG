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7EA8C025" w14:textId="77777777" w:rsidR="00F800EC" w:rsidRDefault="00F800EC" w:rsidP="00CD5C58">
      <w:pPr>
        <w:pStyle w:val="Heading3"/>
      </w:pPr>
    </w:p>
    <w:p w14:paraId="2AE038B0" w14:textId="77777777" w:rsidR="00CD5C58" w:rsidRDefault="00F800EC" w:rsidP="00517ABC">
      <w:pPr>
        <w:pStyle w:val="Heading2"/>
      </w:pPr>
      <w:bookmarkStart w:id="3" w:name="_Toc517964064"/>
      <w:r>
        <w:t>Objective</w:t>
      </w:r>
      <w:bookmarkEnd w:id="3"/>
    </w:p>
    <w:p w14:paraId="76EB8B7B" w14:textId="19A676D5" w:rsidR="00F800EC" w:rsidRDefault="009D1DC3" w:rsidP="00F800EC">
      <w:r>
        <w:t xml:space="preserve">This </w:t>
      </w:r>
      <w:commentRangeStart w:id="4"/>
      <w:r>
        <w:t xml:space="preserve">blueprint </w:t>
      </w:r>
      <w:commentRangeEnd w:id="4"/>
      <w:r w:rsidR="00513918">
        <w:rPr>
          <w:rStyle w:val="CommentReference"/>
        </w:rPr>
        <w:commentReference w:id="4"/>
      </w:r>
      <w:r>
        <w:t>d</w:t>
      </w:r>
      <w:r w:rsidR="00F800EC">
        <w:t>efine</w:t>
      </w:r>
      <w:r>
        <w:t>s</w:t>
      </w:r>
      <w:r w:rsidR="00420CF5">
        <w:t xml:space="preserve"> an API naming convention for </w:t>
      </w:r>
      <w:r w:rsidR="002634F1">
        <w:t xml:space="preserve">the </w:t>
      </w:r>
      <w:del w:id="5" w:author="Paul Marshall" w:date="2018-08-24T11:58:00Z">
        <w:r w:rsidR="002634F1" w:rsidDel="004273B7">
          <w:delText>Veteran</w:delText>
        </w:r>
      </w:del>
      <w:del w:id="6" w:author="Paul Marshall" w:date="2018-08-22T14:30:00Z">
        <w:r w:rsidR="002634F1" w:rsidDel="00D91FE5">
          <w:delText>’</w:delText>
        </w:r>
      </w:del>
      <w:del w:id="7" w:author="Paul Marshall" w:date="2018-08-24T11:58:00Z">
        <w:r w:rsidR="002634F1" w:rsidDel="004273B7">
          <w:delText>s</w:delText>
        </w:r>
        <w:r w:rsidR="00F800EC" w:rsidDel="004273B7">
          <w:delText xml:space="preserve"> Affairs</w:delText>
        </w:r>
      </w:del>
      <w:ins w:id="8" w:author="Paul Marshall" w:date="2018-08-24T11:58:00Z">
        <w:r w:rsidR="004273B7">
          <w:t>VA</w:t>
        </w:r>
      </w:ins>
      <w:r w:rsidR="00F800EC">
        <w:t xml:space="preserve"> </w:t>
      </w:r>
      <w:del w:id="9" w:author="Paul Marshall" w:date="2018-08-24T11:58:00Z">
        <w:r w:rsidR="00F800EC" w:rsidDel="004273B7">
          <w:delText>e</w:delText>
        </w:r>
      </w:del>
      <w:ins w:id="10" w:author="Paul Marshall" w:date="2018-08-24T11:58:00Z">
        <w:r w:rsidR="004273B7">
          <w:t>E</w:t>
        </w:r>
      </w:ins>
      <w:r w:rsidR="00F800EC">
        <w:t xml:space="preserve">nterprise, supporting all middleware and </w:t>
      </w:r>
      <w:commentRangeStart w:id="11"/>
      <w:r w:rsidR="00F800EC">
        <w:t>API</w:t>
      </w:r>
      <w:commentRangeEnd w:id="11"/>
      <w:r w:rsidR="004273B7">
        <w:rPr>
          <w:rStyle w:val="CommentReference"/>
        </w:rPr>
        <w:commentReference w:id="11"/>
      </w:r>
      <w:r w:rsidR="00F800EC">
        <w:t xml:space="preserve"> management solutions and supporting all V</w:t>
      </w:r>
      <w:del w:id="12" w:author="Paul Marshall" w:date="2018-08-24T11:58:00Z">
        <w:r w:rsidR="00F800EC" w:rsidDel="004273B7">
          <w:delText>eteran</w:delText>
        </w:r>
      </w:del>
      <w:del w:id="13" w:author="Paul Marshall" w:date="2018-08-22T14:30:00Z">
        <w:r w:rsidR="00F800EC" w:rsidDel="00D91FE5">
          <w:delText>’</w:delText>
        </w:r>
      </w:del>
      <w:del w:id="14" w:author="Paul Marshall" w:date="2018-08-24T11:58:00Z">
        <w:r w:rsidR="00F800EC" w:rsidDel="004273B7">
          <w:delText>s Affairs</w:delText>
        </w:r>
      </w:del>
      <w:ins w:id="15" w:author="Paul Marshall" w:date="2018-08-24T11:58:00Z">
        <w:r w:rsidR="004273B7">
          <w:t>A</w:t>
        </w:r>
      </w:ins>
      <w:r w:rsidR="00F800EC">
        <w:t xml:space="preserve"> organization units and lines of businesses.  Most importantly, define an API URL standard.</w:t>
      </w:r>
    </w:p>
    <w:p w14:paraId="4552DBD4" w14:textId="2BFFB66A" w:rsidR="00AF427B" w:rsidRDefault="00AF427B" w:rsidP="00AF427B">
      <w:pPr>
        <w:pStyle w:val="Heading3"/>
      </w:pPr>
      <w:bookmarkStart w:id="16" w:name="_Toc498773025"/>
      <w:bookmarkStart w:id="17" w:name="_Toc517964065"/>
      <w:r>
        <w:t>Global and Enterprise Impacts of Naming Convention Standards</w:t>
      </w:r>
      <w:bookmarkEnd w:id="16"/>
      <w:bookmarkEnd w:id="17"/>
    </w:p>
    <w:p w14:paraId="16C82E75" w14:textId="2B05E22F" w:rsidR="00AF427B" w:rsidRDefault="00AF427B" w:rsidP="00AF427B">
      <w:r>
        <w:t>The naming conventions standards contained herein are applicable across any centralized or geographically distributed implementations of Integrations and API</w:t>
      </w:r>
      <w:del w:id="18" w:author="Paul Marshall" w:date="2018-08-24T10:03:00Z">
        <w:r w:rsidR="00FD3E72" w:rsidDel="0021115D">
          <w:delText>’</w:delText>
        </w:r>
      </w:del>
      <w:r>
        <w:t xml:space="preserve">s. </w:t>
      </w:r>
    </w:p>
    <w:p w14:paraId="18AAFB33" w14:textId="49D55BF6" w:rsidR="00AF427B" w:rsidRDefault="00AF427B" w:rsidP="00AF427B">
      <w:pPr>
        <w:pStyle w:val="Heading3"/>
      </w:pPr>
      <w:bookmarkStart w:id="19" w:name="_Toc498773026"/>
      <w:bookmarkStart w:id="20" w:name="_Toc517964066"/>
      <w:r>
        <w:t>Cross Integration or Tech</w:t>
      </w:r>
      <w:ins w:id="21" w:author="Paul Marshall" w:date="2018-08-24T12:33:00Z">
        <w:r w:rsidR="00513918">
          <w:t>nical</w:t>
        </w:r>
      </w:ins>
      <w:r>
        <w:t xml:space="preserve"> Platform Support</w:t>
      </w:r>
      <w:bookmarkEnd w:id="19"/>
      <w:bookmarkEnd w:id="20"/>
    </w:p>
    <w:p w14:paraId="5407D5B4" w14:textId="31C3A391" w:rsidR="00A001A1" w:rsidRDefault="00AF427B" w:rsidP="00AF427B">
      <w:pPr>
        <w:rPr>
          <w:ins w:id="22" w:author="Paul Marshall" w:date="2018-08-24T12:34:00Z"/>
        </w:rPr>
      </w:pPr>
      <w:r>
        <w:t>The naming convention standards contained herein for API</w:t>
      </w:r>
      <w:ins w:id="23" w:author="Paul Marshall" w:date="2018-08-24T10:04:00Z">
        <w:r w:rsidR="0021115D">
          <w:t>s</w:t>
        </w:r>
      </w:ins>
      <w:r>
        <w:t xml:space="preserve"> are applicable across integration platforms, as they are agnostic of the underlying technology stack.  </w:t>
      </w:r>
      <w:ins w:id="24" w:author="Paul Marshall" w:date="2018-08-24T12:35:00Z">
        <w:r w:rsidR="00A001A1">
          <w:t xml:space="preserve">The intention is to provide </w:t>
        </w:r>
      </w:ins>
      <w:ins w:id="25" w:author="Paul Marshall" w:date="2018-08-24T12:36:00Z">
        <w:r w:rsidR="00A001A1">
          <w:t xml:space="preserve">a vendor neutral convention for MuleSoft, 3Scale or any other API development and hosting </w:t>
        </w:r>
      </w:ins>
      <w:ins w:id="26" w:author="Paul Marshall" w:date="2018-08-24T12:37:00Z">
        <w:r w:rsidR="00A001A1">
          <w:t xml:space="preserve">platform.  Where product-specific guidance is required, these are addressed in </w:t>
        </w:r>
      </w:ins>
      <w:ins w:id="27" w:author="Paul Marshall" w:date="2018-08-24T12:38:00Z">
        <w:r w:rsidR="00A001A1">
          <w:t>independent</w:t>
        </w:r>
      </w:ins>
      <w:ins w:id="28" w:author="Paul Marshall" w:date="2018-08-24T12:37:00Z">
        <w:r w:rsidR="00A001A1">
          <w:t xml:space="preserve"> sections.</w:t>
        </w:r>
      </w:ins>
    </w:p>
    <w:p w14:paraId="72738BF2" w14:textId="31C647AF" w:rsidR="00AF427B" w:rsidDel="00A001A1" w:rsidRDefault="00AF427B" w:rsidP="00AF427B">
      <w:pPr>
        <w:rPr>
          <w:del w:id="29" w:author="Paul Marshall" w:date="2018-08-24T12:38:00Z"/>
        </w:rPr>
      </w:pPr>
      <w:del w:id="30" w:author="Paul Marshall" w:date="2018-08-24T12:38:00Z">
        <w:r w:rsidDel="00A001A1">
          <w:delText>For example, if the API</w:delText>
        </w:r>
      </w:del>
      <w:del w:id="31" w:author="Paul Marshall" w:date="2018-08-24T10:05:00Z">
        <w:r w:rsidDel="0021115D">
          <w:delText>’</w:delText>
        </w:r>
      </w:del>
      <w:del w:id="32" w:author="Paul Marshall" w:date="2018-08-24T12:38:00Z">
        <w:r w:rsidDel="00A001A1">
          <w:delText xml:space="preserve">s are developed on MuleSoft, 3Scale, Kong, CA Layer, or Spring, the API naming conventions should </w:delText>
        </w:r>
        <w:r w:rsidR="002634F1" w:rsidDel="00A001A1">
          <w:delText>remain</w:delText>
        </w:r>
        <w:r w:rsidDel="00A001A1">
          <w:delText xml:space="preserve"> consistent and continue to be relevant no matter of the technology platform used to build and host these APIs.  Specific vendor applicability is noted in separate sections.</w:delText>
        </w:r>
      </w:del>
    </w:p>
    <w:p w14:paraId="55CCBA80" w14:textId="77777777" w:rsidR="00AF427B" w:rsidRDefault="00AF427B" w:rsidP="00AF427B">
      <w:pPr>
        <w:pStyle w:val="Heading3"/>
      </w:pPr>
      <w:bookmarkStart w:id="33" w:name="_Toc498773027"/>
      <w:bookmarkStart w:id="34" w:name="_Toc517964067"/>
      <w:r>
        <w:t xml:space="preserve">Cross Deployment </w:t>
      </w:r>
      <w:commentRangeStart w:id="35"/>
      <w:r>
        <w:t>Models</w:t>
      </w:r>
      <w:bookmarkEnd w:id="33"/>
      <w:bookmarkEnd w:id="34"/>
      <w:commentRangeEnd w:id="35"/>
      <w:r w:rsidR="00A93AD7">
        <w:rPr>
          <w:rStyle w:val="CommentReference"/>
          <w:rFonts w:asciiTheme="minorHAnsi" w:eastAsiaTheme="minorHAnsi" w:hAnsiTheme="minorHAnsi" w:cstheme="minorBidi"/>
          <w:color w:val="auto"/>
        </w:rPr>
        <w:commentReference w:id="35"/>
      </w:r>
    </w:p>
    <w:p w14:paraId="2A1B9672" w14:textId="03A85526" w:rsidR="00AF427B" w:rsidRDefault="00AF427B" w:rsidP="00F800EC">
      <w:bookmarkStart w:id="36" w:name="_Hlk522879860"/>
      <w:r>
        <w:t xml:space="preserve">The </w:t>
      </w:r>
      <w:commentRangeStart w:id="37"/>
      <w:r>
        <w:t xml:space="preserve">naming convention standards </w:t>
      </w:r>
      <w:commentRangeEnd w:id="37"/>
      <w:r w:rsidR="0033111E">
        <w:rPr>
          <w:rStyle w:val="CommentReference"/>
        </w:rPr>
        <w:commentReference w:id="37"/>
      </w:r>
      <w:r>
        <w:t>contained herein for API</w:t>
      </w:r>
      <w:ins w:id="38" w:author="Paul Marshall" w:date="2018-08-24T10:09:00Z">
        <w:r w:rsidR="00DE680D">
          <w:t>s</w:t>
        </w:r>
      </w:ins>
      <w:r>
        <w:t xml:space="preserve"> are applicable across deployment and hosting models, whether </w:t>
      </w:r>
      <w:del w:id="39" w:author="Paul Marshall" w:date="2018-08-24T10:09:00Z">
        <w:r w:rsidDel="00DE680D">
          <w:delText xml:space="preserve">the </w:delText>
        </w:r>
      </w:del>
      <w:ins w:id="40" w:author="Paul Marshall" w:date="2018-08-24T10:09:00Z">
        <w:r w:rsidR="00DE680D">
          <w:t xml:space="preserve">an </w:t>
        </w:r>
      </w:ins>
      <w:r>
        <w:t>API is deployed to a Cloud (</w:t>
      </w:r>
      <w:ins w:id="41" w:author="Paul Marshall" w:date="2018-08-24T10:09:00Z">
        <w:r w:rsidR="00DE680D">
          <w:t xml:space="preserve">e.g. </w:t>
        </w:r>
      </w:ins>
      <w:r>
        <w:t>IaaS, PaaS, or SaaS) or On Premise, as the naming conventions either account</w:t>
      </w:r>
      <w:del w:id="42" w:author="Paul Marshall" w:date="2018-08-24T10:10:00Z">
        <w:r w:rsidDel="00DE680D">
          <w:delText>s</w:delText>
        </w:r>
      </w:del>
      <w:r>
        <w:t xml:space="preserve"> for the deployment model or is agnostic of the underlying hosting and cloud model.  The conventions account for deployment in the VA Enterprise Cloud (VAEC) deployment model to ensure unique</w:t>
      </w:r>
      <w:del w:id="43" w:author="Paul Marshall" w:date="2018-08-24T10:11:00Z">
        <w:r w:rsidDel="00DE680D">
          <w:delText>ness</w:delText>
        </w:r>
      </w:del>
      <w:r>
        <w:t xml:space="preserve"> </w:t>
      </w:r>
      <w:ins w:id="44" w:author="Paul Marshall" w:date="2018-08-24T10:11:00Z">
        <w:r w:rsidR="00DE680D">
          <w:t xml:space="preserve">names </w:t>
        </w:r>
      </w:ins>
      <w:r>
        <w:t xml:space="preserve">across the </w:t>
      </w:r>
      <w:ins w:id="45" w:author="Paul Marshall" w:date="2018-08-24T10:11:00Z">
        <w:r w:rsidR="00DE680D">
          <w:t xml:space="preserve">entire </w:t>
        </w:r>
      </w:ins>
      <w:commentRangeStart w:id="46"/>
      <w:commentRangeStart w:id="47"/>
      <w:r>
        <w:t>VA</w:t>
      </w:r>
      <w:commentRangeEnd w:id="46"/>
      <w:r w:rsidR="003D3017">
        <w:rPr>
          <w:rStyle w:val="CommentReference"/>
        </w:rPr>
        <w:commentReference w:id="46"/>
      </w:r>
      <w:commentRangeEnd w:id="47"/>
      <w:r w:rsidR="003D3017">
        <w:rPr>
          <w:rStyle w:val="CommentReference"/>
        </w:rPr>
        <w:commentReference w:id="47"/>
      </w:r>
      <w:r>
        <w:t>.</w:t>
      </w:r>
    </w:p>
    <w:bookmarkEnd w:id="36"/>
    <w:p w14:paraId="2593768C" w14:textId="0BADD35A" w:rsidR="001130CE" w:rsidRDefault="00705458" w:rsidP="00F800EC">
      <w:pPr>
        <w:rPr>
          <w:ins w:id="48" w:author="Paul Marshall" w:date="2018-08-24T13:12:00Z"/>
        </w:rPr>
      </w:pPr>
      <w:r>
        <w:t xml:space="preserve">The VA naming convention standard requires the API name to be unique no matter the region, locale, or infrastructure environment </w:t>
      </w:r>
      <w:ins w:id="49" w:author="Paul Marshall" w:date="2018-08-24T13:12:00Z">
        <w:r w:rsidR="001130CE">
          <w:t xml:space="preserve">to avoid </w:t>
        </w:r>
        <w:proofErr w:type="gramStart"/>
        <w:r w:rsidR="003D3017">
          <w:t xml:space="preserve">possible </w:t>
        </w:r>
      </w:ins>
      <w:ins w:id="50" w:author="Paul Marshall" w:date="2018-08-24T13:13:00Z">
        <w:r w:rsidR="003D3017">
          <w:t>future</w:t>
        </w:r>
        <w:proofErr w:type="gramEnd"/>
        <w:r w:rsidR="003D3017">
          <w:t xml:space="preserve"> collisions </w:t>
        </w:r>
      </w:ins>
      <w:ins w:id="51" w:author="Paul Marshall" w:date="2018-08-24T13:14:00Z">
        <w:r w:rsidR="003D3017">
          <w:t>as</w:t>
        </w:r>
      </w:ins>
      <w:ins w:id="52" w:author="Paul Marshall" w:date="2018-08-24T13:13:00Z">
        <w:r w:rsidR="003D3017">
          <w:t xml:space="preserve"> APIs may be rehosted to different environments.</w:t>
        </w:r>
      </w:ins>
    </w:p>
    <w:p w14:paraId="7F675400" w14:textId="4168EC35" w:rsidR="00705458" w:rsidDel="003D3017" w:rsidRDefault="00705458" w:rsidP="00F800EC">
      <w:pPr>
        <w:rPr>
          <w:del w:id="53" w:author="Paul Marshall" w:date="2018-08-24T13:13:00Z"/>
        </w:rPr>
      </w:pPr>
      <w:del w:id="54" w:author="Paul Marshall" w:date="2018-08-24T13:13:00Z">
        <w:r w:rsidDel="003D3017">
          <w:delText xml:space="preserve">due to being deployed in a domain that supports the cloud hosted environment across </w:delText>
        </w:r>
      </w:del>
      <w:del w:id="55" w:author="Paul Marshall" w:date="2018-08-24T10:12:00Z">
        <w:r w:rsidDel="00DE680D">
          <w:delText>c</w:delText>
        </w:r>
      </w:del>
      <w:del w:id="56" w:author="Paul Marshall" w:date="2018-08-24T13:13:00Z">
        <w:r w:rsidDel="003D3017">
          <w:delText>louds, as well as On Premise.</w:delText>
        </w:r>
      </w:del>
    </w:p>
    <w:p w14:paraId="3A0E73DE" w14:textId="3CD4A0E5"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ins w:id="57" w:author="Paul Marshall" w:date="2018-08-24T12:25:00Z">
        <w:r w:rsidR="00513918">
          <w:rPr>
            <w:b/>
            <w:color w:val="4472C4" w:themeColor="accent1"/>
            <w:u w:val="single"/>
          </w:rPr>
          <w:t>[[TBD]]</w:t>
        </w:r>
      </w:ins>
    </w:p>
    <w:p w14:paraId="577FECD4" w14:textId="4AC8B6BE" w:rsidR="00517ABC" w:rsidRDefault="009D1DC3" w:rsidP="00AF427B">
      <w:pPr>
        <w:rPr>
          <w:b/>
          <w:color w:val="4472C4" w:themeColor="accent1"/>
          <w:u w:val="single"/>
        </w:rPr>
      </w:pPr>
      <w:proofErr w:type="spellStart"/>
      <w:r>
        <w:t>No</w:t>
      </w:r>
      <w:proofErr w:type="spellEnd"/>
      <w:r>
        <w:t xml:space="preserve">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58" w:name="_Toc498519327"/>
      <w:bookmarkStart w:id="59" w:name="_Toc504735223"/>
      <w:ins w:id="60" w:author="Paul Marshall" w:date="2018-08-24T12:25:00Z">
        <w:r w:rsidR="00513918">
          <w:rPr>
            <w:b/>
            <w:color w:val="4472C4" w:themeColor="accent1"/>
            <w:u w:val="single"/>
          </w:rPr>
          <w:t>[[TBD]]</w:t>
        </w:r>
      </w:ins>
    </w:p>
    <w:p w14:paraId="71068237" w14:textId="3B77EFEC" w:rsidR="00E1522D" w:rsidRPr="00E1522D" w:rsidRDefault="00E1522D" w:rsidP="00E1522D">
      <w:pPr>
        <w:pStyle w:val="Heading3"/>
      </w:pPr>
      <w:r w:rsidRPr="00E1522D">
        <w:t>Discoverability</w:t>
      </w:r>
    </w:p>
    <w:p w14:paraId="61AD7168" w14:textId="52C1867B" w:rsidR="00AF427B" w:rsidRPr="00950E91" w:rsidRDefault="00E1522D">
      <w:commentRangeStart w:id="61"/>
      <w:r>
        <w:t>API</w:t>
      </w:r>
      <w:commentRangeEnd w:id="61"/>
      <w:r w:rsidR="003D3017">
        <w:rPr>
          <w:rStyle w:val="CommentReference"/>
        </w:rPr>
        <w:commentReference w:id="61"/>
      </w:r>
      <w:r w:rsidRPr="00A46FF6">
        <w:t xml:space="preserve"> names should be syntactically valid DNS names (as per </w:t>
      </w:r>
      <w:hyperlink r:id="rId11" w:history="1">
        <w:r w:rsidRPr="00A46FF6">
          <w:t>RFC 1035</w:t>
        </w:r>
      </w:hyperlink>
      <w:r w:rsidRPr="00A46FF6">
        <w:t>) which can be resolved to one or more network addresses. </w:t>
      </w:r>
      <w:r w:rsidRPr="005A107E">
        <w:t>If an API is composed of several services</w:t>
      </w:r>
      <w:r>
        <w:t xml:space="preserve"> or API</w:t>
      </w:r>
      <w:del w:id="62" w:author="Paul Marshall" w:date="2018-08-24T10:52:00Z">
        <w:r w:rsidDel="00710D59">
          <w:delText>’</w:delText>
        </w:r>
      </w:del>
      <w:r>
        <w:t xml:space="preserve">s, </w:t>
      </w:r>
      <w:r w:rsidRPr="005A107E">
        <w:t xml:space="preserve"> 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63" w:name="_Toc517964068"/>
      <w:r>
        <w:lastRenderedPageBreak/>
        <w:t>Vendor Agnostic API Naming Convention</w:t>
      </w:r>
      <w:bookmarkEnd w:id="63"/>
    </w:p>
    <w:bookmarkEnd w:id="58"/>
    <w:bookmarkEnd w:id="59"/>
    <w:p w14:paraId="577F1D6C" w14:textId="6FE2735A" w:rsidR="00E1522D" w:rsidRPr="00A46FF6"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del w:id="64" w:author="Paul Marshall" w:date="2018-08-24T10:54:00Z">
        <w:r w:rsidRPr="00A46FF6" w:rsidDel="00A93AD7">
          <w:rPr>
            <w:rFonts w:asciiTheme="minorHAnsi" w:eastAsiaTheme="minorHAnsi" w:hAnsiTheme="minorHAnsi" w:cstheme="minorBidi"/>
            <w:color w:val="auto"/>
            <w:sz w:val="22"/>
            <w:szCs w:val="22"/>
          </w:rPr>
          <w:delText>a long period</w:delText>
        </w:r>
      </w:del>
      <w:ins w:id="65" w:author="Paul Marshall" w:date="2018-08-24T10:54:00Z">
        <w:r w:rsidR="00A93AD7" w:rsidRPr="00A46FF6">
          <w:rPr>
            <w:rFonts w:asciiTheme="minorHAnsi" w:eastAsiaTheme="minorHAnsi" w:hAnsiTheme="minorHAnsi" w:cstheme="minorBidi"/>
            <w:color w:val="auto"/>
            <w:sz w:val="22"/>
            <w:szCs w:val="22"/>
          </w:rPr>
          <w:t xml:space="preserve">an extended </w:t>
        </w:r>
        <w:proofErr w:type="gramStart"/>
        <w:r w:rsidR="00A93AD7" w:rsidRPr="00A46FF6">
          <w:rPr>
            <w:rFonts w:asciiTheme="minorHAnsi" w:eastAsiaTheme="minorHAnsi" w:hAnsiTheme="minorHAnsi" w:cstheme="minorBidi"/>
            <w:color w:val="auto"/>
            <w:sz w:val="22"/>
            <w:szCs w:val="22"/>
          </w:rPr>
          <w:t>period</w:t>
        </w:r>
      </w:ins>
      <w:r w:rsidRPr="00A46FF6">
        <w:rPr>
          <w:rFonts w:asciiTheme="minorHAnsi" w:eastAsiaTheme="minorHAnsi" w:hAnsiTheme="minorHAnsi" w:cstheme="minorBidi"/>
          <w:color w:val="auto"/>
          <w:sz w:val="22"/>
          <w:szCs w:val="22"/>
        </w:rPr>
        <w:t xml:space="preserve"> of time</w:t>
      </w:r>
      <w:proofErr w:type="gramEnd"/>
      <w:r w:rsidRPr="00A46FF6">
        <w:rPr>
          <w:rFonts w:asciiTheme="minorHAnsi" w:eastAsiaTheme="minorHAnsi" w:hAnsiTheme="minorHAnsi" w:cstheme="minorBidi"/>
          <w:color w:val="auto"/>
          <w:sz w:val="22"/>
          <w:szCs w:val="22"/>
        </w:rPr>
        <w:t>, all names used by an API should be:</w:t>
      </w:r>
    </w:p>
    <w:p w14:paraId="42989F7C" w14:textId="77777777" w:rsidR="00E1522D" w:rsidRPr="00A46FF6" w:rsidRDefault="00E1522D" w:rsidP="00E1522D">
      <w:pPr>
        <w:pStyle w:val="Heading3"/>
        <w:rPr>
          <w:rFonts w:asciiTheme="minorHAnsi" w:eastAsiaTheme="minorHAnsi" w:hAnsiTheme="minorHAnsi" w:cstheme="minorBidi"/>
          <w:color w:val="auto"/>
          <w:sz w:val="22"/>
          <w:szCs w:val="22"/>
        </w:rPr>
      </w:pPr>
    </w:p>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C3412EA" w14:textId="77777777" w:rsidR="005E3EA2" w:rsidRDefault="005E3EA2" w:rsidP="00FD0C96">
      <w:pPr>
        <w:pStyle w:val="Heading3"/>
      </w:pPr>
    </w:p>
    <w:p w14:paraId="34C666E9" w14:textId="77777777" w:rsidR="005E3EA2" w:rsidRPr="005E3EA2" w:rsidRDefault="00257251" w:rsidP="005E3EA2">
      <w:pPr>
        <w:pStyle w:val="Heading3"/>
      </w:pPr>
      <w:bookmarkStart w:id="66" w:name="_Toc517964069"/>
      <w:r>
        <w:t>VA Background Requirements</w:t>
      </w:r>
      <w:bookmarkEnd w:id="66"/>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67048104" w:rsidR="00344D50" w:rsidRDefault="00CD5C58" w:rsidP="00982DB4">
            <w:del w:id="67" w:author="Paul Marshall" w:date="2018-08-24T10:55:00Z">
              <w:r w:rsidDel="00A93AD7">
                <w:delText>Veteran’s Affairs</w:delText>
              </w:r>
            </w:del>
            <w:ins w:id="68" w:author="Paul Marshall" w:date="2018-08-24T10:55:00Z">
              <w:r w:rsidR="00A93AD7">
                <w:t>VA</w:t>
              </w:r>
            </w:ins>
            <w:r w:rsidR="00344D50">
              <w:t xml:space="preserve"> </w:t>
            </w:r>
            <w:r w:rsidR="0058293C">
              <w:t>has a preference to host</w:t>
            </w:r>
            <w:r w:rsidR="00F800EC">
              <w:t xml:space="preserve"> API</w:t>
            </w:r>
            <w:del w:id="69" w:author="Paul Marshall" w:date="2018-08-24T10:56:00Z">
              <w:r w:rsidR="00F800EC" w:rsidDel="00A93AD7">
                <w:delText>’</w:delText>
              </w:r>
            </w:del>
            <w:r w:rsidR="00F800EC">
              <w:t xml:space="preserve">s, </w:t>
            </w:r>
            <w:r w:rsidR="002634F1">
              <w:t>applications</w:t>
            </w:r>
            <w:r w:rsidR="00F800EC">
              <w:t xml:space="preserve">, and </w:t>
            </w:r>
            <w:r w:rsidR="00544087">
              <w:t xml:space="preserve">IT </w:t>
            </w:r>
            <w:r w:rsidR="00F800EC">
              <w:t>solutions in the Veterans Affairs Enterprise Cloud (VAEC).  Some API</w:t>
            </w:r>
            <w:del w:id="70" w:author="Paul Marshall" w:date="2018-08-24T10:56:00Z">
              <w:r w:rsidR="00F800EC" w:rsidDel="00A93AD7">
                <w:delText>’</w:delText>
              </w:r>
            </w:del>
            <w:r w:rsidR="00F800EC">
              <w:t>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1ED1CE78" w:rsidR="00344D50" w:rsidRDefault="00FD0C96" w:rsidP="00982DB4">
            <w:r>
              <w:t>VA</w:t>
            </w:r>
            <w:r w:rsidR="00344D50">
              <w:t xml:space="preserve"> does </w:t>
            </w:r>
            <w:del w:id="71" w:author="Paul Marshall" w:date="2018-08-24T10:56:00Z">
              <w:r w:rsidR="00344D50" w:rsidDel="00A93AD7">
                <w:delText>a maj</w:delText>
              </w:r>
              <w:r w:rsidDel="00A93AD7">
                <w:delText>ority of</w:delText>
              </w:r>
            </w:del>
            <w:ins w:id="72" w:author="Paul Marshall" w:date="2018-08-24T10:56:00Z">
              <w:r w:rsidR="00A93AD7">
                <w:t>most of</w:t>
              </w:r>
            </w:ins>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77777777" w:rsidR="00344D50" w:rsidRDefault="00344D50" w:rsidP="00982DB4">
            <w:r>
              <w:t>The Naming Conve</w:t>
            </w:r>
            <w:r w:rsidR="00067AC1">
              <w:t>n</w:t>
            </w:r>
            <w:r>
              <w:t xml:space="preserve">tion will not account for a </w:t>
            </w:r>
            <w:commentRangeStart w:id="73"/>
            <w:r>
              <w:t>region</w:t>
            </w:r>
            <w:commentRangeEnd w:id="73"/>
            <w:r w:rsidR="00A93AD7">
              <w:rPr>
                <w:rStyle w:val="CommentReference"/>
              </w:rPr>
              <w:commentReference w:id="73"/>
            </w:r>
            <w:r>
              <w:t xml:space="preserve"> or locale in the naming convention</w:t>
            </w:r>
            <w:r w:rsidR="000271B8">
              <w:t xml:space="preserve"> because the majority of </w:t>
            </w:r>
            <w:r w:rsidR="00FD0C96">
              <w:t>VA</w:t>
            </w:r>
            <w:r w:rsidR="000271B8">
              <w:t xml:space="preserve"> is USA based.</w:t>
            </w:r>
          </w:p>
          <w:p w14:paraId="62323C46" w14:textId="77777777" w:rsidR="001D10A6" w:rsidRDefault="001D10A6" w:rsidP="00982DB4"/>
          <w:p w14:paraId="3C3F2FA2" w14:textId="77777777"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del w:id="74" w:author="Paul Marshall" w:date="2018-08-24T10:57:00Z">
              <w:r w:rsidR="00FD0C96" w:rsidDel="00A93AD7">
                <w:delText>’</w:delText>
              </w:r>
            </w:del>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ins w:id="75" w:author="Paul Marshall" w:date="2018-08-24T10:57:00Z">
              <w:r w:rsidR="00A93AD7">
                <w:t>’s</w:t>
              </w:r>
            </w:ins>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32EC8C85" w:rsidR="007A25FD" w:rsidRPr="003762A7" w:rsidRDefault="00A93AD7" w:rsidP="00982DB4">
            <w:ins w:id="76" w:author="Paul Marshall" w:date="2018-08-24T11:00:00Z">
              <w:r>
                <w:t>3</w:t>
              </w:r>
            </w:ins>
            <w:del w:id="77" w:author="Paul Marshall" w:date="2018-08-24T11:00:00Z">
              <w:r w:rsidR="007A25FD" w:rsidRPr="003762A7" w:rsidDel="00A93AD7">
                <w:delText>5</w:delText>
              </w:r>
            </w:del>
          </w:p>
        </w:tc>
        <w:tc>
          <w:tcPr>
            <w:tcW w:w="4950" w:type="dxa"/>
            <w:shd w:val="clear" w:color="auto" w:fill="auto"/>
          </w:tcPr>
          <w:p w14:paraId="2229CE3E" w14:textId="77777777" w:rsidR="007A25FD" w:rsidRPr="003762A7" w:rsidRDefault="00257251" w:rsidP="00982DB4">
            <w:r>
              <w:t>V</w:t>
            </w:r>
            <w:r w:rsidR="007A25FD" w:rsidRPr="003762A7">
              <w:t xml:space="preserve">A has many Use Cases that involve Salesforce.com </w:t>
            </w:r>
            <w:commentRangeStart w:id="78"/>
            <w:r w:rsidR="007A25FD" w:rsidRPr="003762A7">
              <w:t>and</w:t>
            </w:r>
            <w:commentRangeEnd w:id="78"/>
            <w:r w:rsidR="00A93AD7">
              <w:rPr>
                <w:rStyle w:val="CommentReference"/>
              </w:rPr>
              <w:commentReference w:id="78"/>
            </w:r>
            <w:r w:rsidR="007A25FD" w:rsidRPr="003762A7">
              <w:t xml:space="preserve"> </w:t>
            </w:r>
            <w:r>
              <w:t>enterprise systems</w:t>
            </w:r>
            <w:r w:rsidR="007A25FD" w:rsidRPr="003762A7">
              <w:t xml:space="preserve"> (although, these are not the only Use Cases, and this framework is a broader, enterprise level framework)</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79" w:name="_Toc498519328"/>
      <w:bookmarkStart w:id="80" w:name="_Toc504735224"/>
      <w:bookmarkStart w:id="81" w:name="_Toc517964070"/>
      <w:r>
        <w:t>Naming Criteria</w:t>
      </w:r>
      <w:bookmarkEnd w:id="79"/>
      <w:bookmarkEnd w:id="80"/>
      <w:bookmarkEnd w:id="81"/>
    </w:p>
    <w:p w14:paraId="3808D4DC" w14:textId="3751B540" w:rsidR="00982DB4" w:rsidRDefault="00982DB4" w:rsidP="00982DB4">
      <w:r>
        <w:t xml:space="preserve">Following </w:t>
      </w:r>
      <w:commentRangeStart w:id="82"/>
      <w:r>
        <w:t xml:space="preserve">the </w:t>
      </w:r>
      <w:r w:rsidR="000271B8">
        <w:t xml:space="preserve">industry </w:t>
      </w:r>
      <w:r>
        <w:t>standard</w:t>
      </w:r>
      <w:r w:rsidR="00257251">
        <w:t xml:space="preserve">s </w:t>
      </w:r>
      <w:commentRangeEnd w:id="82"/>
      <w:r w:rsidR="00D961B5">
        <w:rPr>
          <w:rStyle w:val="CommentReference"/>
        </w:rPr>
        <w:commentReference w:id="82"/>
      </w:r>
      <w:r w:rsidR="00257251">
        <w:t>on</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del w:id="83" w:author="Paul Marshall" w:date="2018-08-24T11:04:00Z">
        <w:r w:rsidR="000271B8" w:rsidDel="00546BF1">
          <w:delText xml:space="preserve"> t</w:delText>
        </w:r>
      </w:del>
      <w:r>
        <w:t xml:space="preserve">.  </w:t>
      </w:r>
    </w:p>
    <w:p w14:paraId="45DAD5D6" w14:textId="77777777" w:rsidR="00982DB4" w:rsidRDefault="00982DB4" w:rsidP="00982DB4">
      <w:r>
        <w:t>With the API URL naming convention, the following required and optional criteria should be met:</w:t>
      </w:r>
    </w:p>
    <w:p w14:paraId="774A4B61" w14:textId="74352579" w:rsidR="00982DB4" w:rsidRDefault="00982DB4" w:rsidP="00982DB4">
      <w:pPr>
        <w:pStyle w:val="ListParagraph"/>
        <w:numPr>
          <w:ilvl w:val="0"/>
          <w:numId w:val="22"/>
        </w:numPr>
        <w:spacing w:after="200" w:line="276" w:lineRule="auto"/>
      </w:pPr>
      <w:r>
        <w:t>Designate the environment hosting the API (</w:t>
      </w:r>
      <w:ins w:id="84" w:author="Paul Marshall" w:date="2018-08-24T11:04:00Z">
        <w:r w:rsidR="00546BF1">
          <w:t xml:space="preserve">e.g. </w:t>
        </w:r>
      </w:ins>
      <w:r>
        <w:t xml:space="preserve">dev, </w:t>
      </w:r>
      <w:proofErr w:type="spellStart"/>
      <w:r>
        <w:t>qa</w:t>
      </w:r>
      <w:proofErr w:type="spellEnd"/>
      <w:r>
        <w:t xml:space="preserve">, production, </w:t>
      </w:r>
      <w:proofErr w:type="spellStart"/>
      <w:r>
        <w:t>uat</w:t>
      </w:r>
      <w:proofErr w:type="spellEnd"/>
      <w:del w:id="85" w:author="Paul Marshall" w:date="2018-08-24T11:04:00Z">
        <w:r w:rsidDel="00546BF1">
          <w:delText xml:space="preserve">, </w:delText>
        </w:r>
        <w:r w:rsidR="00B14A96" w:rsidDel="00546BF1">
          <w:delText>etc.</w:delText>
        </w:r>
      </w:del>
      <w:r>
        <w:t>).</w:t>
      </w:r>
    </w:p>
    <w:p w14:paraId="783AC3DE" w14:textId="07694CAE" w:rsidR="00982DB4" w:rsidRPr="003D15BA" w:rsidRDefault="00257251" w:rsidP="003D15BA">
      <w:pPr>
        <w:rPr>
          <w:sz w:val="16"/>
          <w:rPrChange w:id="86" w:author="Paul Marshall" w:date="2018-08-24T11:55:00Z">
            <w:rPr/>
          </w:rPrChange>
        </w:rPr>
        <w:pPrChange w:id="87" w:author="Paul Marshall" w:date="2018-08-24T11:55:00Z">
          <w:pPr>
            <w:pStyle w:val="ListParagraph"/>
            <w:numPr>
              <w:numId w:val="22"/>
            </w:numPr>
            <w:spacing w:after="200" w:line="276" w:lineRule="auto"/>
            <w:ind w:hanging="360"/>
          </w:pPr>
        </w:pPrChange>
      </w:pPr>
      <w:r>
        <w:lastRenderedPageBreak/>
        <w:t>Define whether the</w:t>
      </w:r>
      <w:r w:rsidR="00982DB4">
        <w:t xml:space="preserve"> API is Experience, Process, or System API</w:t>
      </w:r>
      <w:ins w:id="88" w:author="Paul Marshall" w:date="2018-08-24T11:54:00Z">
        <w:r w:rsidR="003D15BA">
          <w:t xml:space="preserve"> </w:t>
        </w:r>
      </w:ins>
      <w:ins w:id="89" w:author="Paul Marshall" w:date="2018-08-24T11:55:00Z">
        <w:r w:rsidR="003D15BA">
          <w:t xml:space="preserve">See: </w:t>
        </w:r>
      </w:ins>
      <w:ins w:id="90" w:author="Paul Marshall" w:date="2018-08-24T11:54:00Z">
        <w:r w:rsidR="003D15BA">
          <w:rPr>
            <w:sz w:val="16"/>
          </w:rPr>
          <w:t>[</w:t>
        </w:r>
      </w:ins>
      <w:ins w:id="91" w:author="Paul Marshall" w:date="2018-08-24T11:50:00Z">
        <w:r w:rsidR="003D15BA" w:rsidRPr="005A0891">
          <w:rPr>
            <w:sz w:val="16"/>
          </w:rPr>
          <w:t>[</w:t>
        </w:r>
      </w:ins>
      <w:ins w:id="92" w:author="Paul Marshall" w:date="2018-08-24T11:52:00Z">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ins>
      <w:ins w:id="93" w:author="Paul Marshall" w:date="2018-08-24T11:53:00Z">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ins>
      <w:proofErr w:type="spellEnd"/>
      <w:del w:id="94" w:author="Paul Marshall" w:date="2018-08-24T11:55:00Z">
        <w:r w:rsidR="00982DB4" w:rsidDel="003D15BA">
          <w:delText>.</w:delText>
        </w:r>
        <w:r w:rsidDel="003D15BA">
          <w:delText xml:space="preserve"> </w:delText>
        </w:r>
        <w:r w:rsidRPr="003D15BA" w:rsidDel="003D15BA">
          <w:rPr>
            <w:b/>
            <w:color w:val="4472C4" w:themeColor="accent1"/>
            <w:u w:val="single"/>
            <w:rPrChange w:id="95" w:author="Paul Marshall" w:date="2018-08-24T11:55:00Z">
              <w:rPr/>
            </w:rPrChange>
          </w:rPr>
          <w:delText>(See Playbook section on “API Layers”).</w:delText>
        </w:r>
      </w:del>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1401A3CD"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ins w:id="96" w:author="Paul Marshall" w:date="2018-08-24T11:56:00Z">
        <w:r w:rsidR="004273B7">
          <w:t xml:space="preserve">, and </w:t>
        </w:r>
      </w:ins>
      <w:del w:id="97" w:author="Paul Marshall" w:date="2018-08-24T11:56:00Z">
        <w:r w:rsidDel="004273B7">
          <w:delText>.</w:delText>
        </w:r>
        <w:r w:rsidR="000271B8" w:rsidDel="004273B7">
          <w:delText xml:space="preserve">  T</w:delText>
        </w:r>
      </w:del>
      <w:ins w:id="98" w:author="Paul Marshall" w:date="2018-08-24T11:56:00Z">
        <w:r w:rsidR="004273B7">
          <w:t>t</w:t>
        </w:r>
      </w:ins>
      <w:r w:rsidR="000271B8">
        <w:t>ypically</w:t>
      </w:r>
      <w:del w:id="99" w:author="Paul Marshall" w:date="2018-08-24T11:56:00Z">
        <w:r w:rsidR="000271B8" w:rsidDel="004273B7">
          <w:delText>,</w:delText>
        </w:r>
      </w:del>
      <w:r w:rsidR="000271B8">
        <w:t xml:space="preserve"> follows a Create/Read/Update/Delete model with system interaction.</w:t>
      </w:r>
    </w:p>
    <w:p w14:paraId="2E232E3E" w14:textId="707B8903" w:rsidR="00982DB4" w:rsidRDefault="00982DB4" w:rsidP="00BC05BA">
      <w:pPr>
        <w:pStyle w:val="ListParagraph"/>
        <w:numPr>
          <w:ilvl w:val="0"/>
          <w:numId w:val="22"/>
        </w:numPr>
        <w:spacing w:after="200" w:line="276" w:lineRule="auto"/>
      </w:pPr>
      <w:r>
        <w:t xml:space="preserve">Distinguish the </w:t>
      </w:r>
      <w:del w:id="100" w:author="Paul Marshall" w:date="2018-08-24T11:56:00Z">
        <w:r w:rsidR="00CD5C58" w:rsidDel="004273B7">
          <w:delText>Veteran’s Affairs</w:delText>
        </w:r>
      </w:del>
      <w:ins w:id="101" w:author="Paul Marshall" w:date="2018-08-24T11:56:00Z">
        <w:r w:rsidR="004273B7">
          <w:t>VA</w:t>
        </w:r>
      </w:ins>
      <w:ins w:id="102" w:author="Paul Marshall" w:date="2018-08-24T12:15:00Z">
        <w:r w:rsidR="000E743B">
          <w:t xml:space="preserve"> E</w:t>
        </w:r>
      </w:ins>
      <w:del w:id="103" w:author="Paul Marshall" w:date="2018-08-24T12:15:00Z">
        <w:r w:rsidDel="000E743B">
          <w:delText xml:space="preserve"> e</w:delText>
        </w:r>
      </w:del>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be noted in the naming </w:t>
      </w:r>
      <w:commentRangeStart w:id="104"/>
      <w:r w:rsidR="00BC05BA">
        <w:t>convention</w:t>
      </w:r>
      <w:commentRangeEnd w:id="104"/>
      <w:r w:rsidR="000E743B">
        <w:rPr>
          <w:rStyle w:val="CommentReference"/>
        </w:rPr>
        <w:commentReference w:id="104"/>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w:t>
      </w:r>
      <w:del w:id="105" w:author="Paul Marshall" w:date="2018-08-24T11:57:00Z">
        <w:r w:rsidR="00257251" w:rsidDel="004273B7">
          <w:delText xml:space="preserve"> in</w:delText>
        </w:r>
      </w:del>
      <w:r w:rsidR="00257251">
        <w:t xml:space="preserve"> for the Organization Name.</w:t>
      </w:r>
    </w:p>
    <w:p w14:paraId="16B1CB6B" w14:textId="2D94213C" w:rsidR="00982DB4" w:rsidRDefault="00982DB4" w:rsidP="00982DB4">
      <w:pPr>
        <w:pStyle w:val="ListParagraph"/>
        <w:numPr>
          <w:ilvl w:val="0"/>
          <w:numId w:val="22"/>
        </w:numPr>
        <w:spacing w:after="200" w:line="276" w:lineRule="auto"/>
      </w:pPr>
      <w:r>
        <w:t xml:space="preserve">Define the </w:t>
      </w:r>
      <w:del w:id="106" w:author="Paul Marshall" w:date="2018-08-24T11:59:00Z">
        <w:r w:rsidR="00CD5C58" w:rsidDel="004273B7">
          <w:delText>Veteran’s Affairs</w:delText>
        </w:r>
      </w:del>
      <w:ins w:id="107" w:author="Paul Marshall" w:date="2018-08-24T11:59:00Z">
        <w:r w:rsidR="004273B7">
          <w:t>VA</w:t>
        </w:r>
      </w:ins>
      <w:r>
        <w:t xml:space="preserve"> </w:t>
      </w:r>
      <w:del w:id="108" w:author="Paul Marshall" w:date="2018-08-24T11:59:00Z">
        <w:r w:rsidDel="004273B7">
          <w:delText>e</w:delText>
        </w:r>
      </w:del>
      <w:ins w:id="109" w:author="Paul Marshall" w:date="2018-08-24T11:59:00Z">
        <w:r w:rsidR="004273B7">
          <w:t>E</w:t>
        </w:r>
      </w:ins>
      <w:r>
        <w:t>nterprise application serving this API</w:t>
      </w:r>
      <w:del w:id="110" w:author="Paul Marshall" w:date="2018-08-24T12:19:00Z">
        <w:r w:rsidDel="000E743B">
          <w:delText>.</w:delText>
        </w:r>
        <w:r w:rsidR="000271B8" w:rsidDel="000E743B">
          <w:delText xml:space="preserve">  I.E. </w:delText>
        </w:r>
      </w:del>
      <w:ins w:id="111" w:author="Paul Marshall" w:date="2018-08-24T12:19:00Z">
        <w:r w:rsidR="000E743B">
          <w:t xml:space="preserve"> (i.e. </w:t>
        </w:r>
      </w:ins>
      <w:r w:rsidR="000271B8">
        <w:t>what system is the “Provider” of</w:t>
      </w:r>
      <w:r w:rsidR="00257251">
        <w:t xml:space="preserve"> the API?</w:t>
      </w:r>
      <w:ins w:id="112" w:author="Paul Marshall" w:date="2018-08-24T12:19:00Z">
        <w:r w:rsidR="000E743B">
          <w:t>).</w:t>
        </w:r>
      </w:ins>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07286BC5"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ins w:id="113" w:author="Paul Marshall" w:date="2018-08-24T12:00:00Z">
        <w:r w:rsidR="0023610E">
          <w:t xml:space="preserve">VA </w:t>
        </w:r>
      </w:ins>
      <w:del w:id="114" w:author="Paul Marshall" w:date="2018-08-24T12:00:00Z">
        <w:r w:rsidR="000271B8" w:rsidDel="0023610E">
          <w:delText>e</w:delText>
        </w:r>
      </w:del>
      <w:ins w:id="115" w:author="Paul Marshall" w:date="2018-08-24T12:00:00Z">
        <w:r w:rsidR="0023610E">
          <w:t>E</w:t>
        </w:r>
      </w:ins>
      <w:r w:rsidR="000271B8">
        <w:t>nterprise</w:t>
      </w:r>
      <w:del w:id="116" w:author="Paul Marshall" w:date="2018-08-24T12:00:00Z">
        <w:r w:rsidR="000271B8" w:rsidDel="0023610E">
          <w:delText xml:space="preserve"> at </w:delText>
        </w:r>
        <w:r w:rsidR="00CD5C58" w:rsidDel="0023610E">
          <w:delText>Veteran’s Affairs</w:delText>
        </w:r>
      </w:del>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ins w:id="117" w:author="Paul Marshall" w:date="2018-08-24T12:26:00Z">
        <w:r w:rsidR="00513918">
          <w:rPr>
            <w:b/>
            <w:color w:val="4472C4" w:themeColor="accent1"/>
            <w:u w:val="single"/>
          </w:rPr>
          <w:t>[[TBD]]</w:t>
        </w:r>
      </w:ins>
    </w:p>
    <w:p w14:paraId="61C11052" w14:textId="77777777" w:rsidR="00047BFB" w:rsidRPr="004F5BF5" w:rsidRDefault="00982DB4">
      <w:r>
        <w:t>Below is a table documenting which criteria are required and which are optiona</w:t>
      </w:r>
      <w:bookmarkStart w:id="1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19" w:name="_Toc504735225"/>
      <w:bookmarkStart w:id="120" w:name="_Toc517964071"/>
      <w:r>
        <w:t>Naming Convention Summary</w:t>
      </w:r>
      <w:bookmarkEnd w:id="118"/>
      <w:bookmarkEnd w:id="119"/>
      <w:bookmarkEnd w:id="120"/>
    </w:p>
    <w:p w14:paraId="6A621C30" w14:textId="77777777" w:rsidR="009B1430" w:rsidRDefault="009B1430" w:rsidP="009B1430">
      <w:pPr>
        <w:pStyle w:val="Caption"/>
        <w:keepNext/>
      </w:pPr>
      <w:bookmarkStart w:id="1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1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77777777"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 xml:space="preserve">owned by the </w:t>
            </w:r>
            <w:commentRangeStart w:id="122"/>
            <w:r w:rsidR="00292869">
              <w:t>API Governance team</w:t>
            </w:r>
            <w:commentRangeEnd w:id="122"/>
            <w:r w:rsidR="00513918">
              <w:rPr>
                <w:rStyle w:val="CommentReference"/>
              </w:rPr>
              <w:commentReference w:id="122"/>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123" w:name="_Toc504735226"/>
      <w:bookmarkStart w:id="124" w:name="_Toc517960048"/>
      <w:bookmarkStart w:id="125" w:name="_Toc517964072"/>
      <w:r>
        <w:t xml:space="preserve">URL </w:t>
      </w:r>
      <w:r w:rsidR="0064560A">
        <w:t>Examples</w:t>
      </w:r>
      <w:bookmarkEnd w:id="123"/>
      <w:bookmarkEnd w:id="124"/>
      <w:bookmarkEnd w:id="125"/>
    </w:p>
    <w:p w14:paraId="4726F06B" w14:textId="777777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w:t>
      </w:r>
      <w:commentRangeStart w:id="126"/>
      <w:r w:rsidR="004F5BF5">
        <w:t>defined</w:t>
      </w:r>
      <w:commentRangeEnd w:id="126"/>
      <w:r w:rsidR="00513918">
        <w:rPr>
          <w:rStyle w:val="CommentReference"/>
        </w:rPr>
        <w:commentReference w:id="126"/>
      </w:r>
      <w:r w:rsidR="004F5BF5">
        <w:t xml:space="preserve">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127" w:name="_Toc510584808"/>
      <w:r>
        <w:t xml:space="preserve">Figure </w:t>
      </w:r>
      <w:r w:rsidR="00292869">
        <w:t>1</w:t>
      </w:r>
      <w:r w:rsidR="0058293C">
        <w:t xml:space="preserve">: VA </w:t>
      </w:r>
      <w:r>
        <w:t>API Example</w:t>
      </w:r>
      <w:bookmarkEnd w:id="127"/>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128"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129" w:name="_Toc517964073"/>
      <w:proofErr w:type="spellStart"/>
      <w:r>
        <w:t>Enviornment</w:t>
      </w:r>
      <w:proofErr w:type="spellEnd"/>
      <w:r>
        <w:t xml:space="preserve"> Naming Convention</w:t>
      </w:r>
      <w:bookmarkEnd w:id="129"/>
    </w:p>
    <w:p w14:paraId="7E63B7B1" w14:textId="340451A6" w:rsidR="00AF427B" w:rsidDel="006E11D0" w:rsidRDefault="00705458" w:rsidP="00AF427B">
      <w:pPr>
        <w:rPr>
          <w:del w:id="130" w:author="Paul Marshall" w:date="2018-08-24T13:35:00Z"/>
        </w:rPr>
      </w:pPr>
      <w:r>
        <w:t>T</w:t>
      </w:r>
      <w:r w:rsidR="00AF427B">
        <w:t xml:space="preserve">he naming convention for the </w:t>
      </w:r>
      <w:r>
        <w:t>API</w:t>
      </w:r>
      <w:del w:id="131" w:author="Paul Marshall" w:date="2018-08-24T13:34:00Z">
        <w:r w:rsidDel="00F40CBD">
          <w:delText>’</w:delText>
        </w:r>
      </w:del>
      <w:r>
        <w:t>s</w:t>
      </w:r>
      <w:r w:rsidR="00AF427B">
        <w:t xml:space="preserve"> deployed </w:t>
      </w:r>
      <w:r>
        <w:t>in VA</w:t>
      </w:r>
      <w:r w:rsidR="00AF427B">
        <w:t xml:space="preserve"> should incorporate environment names always</w:t>
      </w:r>
      <w:ins w:id="132" w:author="Paul Marshall" w:date="2018-08-24T13:35:00Z">
        <w:r w:rsidR="006E11D0">
          <w:t xml:space="preserve">.  </w:t>
        </w:r>
      </w:ins>
      <w:del w:id="133" w:author="Paul Marshall" w:date="2018-08-24T13:35:00Z">
        <w:r w:rsidR="00AF427B" w:rsidDel="006E11D0">
          <w:delText xml:space="preserve">, (The assumption is that the </w:delText>
        </w:r>
      </w:del>
      <w:ins w:id="134" w:author="Paul Marshall" w:date="2018-08-24T13:35:00Z">
        <w:r w:rsidR="006E11D0">
          <w:t xml:space="preserve">An </w:t>
        </w:r>
      </w:ins>
      <w:r>
        <w:t xml:space="preserve">API </w:t>
      </w:r>
      <w:ins w:id="135" w:author="Paul Marshall" w:date="2018-08-24T13:35:00Z">
        <w:r w:rsidR="006E11D0">
          <w:t xml:space="preserve">will always be deployed across multiple </w:t>
        </w:r>
        <w:proofErr w:type="spellStart"/>
        <w:r w:rsidR="006E11D0">
          <w:t>environments.</w:t>
        </w:r>
      </w:ins>
      <w:del w:id="136" w:author="Paul Marshall" w:date="2018-08-24T13:35:00Z">
        <w:r w:rsidDel="006E11D0">
          <w:delText xml:space="preserve">shall </w:delText>
        </w:r>
        <w:r w:rsidR="00AF427B" w:rsidDel="006E11D0">
          <w:delText>be deployed across multiple environments).</w:delText>
        </w:r>
      </w:del>
    </w:p>
    <w:p w14:paraId="65063C43" w14:textId="77777777" w:rsidR="006E11D0" w:rsidRDefault="006E11D0" w:rsidP="00AF427B">
      <w:pPr>
        <w:rPr>
          <w:ins w:id="137" w:author="Paul Marshall" w:date="2018-08-24T13:35:00Z"/>
        </w:rPr>
      </w:pPr>
      <w:proofErr w:type="spellEnd"/>
    </w:p>
    <w:p w14:paraId="528B01F4" w14:textId="22B06B04" w:rsidR="00AF427B" w:rsidRDefault="00AF427B" w:rsidP="00AF427B">
      <w:r>
        <w:t xml:space="preserve">As an example, the environment should be the prefix for each of the </w:t>
      </w:r>
      <w:r w:rsidR="00705458">
        <w:t>deployed API</w:t>
      </w:r>
      <w:del w:id="138" w:author="Paul Marshall" w:date="2018-08-24T13:36:00Z">
        <w:r w:rsidR="00705458" w:rsidDel="006E11D0">
          <w:delText>’</w:delText>
        </w:r>
      </w:del>
      <w:r w:rsidR="00705458">
        <w:t>s</w:t>
      </w:r>
      <w:r>
        <w:t xml:space="preserve"> except for Production, which doesn’t have the environment </w:t>
      </w:r>
      <w:commentRangeStart w:id="139"/>
      <w:r>
        <w:t>prefix</w:t>
      </w:r>
      <w:commentRangeEnd w:id="139"/>
      <w:r w:rsidR="006E11D0">
        <w:rPr>
          <w:rStyle w:val="CommentReference"/>
        </w:rPr>
        <w:commentReference w:id="139"/>
      </w:r>
      <w:r>
        <w:t>.</w:t>
      </w:r>
    </w:p>
    <w:p w14:paraId="39D6C2D6" w14:textId="77777777" w:rsidR="00AF427B" w:rsidRDefault="00AF427B" w:rsidP="00AF427B">
      <w:r>
        <w:t>Normally, the continental region is also included in the prefix</w:t>
      </w:r>
      <w:r w:rsidR="00705458">
        <w:t xml:space="preserve"> of an API via industry best practice</w:t>
      </w:r>
      <w:r>
        <w:t>, but since VA</w:t>
      </w:r>
      <w:r w:rsidR="00705458">
        <w:t xml:space="preserve"> pre</w:t>
      </w:r>
      <w:del w:id="140" w:author="Paul Marshall" w:date="2018-08-24T13:37:00Z">
        <w:r w:rsidR="00705458" w:rsidDel="006E11D0">
          <w:delText>-</w:delText>
        </w:r>
      </w:del>
      <w:r w:rsidR="00705458">
        <w:t xml:space="preserve">dominantly </w:t>
      </w:r>
      <w:r>
        <w:t>operates in in the US, the current naming convention doesn’t have any global region requirements (The assumption is all API</w:t>
      </w:r>
      <w:r w:rsidR="00705458">
        <w:t>s are US</w:t>
      </w:r>
      <w:r>
        <w:t xml:space="preserve"> </w:t>
      </w:r>
      <w:commentRangeStart w:id="141"/>
      <w:r>
        <w:t>based</w:t>
      </w:r>
      <w:commentRangeEnd w:id="141"/>
      <w:r w:rsidR="006E11D0">
        <w:rPr>
          <w:rStyle w:val="CommentReference"/>
        </w:rPr>
        <w:commentReference w:id="141"/>
      </w:r>
      <w:r>
        <w:t>).</w:t>
      </w:r>
    </w:p>
    <w:p w14:paraId="7EFD535F" w14:textId="77777777" w:rsidR="00AF427B" w:rsidRDefault="00AF427B" w:rsidP="00AF427B">
      <w:pPr>
        <w:pStyle w:val="Caption"/>
        <w:keepNext/>
      </w:pPr>
      <w:bookmarkStart w:id="142" w:name="_Toc504735257"/>
      <w:r>
        <w:t xml:space="preserve">Table </w:t>
      </w:r>
      <w:r w:rsidR="005E3EA2">
        <w:t>3</w:t>
      </w:r>
      <w:r>
        <w:t xml:space="preserve">: </w:t>
      </w:r>
      <w:r w:rsidR="00705458">
        <w:t>VA</w:t>
      </w:r>
      <w:r>
        <w:t xml:space="preserve"> Environment Naming Convention Summary</w:t>
      </w:r>
      <w:bookmarkEnd w:id="142"/>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143" w:name="_Toc517964074"/>
      <w:r>
        <w:lastRenderedPageBreak/>
        <w:t>API Type</w:t>
      </w:r>
      <w:bookmarkEnd w:id="143"/>
    </w:p>
    <w:p w14:paraId="5568D29C" w14:textId="77777777" w:rsidR="00801CB1" w:rsidRPr="009B1430" w:rsidRDefault="00801CB1" w:rsidP="00801CB1"/>
    <w:p w14:paraId="31649A8B" w14:textId="77777777" w:rsidR="00801CB1" w:rsidRDefault="00801CB1" w:rsidP="00801CB1">
      <w:pPr>
        <w:pStyle w:val="Caption"/>
        <w:keepNext/>
      </w:pPr>
      <w:bookmarkStart w:id="144" w:name="_Toc504735255"/>
      <w:r>
        <w:t xml:space="preserve">Table </w:t>
      </w:r>
      <w:r w:rsidR="005E3EA2">
        <w:t>4</w:t>
      </w:r>
      <w:r>
        <w:t xml:space="preserve">: </w:t>
      </w:r>
      <w:bookmarkEnd w:id="144"/>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145" w:name="_Toc517964075"/>
      <w:r>
        <w:t>Organization</w:t>
      </w:r>
      <w:r w:rsidR="00175149">
        <w:t xml:space="preserve"> Name</w:t>
      </w:r>
      <w:bookmarkEnd w:id="128"/>
      <w:bookmarkEnd w:id="145"/>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57DE8F84" w:rsidR="00C41668" w:rsidRDefault="00C41668" w:rsidP="000F1A1A">
      <w:r>
        <w:t xml:space="preserve">In this context, the </w:t>
      </w:r>
      <w:r w:rsidR="001630B9">
        <w:t>Organizational Names</w:t>
      </w:r>
      <w:r>
        <w:t xml:space="preserve"> examples for </w:t>
      </w:r>
      <w:del w:id="146" w:author="Paul Marshall" w:date="2018-08-24T12:00:00Z">
        <w:r w:rsidR="00CD5C58" w:rsidDel="0023610E">
          <w:delText>Veteran’s Affairs</w:delText>
        </w:r>
      </w:del>
      <w:ins w:id="147" w:author="Paul Marshall" w:date="2018-08-24T12:00:00Z">
        <w:r w:rsidR="0023610E">
          <w:t>the VA</w:t>
        </w:r>
      </w:ins>
      <w:r>
        <w:t xml:space="preserve"> and are provided below:</w:t>
      </w:r>
    </w:p>
    <w:p w14:paraId="2E8625C4" w14:textId="79FB2F09" w:rsidR="00C41668" w:rsidRDefault="001D10A6" w:rsidP="001C3151">
      <w:r>
        <w:t xml:space="preserve">Examples of </w:t>
      </w:r>
      <w:r w:rsidR="001C3151">
        <w:t xml:space="preserve">Line of Business Team Name for </w:t>
      </w:r>
      <w:del w:id="148" w:author="Paul Marshall" w:date="2018-08-24T12:00:00Z">
        <w:r w:rsidR="00CD5C58" w:rsidDel="0023610E">
          <w:delText>Veteran’s Affairs</w:delText>
        </w:r>
      </w:del>
      <w:ins w:id="149" w:author="Paul Marshall" w:date="2018-08-24T12:00:00Z">
        <w:r w:rsidR="0023610E">
          <w:t>the VA</w:t>
        </w:r>
      </w:ins>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150"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151" w:name="_Toc517964076"/>
      <w:r>
        <w:lastRenderedPageBreak/>
        <w:t>Major/Minor Versions</w:t>
      </w:r>
      <w:bookmarkEnd w:id="150"/>
      <w:bookmarkEnd w:id="151"/>
    </w:p>
    <w:p w14:paraId="694AA2A5" w14:textId="5199A4EC" w:rsidR="0079003B" w:rsidRDefault="008913DA" w:rsidP="0079003B">
      <w:ins w:id="152" w:author="Paul Marshall" w:date="2018-08-24T13:46:00Z">
        <w:r>
          <w:t xml:space="preserve">It is recommended to </w:t>
        </w:r>
      </w:ins>
      <w:del w:id="153" w:author="Paul Marshall" w:date="2018-08-24T13:46:00Z">
        <w:r w:rsidR="0079003B" w:rsidDel="008913DA">
          <w:delText xml:space="preserve">We recommend having </w:delText>
        </w:r>
      </w:del>
      <w:ins w:id="154" w:author="Paul Marshall" w:date="2018-08-24T13:46:00Z">
        <w:r w:rsidR="002E3FF9">
          <w:t xml:space="preserve">have </w:t>
        </w:r>
      </w:ins>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del w:id="155" w:author="Paul Marshall" w:date="2018-08-24T12:01:00Z">
        <w:r w:rsidR="00CD5C58" w:rsidDel="0023610E">
          <w:delText>Veteran’s Affairs</w:delText>
        </w:r>
      </w:del>
      <w:ins w:id="156" w:author="Paul Marshall" w:date="2018-08-24T12:01:00Z">
        <w:r w:rsidR="0023610E">
          <w:t>VA</w:t>
        </w:r>
      </w:ins>
      <w:r w:rsidR="0079003B">
        <w:t xml:space="preserve"> partner via the API Portal or via written release notes.</w:t>
      </w:r>
    </w:p>
    <w:p w14:paraId="6F4E7CB0" w14:textId="3EDA3B30"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del w:id="157" w:author="Paul Marshall" w:date="2018-08-24T12:01:00Z">
        <w:r w:rsidR="00CD5C58" w:rsidDel="0023610E">
          <w:delText>Veteran’s Affairs</w:delText>
        </w:r>
      </w:del>
      <w:ins w:id="158" w:author="Paul Marshall" w:date="2018-08-24T12:01:00Z">
        <w:r w:rsidR="0023610E">
          <w:t>VA</w:t>
        </w:r>
      </w:ins>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159" w:name="_Toc504735229"/>
      <w:bookmarkStart w:id="160" w:name="_Toc517964077"/>
      <w:r>
        <w:t xml:space="preserve">API </w:t>
      </w:r>
      <w:r w:rsidR="00BD6EBB">
        <w:t>in Path</w:t>
      </w:r>
      <w:bookmarkEnd w:id="159"/>
      <w:bookmarkEnd w:id="160"/>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6A15F9C1"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del w:id="161" w:author="Paul Marshall" w:date="2018-08-24T12:01:00Z">
        <w:r w:rsidR="00CD5C58" w:rsidDel="0023610E">
          <w:delText>Veteran’s Affairs</w:delText>
        </w:r>
      </w:del>
      <w:ins w:id="162" w:author="Paul Marshall" w:date="2018-08-24T12:01:00Z">
        <w:r w:rsidR="0023610E">
          <w:t>VA</w:t>
        </w:r>
      </w:ins>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163" w:name="_Toc504735251"/>
      <w:bookmarkStart w:id="164"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165" w:name="_Toc504735245"/>
      <w:bookmarkStart w:id="166"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167" w:name="_Toc517964078"/>
      <w:r>
        <w:t>Canonical Business Object Name</w:t>
      </w:r>
      <w:bookmarkEnd w:id="167"/>
    </w:p>
    <w:p w14:paraId="1F606D16" w14:textId="77777777" w:rsidR="00076825" w:rsidRDefault="00076825" w:rsidP="00076825">
      <w:r>
        <w:t>If an API is associated with a Canonical Business Object, that should be captured in the API Naming Convention URL path.  Some API</w:t>
      </w:r>
      <w:del w:id="168" w:author="Paul Marshall" w:date="2018-08-24T16:25:00Z">
        <w:r w:rsidDel="00270B2A">
          <w:delText>’</w:delText>
        </w:r>
      </w:del>
      <w:r>
        <w:t xml:space="preserve">s may not be associated with a Canonical Business Object, so this criterion is </w:t>
      </w:r>
      <w:del w:id="169" w:author="Paul Marshall" w:date="2018-08-24T16:25:00Z">
        <w:r w:rsidDel="00344B65">
          <w:delText>“</w:delText>
        </w:r>
      </w:del>
      <w:r>
        <w:t>optional</w:t>
      </w:r>
      <w:del w:id="170" w:author="Paul Marshall" w:date="2018-08-24T16:26:00Z">
        <w:r w:rsidDel="00344B65">
          <w:delText>”</w:delText>
        </w:r>
      </w:del>
      <w:r>
        <w:t>.</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lastRenderedPageBreak/>
        <w:t xml:space="preserve">No </w:t>
      </w:r>
      <w:r>
        <w:t>– don’t add the Canonical Business object name into the API naming convention</w:t>
      </w:r>
    </w:p>
    <w:p w14:paraId="09A0F885" w14:textId="3D99DCEF" w:rsidR="00076825" w:rsidRDefault="00344B65" w:rsidP="00076825">
      <w:pPr>
        <w:spacing w:before="360"/>
      </w:pPr>
      <w:ins w:id="171" w:author="Paul Marshall" w:date="2018-08-24T16:26:00Z">
        <w:r>
          <w:t>The full</w:t>
        </w:r>
      </w:ins>
      <w:del w:id="172" w:author="Paul Marshall" w:date="2018-08-24T16:26:00Z">
        <w:r w:rsidR="00076825" w:rsidDel="00344B65">
          <w:delText>Final</w:delText>
        </w:r>
      </w:del>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54FFE38A" w14:textId="409E2DF0" w:rsidR="00076825" w:rsidDel="00344B65" w:rsidRDefault="00076825" w:rsidP="00D44F60">
      <w:pPr>
        <w:pStyle w:val="Heading3"/>
        <w:rPr>
          <w:del w:id="173" w:author="Paul Marshall" w:date="2018-08-24T16:29:00Z"/>
        </w:rPr>
      </w:pPr>
    </w:p>
    <w:p w14:paraId="77C90E7B" w14:textId="77777777" w:rsidR="00D44F60" w:rsidRDefault="00D44F60" w:rsidP="00D44F60">
      <w:pPr>
        <w:pStyle w:val="Heading3"/>
      </w:pPr>
      <w:bookmarkStart w:id="174" w:name="_Toc517964079"/>
      <w:r>
        <w:t>RAML File</w:t>
      </w:r>
      <w:r w:rsidRPr="006732FE">
        <w:t xml:space="preserve"> Naming Convention</w:t>
      </w:r>
      <w:bookmarkEnd w:id="165"/>
      <w:bookmarkEnd w:id="174"/>
      <w:r>
        <w:t xml:space="preserve"> </w:t>
      </w:r>
    </w:p>
    <w:p w14:paraId="773D6D5B" w14:textId="77777777" w:rsidR="00D44F60" w:rsidRDefault="00D44F60" w:rsidP="00D44F60">
      <w:pPr>
        <w:pStyle w:val="Heading4"/>
      </w:pPr>
      <w:bookmarkStart w:id="175" w:name="_Toc504735246"/>
      <w:bookmarkStart w:id="176" w:name="_Toc517964080"/>
      <w:r>
        <w:t>Use Case</w:t>
      </w:r>
      <w:bookmarkEnd w:id="166"/>
      <w:bookmarkEnd w:id="175"/>
      <w:bookmarkEnd w:id="176"/>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177" w:name="_Toc498519350"/>
      <w:bookmarkStart w:id="178" w:name="_Toc504735247"/>
      <w:bookmarkStart w:id="179" w:name="_Toc517964081"/>
      <w:r>
        <w:t>Naming Criteria</w:t>
      </w:r>
      <w:bookmarkEnd w:id="177"/>
      <w:bookmarkEnd w:id="178"/>
      <w:bookmarkEnd w:id="179"/>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180" w:name="_Toc498519351"/>
      <w:bookmarkStart w:id="181" w:name="_Toc504735248"/>
      <w:bookmarkStart w:id="182" w:name="_Toc517964082"/>
      <w:r>
        <w:t>Naming Convention Summary</w:t>
      </w:r>
      <w:bookmarkEnd w:id="180"/>
      <w:bookmarkEnd w:id="181"/>
      <w:bookmarkEnd w:id="182"/>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183" w:name="_Toc498773005"/>
      <w:bookmarkStart w:id="184"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183"/>
      <w:bookmarkEnd w:id="184"/>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185" w:name="_Toc498519336"/>
      <w:bookmarkStart w:id="186" w:name="_Toc498773006"/>
      <w:bookmarkStart w:id="187" w:name="_Toc517964099"/>
      <w:r>
        <w:t>External Property Placeholders</w:t>
      </w:r>
      <w:bookmarkEnd w:id="185"/>
      <w:bookmarkEnd w:id="186"/>
      <w:bookmarkEnd w:id="187"/>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1DABE0F6"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del w:id="188" w:author="Paul Marshall" w:date="2018-08-24T16:29:00Z">
        <w:r w:rsidRPr="00B27728" w:rsidDel="00344B65">
          <w:delText>exactly the same</w:delText>
        </w:r>
      </w:del>
      <w:ins w:id="189" w:author="Paul Marshall" w:date="2018-08-24T16:29:00Z">
        <w:r w:rsidR="00344B65" w:rsidRPr="00B27728">
          <w:t>the same</w:t>
        </w:r>
      </w:ins>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190" w:name="_Toc498519337"/>
      <w:bookmarkStart w:id="191" w:name="_Toc498773007"/>
      <w:bookmarkStart w:id="192" w:name="_Toc517964100"/>
      <w:r>
        <w:t>Property File Naming Convention</w:t>
      </w:r>
      <w:bookmarkEnd w:id="190"/>
      <w:bookmarkEnd w:id="191"/>
      <w:bookmarkEnd w:id="192"/>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193" w:name="_Toc498519338"/>
      <w:bookmarkStart w:id="194" w:name="_Toc498773008"/>
      <w:bookmarkStart w:id="195" w:name="_Toc517964101"/>
      <w:r>
        <w:t>Naming Convention Summary</w:t>
      </w:r>
      <w:bookmarkEnd w:id="193"/>
      <w:bookmarkEnd w:id="194"/>
      <w:bookmarkEnd w:id="195"/>
    </w:p>
    <w:p w14:paraId="154640A8" w14:textId="77777777" w:rsidR="00A44081" w:rsidRPr="009B1430" w:rsidRDefault="00A44081" w:rsidP="00A44081"/>
    <w:p w14:paraId="432B3377" w14:textId="77777777" w:rsidR="00A44081" w:rsidRDefault="00A44081" w:rsidP="00A44081">
      <w:pPr>
        <w:pStyle w:val="Caption"/>
        <w:keepNext/>
      </w:pPr>
      <w:bookmarkStart w:id="196" w:name="_Toc498771892"/>
      <w:r>
        <w:t>Table 6: Mule Property Naming Convention Summary</w:t>
      </w:r>
      <w:bookmarkEnd w:id="196"/>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lastRenderedPageBreak/>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197" w:name="_Toc498519339"/>
      <w:bookmarkStart w:id="198" w:name="_Toc498773009"/>
      <w:bookmarkStart w:id="199" w:name="_Toc517964102"/>
      <w:r w:rsidRPr="00EF54C6">
        <w:t>Formatting</w:t>
      </w:r>
      <w:bookmarkEnd w:id="197"/>
      <w:bookmarkEnd w:id="198"/>
      <w:bookmarkEnd w:id="199"/>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200" w:name="_Toc498773010"/>
      <w:bookmarkStart w:id="201"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lastRenderedPageBreak/>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200"/>
      <w:r w:rsidR="00E1522D">
        <w:t>Configuration Parameters (i.e. Elements)</w:t>
      </w:r>
      <w:r>
        <w:t xml:space="preserve"> for Property Files</w:t>
      </w:r>
      <w:bookmarkEnd w:id="201"/>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202"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lastRenderedPageBreak/>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163"/>
      <w:bookmarkEnd w:id="202"/>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203" w:name="_Toc517964084"/>
      <w:r>
        <w:lastRenderedPageBreak/>
        <w:t>MuleSoft specific API Naming Convention</w:t>
      </w:r>
      <w:bookmarkEnd w:id="203"/>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204" w:name="_Toc517964085"/>
      <w:r>
        <w:t>MuleSoft</w:t>
      </w:r>
      <w:r w:rsidR="00A85319">
        <w:t xml:space="preserve"> API Manager</w:t>
      </w:r>
      <w:bookmarkEnd w:id="164"/>
      <w:bookmarkEnd w:id="204"/>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533A6DA3" w:rsidR="00A85319" w:rsidRDefault="00A85319" w:rsidP="008E11C5">
      <w:pPr>
        <w:pStyle w:val="Caption"/>
        <w:keepNext/>
      </w:pPr>
      <w:bookmarkStart w:id="205"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del w:id="206" w:author="Paul Marshall" w:date="2018-08-24T12:02:00Z">
        <w:r w:rsidR="00CD5C58" w:rsidDel="0023610E">
          <w:delText>Veteran’s Affairs</w:delText>
        </w:r>
      </w:del>
      <w:ins w:id="207" w:author="Paul Marshall" w:date="2018-08-24T12:02:00Z">
        <w:r w:rsidR="0023610E">
          <w:t>VA</w:t>
        </w:r>
      </w:ins>
      <w:r>
        <w:t xml:space="preserve"> </w:t>
      </w:r>
      <w:r w:rsidR="00625700">
        <w:t xml:space="preserve">- </w:t>
      </w:r>
      <w:r>
        <w:t xml:space="preserve">API URL setting in </w:t>
      </w:r>
      <w:r w:rsidR="00B14A96">
        <w:t>MuleSoft</w:t>
      </w:r>
      <w:r>
        <w:t xml:space="preserve"> API Manager</w:t>
      </w:r>
      <w:bookmarkEnd w:id="205"/>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208" w:name="_Application_Naming_Convention"/>
      <w:bookmarkStart w:id="209" w:name="_Toc504735233"/>
      <w:bookmarkStart w:id="210" w:name="_Toc498519330"/>
      <w:bookmarkStart w:id="211" w:name="_Toc517964086"/>
      <w:bookmarkEnd w:id="208"/>
      <w:r>
        <w:t xml:space="preserve">MuleSoft </w:t>
      </w:r>
      <w:r w:rsidR="00982DB4" w:rsidRPr="006732FE">
        <w:t>Application Naming Convention</w:t>
      </w:r>
      <w:bookmarkEnd w:id="209"/>
      <w:bookmarkEnd w:id="210"/>
      <w:bookmarkEnd w:id="211"/>
    </w:p>
    <w:p w14:paraId="68720F62" w14:textId="77777777" w:rsidR="00982DB4" w:rsidRDefault="00982DB4" w:rsidP="00D44F60">
      <w:pPr>
        <w:pStyle w:val="Heading4"/>
      </w:pPr>
      <w:bookmarkStart w:id="212" w:name="_Toc498519331"/>
      <w:bookmarkStart w:id="213" w:name="_Toc504735234"/>
      <w:bookmarkStart w:id="214" w:name="_Toc517964087"/>
      <w:r>
        <w:t>Use Case</w:t>
      </w:r>
      <w:bookmarkEnd w:id="212"/>
      <w:bookmarkEnd w:id="213"/>
      <w:bookmarkEnd w:id="214"/>
    </w:p>
    <w:p w14:paraId="7AC50009" w14:textId="2D8F24AB" w:rsidR="00982DB4" w:rsidRPr="007C1979" w:rsidRDefault="00B44747" w:rsidP="00982DB4">
      <w:bookmarkStart w:id="215" w:name="_GoBack"/>
      <w:bookmarkEnd w:id="215"/>
      <w:r>
        <w:t>S</w:t>
      </w:r>
      <w:r w:rsidR="00982DB4">
        <w:t>tandardize Mule</w:t>
      </w:r>
      <w:r>
        <w:t>Soft</w:t>
      </w:r>
      <w:r w:rsidR="00982DB4">
        <w:t xml:space="preserve"> application name</w:t>
      </w:r>
      <w:r>
        <w:t>s</w:t>
      </w:r>
      <w:r w:rsidR="00982DB4">
        <w:t xml:space="preserve"> across the </w:t>
      </w:r>
      <w:del w:id="216" w:author="Paul Marshall" w:date="2018-08-24T12:02:00Z">
        <w:r w:rsidR="00CD5C58" w:rsidDel="0023610E">
          <w:delText>Veteran’s Affairs</w:delText>
        </w:r>
        <w:r w:rsidR="00982DB4" w:rsidDel="0023610E">
          <w:delText xml:space="preserve"> e</w:delText>
        </w:r>
      </w:del>
      <w:ins w:id="217" w:author="Paul Marshall" w:date="2018-08-24T12:02:00Z">
        <w:r w:rsidR="0023610E">
          <w:t>VA E</w:t>
        </w:r>
      </w:ins>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218" w:name="_Toc498519332"/>
      <w:bookmarkStart w:id="219" w:name="_Toc504735235"/>
      <w:bookmarkStart w:id="220" w:name="_Toc517964088"/>
      <w:r>
        <w:t>Naming Criteria</w:t>
      </w:r>
      <w:bookmarkEnd w:id="218"/>
      <w:bookmarkEnd w:id="219"/>
      <w:bookmarkEnd w:id="220"/>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221" w:name="_Property_Naming_Convention"/>
      <w:bookmarkStart w:id="222" w:name="_Module_Naming_Convention"/>
      <w:bookmarkStart w:id="223" w:name="_Toc504735237"/>
      <w:bookmarkStart w:id="224" w:name="_Toc517964089"/>
      <w:bookmarkStart w:id="225" w:name="_Toc498519341"/>
      <w:bookmarkEnd w:id="221"/>
      <w:bookmarkEnd w:id="222"/>
      <w:r>
        <w:t xml:space="preserve">MuleSoft </w:t>
      </w:r>
      <w:r w:rsidR="00B74474">
        <w:t>Module</w:t>
      </w:r>
      <w:r w:rsidR="00B74474" w:rsidRPr="006732FE">
        <w:t xml:space="preserve"> Naming Convention</w:t>
      </w:r>
      <w:bookmarkEnd w:id="223"/>
      <w:bookmarkEnd w:id="224"/>
      <w:r w:rsidR="00B74474">
        <w:t xml:space="preserve"> </w:t>
      </w:r>
    </w:p>
    <w:p w14:paraId="0D5285A4" w14:textId="77777777" w:rsidR="00982DB4" w:rsidRDefault="00982DB4" w:rsidP="003440B3">
      <w:pPr>
        <w:pStyle w:val="Heading4"/>
      </w:pPr>
      <w:bookmarkStart w:id="226" w:name="_Toc504735238"/>
      <w:bookmarkStart w:id="227" w:name="_Toc517964090"/>
      <w:r>
        <w:t>Use Case</w:t>
      </w:r>
      <w:bookmarkEnd w:id="225"/>
      <w:bookmarkEnd w:id="226"/>
      <w:bookmarkEnd w:id="227"/>
    </w:p>
    <w:p w14:paraId="31DD8B2B" w14:textId="5B9CC556" w:rsidR="00982DB4" w:rsidRPr="007C1979" w:rsidRDefault="00B44747" w:rsidP="00982DB4">
      <w:r>
        <w:t>S</w:t>
      </w:r>
      <w:r w:rsidR="00982DB4">
        <w:t xml:space="preserve">tandardize Mule module name across the </w:t>
      </w:r>
      <w:del w:id="228" w:author="Paul Marshall" w:date="2018-08-24T12:02:00Z">
        <w:r w:rsidR="00CD5C58" w:rsidDel="0023610E">
          <w:delText>Veteran’s Affairs</w:delText>
        </w:r>
        <w:r w:rsidR="00982DB4" w:rsidDel="0023610E">
          <w:delText xml:space="preserve"> e</w:delText>
        </w:r>
      </w:del>
      <w:ins w:id="229" w:author="Paul Marshall" w:date="2018-08-24T12:02:00Z">
        <w:r w:rsidR="0023610E">
          <w:t>VA E</w:t>
        </w:r>
      </w:ins>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230" w:name="_Toc498519342"/>
      <w:bookmarkStart w:id="231" w:name="_Toc504735239"/>
      <w:bookmarkStart w:id="232" w:name="_Toc517964091"/>
      <w:r>
        <w:t>Naming Criteria</w:t>
      </w:r>
      <w:bookmarkEnd w:id="230"/>
      <w:bookmarkEnd w:id="231"/>
      <w:bookmarkEnd w:id="232"/>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233" w:name="_Toc498519343"/>
      <w:bookmarkStart w:id="234" w:name="_Toc504735240"/>
      <w:bookmarkStart w:id="235" w:name="_Toc517964092"/>
      <w:r>
        <w:lastRenderedPageBreak/>
        <w:t>Naming Convention Summary</w:t>
      </w:r>
      <w:bookmarkEnd w:id="233"/>
      <w:bookmarkEnd w:id="234"/>
      <w:bookmarkEnd w:id="235"/>
    </w:p>
    <w:p w14:paraId="05FB0E10" w14:textId="77777777" w:rsidR="009B1430" w:rsidRDefault="009B1430" w:rsidP="009B1430">
      <w:pPr>
        <w:pStyle w:val="Caption"/>
        <w:keepNext/>
      </w:pPr>
      <w:bookmarkStart w:id="236" w:name="_Toc504735256"/>
      <w:r>
        <w:t xml:space="preserve">Table </w:t>
      </w:r>
      <w:r w:rsidR="005E3EA2">
        <w:t>5</w:t>
      </w:r>
      <w:r>
        <w:t xml:space="preserve">: </w:t>
      </w:r>
      <w:r w:rsidR="00AC6E66">
        <w:t xml:space="preserve">Mule </w:t>
      </w:r>
      <w:r>
        <w:t>Module Naming Convention Summary</w:t>
      </w:r>
      <w:bookmarkEnd w:id="236"/>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237" w:name="_Flow_and_Subflow"/>
      <w:bookmarkStart w:id="238" w:name="_Toc504735241"/>
      <w:bookmarkStart w:id="239" w:name="_Toc517964093"/>
      <w:bookmarkStart w:id="240" w:name="_Toc498519345"/>
      <w:bookmarkEnd w:id="237"/>
      <w:r>
        <w:t xml:space="preserve">Flow and </w:t>
      </w:r>
      <w:r w:rsidR="00B14A96">
        <w:t>Sub Flow</w:t>
      </w:r>
      <w:r w:rsidRPr="006732FE">
        <w:t xml:space="preserve"> Naming Convention</w:t>
      </w:r>
      <w:bookmarkEnd w:id="238"/>
      <w:bookmarkEnd w:id="239"/>
      <w:r>
        <w:t xml:space="preserve"> </w:t>
      </w:r>
    </w:p>
    <w:p w14:paraId="20638BBE" w14:textId="77777777" w:rsidR="00982DB4" w:rsidRDefault="00982DB4" w:rsidP="003440B3">
      <w:pPr>
        <w:pStyle w:val="Heading4"/>
      </w:pPr>
      <w:bookmarkStart w:id="241" w:name="_Toc504735242"/>
      <w:bookmarkStart w:id="242" w:name="_Toc517964094"/>
      <w:r>
        <w:t>Use Case</w:t>
      </w:r>
      <w:bookmarkEnd w:id="240"/>
      <w:bookmarkEnd w:id="241"/>
      <w:bookmarkEnd w:id="242"/>
    </w:p>
    <w:p w14:paraId="25F4BE9C" w14:textId="4E73383D"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del w:id="243" w:author="Paul Marshall" w:date="2018-08-24T12:02:00Z">
        <w:r w:rsidR="00CD5C58" w:rsidDel="0023610E">
          <w:delText>Veteran’s Affairs</w:delText>
        </w:r>
        <w:r w:rsidR="00982DB4" w:rsidDel="0023610E">
          <w:delText xml:space="preserve"> e</w:delText>
        </w:r>
      </w:del>
      <w:ins w:id="244" w:author="Paul Marshall" w:date="2018-08-24T12:02:00Z">
        <w:r w:rsidR="0023610E">
          <w:t>VA E</w:t>
        </w:r>
      </w:ins>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245" w:name="_Toc498519346"/>
      <w:bookmarkStart w:id="246" w:name="_Toc504735243"/>
      <w:bookmarkStart w:id="247" w:name="_Toc517964095"/>
      <w:r>
        <w:t>Naming Criteria</w:t>
      </w:r>
      <w:bookmarkEnd w:id="245"/>
      <w:bookmarkEnd w:id="246"/>
      <w:bookmarkEnd w:id="247"/>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248" w:name="_Toc498519347"/>
      <w:bookmarkStart w:id="249" w:name="_Toc504735244"/>
      <w:bookmarkStart w:id="250" w:name="_Toc517964096"/>
      <w:r>
        <w:t>Naming Convention Summary</w:t>
      </w:r>
      <w:bookmarkEnd w:id="248"/>
      <w:bookmarkEnd w:id="249"/>
      <w:bookmarkEnd w:id="250"/>
    </w:p>
    <w:p w14:paraId="584B594A" w14:textId="77777777" w:rsidR="00982DB4" w:rsidRDefault="00982DB4" w:rsidP="00982DB4">
      <w:bookmarkStart w:id="251" w:name="_RAML_File_Naming"/>
      <w:bookmarkEnd w:id="251"/>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252" w:name="_REST_Operation_Naming"/>
      <w:bookmarkStart w:id="253" w:name="_CloudHub_Environment_Naming"/>
      <w:bookmarkEnd w:id="252"/>
      <w:bookmarkEnd w:id="253"/>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254" w:name="_Toc517964097"/>
    </w:p>
    <w:bookmarkEnd w:id="254"/>
    <w:p w14:paraId="5DD496EF" w14:textId="77777777" w:rsidR="00420CF5" w:rsidRPr="00B44747" w:rsidRDefault="00420CF5" w:rsidP="00420CF5"/>
    <w:p w14:paraId="4216011F" w14:textId="6F8B0EA2" w:rsidR="00076825" w:rsidRDefault="00076825">
      <w:pPr>
        <w:rPr>
          <w:rFonts w:asciiTheme="majorHAnsi" w:eastAsiaTheme="majorEastAsia" w:hAnsiTheme="majorHAnsi" w:cstheme="majorBidi"/>
          <w:color w:val="1F3763" w:themeColor="accent1" w:themeShade="7F"/>
          <w:sz w:val="24"/>
          <w:szCs w:val="24"/>
        </w:rPr>
      </w:pPr>
      <w:bookmarkStart w:id="255" w:name="_Toc504735250"/>
    </w:p>
    <w:p w14:paraId="673371A3" w14:textId="77777777" w:rsidR="006131E3" w:rsidRDefault="006131E3">
      <w:pPr>
        <w:rPr>
          <w:rFonts w:asciiTheme="majorHAnsi" w:eastAsiaTheme="majorEastAsia" w:hAnsiTheme="majorHAnsi" w:cstheme="majorBidi"/>
          <w:color w:val="2F5496" w:themeColor="accent1" w:themeShade="BF"/>
          <w:sz w:val="26"/>
          <w:szCs w:val="26"/>
        </w:rPr>
      </w:pPr>
      <w:bookmarkStart w:id="256" w:name="_Toc517964104"/>
      <w:r>
        <w:br w:type="page"/>
      </w:r>
    </w:p>
    <w:p w14:paraId="6135E3D1" w14:textId="1676D0C2" w:rsidR="00EF4A38" w:rsidRDefault="00EF4A38" w:rsidP="00076825">
      <w:pPr>
        <w:pStyle w:val="Heading2"/>
      </w:pPr>
      <w:r>
        <w:lastRenderedPageBreak/>
        <w:t xml:space="preserve">Extension of </w:t>
      </w:r>
      <w:r w:rsidR="002634F1">
        <w:t xml:space="preserve">Naming Convention </w:t>
      </w:r>
      <w:r>
        <w:t>Blueprint</w:t>
      </w:r>
      <w:bookmarkEnd w:id="255"/>
      <w:bookmarkEnd w:id="256"/>
    </w:p>
    <w:p w14:paraId="6B71B5CB" w14:textId="77777777"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proofErr w:type="gramStart"/>
      <w:r w:rsidR="00761139">
        <w:t>extended</w:t>
      </w:r>
      <w:proofErr w:type="gramEnd"/>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aul Marshall" w:date="2018-08-24T12:31:00Z" w:initials="PM">
    <w:p w14:paraId="052DA9EB" w14:textId="32F14276" w:rsidR="00513918" w:rsidRDefault="00513918">
      <w:pPr>
        <w:pStyle w:val="CommentText"/>
      </w:pPr>
      <w:r>
        <w:rPr>
          <w:rStyle w:val="CommentReference"/>
        </w:rPr>
        <w:annotationRef/>
      </w:r>
      <w:r>
        <w:t>Have we used the term “blueprint” to describe other pieces of the playbook?  What does this term mean to us?</w:t>
      </w:r>
    </w:p>
  </w:comment>
  <w:comment w:id="11" w:author="Paul Marshall" w:date="2018-08-24T11:58:00Z" w:initials="PM">
    <w:p w14:paraId="222992F6" w14:textId="2FF7A915" w:rsidR="004273B7" w:rsidRDefault="004273B7">
      <w:pPr>
        <w:pStyle w:val="CommentText"/>
      </w:pPr>
      <w:r>
        <w:rPr>
          <w:rStyle w:val="CommentReference"/>
        </w:rPr>
        <w:annotationRef/>
      </w:r>
    </w:p>
  </w:comment>
  <w:comment w:id="35" w:author="Paul Marshall" w:date="2018-08-24T10:58:00Z" w:initials="PM">
    <w:p w14:paraId="555958F8" w14:textId="100F3839" w:rsidR="00D961B5" w:rsidRDefault="00D961B5">
      <w:pPr>
        <w:pStyle w:val="CommentText"/>
      </w:pPr>
      <w:r>
        <w:rPr>
          <w:rStyle w:val="CommentReference"/>
        </w:rPr>
        <w:annotationRef/>
      </w:r>
      <w:r>
        <w:t>Have we / can we verify this guidance does not contradict other VA Governance?</w:t>
      </w:r>
    </w:p>
  </w:comment>
  <w:comment w:id="37" w:author="Paul Marshall" w:date="2018-08-24T12:51:00Z" w:initials="PM">
    <w:p w14:paraId="4C2AB891" w14:textId="33423EE7" w:rsidR="0033111E" w:rsidRDefault="0033111E">
      <w:pPr>
        <w:pStyle w:val="CommentText"/>
      </w:pPr>
      <w:r>
        <w:rPr>
          <w:rStyle w:val="CommentReference"/>
        </w:rPr>
        <w:annotationRef/>
      </w:r>
      <w:r w:rsidRPr="0033111E">
        <w:t>http://www.xfront.com/convention-versus-best-practice-versus-standard/</w:t>
      </w:r>
    </w:p>
  </w:comment>
  <w:comment w:id="46" w:author="Paul Marshall" w:date="2018-08-24T13:14:00Z" w:initials="PM">
    <w:p w14:paraId="37A5B875" w14:textId="01FD2A96" w:rsidR="003D3017" w:rsidRDefault="003D3017">
      <w:pPr>
        <w:pStyle w:val="CommentText"/>
      </w:pPr>
      <w:r>
        <w:rPr>
          <w:rStyle w:val="CommentReference"/>
        </w:rPr>
        <w:annotationRef/>
      </w:r>
      <w:r>
        <w:t>I feel this paragraph could use fewer words.</w:t>
      </w:r>
    </w:p>
  </w:comment>
  <w:comment w:id="47" w:author="Paul Marshall" w:date="2018-08-24T13:15:00Z" w:initials="PM">
    <w:p w14:paraId="00B15E72" w14:textId="5C21907C" w:rsidR="003D3017" w:rsidRDefault="003D3017" w:rsidP="003D3017">
      <w:r>
        <w:rPr>
          <w:rStyle w:val="CommentReference"/>
        </w:rPr>
        <w:annotationRef/>
      </w:r>
      <w:r>
        <w:t>This API Naming Convention applies globally to all deployments (e.g. Cloud or On Premise) for the VA.  It is intended to be environment and product agnostic.</w:t>
      </w:r>
    </w:p>
    <w:p w14:paraId="494AEB1E" w14:textId="5A2AAF32" w:rsidR="003D3017" w:rsidRDefault="003D3017">
      <w:pPr>
        <w:pStyle w:val="CommentText"/>
      </w:pPr>
    </w:p>
  </w:comment>
  <w:comment w:id="61" w:author="Paul Marshall" w:date="2018-08-24T13:21:00Z" w:initials="PM">
    <w:p w14:paraId="41E6CFBF" w14:textId="5680E576" w:rsidR="003D3017" w:rsidRDefault="003D3017">
      <w:pPr>
        <w:pStyle w:val="CommentText"/>
      </w:pPr>
      <w:r>
        <w:rPr>
          <w:rStyle w:val="CommentReference"/>
        </w:rPr>
        <w:annotationRef/>
      </w:r>
      <w:r w:rsidRPr="003D3017">
        <w:t>https://restfulapi.net/resource-naming/</w:t>
      </w:r>
    </w:p>
  </w:comment>
  <w:comment w:id="73" w:author="Paul Marshall" w:date="2018-08-24T10:57:00Z" w:initials="PM">
    <w:p w14:paraId="53B83578" w14:textId="4F14359B" w:rsidR="00D961B5" w:rsidRDefault="00D961B5">
      <w:pPr>
        <w:pStyle w:val="CommentText"/>
      </w:pPr>
      <w:r>
        <w:rPr>
          <w:rStyle w:val="CommentReference"/>
        </w:rPr>
        <w:annotationRef/>
      </w:r>
      <w:r>
        <w:t>Was there / is there an authoritative source for providing this guidance?</w:t>
      </w:r>
    </w:p>
  </w:comment>
  <w:comment w:id="78" w:author="Paul Marshall" w:date="2018-08-24T11:00:00Z" w:initials="PM">
    <w:p w14:paraId="37D78B6E" w14:textId="136A2962" w:rsidR="00D961B5" w:rsidRDefault="00D961B5">
      <w:pPr>
        <w:pStyle w:val="CommentText"/>
      </w:pPr>
      <w:r>
        <w:rPr>
          <w:rStyle w:val="CommentReference"/>
        </w:rPr>
        <w:annotationRef/>
      </w:r>
      <w:r>
        <w:t>Why do we call out Salesforce in this table?</w:t>
      </w:r>
    </w:p>
  </w:comment>
  <w:comment w:id="82" w:author="Paul Marshall" w:date="2018-08-24T11:03:00Z" w:initials="PM">
    <w:p w14:paraId="21954DA1" w14:textId="21D9E11A" w:rsidR="00D961B5" w:rsidRDefault="00D961B5">
      <w:pPr>
        <w:pStyle w:val="CommentText"/>
      </w:pPr>
      <w:r>
        <w:rPr>
          <w:rStyle w:val="CommentReference"/>
        </w:rPr>
        <w:annotationRef/>
      </w:r>
      <w:r w:rsidR="00546BF1">
        <w:t>Do we have a reference?  Are they published standards or merely best practice guidance?</w:t>
      </w:r>
    </w:p>
  </w:comment>
  <w:comment w:id="104" w:author="Paul Marshall" w:date="2018-08-24T12:16:00Z" w:initials="PM">
    <w:p w14:paraId="761E811A" w14:textId="2A45440E" w:rsidR="000E743B" w:rsidRDefault="000E743B">
      <w:pPr>
        <w:pStyle w:val="CommentText"/>
      </w:pPr>
      <w:r>
        <w:rPr>
          <w:rStyle w:val="CommentReference"/>
        </w:rPr>
        <w:annotationRef/>
      </w:r>
      <w:r>
        <w:t>Is there anywhere we talk about publishing a naming convention guide for a project?</w:t>
      </w:r>
    </w:p>
  </w:comment>
  <w:comment w:id="122" w:author="Paul Marshall" w:date="2018-08-24T12:28:00Z" w:initials="PM">
    <w:p w14:paraId="74E32E7E" w14:textId="6B6C8366" w:rsidR="00513918" w:rsidRDefault="00513918">
      <w:pPr>
        <w:pStyle w:val="CommentText"/>
      </w:pPr>
      <w:r>
        <w:rPr>
          <w:rStyle w:val="CommentReference"/>
        </w:rPr>
        <w:annotationRef/>
      </w:r>
      <w:r>
        <w:t>Who is that?</w:t>
      </w:r>
    </w:p>
  </w:comment>
  <w:comment w:id="126" w:author="Paul Marshall" w:date="2018-08-24T12:30:00Z" w:initials="PM">
    <w:p w14:paraId="1ADCD412" w14:textId="79C7EEB0" w:rsidR="00513918" w:rsidRDefault="00513918">
      <w:pPr>
        <w:pStyle w:val="CommentText"/>
      </w:pPr>
      <w:r>
        <w:rPr>
          <w:rStyle w:val="CommentReference"/>
        </w:rPr>
        <w:annotationRef/>
      </w:r>
      <w:r>
        <w:rPr>
          <w:rFonts w:ascii="Segoe UI" w:hAnsi="Segoe UI" w:cs="Segoe UI"/>
          <w:color w:val="000000"/>
          <w:shd w:val="clear" w:color="auto" w:fill="FFFFFF"/>
        </w:rPr>
        <w:t>REST APIs use </w:t>
      </w:r>
      <w:hyperlink r:id="rId1" w:tgtFrame="_blank" w:history="1">
        <w:r>
          <w:rPr>
            <w:rStyle w:val="Hyperlink"/>
            <w:rFonts w:ascii="Segoe UI" w:hAnsi="Segoe UI" w:cs="Segoe UI"/>
            <w:color w:val="0366D6"/>
            <w:shd w:val="clear" w:color="auto" w:fill="FFFFFF"/>
          </w:rPr>
          <w:t>Uniform Resource Identifiers</w:t>
        </w:r>
      </w:hyperlink>
      <w:r>
        <w:rPr>
          <w:rFonts w:ascii="Segoe UI" w:hAnsi="Segoe UI" w:cs="Segoe UI"/>
          <w:color w:val="000000"/>
          <w:shd w:val="clear" w:color="auto" w:fill="FFFFFF"/>
        </w:rPr>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comment>
  <w:comment w:id="139" w:author="Paul Marshall" w:date="2018-08-24T13:36:00Z" w:initials="PM">
    <w:p w14:paraId="3A545E6A" w14:textId="710F7299" w:rsidR="006E11D0" w:rsidRDefault="006E11D0">
      <w:pPr>
        <w:pStyle w:val="CommentText"/>
      </w:pPr>
      <w:r>
        <w:rPr>
          <w:rStyle w:val="CommentReference"/>
        </w:rPr>
        <w:annotationRef/>
      </w:r>
      <w:r w:rsidR="00DF6465">
        <w:rPr>
          <w:noProof/>
        </w:rPr>
        <w:t>W</w:t>
      </w:r>
      <w:r w:rsidR="00DF6465">
        <w:rPr>
          <w:noProof/>
        </w:rPr>
        <w:t>h</w:t>
      </w:r>
      <w:r w:rsidR="00DF6465">
        <w:rPr>
          <w:noProof/>
        </w:rPr>
        <w:t>y</w:t>
      </w:r>
      <w:r w:rsidR="00DF6465">
        <w:rPr>
          <w:noProof/>
        </w:rPr>
        <w:t xml:space="preserve"> </w:t>
      </w:r>
      <w:r w:rsidR="00DF6465">
        <w:rPr>
          <w:noProof/>
        </w:rPr>
        <w:t>n</w:t>
      </w:r>
      <w:r w:rsidR="00DF6465">
        <w:rPr>
          <w:noProof/>
        </w:rPr>
        <w:t>o</w:t>
      </w:r>
      <w:r w:rsidR="00DF6465">
        <w:rPr>
          <w:noProof/>
        </w:rPr>
        <w:t>t</w:t>
      </w:r>
      <w:r w:rsidR="00DF6465">
        <w:rPr>
          <w:noProof/>
        </w:rPr>
        <w:t>?</w:t>
      </w:r>
      <w:r w:rsidR="00DF6465">
        <w:rPr>
          <w:noProof/>
        </w:rPr>
        <w:t xml:space="preserve"> </w:t>
      </w:r>
      <w:r w:rsidR="00DF6465">
        <w:rPr>
          <w:noProof/>
        </w:rPr>
        <w:t xml:space="preserve"> </w:t>
      </w:r>
      <w:r w:rsidR="00DF6465">
        <w:rPr>
          <w:noProof/>
        </w:rPr>
        <w:t>I</w:t>
      </w:r>
      <w:r w:rsidR="00DF6465">
        <w:rPr>
          <w:noProof/>
        </w:rPr>
        <w:t>s</w:t>
      </w:r>
      <w:r w:rsidR="00DF6465">
        <w:rPr>
          <w:noProof/>
        </w:rPr>
        <w:t xml:space="preserve"> </w:t>
      </w:r>
      <w:r w:rsidR="00DF6465">
        <w:rPr>
          <w:noProof/>
        </w:rPr>
        <w:t>t</w:t>
      </w:r>
      <w:r w:rsidR="00DF6465">
        <w:rPr>
          <w:noProof/>
        </w:rPr>
        <w:t>h</w:t>
      </w:r>
      <w:r w:rsidR="00DF6465">
        <w:rPr>
          <w:noProof/>
        </w:rPr>
        <w:t>a</w:t>
      </w:r>
      <w:r w:rsidR="00DF6465">
        <w:rPr>
          <w:noProof/>
        </w:rPr>
        <w:t>t</w:t>
      </w:r>
      <w:r w:rsidR="00DF6465">
        <w:rPr>
          <w:noProof/>
        </w:rPr>
        <w:t xml:space="preserve"> </w:t>
      </w:r>
      <w:r w:rsidR="00DF6465">
        <w:rPr>
          <w:noProof/>
        </w:rPr>
        <w:t>a</w:t>
      </w:r>
      <w:r w:rsidR="00DF6465">
        <w:rPr>
          <w:noProof/>
        </w:rPr>
        <w:t xml:space="preserve"> </w:t>
      </w:r>
      <w:r w:rsidR="00DF6465">
        <w:rPr>
          <w:noProof/>
        </w:rPr>
        <w:t>V</w:t>
      </w:r>
      <w:r w:rsidR="00DF6465">
        <w:rPr>
          <w:noProof/>
        </w:rPr>
        <w:t>A</w:t>
      </w:r>
      <w:r w:rsidR="00DF6465">
        <w:rPr>
          <w:noProof/>
        </w:rPr>
        <w:t xml:space="preserve"> </w:t>
      </w:r>
      <w:r w:rsidR="00DF6465">
        <w:rPr>
          <w:noProof/>
        </w:rPr>
        <w:t>r</w:t>
      </w:r>
      <w:r w:rsidR="00DF6465">
        <w:rPr>
          <w:noProof/>
        </w:rPr>
        <w:t>u</w:t>
      </w:r>
      <w:r w:rsidR="00DF6465">
        <w:rPr>
          <w:noProof/>
        </w:rPr>
        <w:t>l</w:t>
      </w:r>
      <w:r w:rsidR="00DF6465">
        <w:rPr>
          <w:noProof/>
        </w:rPr>
        <w:t>e</w:t>
      </w:r>
      <w:r w:rsidR="00DF6465">
        <w:rPr>
          <w:noProof/>
        </w:rPr>
        <w:t xml:space="preserve"> </w:t>
      </w:r>
      <w:r w:rsidR="00DF6465">
        <w:rPr>
          <w:noProof/>
        </w:rPr>
        <w:t>o</w:t>
      </w:r>
      <w:r w:rsidR="00DF6465">
        <w:rPr>
          <w:noProof/>
        </w:rPr>
        <w:t>r</w:t>
      </w:r>
      <w:r w:rsidR="00DF6465">
        <w:rPr>
          <w:noProof/>
        </w:rPr>
        <w:t xml:space="preserve"> </w:t>
      </w:r>
      <w:r w:rsidR="00DF6465">
        <w:rPr>
          <w:noProof/>
        </w:rPr>
        <w:t>s</w:t>
      </w:r>
      <w:r w:rsidR="00DF6465">
        <w:rPr>
          <w:noProof/>
        </w:rPr>
        <w:t>i</w:t>
      </w:r>
      <w:r w:rsidR="00DF6465">
        <w:rPr>
          <w:noProof/>
        </w:rPr>
        <w:t>m</w:t>
      </w:r>
      <w:r w:rsidR="00DF6465">
        <w:rPr>
          <w:noProof/>
        </w:rPr>
        <w:t>p</w:t>
      </w:r>
      <w:r w:rsidR="00DF6465">
        <w:rPr>
          <w:noProof/>
        </w:rPr>
        <w:t>l</w:t>
      </w:r>
      <w:r w:rsidR="00DF6465">
        <w:rPr>
          <w:noProof/>
        </w:rPr>
        <w:t>y</w:t>
      </w:r>
      <w:r w:rsidR="00DF6465">
        <w:rPr>
          <w:noProof/>
        </w:rPr>
        <w:t xml:space="preserve"> </w:t>
      </w:r>
      <w:r w:rsidR="00DF6465">
        <w:rPr>
          <w:noProof/>
        </w:rPr>
        <w:t>a</w:t>
      </w:r>
      <w:r w:rsidR="00DF6465">
        <w:rPr>
          <w:noProof/>
        </w:rPr>
        <w:t xml:space="preserve"> </w:t>
      </w:r>
      <w:r w:rsidR="00DF6465">
        <w:rPr>
          <w:noProof/>
        </w:rPr>
        <w:t>c</w:t>
      </w:r>
      <w:r w:rsidR="00DF6465">
        <w:rPr>
          <w:noProof/>
        </w:rPr>
        <w:t>o</w:t>
      </w:r>
      <w:r w:rsidR="00DF6465">
        <w:rPr>
          <w:noProof/>
        </w:rPr>
        <w:t>v</w:t>
      </w:r>
      <w:r w:rsidR="00DF6465">
        <w:rPr>
          <w:noProof/>
        </w:rPr>
        <w:t>e</w:t>
      </w:r>
      <w:r w:rsidR="00DF6465">
        <w:rPr>
          <w:noProof/>
        </w:rPr>
        <w:t>n</w:t>
      </w:r>
      <w:r w:rsidR="00DF6465">
        <w:rPr>
          <w:noProof/>
        </w:rPr>
        <w:t>t</w:t>
      </w:r>
      <w:r w:rsidR="00DF6465">
        <w:rPr>
          <w:noProof/>
        </w:rPr>
        <w:t>on</w:t>
      </w:r>
      <w:r w:rsidR="00DF6465">
        <w:rPr>
          <w:noProof/>
        </w:rPr>
        <w:t xml:space="preserve"> </w:t>
      </w:r>
      <w:r w:rsidR="00DF6465">
        <w:rPr>
          <w:noProof/>
        </w:rPr>
        <w:t>t</w:t>
      </w:r>
      <w:r w:rsidR="00DF6465">
        <w:rPr>
          <w:noProof/>
        </w:rPr>
        <w:t>hat</w:t>
      </w:r>
      <w:r w:rsidR="00DF6465">
        <w:rPr>
          <w:noProof/>
        </w:rPr>
        <w:t xml:space="preserve"> </w:t>
      </w:r>
      <w:r w:rsidR="00DF6465">
        <w:rPr>
          <w:noProof/>
        </w:rPr>
        <w:t>y</w:t>
      </w:r>
      <w:r w:rsidR="00DF6465">
        <w:rPr>
          <w:noProof/>
        </w:rPr>
        <w:t>o</w:t>
      </w:r>
      <w:r w:rsidR="00DF6465">
        <w:rPr>
          <w:noProof/>
        </w:rPr>
        <w:t>u</w:t>
      </w:r>
      <w:r w:rsidR="00DF6465">
        <w:rPr>
          <w:noProof/>
        </w:rPr>
        <w:t xml:space="preserve"> </w:t>
      </w:r>
      <w:r w:rsidR="00DF6465">
        <w:rPr>
          <w:noProof/>
        </w:rPr>
        <w:t>ar</w:t>
      </w:r>
      <w:r w:rsidR="00DF6465">
        <w:rPr>
          <w:noProof/>
        </w:rPr>
        <w:t>e</w:t>
      </w:r>
      <w:r w:rsidR="00DF6465">
        <w:rPr>
          <w:noProof/>
        </w:rPr>
        <w:t xml:space="preserve"> </w:t>
      </w:r>
      <w:r w:rsidR="00DF6465">
        <w:rPr>
          <w:noProof/>
        </w:rPr>
        <w:t>p</w:t>
      </w:r>
      <w:r w:rsidR="00DF6465">
        <w:rPr>
          <w:noProof/>
        </w:rPr>
        <w:t>r</w:t>
      </w:r>
      <w:r w:rsidR="00DF6465">
        <w:rPr>
          <w:noProof/>
        </w:rPr>
        <w:t>o</w:t>
      </w:r>
      <w:r w:rsidR="00DF6465">
        <w:rPr>
          <w:noProof/>
        </w:rPr>
        <w:t>p</w:t>
      </w:r>
      <w:r w:rsidR="00DF6465">
        <w:rPr>
          <w:noProof/>
        </w:rPr>
        <w:t>o</w:t>
      </w:r>
      <w:r w:rsidR="00DF6465">
        <w:rPr>
          <w:noProof/>
        </w:rPr>
        <w:t>s</w:t>
      </w:r>
      <w:r w:rsidR="00DF6465">
        <w:rPr>
          <w:noProof/>
        </w:rPr>
        <w:t>i</w:t>
      </w:r>
      <w:r w:rsidR="00DF6465">
        <w:rPr>
          <w:noProof/>
        </w:rPr>
        <w:t>ng</w:t>
      </w:r>
      <w:r w:rsidR="00DF6465">
        <w:rPr>
          <w:noProof/>
        </w:rPr>
        <w:t>?</w:t>
      </w:r>
    </w:p>
  </w:comment>
  <w:comment w:id="141" w:author="Paul Marshall" w:date="2018-08-24T13:37:00Z" w:initials="PM">
    <w:p w14:paraId="17B7ACC2" w14:textId="0DC647EF" w:rsidR="006E11D0" w:rsidRDefault="006E11D0">
      <w:pPr>
        <w:pStyle w:val="CommentText"/>
      </w:pPr>
      <w:r>
        <w:rPr>
          <w:rStyle w:val="CommentReference"/>
        </w:rPr>
        <w:annotationRef/>
      </w:r>
      <w:r w:rsidR="00DF6465">
        <w:rPr>
          <w:noProof/>
        </w:rPr>
        <w:t>W</w:t>
      </w:r>
      <w:r w:rsidR="00DF6465">
        <w:rPr>
          <w:noProof/>
        </w:rPr>
        <w:t>e</w:t>
      </w:r>
      <w:r w:rsidR="00DF6465">
        <w:rPr>
          <w:noProof/>
        </w:rPr>
        <w:t xml:space="preserve"> </w:t>
      </w:r>
      <w:r w:rsidR="00DF6465">
        <w:rPr>
          <w:noProof/>
        </w:rPr>
        <w:t>w</w:t>
      </w:r>
      <w:r w:rsidR="00DF6465">
        <w:rPr>
          <w:noProof/>
        </w:rPr>
        <w:t>i</w:t>
      </w:r>
      <w:r w:rsidR="00DF6465">
        <w:rPr>
          <w:noProof/>
        </w:rPr>
        <w:t>l</w:t>
      </w:r>
      <w:r w:rsidR="00DF6465">
        <w:rPr>
          <w:noProof/>
        </w:rPr>
        <w:t>l</w:t>
      </w:r>
      <w:r w:rsidR="00DF6465">
        <w:rPr>
          <w:noProof/>
        </w:rPr>
        <w:t xml:space="preserve"> </w:t>
      </w:r>
      <w:r w:rsidR="00DF6465">
        <w:rPr>
          <w:noProof/>
        </w:rPr>
        <w:t>n</w:t>
      </w:r>
      <w:r w:rsidR="00DF6465">
        <w:rPr>
          <w:noProof/>
        </w:rPr>
        <w:t>e</w:t>
      </w:r>
      <w:r w:rsidR="00DF6465">
        <w:rPr>
          <w:noProof/>
        </w:rPr>
        <w:t>e</w:t>
      </w:r>
      <w:r w:rsidR="00DF6465">
        <w:rPr>
          <w:noProof/>
        </w:rPr>
        <w:t>d</w:t>
      </w:r>
      <w:r w:rsidR="00DF6465">
        <w:rPr>
          <w:noProof/>
        </w:rPr>
        <w:t xml:space="preserve"> </w:t>
      </w:r>
      <w:r w:rsidR="00DF6465">
        <w:rPr>
          <w:noProof/>
        </w:rPr>
        <w:t>t</w:t>
      </w:r>
      <w:r w:rsidR="00DF6465">
        <w:rPr>
          <w:noProof/>
        </w:rPr>
        <w:t>o</w:t>
      </w:r>
      <w:r w:rsidR="00DF6465">
        <w:rPr>
          <w:noProof/>
        </w:rPr>
        <w:t xml:space="preserve"> </w:t>
      </w:r>
      <w:r w:rsidR="00DF6465">
        <w:rPr>
          <w:noProof/>
        </w:rPr>
        <w:t>r</w:t>
      </w:r>
      <w:r w:rsidR="00DF6465">
        <w:rPr>
          <w:noProof/>
        </w:rPr>
        <w:t>e</w:t>
      </w:r>
      <w:r w:rsidR="00DF6465">
        <w:rPr>
          <w:noProof/>
        </w:rPr>
        <w:t>v</w:t>
      </w:r>
      <w:r w:rsidR="00DF6465">
        <w:rPr>
          <w:noProof/>
        </w:rPr>
        <w:t>i</w:t>
      </w:r>
      <w:r w:rsidR="00DF6465">
        <w:rPr>
          <w:noProof/>
        </w:rPr>
        <w:t>s</w:t>
      </w:r>
      <w:r w:rsidR="00DF6465">
        <w:rPr>
          <w:noProof/>
        </w:rPr>
        <w:t>i</w:t>
      </w:r>
      <w:r w:rsidR="00DF6465">
        <w:rPr>
          <w:noProof/>
        </w:rPr>
        <w:t>t</w:t>
      </w:r>
      <w:r w:rsidR="00DF6465">
        <w:rPr>
          <w:noProof/>
        </w:rPr>
        <w:t xml:space="preserve"> </w:t>
      </w:r>
      <w:r w:rsidR="00DF6465">
        <w:rPr>
          <w:noProof/>
        </w:rPr>
        <w:t>t</w:t>
      </w:r>
      <w:r w:rsidR="00DF6465">
        <w:rPr>
          <w:noProof/>
        </w:rPr>
        <w:t>h</w:t>
      </w:r>
      <w:r w:rsidR="00DF6465">
        <w:rPr>
          <w:noProof/>
        </w:rPr>
        <w:t>i</w:t>
      </w:r>
      <w:r w:rsidR="00DF6465">
        <w:rPr>
          <w:noProof/>
        </w:rPr>
        <w:t>s</w:t>
      </w:r>
      <w:r w:rsidR="00DF6465">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DA9EB" w15:done="0"/>
  <w15:commentEx w15:paraId="222992F6" w15:done="0"/>
  <w15:commentEx w15:paraId="555958F8" w15:done="0"/>
  <w15:commentEx w15:paraId="4C2AB891" w15:done="0"/>
  <w15:commentEx w15:paraId="37A5B875" w15:done="0"/>
  <w15:commentEx w15:paraId="494AEB1E" w15:paraIdParent="37A5B875" w15:done="0"/>
  <w15:commentEx w15:paraId="41E6CFBF" w15:done="0"/>
  <w15:commentEx w15:paraId="53B83578" w15:done="0"/>
  <w15:commentEx w15:paraId="37D78B6E" w15:done="0"/>
  <w15:commentEx w15:paraId="21954DA1" w15:done="0"/>
  <w15:commentEx w15:paraId="761E811A" w15:done="0"/>
  <w15:commentEx w15:paraId="74E32E7E" w15:done="0"/>
  <w15:commentEx w15:paraId="1ADCD412" w15:done="0"/>
  <w15:commentEx w15:paraId="3A545E6A" w15:done="0"/>
  <w15:commentEx w15:paraId="17B7AC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DA9EB" w16cid:durableId="1F2A791C"/>
  <w16cid:commentId w16cid:paraId="222992F6" w16cid:durableId="1F2A7171"/>
  <w16cid:commentId w16cid:paraId="555958F8" w16cid:durableId="1F2A636B"/>
  <w16cid:commentId w16cid:paraId="4C2AB891" w16cid:durableId="1F2A7DC9"/>
  <w16cid:commentId w16cid:paraId="37A5B875" w16cid:durableId="1F2A8346"/>
  <w16cid:commentId w16cid:paraId="494AEB1E" w16cid:durableId="1F2A8379"/>
  <w16cid:commentId w16cid:paraId="41E6CFBF" w16cid:durableId="1F2A84EB"/>
  <w16cid:commentId w16cid:paraId="53B83578" w16cid:durableId="1F2A6324"/>
  <w16cid:commentId w16cid:paraId="37D78B6E" w16cid:durableId="1F2A63E7"/>
  <w16cid:commentId w16cid:paraId="21954DA1" w16cid:durableId="1F2A6466"/>
  <w16cid:commentId w16cid:paraId="761E811A" w16cid:durableId="1F2A759D"/>
  <w16cid:commentId w16cid:paraId="74E32E7E" w16cid:durableId="1F2A7855"/>
  <w16cid:commentId w16cid:paraId="1ADCD412" w16cid:durableId="1F2A78EF"/>
  <w16cid:commentId w16cid:paraId="3A545E6A" w16cid:durableId="1F2A8850"/>
  <w16cid:commentId w16cid:paraId="17B7ACC2" w16cid:durableId="1F2A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BF56" w14:textId="77777777" w:rsidR="00DF6465" w:rsidRDefault="00DF6465" w:rsidP="00CB61B5">
      <w:pPr>
        <w:spacing w:after="0" w:line="240" w:lineRule="auto"/>
      </w:pPr>
      <w:r>
        <w:separator/>
      </w:r>
    </w:p>
  </w:endnote>
  <w:endnote w:type="continuationSeparator" w:id="0">
    <w:p w14:paraId="3D73098A" w14:textId="77777777" w:rsidR="00DF6465" w:rsidRDefault="00DF646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D961B5" w:rsidRPr="00E65605" w:rsidRDefault="00D961B5"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43254" w14:textId="77777777" w:rsidR="00DF6465" w:rsidRDefault="00DF6465" w:rsidP="00CB61B5">
      <w:pPr>
        <w:spacing w:after="0" w:line="240" w:lineRule="auto"/>
      </w:pPr>
      <w:r>
        <w:separator/>
      </w:r>
    </w:p>
  </w:footnote>
  <w:footnote w:type="continuationSeparator" w:id="0">
    <w:p w14:paraId="20F284BC" w14:textId="77777777" w:rsidR="00DF6465" w:rsidRDefault="00DF646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D961B5" w:rsidRDefault="00D961B5">
    <w:pPr>
      <w:pStyle w:val="Header"/>
    </w:pPr>
  </w:p>
  <w:p w14:paraId="24F0E56C" w14:textId="77777777" w:rsidR="00D961B5" w:rsidRDefault="00D961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D961B5" w:rsidRPr="00092AF9" w:rsidRDefault="00D961B5"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3610E"/>
    <w:rsid w:val="0024739B"/>
    <w:rsid w:val="00257251"/>
    <w:rsid w:val="00260064"/>
    <w:rsid w:val="002601ED"/>
    <w:rsid w:val="002617A1"/>
    <w:rsid w:val="002634F1"/>
    <w:rsid w:val="00270B2A"/>
    <w:rsid w:val="002755FA"/>
    <w:rsid w:val="002778D7"/>
    <w:rsid w:val="00277B70"/>
    <w:rsid w:val="00292869"/>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9060E"/>
    <w:rsid w:val="00EA7E04"/>
    <w:rsid w:val="00ED76D6"/>
    <w:rsid w:val="00EF4A38"/>
    <w:rsid w:val="00F13F6D"/>
    <w:rsid w:val="00F3134E"/>
    <w:rsid w:val="00F40CBD"/>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Uniform_Resource_Identifi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tf.org/rfc/rfc1035.tx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198F-5D8D-4EBA-B2E2-EA381895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16</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17</cp:revision>
  <dcterms:created xsi:type="dcterms:W3CDTF">2018-08-21T14:55:00Z</dcterms:created>
  <dcterms:modified xsi:type="dcterms:W3CDTF">2018-08-24T20:31:00Z</dcterms:modified>
</cp:coreProperties>
</file>