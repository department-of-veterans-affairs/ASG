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B2F5" w14:textId="77777777" w:rsidR="006F247C" w:rsidRDefault="006F247C" w:rsidP="006F247C">
      <w:pPr>
        <w:pStyle w:val="Title"/>
      </w:pPr>
      <w:bookmarkStart w:id="0" w:name="_Toc205632711"/>
    </w:p>
    <w:p w14:paraId="5DFA2304" w14:textId="77777777" w:rsidR="006F247C" w:rsidRDefault="006F247C" w:rsidP="006F247C">
      <w:pPr>
        <w:pStyle w:val="Title"/>
        <w:rPr>
          <w:szCs w:val="36"/>
        </w:rPr>
      </w:pPr>
      <w:r w:rsidRPr="00BD525F">
        <w:rPr>
          <w:szCs w:val="36"/>
        </w:rPr>
        <w:t xml:space="preserve">Department of Veterans Affairs </w:t>
      </w:r>
    </w:p>
    <w:p w14:paraId="601E2B44" w14:textId="77777777" w:rsidR="006F247C" w:rsidRPr="00443206" w:rsidRDefault="006F247C" w:rsidP="006F247C">
      <w:pPr>
        <w:pStyle w:val="Title"/>
      </w:pPr>
      <w:r>
        <w:rPr>
          <w:szCs w:val="36"/>
        </w:rPr>
        <w:t>API</w:t>
      </w:r>
      <w:r w:rsidRPr="00BD525F">
        <w:rPr>
          <w:bCs w:val="0"/>
          <w:iCs/>
          <w:szCs w:val="36"/>
        </w:rPr>
        <w:t xml:space="preserve"> </w:t>
      </w:r>
      <w:r>
        <w:rPr>
          <w:bCs w:val="0"/>
          <w:iCs/>
          <w:szCs w:val="36"/>
        </w:rPr>
        <w:t>D</w:t>
      </w:r>
      <w:r w:rsidRPr="00BD525F">
        <w:rPr>
          <w:bCs w:val="0"/>
          <w:iCs/>
          <w:szCs w:val="36"/>
        </w:rPr>
        <w:t xml:space="preserve">eveloper </w:t>
      </w:r>
      <w:r>
        <w:rPr>
          <w:bCs w:val="0"/>
          <w:iCs/>
          <w:szCs w:val="36"/>
        </w:rPr>
        <w:t>P</w:t>
      </w:r>
      <w:r w:rsidRPr="00BD525F">
        <w:rPr>
          <w:bCs w:val="0"/>
          <w:iCs/>
          <w:szCs w:val="36"/>
        </w:rPr>
        <w:t>laybook</w:t>
      </w:r>
    </w:p>
    <w:p w14:paraId="006EAF3E" w14:textId="77777777" w:rsidR="006F247C" w:rsidRDefault="006F247C" w:rsidP="006F247C">
      <w:pPr>
        <w:pStyle w:val="Title2"/>
      </w:pPr>
    </w:p>
    <w:p w14:paraId="31458157" w14:textId="77777777" w:rsidR="006F247C" w:rsidRDefault="006F247C" w:rsidP="006F247C">
      <w:pPr>
        <w:pStyle w:val="Title2"/>
      </w:pPr>
      <w:r>
        <w:t>API Developer Playbook Blueprint Documentation</w:t>
      </w:r>
    </w:p>
    <w:p w14:paraId="527FB9B4" w14:textId="77777777" w:rsidR="006F247C" w:rsidRDefault="006F247C" w:rsidP="006F247C">
      <w:pPr>
        <w:pStyle w:val="Title2"/>
      </w:pPr>
      <w:r>
        <w:t>Maps to Framework Set #1</w:t>
      </w:r>
    </w:p>
    <w:p w14:paraId="0903FE3B" w14:textId="77777777" w:rsidR="006F247C" w:rsidRDefault="006F247C" w:rsidP="006F247C">
      <w:pPr>
        <w:pStyle w:val="Title2"/>
      </w:pPr>
    </w:p>
    <w:p w14:paraId="793CD254" w14:textId="77777777" w:rsidR="006F247C" w:rsidRDefault="006F247C" w:rsidP="006F247C">
      <w:pPr>
        <w:pStyle w:val="Title2"/>
      </w:pPr>
    </w:p>
    <w:p w14:paraId="2D5DE9DC" w14:textId="77777777" w:rsidR="006F247C" w:rsidRDefault="006F247C" w:rsidP="006F247C">
      <w:pPr>
        <w:pStyle w:val="CoverTitleInstructions"/>
      </w:pPr>
      <w:r>
        <w:rPr>
          <w:noProof/>
        </w:rPr>
        <w:drawing>
          <wp:inline distT="0" distB="0" distL="0" distR="0" wp14:anchorId="3EE688C0" wp14:editId="2D190AAA">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6E174D1" w14:textId="77777777" w:rsidR="006F247C" w:rsidRDefault="006F247C" w:rsidP="006F247C">
      <w:pPr>
        <w:pStyle w:val="Title2"/>
      </w:pPr>
    </w:p>
    <w:p w14:paraId="124B2BE1" w14:textId="77777777" w:rsidR="006F247C" w:rsidRDefault="006F247C" w:rsidP="006F247C">
      <w:pPr>
        <w:pStyle w:val="Title2"/>
      </w:pPr>
    </w:p>
    <w:p w14:paraId="68DF01D2" w14:textId="1CD528FE" w:rsidR="006F247C" w:rsidRDefault="006F247C" w:rsidP="006F247C">
      <w:pPr>
        <w:pStyle w:val="Title2"/>
      </w:pPr>
      <w:r>
        <w:t>Document Version Draft 01.00.</w:t>
      </w:r>
      <w:r w:rsidR="00722AC1">
        <w:t>03</w:t>
      </w:r>
    </w:p>
    <w:p w14:paraId="4E55C023" w14:textId="77777777" w:rsidR="006F247C" w:rsidRDefault="006F247C" w:rsidP="006F247C">
      <w:pPr>
        <w:pStyle w:val="Title2"/>
      </w:pPr>
    </w:p>
    <w:p w14:paraId="4AB8D94E" w14:textId="77777777" w:rsidR="006F247C" w:rsidRDefault="006F247C" w:rsidP="006F247C">
      <w:pPr>
        <w:pStyle w:val="Title2"/>
      </w:pPr>
    </w:p>
    <w:p w14:paraId="30754FF7" w14:textId="77777777" w:rsidR="006F247C" w:rsidRDefault="006F247C" w:rsidP="006F247C">
      <w:pPr>
        <w:pStyle w:val="InstructionalText1"/>
        <w:sectPr w:rsidR="006F247C"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p>
    <w:p w14:paraId="1F898D46" w14:textId="77777777" w:rsidR="006F247C" w:rsidRDefault="006F247C" w:rsidP="006F247C">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969"/>
        <w:gridCol w:w="3503"/>
        <w:gridCol w:w="2329"/>
      </w:tblGrid>
      <w:tr w:rsidR="006F247C" w:rsidRPr="005068FD" w14:paraId="67D3CE0B" w14:textId="77777777" w:rsidTr="00B511D2">
        <w:trPr>
          <w:tblHeader/>
        </w:trPr>
        <w:tc>
          <w:tcPr>
            <w:tcW w:w="1728" w:type="dxa"/>
            <w:shd w:val="clear" w:color="auto" w:fill="F2F2F2"/>
          </w:tcPr>
          <w:p w14:paraId="7AFD8866" w14:textId="77777777" w:rsidR="006F247C" w:rsidRPr="005068FD" w:rsidRDefault="006F247C" w:rsidP="00BD5E00">
            <w:pPr>
              <w:pStyle w:val="TableHeading"/>
            </w:pPr>
            <w:bookmarkStart w:id="1" w:name="ColumnTitle_01"/>
            <w:bookmarkEnd w:id="1"/>
            <w:r w:rsidRPr="005068FD">
              <w:t>Date</w:t>
            </w:r>
          </w:p>
        </w:tc>
        <w:tc>
          <w:tcPr>
            <w:tcW w:w="1969" w:type="dxa"/>
            <w:shd w:val="clear" w:color="auto" w:fill="F2F2F2"/>
          </w:tcPr>
          <w:p w14:paraId="6B66A651" w14:textId="77777777" w:rsidR="006F247C" w:rsidRPr="005068FD" w:rsidRDefault="006F247C" w:rsidP="00BD5E00">
            <w:pPr>
              <w:pStyle w:val="TableHeading"/>
            </w:pPr>
            <w:r w:rsidRPr="005068FD">
              <w:t>Version</w:t>
            </w:r>
          </w:p>
        </w:tc>
        <w:tc>
          <w:tcPr>
            <w:tcW w:w="3503" w:type="dxa"/>
            <w:shd w:val="clear" w:color="auto" w:fill="F2F2F2"/>
          </w:tcPr>
          <w:p w14:paraId="5C07559B" w14:textId="77777777" w:rsidR="006F247C" w:rsidRPr="005068FD" w:rsidRDefault="006F247C" w:rsidP="00BD5E00">
            <w:pPr>
              <w:pStyle w:val="TableHeading"/>
            </w:pPr>
            <w:r w:rsidRPr="005068FD">
              <w:t>Description</w:t>
            </w:r>
          </w:p>
        </w:tc>
        <w:tc>
          <w:tcPr>
            <w:tcW w:w="2329" w:type="dxa"/>
            <w:shd w:val="clear" w:color="auto" w:fill="F2F2F2"/>
          </w:tcPr>
          <w:p w14:paraId="206BEF9B" w14:textId="77777777" w:rsidR="006F247C" w:rsidRPr="005068FD" w:rsidRDefault="006F247C" w:rsidP="00BD5E00">
            <w:pPr>
              <w:pStyle w:val="TableHeading"/>
            </w:pPr>
            <w:r w:rsidRPr="005068FD">
              <w:t>Author</w:t>
            </w:r>
          </w:p>
        </w:tc>
      </w:tr>
      <w:tr w:rsidR="006F247C" w14:paraId="1E4B4D87" w14:textId="77777777" w:rsidTr="00B511D2">
        <w:trPr>
          <w:cantSplit/>
        </w:trPr>
        <w:tc>
          <w:tcPr>
            <w:tcW w:w="1728" w:type="dxa"/>
          </w:tcPr>
          <w:p w14:paraId="439479CD" w14:textId="6F0A8C78" w:rsidR="006F247C" w:rsidRPr="005068FD" w:rsidRDefault="006F247C" w:rsidP="00BD5E00">
            <w:pPr>
              <w:pStyle w:val="TableText"/>
            </w:pPr>
          </w:p>
        </w:tc>
        <w:tc>
          <w:tcPr>
            <w:tcW w:w="1969" w:type="dxa"/>
          </w:tcPr>
          <w:p w14:paraId="32118657" w14:textId="23863777" w:rsidR="006F247C" w:rsidRDefault="006F247C" w:rsidP="00BD5E00">
            <w:pPr>
              <w:pStyle w:val="TableText"/>
            </w:pPr>
          </w:p>
        </w:tc>
        <w:tc>
          <w:tcPr>
            <w:tcW w:w="3503" w:type="dxa"/>
          </w:tcPr>
          <w:p w14:paraId="655B7B6A" w14:textId="42BE8F24" w:rsidR="006F247C" w:rsidRDefault="006F247C" w:rsidP="00BD5E00">
            <w:pPr>
              <w:pStyle w:val="TableText"/>
            </w:pPr>
          </w:p>
        </w:tc>
        <w:tc>
          <w:tcPr>
            <w:tcW w:w="2329" w:type="dxa"/>
          </w:tcPr>
          <w:p w14:paraId="019A7A1D" w14:textId="593E3686" w:rsidR="006F247C" w:rsidRDefault="006F247C" w:rsidP="00BD5E00">
            <w:pPr>
              <w:pStyle w:val="TableText"/>
            </w:pPr>
          </w:p>
        </w:tc>
      </w:tr>
    </w:tbl>
    <w:p w14:paraId="4F2B6B2B" w14:textId="77777777" w:rsidR="00BF2C5A" w:rsidRDefault="00BF2C5A">
      <w:pPr>
        <w:rPr>
          <w:szCs w:val="20"/>
        </w:rPr>
      </w:pPr>
      <w:r>
        <w:br w:type="page"/>
      </w:r>
    </w:p>
    <w:p w14:paraId="4FBB3AA5" w14:textId="77777777" w:rsidR="004F3A80" w:rsidRDefault="004F3A80" w:rsidP="00647B03">
      <w:pPr>
        <w:pStyle w:val="Title2"/>
      </w:pPr>
      <w:r>
        <w:lastRenderedPageBreak/>
        <w:t>Table of Contents</w:t>
      </w:r>
    </w:p>
    <w:p w14:paraId="3280779A" w14:textId="3845436B" w:rsidR="007B2F23"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9258824" w:history="1">
        <w:r w:rsidR="007B2F23" w:rsidRPr="00E06215">
          <w:rPr>
            <w:rStyle w:val="Hyperlink"/>
            <w:noProof/>
          </w:rPr>
          <w:t>1.</w:t>
        </w:r>
        <w:r w:rsidR="007B2F23">
          <w:rPr>
            <w:rFonts w:asciiTheme="minorHAnsi" w:eastAsiaTheme="minorEastAsia" w:hAnsiTheme="minorHAnsi" w:cstheme="minorBidi"/>
            <w:b w:val="0"/>
            <w:noProof/>
            <w:sz w:val="22"/>
            <w:szCs w:val="22"/>
          </w:rPr>
          <w:tab/>
        </w:r>
        <w:r w:rsidR="007B2F23" w:rsidRPr="00E06215">
          <w:rPr>
            <w:rStyle w:val="Hyperlink"/>
            <w:noProof/>
          </w:rPr>
          <w:t>Configuration Management</w:t>
        </w:r>
        <w:r w:rsidR="007B2F23">
          <w:rPr>
            <w:noProof/>
            <w:webHidden/>
          </w:rPr>
          <w:tab/>
        </w:r>
        <w:r w:rsidR="007B2F23">
          <w:rPr>
            <w:noProof/>
            <w:webHidden/>
          </w:rPr>
          <w:fldChar w:fldCharType="begin"/>
        </w:r>
        <w:r w:rsidR="007B2F23">
          <w:rPr>
            <w:noProof/>
            <w:webHidden/>
          </w:rPr>
          <w:instrText xml:space="preserve"> PAGEREF _Toc519258824 \h </w:instrText>
        </w:r>
        <w:r w:rsidR="007B2F23">
          <w:rPr>
            <w:noProof/>
            <w:webHidden/>
          </w:rPr>
        </w:r>
        <w:r w:rsidR="007B2F23">
          <w:rPr>
            <w:noProof/>
            <w:webHidden/>
          </w:rPr>
          <w:fldChar w:fldCharType="separate"/>
        </w:r>
        <w:r w:rsidR="007B2F23">
          <w:rPr>
            <w:noProof/>
            <w:webHidden/>
          </w:rPr>
          <w:t>1</w:t>
        </w:r>
        <w:r w:rsidR="007B2F23">
          <w:rPr>
            <w:noProof/>
            <w:webHidden/>
          </w:rPr>
          <w:fldChar w:fldCharType="end"/>
        </w:r>
      </w:hyperlink>
    </w:p>
    <w:p w14:paraId="05792438" w14:textId="33B3C633" w:rsidR="007B2F23" w:rsidRDefault="003A4419">
      <w:pPr>
        <w:pStyle w:val="TOC2"/>
        <w:rPr>
          <w:rFonts w:asciiTheme="minorHAnsi" w:eastAsiaTheme="minorEastAsia" w:hAnsiTheme="minorHAnsi" w:cstheme="minorBidi"/>
          <w:b w:val="0"/>
          <w:noProof/>
          <w:sz w:val="22"/>
          <w:szCs w:val="22"/>
        </w:rPr>
      </w:pPr>
      <w:hyperlink w:anchor="_Toc519258825" w:history="1">
        <w:r w:rsidR="007B2F23" w:rsidRPr="00E06215">
          <w:rPr>
            <w:rStyle w:val="Hyperlink"/>
            <w:noProof/>
          </w:rPr>
          <w:t>1.1.</w:t>
        </w:r>
        <w:r w:rsidR="007B2F23">
          <w:rPr>
            <w:rFonts w:asciiTheme="minorHAnsi" w:eastAsiaTheme="minorEastAsia" w:hAnsiTheme="minorHAnsi" w:cstheme="minorBidi"/>
            <w:b w:val="0"/>
            <w:noProof/>
            <w:sz w:val="22"/>
            <w:szCs w:val="22"/>
          </w:rPr>
          <w:tab/>
        </w:r>
        <w:r w:rsidR="007B2F23" w:rsidRPr="00E06215">
          <w:rPr>
            <w:rStyle w:val="Hyperlink"/>
            <w:noProof/>
          </w:rPr>
          <w:t>API Configuration Management</w:t>
        </w:r>
        <w:r w:rsidR="007B2F23">
          <w:rPr>
            <w:noProof/>
            <w:webHidden/>
          </w:rPr>
          <w:tab/>
        </w:r>
        <w:r w:rsidR="007B2F23">
          <w:rPr>
            <w:noProof/>
            <w:webHidden/>
          </w:rPr>
          <w:fldChar w:fldCharType="begin"/>
        </w:r>
        <w:r w:rsidR="007B2F23">
          <w:rPr>
            <w:noProof/>
            <w:webHidden/>
          </w:rPr>
          <w:instrText xml:space="preserve"> PAGEREF _Toc519258825 \h </w:instrText>
        </w:r>
        <w:r w:rsidR="007B2F23">
          <w:rPr>
            <w:noProof/>
            <w:webHidden/>
          </w:rPr>
        </w:r>
        <w:r w:rsidR="007B2F23">
          <w:rPr>
            <w:noProof/>
            <w:webHidden/>
          </w:rPr>
          <w:fldChar w:fldCharType="separate"/>
        </w:r>
        <w:r w:rsidR="007B2F23">
          <w:rPr>
            <w:noProof/>
            <w:webHidden/>
          </w:rPr>
          <w:t>1</w:t>
        </w:r>
        <w:r w:rsidR="007B2F23">
          <w:rPr>
            <w:noProof/>
            <w:webHidden/>
          </w:rPr>
          <w:fldChar w:fldCharType="end"/>
        </w:r>
      </w:hyperlink>
    </w:p>
    <w:p w14:paraId="136F2095" w14:textId="2EA72A48" w:rsidR="007B2F23" w:rsidRDefault="003A4419">
      <w:pPr>
        <w:pStyle w:val="TOC3"/>
        <w:rPr>
          <w:rFonts w:asciiTheme="minorHAnsi" w:eastAsiaTheme="minorEastAsia" w:hAnsiTheme="minorHAnsi" w:cstheme="minorBidi"/>
          <w:b w:val="0"/>
          <w:noProof/>
          <w:sz w:val="22"/>
          <w:szCs w:val="22"/>
        </w:rPr>
      </w:pPr>
      <w:hyperlink w:anchor="_Toc519258826" w:history="1">
        <w:r w:rsidR="007B2F23" w:rsidRPr="00E06215">
          <w:rPr>
            <w:rStyle w:val="Hyperlink"/>
            <w:noProof/>
          </w:rPr>
          <w:t>1.1.1.</w:t>
        </w:r>
        <w:r w:rsidR="007B2F23">
          <w:rPr>
            <w:rFonts w:asciiTheme="minorHAnsi" w:eastAsiaTheme="minorEastAsia" w:hAnsiTheme="minorHAnsi" w:cstheme="minorBidi"/>
            <w:b w:val="0"/>
            <w:noProof/>
            <w:sz w:val="22"/>
            <w:szCs w:val="22"/>
          </w:rPr>
          <w:tab/>
        </w:r>
        <w:r w:rsidR="007B2F23" w:rsidRPr="00E06215">
          <w:rPr>
            <w:rStyle w:val="Hyperlink"/>
            <w:noProof/>
          </w:rPr>
          <w:t>Configuration Management in the Cloud</w:t>
        </w:r>
        <w:r w:rsidR="007B2F23">
          <w:rPr>
            <w:noProof/>
            <w:webHidden/>
          </w:rPr>
          <w:tab/>
        </w:r>
        <w:r w:rsidR="007B2F23">
          <w:rPr>
            <w:noProof/>
            <w:webHidden/>
          </w:rPr>
          <w:fldChar w:fldCharType="begin"/>
        </w:r>
        <w:r w:rsidR="007B2F23">
          <w:rPr>
            <w:noProof/>
            <w:webHidden/>
          </w:rPr>
          <w:instrText xml:space="preserve"> PAGEREF _Toc519258826 \h </w:instrText>
        </w:r>
        <w:r w:rsidR="007B2F23">
          <w:rPr>
            <w:noProof/>
            <w:webHidden/>
          </w:rPr>
        </w:r>
        <w:r w:rsidR="007B2F23">
          <w:rPr>
            <w:noProof/>
            <w:webHidden/>
          </w:rPr>
          <w:fldChar w:fldCharType="separate"/>
        </w:r>
        <w:r w:rsidR="007B2F23">
          <w:rPr>
            <w:noProof/>
            <w:webHidden/>
          </w:rPr>
          <w:t>1</w:t>
        </w:r>
        <w:r w:rsidR="007B2F23">
          <w:rPr>
            <w:noProof/>
            <w:webHidden/>
          </w:rPr>
          <w:fldChar w:fldCharType="end"/>
        </w:r>
      </w:hyperlink>
    </w:p>
    <w:p w14:paraId="2941BC5D" w14:textId="7BD001E2" w:rsidR="007B2F23" w:rsidRDefault="003A4419">
      <w:pPr>
        <w:pStyle w:val="TOC3"/>
        <w:rPr>
          <w:rFonts w:asciiTheme="minorHAnsi" w:eastAsiaTheme="minorEastAsia" w:hAnsiTheme="minorHAnsi" w:cstheme="minorBidi"/>
          <w:b w:val="0"/>
          <w:noProof/>
          <w:sz w:val="22"/>
          <w:szCs w:val="22"/>
        </w:rPr>
      </w:pPr>
      <w:hyperlink w:anchor="_Toc519258827" w:history="1">
        <w:r w:rsidR="007B2F23" w:rsidRPr="00E06215">
          <w:rPr>
            <w:rStyle w:val="Hyperlink"/>
            <w:noProof/>
          </w:rPr>
          <w:t>1.1.2.</w:t>
        </w:r>
        <w:r w:rsidR="007B2F23">
          <w:rPr>
            <w:rFonts w:asciiTheme="minorHAnsi" w:eastAsiaTheme="minorEastAsia" w:hAnsiTheme="minorHAnsi" w:cstheme="minorBidi"/>
            <w:b w:val="0"/>
            <w:noProof/>
            <w:sz w:val="22"/>
            <w:szCs w:val="22"/>
          </w:rPr>
          <w:tab/>
        </w:r>
        <w:r w:rsidR="007B2F23" w:rsidRPr="00E06215">
          <w:rPr>
            <w:rStyle w:val="Hyperlink"/>
            <w:noProof/>
          </w:rPr>
          <w:t>Configuration Management Software Tools</w:t>
        </w:r>
        <w:r w:rsidR="007B2F23">
          <w:rPr>
            <w:noProof/>
            <w:webHidden/>
          </w:rPr>
          <w:tab/>
        </w:r>
        <w:r w:rsidR="007B2F23">
          <w:rPr>
            <w:noProof/>
            <w:webHidden/>
          </w:rPr>
          <w:fldChar w:fldCharType="begin"/>
        </w:r>
        <w:r w:rsidR="007B2F23">
          <w:rPr>
            <w:noProof/>
            <w:webHidden/>
          </w:rPr>
          <w:instrText xml:space="preserve"> PAGEREF _Toc519258827 \h </w:instrText>
        </w:r>
        <w:r w:rsidR="007B2F23">
          <w:rPr>
            <w:noProof/>
            <w:webHidden/>
          </w:rPr>
        </w:r>
        <w:r w:rsidR="007B2F23">
          <w:rPr>
            <w:noProof/>
            <w:webHidden/>
          </w:rPr>
          <w:fldChar w:fldCharType="separate"/>
        </w:r>
        <w:r w:rsidR="007B2F23">
          <w:rPr>
            <w:noProof/>
            <w:webHidden/>
          </w:rPr>
          <w:t>1</w:t>
        </w:r>
        <w:r w:rsidR="007B2F23">
          <w:rPr>
            <w:noProof/>
            <w:webHidden/>
          </w:rPr>
          <w:fldChar w:fldCharType="end"/>
        </w:r>
      </w:hyperlink>
    </w:p>
    <w:p w14:paraId="59E3F328" w14:textId="37C363A9" w:rsidR="007B2F23" w:rsidRDefault="003A4419">
      <w:pPr>
        <w:pStyle w:val="TOC3"/>
        <w:rPr>
          <w:rFonts w:asciiTheme="minorHAnsi" w:eastAsiaTheme="minorEastAsia" w:hAnsiTheme="minorHAnsi" w:cstheme="minorBidi"/>
          <w:b w:val="0"/>
          <w:noProof/>
          <w:sz w:val="22"/>
          <w:szCs w:val="22"/>
        </w:rPr>
      </w:pPr>
      <w:hyperlink w:anchor="_Toc519258828" w:history="1">
        <w:r w:rsidR="007B2F23" w:rsidRPr="00E06215">
          <w:rPr>
            <w:rStyle w:val="Hyperlink"/>
            <w:noProof/>
          </w:rPr>
          <w:t>1.1.3.</w:t>
        </w:r>
        <w:r w:rsidR="007B2F23">
          <w:rPr>
            <w:rFonts w:asciiTheme="minorHAnsi" w:eastAsiaTheme="minorEastAsia" w:hAnsiTheme="minorHAnsi" w:cstheme="minorBidi"/>
            <w:b w:val="0"/>
            <w:noProof/>
            <w:sz w:val="22"/>
            <w:szCs w:val="22"/>
          </w:rPr>
          <w:tab/>
        </w:r>
        <w:r w:rsidR="007B2F23" w:rsidRPr="00E06215">
          <w:rPr>
            <w:rStyle w:val="Hyperlink"/>
            <w:noProof/>
          </w:rPr>
          <w:t>Future of Configuration Management Software</w:t>
        </w:r>
        <w:r w:rsidR="007B2F23">
          <w:rPr>
            <w:noProof/>
            <w:webHidden/>
          </w:rPr>
          <w:tab/>
        </w:r>
        <w:r w:rsidR="007B2F23">
          <w:rPr>
            <w:noProof/>
            <w:webHidden/>
          </w:rPr>
          <w:fldChar w:fldCharType="begin"/>
        </w:r>
        <w:r w:rsidR="007B2F23">
          <w:rPr>
            <w:noProof/>
            <w:webHidden/>
          </w:rPr>
          <w:instrText xml:space="preserve"> PAGEREF _Toc519258828 \h </w:instrText>
        </w:r>
        <w:r w:rsidR="007B2F23">
          <w:rPr>
            <w:noProof/>
            <w:webHidden/>
          </w:rPr>
        </w:r>
        <w:r w:rsidR="007B2F23">
          <w:rPr>
            <w:noProof/>
            <w:webHidden/>
          </w:rPr>
          <w:fldChar w:fldCharType="separate"/>
        </w:r>
        <w:r w:rsidR="007B2F23">
          <w:rPr>
            <w:noProof/>
            <w:webHidden/>
          </w:rPr>
          <w:t>2</w:t>
        </w:r>
        <w:r w:rsidR="007B2F23">
          <w:rPr>
            <w:noProof/>
            <w:webHidden/>
          </w:rPr>
          <w:fldChar w:fldCharType="end"/>
        </w:r>
      </w:hyperlink>
    </w:p>
    <w:p w14:paraId="18F4284A" w14:textId="078D2499" w:rsidR="007B2F23" w:rsidRDefault="003A4419">
      <w:pPr>
        <w:pStyle w:val="TOC2"/>
        <w:rPr>
          <w:rFonts w:asciiTheme="minorHAnsi" w:eastAsiaTheme="minorEastAsia" w:hAnsiTheme="minorHAnsi" w:cstheme="minorBidi"/>
          <w:b w:val="0"/>
          <w:noProof/>
          <w:sz w:val="22"/>
          <w:szCs w:val="22"/>
        </w:rPr>
      </w:pPr>
      <w:hyperlink w:anchor="_Toc519258829" w:history="1">
        <w:r w:rsidR="007B2F23" w:rsidRPr="00E06215">
          <w:rPr>
            <w:rStyle w:val="Hyperlink"/>
            <w:noProof/>
          </w:rPr>
          <w:t>1.2.</w:t>
        </w:r>
        <w:r w:rsidR="007B2F23">
          <w:rPr>
            <w:rFonts w:asciiTheme="minorHAnsi" w:eastAsiaTheme="minorEastAsia" w:hAnsiTheme="minorHAnsi" w:cstheme="minorBidi"/>
            <w:b w:val="0"/>
            <w:noProof/>
            <w:sz w:val="22"/>
            <w:szCs w:val="22"/>
          </w:rPr>
          <w:tab/>
        </w:r>
        <w:r w:rsidR="007B2F23" w:rsidRPr="00E06215">
          <w:rPr>
            <w:rStyle w:val="Hyperlink"/>
            <w:noProof/>
          </w:rPr>
          <w:t>Changes to RESTful APIs</w:t>
        </w:r>
        <w:r w:rsidR="007B2F23">
          <w:rPr>
            <w:noProof/>
            <w:webHidden/>
          </w:rPr>
          <w:tab/>
        </w:r>
        <w:r w:rsidR="007B2F23">
          <w:rPr>
            <w:noProof/>
            <w:webHidden/>
          </w:rPr>
          <w:fldChar w:fldCharType="begin"/>
        </w:r>
        <w:r w:rsidR="007B2F23">
          <w:rPr>
            <w:noProof/>
            <w:webHidden/>
          </w:rPr>
          <w:instrText xml:space="preserve"> PAGEREF _Toc519258829 \h </w:instrText>
        </w:r>
        <w:r w:rsidR="007B2F23">
          <w:rPr>
            <w:noProof/>
            <w:webHidden/>
          </w:rPr>
        </w:r>
        <w:r w:rsidR="007B2F23">
          <w:rPr>
            <w:noProof/>
            <w:webHidden/>
          </w:rPr>
          <w:fldChar w:fldCharType="separate"/>
        </w:r>
        <w:r w:rsidR="007B2F23">
          <w:rPr>
            <w:noProof/>
            <w:webHidden/>
          </w:rPr>
          <w:t>2</w:t>
        </w:r>
        <w:r w:rsidR="007B2F23">
          <w:rPr>
            <w:noProof/>
            <w:webHidden/>
          </w:rPr>
          <w:fldChar w:fldCharType="end"/>
        </w:r>
      </w:hyperlink>
    </w:p>
    <w:p w14:paraId="69BA61CB" w14:textId="1E7AB28D" w:rsidR="007B2F23" w:rsidRDefault="003A4419">
      <w:pPr>
        <w:pStyle w:val="TOC2"/>
        <w:rPr>
          <w:rFonts w:asciiTheme="minorHAnsi" w:eastAsiaTheme="minorEastAsia" w:hAnsiTheme="minorHAnsi" w:cstheme="minorBidi"/>
          <w:b w:val="0"/>
          <w:noProof/>
          <w:sz w:val="22"/>
          <w:szCs w:val="22"/>
        </w:rPr>
      </w:pPr>
      <w:hyperlink w:anchor="_Toc519258830" w:history="1">
        <w:r w:rsidR="007B2F23" w:rsidRPr="00E06215">
          <w:rPr>
            <w:rStyle w:val="Hyperlink"/>
            <w:noProof/>
          </w:rPr>
          <w:t>1.3.</w:t>
        </w:r>
        <w:r w:rsidR="007B2F23">
          <w:rPr>
            <w:rFonts w:asciiTheme="minorHAnsi" w:eastAsiaTheme="minorEastAsia" w:hAnsiTheme="minorHAnsi" w:cstheme="minorBidi"/>
            <w:b w:val="0"/>
            <w:noProof/>
            <w:sz w:val="22"/>
            <w:szCs w:val="22"/>
          </w:rPr>
          <w:tab/>
        </w:r>
        <w:r w:rsidR="007B2F23" w:rsidRPr="00E06215">
          <w:rPr>
            <w:rStyle w:val="Hyperlink"/>
            <w:noProof/>
          </w:rPr>
          <w:t>When to Version</w:t>
        </w:r>
        <w:r w:rsidR="007B2F23">
          <w:rPr>
            <w:noProof/>
            <w:webHidden/>
          </w:rPr>
          <w:tab/>
        </w:r>
        <w:r w:rsidR="007B2F23">
          <w:rPr>
            <w:noProof/>
            <w:webHidden/>
          </w:rPr>
          <w:fldChar w:fldCharType="begin"/>
        </w:r>
        <w:r w:rsidR="007B2F23">
          <w:rPr>
            <w:noProof/>
            <w:webHidden/>
          </w:rPr>
          <w:instrText xml:space="preserve"> PAGEREF _Toc519258830 \h </w:instrText>
        </w:r>
        <w:r w:rsidR="007B2F23">
          <w:rPr>
            <w:noProof/>
            <w:webHidden/>
          </w:rPr>
        </w:r>
        <w:r w:rsidR="007B2F23">
          <w:rPr>
            <w:noProof/>
            <w:webHidden/>
          </w:rPr>
          <w:fldChar w:fldCharType="separate"/>
        </w:r>
        <w:r w:rsidR="007B2F23">
          <w:rPr>
            <w:noProof/>
            <w:webHidden/>
          </w:rPr>
          <w:t>3</w:t>
        </w:r>
        <w:r w:rsidR="007B2F23">
          <w:rPr>
            <w:noProof/>
            <w:webHidden/>
          </w:rPr>
          <w:fldChar w:fldCharType="end"/>
        </w:r>
      </w:hyperlink>
    </w:p>
    <w:p w14:paraId="2E468A74" w14:textId="322E397E" w:rsidR="007B2F23" w:rsidRDefault="003A4419">
      <w:pPr>
        <w:pStyle w:val="TOC2"/>
        <w:rPr>
          <w:rFonts w:asciiTheme="minorHAnsi" w:eastAsiaTheme="minorEastAsia" w:hAnsiTheme="minorHAnsi" w:cstheme="minorBidi"/>
          <w:b w:val="0"/>
          <w:noProof/>
          <w:sz w:val="22"/>
          <w:szCs w:val="22"/>
        </w:rPr>
      </w:pPr>
      <w:hyperlink w:anchor="_Toc519258831" w:history="1">
        <w:r w:rsidR="007B2F23" w:rsidRPr="00E06215">
          <w:rPr>
            <w:rStyle w:val="Hyperlink"/>
            <w:noProof/>
          </w:rPr>
          <w:t>1.4.</w:t>
        </w:r>
        <w:r w:rsidR="007B2F23">
          <w:rPr>
            <w:rFonts w:asciiTheme="minorHAnsi" w:eastAsiaTheme="minorEastAsia" w:hAnsiTheme="minorHAnsi" w:cstheme="minorBidi"/>
            <w:b w:val="0"/>
            <w:noProof/>
            <w:sz w:val="22"/>
            <w:szCs w:val="22"/>
          </w:rPr>
          <w:tab/>
        </w:r>
        <w:r w:rsidR="007B2F23" w:rsidRPr="00E06215">
          <w:rPr>
            <w:rStyle w:val="Hyperlink"/>
            <w:noProof/>
          </w:rPr>
          <w:t>Versioning Guidelines</w:t>
        </w:r>
        <w:r w:rsidR="007B2F23">
          <w:rPr>
            <w:noProof/>
            <w:webHidden/>
          </w:rPr>
          <w:tab/>
        </w:r>
        <w:r w:rsidR="007B2F23">
          <w:rPr>
            <w:noProof/>
            <w:webHidden/>
          </w:rPr>
          <w:fldChar w:fldCharType="begin"/>
        </w:r>
        <w:r w:rsidR="007B2F23">
          <w:rPr>
            <w:noProof/>
            <w:webHidden/>
          </w:rPr>
          <w:instrText xml:space="preserve"> PAGEREF _Toc519258831 \h </w:instrText>
        </w:r>
        <w:r w:rsidR="007B2F23">
          <w:rPr>
            <w:noProof/>
            <w:webHidden/>
          </w:rPr>
        </w:r>
        <w:r w:rsidR="007B2F23">
          <w:rPr>
            <w:noProof/>
            <w:webHidden/>
          </w:rPr>
          <w:fldChar w:fldCharType="separate"/>
        </w:r>
        <w:r w:rsidR="007B2F23">
          <w:rPr>
            <w:noProof/>
            <w:webHidden/>
          </w:rPr>
          <w:t>3</w:t>
        </w:r>
        <w:r w:rsidR="007B2F23">
          <w:rPr>
            <w:noProof/>
            <w:webHidden/>
          </w:rPr>
          <w:fldChar w:fldCharType="end"/>
        </w:r>
      </w:hyperlink>
    </w:p>
    <w:p w14:paraId="633A5895" w14:textId="1ACCEFBD" w:rsidR="007B2F23" w:rsidRDefault="003A4419">
      <w:pPr>
        <w:pStyle w:val="TOC3"/>
        <w:rPr>
          <w:rFonts w:asciiTheme="minorHAnsi" w:eastAsiaTheme="minorEastAsia" w:hAnsiTheme="minorHAnsi" w:cstheme="minorBidi"/>
          <w:b w:val="0"/>
          <w:noProof/>
          <w:sz w:val="22"/>
          <w:szCs w:val="22"/>
        </w:rPr>
      </w:pPr>
      <w:hyperlink w:anchor="_Toc519258832" w:history="1">
        <w:r w:rsidR="007B2F23" w:rsidRPr="00E06215">
          <w:rPr>
            <w:rStyle w:val="Hyperlink"/>
            <w:noProof/>
          </w:rPr>
          <w:t>1.4.1.</w:t>
        </w:r>
        <w:r w:rsidR="007B2F23">
          <w:rPr>
            <w:rFonts w:asciiTheme="minorHAnsi" w:eastAsiaTheme="minorEastAsia" w:hAnsiTheme="minorHAnsi" w:cstheme="minorBidi"/>
            <w:b w:val="0"/>
            <w:noProof/>
            <w:sz w:val="22"/>
            <w:szCs w:val="22"/>
          </w:rPr>
          <w:tab/>
        </w:r>
        <w:r w:rsidR="007B2F23" w:rsidRPr="00E06215">
          <w:rPr>
            <w:rStyle w:val="Hyperlink"/>
            <w:noProof/>
          </w:rPr>
          <w:t>URI Versioning</w:t>
        </w:r>
        <w:r w:rsidR="007B2F23">
          <w:rPr>
            <w:noProof/>
            <w:webHidden/>
          </w:rPr>
          <w:tab/>
        </w:r>
        <w:r w:rsidR="007B2F23">
          <w:rPr>
            <w:noProof/>
            <w:webHidden/>
          </w:rPr>
          <w:fldChar w:fldCharType="begin"/>
        </w:r>
        <w:r w:rsidR="007B2F23">
          <w:rPr>
            <w:noProof/>
            <w:webHidden/>
          </w:rPr>
          <w:instrText xml:space="preserve"> PAGEREF _Toc519258832 \h </w:instrText>
        </w:r>
        <w:r w:rsidR="007B2F23">
          <w:rPr>
            <w:noProof/>
            <w:webHidden/>
          </w:rPr>
        </w:r>
        <w:r w:rsidR="007B2F23">
          <w:rPr>
            <w:noProof/>
            <w:webHidden/>
          </w:rPr>
          <w:fldChar w:fldCharType="separate"/>
        </w:r>
        <w:r w:rsidR="007B2F23">
          <w:rPr>
            <w:noProof/>
            <w:webHidden/>
          </w:rPr>
          <w:t>3</w:t>
        </w:r>
        <w:r w:rsidR="007B2F23">
          <w:rPr>
            <w:noProof/>
            <w:webHidden/>
          </w:rPr>
          <w:fldChar w:fldCharType="end"/>
        </w:r>
      </w:hyperlink>
    </w:p>
    <w:p w14:paraId="5065412B" w14:textId="640D9CCF" w:rsidR="007B2F23" w:rsidRDefault="003A4419">
      <w:pPr>
        <w:pStyle w:val="TOC3"/>
        <w:rPr>
          <w:rFonts w:asciiTheme="minorHAnsi" w:eastAsiaTheme="minorEastAsia" w:hAnsiTheme="minorHAnsi" w:cstheme="minorBidi"/>
          <w:b w:val="0"/>
          <w:noProof/>
          <w:sz w:val="22"/>
          <w:szCs w:val="22"/>
        </w:rPr>
      </w:pPr>
      <w:hyperlink w:anchor="_Toc519258833" w:history="1">
        <w:r w:rsidR="007B2F23" w:rsidRPr="00E06215">
          <w:rPr>
            <w:rStyle w:val="Hyperlink"/>
            <w:noProof/>
          </w:rPr>
          <w:t>1.4.2.</w:t>
        </w:r>
        <w:r w:rsidR="007B2F23">
          <w:rPr>
            <w:rFonts w:asciiTheme="minorHAnsi" w:eastAsiaTheme="minorEastAsia" w:hAnsiTheme="minorHAnsi" w:cstheme="minorBidi"/>
            <w:b w:val="0"/>
            <w:noProof/>
            <w:sz w:val="22"/>
            <w:szCs w:val="22"/>
          </w:rPr>
          <w:tab/>
        </w:r>
        <w:r w:rsidR="007B2F23" w:rsidRPr="00E06215">
          <w:rPr>
            <w:rStyle w:val="Hyperlink"/>
            <w:noProof/>
          </w:rPr>
          <w:t>Media Type Versioning</w:t>
        </w:r>
        <w:r w:rsidR="007B2F23">
          <w:rPr>
            <w:noProof/>
            <w:webHidden/>
          </w:rPr>
          <w:tab/>
        </w:r>
        <w:r w:rsidR="007B2F23">
          <w:rPr>
            <w:noProof/>
            <w:webHidden/>
          </w:rPr>
          <w:fldChar w:fldCharType="begin"/>
        </w:r>
        <w:r w:rsidR="007B2F23">
          <w:rPr>
            <w:noProof/>
            <w:webHidden/>
          </w:rPr>
          <w:instrText xml:space="preserve"> PAGEREF _Toc519258833 \h </w:instrText>
        </w:r>
        <w:r w:rsidR="007B2F23">
          <w:rPr>
            <w:noProof/>
            <w:webHidden/>
          </w:rPr>
        </w:r>
        <w:r w:rsidR="007B2F23">
          <w:rPr>
            <w:noProof/>
            <w:webHidden/>
          </w:rPr>
          <w:fldChar w:fldCharType="separate"/>
        </w:r>
        <w:r w:rsidR="007B2F23">
          <w:rPr>
            <w:noProof/>
            <w:webHidden/>
          </w:rPr>
          <w:t>4</w:t>
        </w:r>
        <w:r w:rsidR="007B2F23">
          <w:rPr>
            <w:noProof/>
            <w:webHidden/>
          </w:rPr>
          <w:fldChar w:fldCharType="end"/>
        </w:r>
      </w:hyperlink>
    </w:p>
    <w:p w14:paraId="5781DDD2" w14:textId="220A685B"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34" w:history="1">
        <w:r w:rsidR="007B2F23" w:rsidRPr="00E06215">
          <w:rPr>
            <w:rStyle w:val="Hyperlink"/>
            <w:noProof/>
          </w:rPr>
          <w:t>1.4.2.1.</w:t>
        </w:r>
        <w:r w:rsidR="007B2F23">
          <w:rPr>
            <w:rFonts w:asciiTheme="minorHAnsi" w:eastAsiaTheme="minorEastAsia" w:hAnsiTheme="minorHAnsi" w:cstheme="minorBidi"/>
            <w:noProof/>
            <w:szCs w:val="22"/>
          </w:rPr>
          <w:tab/>
        </w:r>
        <w:r w:rsidR="007B2F23" w:rsidRPr="00E06215">
          <w:rPr>
            <w:rStyle w:val="Hyperlink"/>
            <w:noProof/>
          </w:rPr>
          <w:t>HTTP Request Accept Examples:</w:t>
        </w:r>
        <w:r w:rsidR="007B2F23">
          <w:rPr>
            <w:noProof/>
            <w:webHidden/>
          </w:rPr>
          <w:tab/>
        </w:r>
        <w:r w:rsidR="007B2F23">
          <w:rPr>
            <w:noProof/>
            <w:webHidden/>
          </w:rPr>
          <w:fldChar w:fldCharType="begin"/>
        </w:r>
        <w:r w:rsidR="007B2F23">
          <w:rPr>
            <w:noProof/>
            <w:webHidden/>
          </w:rPr>
          <w:instrText xml:space="preserve"> PAGEREF _Toc519258834 \h </w:instrText>
        </w:r>
        <w:r w:rsidR="007B2F23">
          <w:rPr>
            <w:noProof/>
            <w:webHidden/>
          </w:rPr>
        </w:r>
        <w:r w:rsidR="007B2F23">
          <w:rPr>
            <w:noProof/>
            <w:webHidden/>
          </w:rPr>
          <w:fldChar w:fldCharType="separate"/>
        </w:r>
        <w:r w:rsidR="007B2F23">
          <w:rPr>
            <w:noProof/>
            <w:webHidden/>
          </w:rPr>
          <w:t>4</w:t>
        </w:r>
        <w:r w:rsidR="007B2F23">
          <w:rPr>
            <w:noProof/>
            <w:webHidden/>
          </w:rPr>
          <w:fldChar w:fldCharType="end"/>
        </w:r>
      </w:hyperlink>
    </w:p>
    <w:p w14:paraId="2C279AE8" w14:textId="28DACDB5"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35" w:history="1">
        <w:r w:rsidR="007B2F23" w:rsidRPr="00E06215">
          <w:rPr>
            <w:rStyle w:val="Hyperlink"/>
            <w:noProof/>
          </w:rPr>
          <w:t>1.4.2.2.</w:t>
        </w:r>
        <w:r w:rsidR="007B2F23">
          <w:rPr>
            <w:rFonts w:asciiTheme="minorHAnsi" w:eastAsiaTheme="minorEastAsia" w:hAnsiTheme="minorHAnsi" w:cstheme="minorBidi"/>
            <w:noProof/>
            <w:szCs w:val="22"/>
          </w:rPr>
          <w:tab/>
        </w:r>
        <w:r w:rsidR="007B2F23" w:rsidRPr="00E06215">
          <w:rPr>
            <w:rStyle w:val="Hyperlink"/>
            <w:noProof/>
          </w:rPr>
          <w:t>HTTP Response Content-Type Examples:</w:t>
        </w:r>
        <w:r w:rsidR="007B2F23">
          <w:rPr>
            <w:noProof/>
            <w:webHidden/>
          </w:rPr>
          <w:tab/>
        </w:r>
        <w:r w:rsidR="007B2F23">
          <w:rPr>
            <w:noProof/>
            <w:webHidden/>
          </w:rPr>
          <w:fldChar w:fldCharType="begin"/>
        </w:r>
        <w:r w:rsidR="007B2F23">
          <w:rPr>
            <w:noProof/>
            <w:webHidden/>
          </w:rPr>
          <w:instrText xml:space="preserve"> PAGEREF _Toc519258835 \h </w:instrText>
        </w:r>
        <w:r w:rsidR="007B2F23">
          <w:rPr>
            <w:noProof/>
            <w:webHidden/>
          </w:rPr>
        </w:r>
        <w:r w:rsidR="007B2F23">
          <w:rPr>
            <w:noProof/>
            <w:webHidden/>
          </w:rPr>
          <w:fldChar w:fldCharType="separate"/>
        </w:r>
        <w:r w:rsidR="007B2F23">
          <w:rPr>
            <w:noProof/>
            <w:webHidden/>
          </w:rPr>
          <w:t>4</w:t>
        </w:r>
        <w:r w:rsidR="007B2F23">
          <w:rPr>
            <w:noProof/>
            <w:webHidden/>
          </w:rPr>
          <w:fldChar w:fldCharType="end"/>
        </w:r>
      </w:hyperlink>
    </w:p>
    <w:p w14:paraId="066E730D" w14:textId="04C3937B" w:rsidR="007B2F23" w:rsidRDefault="003A4419">
      <w:pPr>
        <w:pStyle w:val="TOC3"/>
        <w:rPr>
          <w:rFonts w:asciiTheme="minorHAnsi" w:eastAsiaTheme="minorEastAsia" w:hAnsiTheme="minorHAnsi" w:cstheme="minorBidi"/>
          <w:b w:val="0"/>
          <w:noProof/>
          <w:sz w:val="22"/>
          <w:szCs w:val="22"/>
        </w:rPr>
      </w:pPr>
      <w:hyperlink w:anchor="_Toc519258836" w:history="1">
        <w:r w:rsidR="007B2F23" w:rsidRPr="00E06215">
          <w:rPr>
            <w:rStyle w:val="Hyperlink"/>
            <w:noProof/>
          </w:rPr>
          <w:t>1.4.3.</w:t>
        </w:r>
        <w:r w:rsidR="007B2F23">
          <w:rPr>
            <w:rFonts w:asciiTheme="minorHAnsi" w:eastAsiaTheme="minorEastAsia" w:hAnsiTheme="minorHAnsi" w:cstheme="minorBidi"/>
            <w:b w:val="0"/>
            <w:noProof/>
            <w:sz w:val="22"/>
            <w:szCs w:val="22"/>
          </w:rPr>
          <w:tab/>
        </w:r>
        <w:r w:rsidR="007B2F23" w:rsidRPr="00E06215">
          <w:rPr>
            <w:rStyle w:val="Hyperlink"/>
            <w:noProof/>
          </w:rPr>
          <w:t>Summary</w:t>
        </w:r>
        <w:r w:rsidR="007B2F23">
          <w:rPr>
            <w:noProof/>
            <w:webHidden/>
          </w:rPr>
          <w:tab/>
        </w:r>
        <w:r w:rsidR="007B2F23">
          <w:rPr>
            <w:noProof/>
            <w:webHidden/>
          </w:rPr>
          <w:fldChar w:fldCharType="begin"/>
        </w:r>
        <w:r w:rsidR="007B2F23">
          <w:rPr>
            <w:noProof/>
            <w:webHidden/>
          </w:rPr>
          <w:instrText xml:space="preserve"> PAGEREF _Toc519258836 \h </w:instrText>
        </w:r>
        <w:r w:rsidR="007B2F23">
          <w:rPr>
            <w:noProof/>
            <w:webHidden/>
          </w:rPr>
        </w:r>
        <w:r w:rsidR="007B2F23">
          <w:rPr>
            <w:noProof/>
            <w:webHidden/>
          </w:rPr>
          <w:fldChar w:fldCharType="separate"/>
        </w:r>
        <w:r w:rsidR="007B2F23">
          <w:rPr>
            <w:noProof/>
            <w:webHidden/>
          </w:rPr>
          <w:t>5</w:t>
        </w:r>
        <w:r w:rsidR="007B2F23">
          <w:rPr>
            <w:noProof/>
            <w:webHidden/>
          </w:rPr>
          <w:fldChar w:fldCharType="end"/>
        </w:r>
      </w:hyperlink>
    </w:p>
    <w:p w14:paraId="5640791C" w14:textId="2C85FC47" w:rsidR="007B2F23" w:rsidRDefault="003A4419">
      <w:pPr>
        <w:pStyle w:val="TOC2"/>
        <w:rPr>
          <w:rFonts w:asciiTheme="minorHAnsi" w:eastAsiaTheme="minorEastAsia" w:hAnsiTheme="minorHAnsi" w:cstheme="minorBidi"/>
          <w:b w:val="0"/>
          <w:noProof/>
          <w:sz w:val="22"/>
          <w:szCs w:val="22"/>
        </w:rPr>
      </w:pPr>
      <w:hyperlink w:anchor="_Toc519258837" w:history="1">
        <w:r w:rsidR="007B2F23" w:rsidRPr="00E06215">
          <w:rPr>
            <w:rStyle w:val="Hyperlink"/>
            <w:noProof/>
          </w:rPr>
          <w:t>1.5.</w:t>
        </w:r>
        <w:r w:rsidR="007B2F23">
          <w:rPr>
            <w:rFonts w:asciiTheme="minorHAnsi" w:eastAsiaTheme="minorEastAsia" w:hAnsiTheme="minorHAnsi" w:cstheme="minorBidi"/>
            <w:b w:val="0"/>
            <w:noProof/>
            <w:sz w:val="22"/>
            <w:szCs w:val="22"/>
          </w:rPr>
          <w:tab/>
        </w:r>
        <w:r w:rsidR="007B2F23" w:rsidRPr="00E06215">
          <w:rPr>
            <w:rStyle w:val="Hyperlink"/>
            <w:noProof/>
          </w:rPr>
          <w:t>GitHub</w:t>
        </w:r>
        <w:r w:rsidR="007B2F23">
          <w:rPr>
            <w:noProof/>
            <w:webHidden/>
          </w:rPr>
          <w:tab/>
        </w:r>
        <w:r w:rsidR="007B2F23">
          <w:rPr>
            <w:noProof/>
            <w:webHidden/>
          </w:rPr>
          <w:fldChar w:fldCharType="begin"/>
        </w:r>
        <w:r w:rsidR="007B2F23">
          <w:rPr>
            <w:noProof/>
            <w:webHidden/>
          </w:rPr>
          <w:instrText xml:space="preserve"> PAGEREF _Toc519258837 \h </w:instrText>
        </w:r>
        <w:r w:rsidR="007B2F23">
          <w:rPr>
            <w:noProof/>
            <w:webHidden/>
          </w:rPr>
        </w:r>
        <w:r w:rsidR="007B2F23">
          <w:rPr>
            <w:noProof/>
            <w:webHidden/>
          </w:rPr>
          <w:fldChar w:fldCharType="separate"/>
        </w:r>
        <w:r w:rsidR="007B2F23">
          <w:rPr>
            <w:noProof/>
            <w:webHidden/>
          </w:rPr>
          <w:t>6</w:t>
        </w:r>
        <w:r w:rsidR="007B2F23">
          <w:rPr>
            <w:noProof/>
            <w:webHidden/>
          </w:rPr>
          <w:fldChar w:fldCharType="end"/>
        </w:r>
      </w:hyperlink>
    </w:p>
    <w:p w14:paraId="02731AA4" w14:textId="3AE2AE4C" w:rsidR="007B2F23" w:rsidRDefault="003A4419">
      <w:pPr>
        <w:pStyle w:val="TOC3"/>
        <w:rPr>
          <w:rFonts w:asciiTheme="minorHAnsi" w:eastAsiaTheme="minorEastAsia" w:hAnsiTheme="minorHAnsi" w:cstheme="minorBidi"/>
          <w:b w:val="0"/>
          <w:noProof/>
          <w:sz w:val="22"/>
          <w:szCs w:val="22"/>
        </w:rPr>
      </w:pPr>
      <w:hyperlink w:anchor="_Toc519258838" w:history="1">
        <w:r w:rsidR="007B2F23" w:rsidRPr="00E06215">
          <w:rPr>
            <w:rStyle w:val="Hyperlink"/>
            <w:noProof/>
          </w:rPr>
          <w:t>1.5.1.</w:t>
        </w:r>
        <w:r w:rsidR="007B2F23">
          <w:rPr>
            <w:rFonts w:asciiTheme="minorHAnsi" w:eastAsiaTheme="minorEastAsia" w:hAnsiTheme="minorHAnsi" w:cstheme="minorBidi"/>
            <w:b w:val="0"/>
            <w:noProof/>
            <w:sz w:val="22"/>
            <w:szCs w:val="22"/>
          </w:rPr>
          <w:tab/>
        </w:r>
        <w:r w:rsidR="007B2F23" w:rsidRPr="00E06215">
          <w:rPr>
            <w:rStyle w:val="Hyperlink"/>
            <w:noProof/>
          </w:rPr>
          <w:t>The GIT Command Line</w:t>
        </w:r>
        <w:r w:rsidR="007B2F23">
          <w:rPr>
            <w:noProof/>
            <w:webHidden/>
          </w:rPr>
          <w:tab/>
        </w:r>
        <w:r w:rsidR="007B2F23">
          <w:rPr>
            <w:noProof/>
            <w:webHidden/>
          </w:rPr>
          <w:fldChar w:fldCharType="begin"/>
        </w:r>
        <w:r w:rsidR="007B2F23">
          <w:rPr>
            <w:noProof/>
            <w:webHidden/>
          </w:rPr>
          <w:instrText xml:space="preserve"> PAGEREF _Toc519258838 \h </w:instrText>
        </w:r>
        <w:r w:rsidR="007B2F23">
          <w:rPr>
            <w:noProof/>
            <w:webHidden/>
          </w:rPr>
        </w:r>
        <w:r w:rsidR="007B2F23">
          <w:rPr>
            <w:noProof/>
            <w:webHidden/>
          </w:rPr>
          <w:fldChar w:fldCharType="separate"/>
        </w:r>
        <w:r w:rsidR="007B2F23">
          <w:rPr>
            <w:noProof/>
            <w:webHidden/>
          </w:rPr>
          <w:t>6</w:t>
        </w:r>
        <w:r w:rsidR="007B2F23">
          <w:rPr>
            <w:noProof/>
            <w:webHidden/>
          </w:rPr>
          <w:fldChar w:fldCharType="end"/>
        </w:r>
      </w:hyperlink>
    </w:p>
    <w:p w14:paraId="14D1B589" w14:textId="28CE6DE6" w:rsidR="007B2F23" w:rsidRDefault="003A4419">
      <w:pPr>
        <w:pStyle w:val="TOC3"/>
        <w:rPr>
          <w:rFonts w:asciiTheme="minorHAnsi" w:eastAsiaTheme="minorEastAsia" w:hAnsiTheme="minorHAnsi" w:cstheme="minorBidi"/>
          <w:b w:val="0"/>
          <w:noProof/>
          <w:sz w:val="22"/>
          <w:szCs w:val="22"/>
        </w:rPr>
      </w:pPr>
      <w:hyperlink w:anchor="_Toc519258839" w:history="1">
        <w:r w:rsidR="007B2F23" w:rsidRPr="00E06215">
          <w:rPr>
            <w:rStyle w:val="Hyperlink"/>
            <w:noProof/>
          </w:rPr>
          <w:t>1.5.2.</w:t>
        </w:r>
        <w:r w:rsidR="007B2F23">
          <w:rPr>
            <w:rFonts w:asciiTheme="minorHAnsi" w:eastAsiaTheme="minorEastAsia" w:hAnsiTheme="minorHAnsi" w:cstheme="minorBidi"/>
            <w:b w:val="0"/>
            <w:noProof/>
            <w:sz w:val="22"/>
            <w:szCs w:val="22"/>
          </w:rPr>
          <w:tab/>
        </w:r>
        <w:r w:rsidR="007B2F23" w:rsidRPr="00E06215">
          <w:rPr>
            <w:rStyle w:val="Hyperlink"/>
            <w:noProof/>
          </w:rPr>
          <w:t>GitHub Branching and Merging</w:t>
        </w:r>
        <w:r w:rsidR="007B2F23">
          <w:rPr>
            <w:noProof/>
            <w:webHidden/>
          </w:rPr>
          <w:tab/>
        </w:r>
        <w:r w:rsidR="007B2F23">
          <w:rPr>
            <w:noProof/>
            <w:webHidden/>
          </w:rPr>
          <w:fldChar w:fldCharType="begin"/>
        </w:r>
        <w:r w:rsidR="007B2F23">
          <w:rPr>
            <w:noProof/>
            <w:webHidden/>
          </w:rPr>
          <w:instrText xml:space="preserve"> PAGEREF _Toc519258839 \h </w:instrText>
        </w:r>
        <w:r w:rsidR="007B2F23">
          <w:rPr>
            <w:noProof/>
            <w:webHidden/>
          </w:rPr>
        </w:r>
        <w:r w:rsidR="007B2F23">
          <w:rPr>
            <w:noProof/>
            <w:webHidden/>
          </w:rPr>
          <w:fldChar w:fldCharType="separate"/>
        </w:r>
        <w:r w:rsidR="007B2F23">
          <w:rPr>
            <w:noProof/>
            <w:webHidden/>
          </w:rPr>
          <w:t>6</w:t>
        </w:r>
        <w:r w:rsidR="007B2F23">
          <w:rPr>
            <w:noProof/>
            <w:webHidden/>
          </w:rPr>
          <w:fldChar w:fldCharType="end"/>
        </w:r>
      </w:hyperlink>
    </w:p>
    <w:p w14:paraId="4C2E05D7" w14:textId="68818A3C" w:rsidR="007B2F23" w:rsidRDefault="003A4419">
      <w:pPr>
        <w:pStyle w:val="TOC3"/>
        <w:rPr>
          <w:rFonts w:asciiTheme="minorHAnsi" w:eastAsiaTheme="minorEastAsia" w:hAnsiTheme="minorHAnsi" w:cstheme="minorBidi"/>
          <w:b w:val="0"/>
          <w:noProof/>
          <w:sz w:val="22"/>
          <w:szCs w:val="22"/>
        </w:rPr>
      </w:pPr>
      <w:hyperlink w:anchor="_Toc519258840" w:history="1">
        <w:r w:rsidR="007B2F23" w:rsidRPr="00E06215">
          <w:rPr>
            <w:rStyle w:val="Hyperlink"/>
            <w:noProof/>
          </w:rPr>
          <w:t>1.5.3.</w:t>
        </w:r>
        <w:r w:rsidR="007B2F23">
          <w:rPr>
            <w:rFonts w:asciiTheme="minorHAnsi" w:eastAsiaTheme="minorEastAsia" w:hAnsiTheme="minorHAnsi" w:cstheme="minorBidi"/>
            <w:b w:val="0"/>
            <w:noProof/>
            <w:sz w:val="22"/>
            <w:szCs w:val="22"/>
          </w:rPr>
          <w:tab/>
        </w:r>
        <w:r w:rsidR="007B2F23" w:rsidRPr="00E06215">
          <w:rPr>
            <w:rStyle w:val="Hyperlink"/>
            <w:noProof/>
          </w:rPr>
          <w:t>GitHub Branching</w:t>
        </w:r>
        <w:r w:rsidR="007B2F23">
          <w:rPr>
            <w:noProof/>
            <w:webHidden/>
          </w:rPr>
          <w:tab/>
        </w:r>
        <w:r w:rsidR="007B2F23">
          <w:rPr>
            <w:noProof/>
            <w:webHidden/>
          </w:rPr>
          <w:fldChar w:fldCharType="begin"/>
        </w:r>
        <w:r w:rsidR="007B2F23">
          <w:rPr>
            <w:noProof/>
            <w:webHidden/>
          </w:rPr>
          <w:instrText xml:space="preserve"> PAGEREF _Toc519258840 \h </w:instrText>
        </w:r>
        <w:r w:rsidR="007B2F23">
          <w:rPr>
            <w:noProof/>
            <w:webHidden/>
          </w:rPr>
        </w:r>
        <w:r w:rsidR="007B2F23">
          <w:rPr>
            <w:noProof/>
            <w:webHidden/>
          </w:rPr>
          <w:fldChar w:fldCharType="separate"/>
        </w:r>
        <w:r w:rsidR="007B2F23">
          <w:rPr>
            <w:noProof/>
            <w:webHidden/>
          </w:rPr>
          <w:t>6</w:t>
        </w:r>
        <w:r w:rsidR="007B2F23">
          <w:rPr>
            <w:noProof/>
            <w:webHidden/>
          </w:rPr>
          <w:fldChar w:fldCharType="end"/>
        </w:r>
      </w:hyperlink>
    </w:p>
    <w:p w14:paraId="1CA2D503" w14:textId="622A6E73"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1" w:history="1">
        <w:r w:rsidR="007B2F23" w:rsidRPr="00E06215">
          <w:rPr>
            <w:rStyle w:val="Hyperlink"/>
            <w:noProof/>
          </w:rPr>
          <w:t>1.5.3.1.</w:t>
        </w:r>
        <w:r w:rsidR="007B2F23">
          <w:rPr>
            <w:rFonts w:asciiTheme="minorHAnsi" w:eastAsiaTheme="minorEastAsia" w:hAnsiTheme="minorHAnsi" w:cstheme="minorBidi"/>
            <w:noProof/>
            <w:szCs w:val="22"/>
          </w:rPr>
          <w:tab/>
        </w:r>
        <w:r w:rsidR="007B2F23" w:rsidRPr="00E06215">
          <w:rPr>
            <w:rStyle w:val="Hyperlink"/>
            <w:noProof/>
          </w:rPr>
          <w:t>GitHub Branching and Related Command Lines</w:t>
        </w:r>
        <w:r w:rsidR="007B2F23">
          <w:rPr>
            <w:noProof/>
            <w:webHidden/>
          </w:rPr>
          <w:tab/>
        </w:r>
        <w:r w:rsidR="007B2F23">
          <w:rPr>
            <w:noProof/>
            <w:webHidden/>
          </w:rPr>
          <w:fldChar w:fldCharType="begin"/>
        </w:r>
        <w:r w:rsidR="007B2F23">
          <w:rPr>
            <w:noProof/>
            <w:webHidden/>
          </w:rPr>
          <w:instrText xml:space="preserve"> PAGEREF _Toc519258841 \h </w:instrText>
        </w:r>
        <w:r w:rsidR="007B2F23">
          <w:rPr>
            <w:noProof/>
            <w:webHidden/>
          </w:rPr>
        </w:r>
        <w:r w:rsidR="007B2F23">
          <w:rPr>
            <w:noProof/>
            <w:webHidden/>
          </w:rPr>
          <w:fldChar w:fldCharType="separate"/>
        </w:r>
        <w:r w:rsidR="007B2F23">
          <w:rPr>
            <w:noProof/>
            <w:webHidden/>
          </w:rPr>
          <w:t>7</w:t>
        </w:r>
        <w:r w:rsidR="007B2F23">
          <w:rPr>
            <w:noProof/>
            <w:webHidden/>
          </w:rPr>
          <w:fldChar w:fldCharType="end"/>
        </w:r>
      </w:hyperlink>
    </w:p>
    <w:p w14:paraId="2DD287A4" w14:textId="50B3A2B9" w:rsidR="007B2F23" w:rsidRDefault="003A4419">
      <w:pPr>
        <w:pStyle w:val="TOC3"/>
        <w:rPr>
          <w:rFonts w:asciiTheme="minorHAnsi" w:eastAsiaTheme="minorEastAsia" w:hAnsiTheme="minorHAnsi" w:cstheme="minorBidi"/>
          <w:b w:val="0"/>
          <w:noProof/>
          <w:sz w:val="22"/>
          <w:szCs w:val="22"/>
        </w:rPr>
      </w:pPr>
      <w:hyperlink w:anchor="_Toc519258842" w:history="1">
        <w:r w:rsidR="007B2F23" w:rsidRPr="00E06215">
          <w:rPr>
            <w:rStyle w:val="Hyperlink"/>
            <w:noProof/>
          </w:rPr>
          <w:t>1.5.4.</w:t>
        </w:r>
        <w:r w:rsidR="007B2F23">
          <w:rPr>
            <w:rFonts w:asciiTheme="minorHAnsi" w:eastAsiaTheme="minorEastAsia" w:hAnsiTheme="minorHAnsi" w:cstheme="minorBidi"/>
            <w:b w:val="0"/>
            <w:noProof/>
            <w:sz w:val="22"/>
            <w:szCs w:val="22"/>
          </w:rPr>
          <w:tab/>
        </w:r>
        <w:r w:rsidR="007B2F23" w:rsidRPr="00E06215">
          <w:rPr>
            <w:rStyle w:val="Hyperlink"/>
            <w:noProof/>
          </w:rPr>
          <w:t>GitHub Merging</w:t>
        </w:r>
        <w:r w:rsidR="007B2F23">
          <w:rPr>
            <w:noProof/>
            <w:webHidden/>
          </w:rPr>
          <w:tab/>
        </w:r>
        <w:r w:rsidR="007B2F23">
          <w:rPr>
            <w:noProof/>
            <w:webHidden/>
          </w:rPr>
          <w:fldChar w:fldCharType="begin"/>
        </w:r>
        <w:r w:rsidR="007B2F23">
          <w:rPr>
            <w:noProof/>
            <w:webHidden/>
          </w:rPr>
          <w:instrText xml:space="preserve"> PAGEREF _Toc519258842 \h </w:instrText>
        </w:r>
        <w:r w:rsidR="007B2F23">
          <w:rPr>
            <w:noProof/>
            <w:webHidden/>
          </w:rPr>
        </w:r>
        <w:r w:rsidR="007B2F23">
          <w:rPr>
            <w:noProof/>
            <w:webHidden/>
          </w:rPr>
          <w:fldChar w:fldCharType="separate"/>
        </w:r>
        <w:r w:rsidR="007B2F23">
          <w:rPr>
            <w:noProof/>
            <w:webHidden/>
          </w:rPr>
          <w:t>7</w:t>
        </w:r>
        <w:r w:rsidR="007B2F23">
          <w:rPr>
            <w:noProof/>
            <w:webHidden/>
          </w:rPr>
          <w:fldChar w:fldCharType="end"/>
        </w:r>
      </w:hyperlink>
    </w:p>
    <w:p w14:paraId="00AA7739" w14:textId="223EB4D4"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3" w:history="1">
        <w:r w:rsidR="007B2F23" w:rsidRPr="00E06215">
          <w:rPr>
            <w:rStyle w:val="Hyperlink"/>
            <w:noProof/>
          </w:rPr>
          <w:t>1.5.4.1.</w:t>
        </w:r>
        <w:r w:rsidR="007B2F23">
          <w:rPr>
            <w:rFonts w:asciiTheme="minorHAnsi" w:eastAsiaTheme="minorEastAsia" w:hAnsiTheme="minorHAnsi" w:cstheme="minorBidi"/>
            <w:noProof/>
            <w:szCs w:val="22"/>
          </w:rPr>
          <w:tab/>
        </w:r>
        <w:r w:rsidR="007B2F23" w:rsidRPr="00E06215">
          <w:rPr>
            <w:rStyle w:val="Hyperlink"/>
            <w:noProof/>
          </w:rPr>
          <w:t>GitHub Merging and Related Command Lines</w:t>
        </w:r>
        <w:r w:rsidR="007B2F23">
          <w:rPr>
            <w:noProof/>
            <w:webHidden/>
          </w:rPr>
          <w:tab/>
        </w:r>
        <w:r w:rsidR="007B2F23">
          <w:rPr>
            <w:noProof/>
            <w:webHidden/>
          </w:rPr>
          <w:fldChar w:fldCharType="begin"/>
        </w:r>
        <w:r w:rsidR="007B2F23">
          <w:rPr>
            <w:noProof/>
            <w:webHidden/>
          </w:rPr>
          <w:instrText xml:space="preserve"> PAGEREF _Toc519258843 \h </w:instrText>
        </w:r>
        <w:r w:rsidR="007B2F23">
          <w:rPr>
            <w:noProof/>
            <w:webHidden/>
          </w:rPr>
        </w:r>
        <w:r w:rsidR="007B2F23">
          <w:rPr>
            <w:noProof/>
            <w:webHidden/>
          </w:rPr>
          <w:fldChar w:fldCharType="separate"/>
        </w:r>
        <w:r w:rsidR="007B2F23">
          <w:rPr>
            <w:noProof/>
            <w:webHidden/>
          </w:rPr>
          <w:t>8</w:t>
        </w:r>
        <w:r w:rsidR="007B2F23">
          <w:rPr>
            <w:noProof/>
            <w:webHidden/>
          </w:rPr>
          <w:fldChar w:fldCharType="end"/>
        </w:r>
      </w:hyperlink>
    </w:p>
    <w:p w14:paraId="26AC749D" w14:textId="7CEC85AE"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4" w:history="1">
        <w:r w:rsidR="007B2F23" w:rsidRPr="00E06215">
          <w:rPr>
            <w:rStyle w:val="Hyperlink"/>
            <w:noProof/>
          </w:rPr>
          <w:t>1.5.4.2.</w:t>
        </w:r>
        <w:r w:rsidR="007B2F23">
          <w:rPr>
            <w:rFonts w:asciiTheme="minorHAnsi" w:eastAsiaTheme="minorEastAsia" w:hAnsiTheme="minorHAnsi" w:cstheme="minorBidi"/>
            <w:noProof/>
            <w:szCs w:val="22"/>
          </w:rPr>
          <w:tab/>
        </w:r>
        <w:r w:rsidR="007B2F23" w:rsidRPr="00E06215">
          <w:rPr>
            <w:rStyle w:val="Hyperlink"/>
            <w:noProof/>
          </w:rPr>
          <w:t>Resolving GitHub Merging Conflicts</w:t>
        </w:r>
        <w:r w:rsidR="007B2F23">
          <w:rPr>
            <w:noProof/>
            <w:webHidden/>
          </w:rPr>
          <w:tab/>
        </w:r>
        <w:r w:rsidR="007B2F23">
          <w:rPr>
            <w:noProof/>
            <w:webHidden/>
          </w:rPr>
          <w:fldChar w:fldCharType="begin"/>
        </w:r>
        <w:r w:rsidR="007B2F23">
          <w:rPr>
            <w:noProof/>
            <w:webHidden/>
          </w:rPr>
          <w:instrText xml:space="preserve"> PAGEREF _Toc519258844 \h </w:instrText>
        </w:r>
        <w:r w:rsidR="007B2F23">
          <w:rPr>
            <w:noProof/>
            <w:webHidden/>
          </w:rPr>
        </w:r>
        <w:r w:rsidR="007B2F23">
          <w:rPr>
            <w:noProof/>
            <w:webHidden/>
          </w:rPr>
          <w:fldChar w:fldCharType="separate"/>
        </w:r>
        <w:r w:rsidR="007B2F23">
          <w:rPr>
            <w:noProof/>
            <w:webHidden/>
          </w:rPr>
          <w:t>8</w:t>
        </w:r>
        <w:r w:rsidR="007B2F23">
          <w:rPr>
            <w:noProof/>
            <w:webHidden/>
          </w:rPr>
          <w:fldChar w:fldCharType="end"/>
        </w:r>
      </w:hyperlink>
    </w:p>
    <w:p w14:paraId="410279A3" w14:textId="79C160A8" w:rsidR="007B2F23" w:rsidRDefault="003A4419">
      <w:pPr>
        <w:pStyle w:val="TOC3"/>
        <w:rPr>
          <w:rFonts w:asciiTheme="minorHAnsi" w:eastAsiaTheme="minorEastAsia" w:hAnsiTheme="minorHAnsi" w:cstheme="minorBidi"/>
          <w:b w:val="0"/>
          <w:noProof/>
          <w:sz w:val="22"/>
          <w:szCs w:val="22"/>
        </w:rPr>
      </w:pPr>
      <w:hyperlink w:anchor="_Toc519258845" w:history="1">
        <w:r w:rsidR="007B2F23" w:rsidRPr="00E06215">
          <w:rPr>
            <w:rStyle w:val="Hyperlink"/>
            <w:noProof/>
          </w:rPr>
          <w:t>1.5.5.</w:t>
        </w:r>
        <w:r w:rsidR="007B2F23">
          <w:rPr>
            <w:rFonts w:asciiTheme="minorHAnsi" w:eastAsiaTheme="minorEastAsia" w:hAnsiTheme="minorHAnsi" w:cstheme="minorBidi"/>
            <w:b w:val="0"/>
            <w:noProof/>
            <w:sz w:val="22"/>
            <w:szCs w:val="22"/>
          </w:rPr>
          <w:tab/>
        </w:r>
        <w:r w:rsidR="007B2F23" w:rsidRPr="00E06215">
          <w:rPr>
            <w:rStyle w:val="Hyperlink"/>
            <w:noProof/>
          </w:rPr>
          <w:t>GitHub Integration</w:t>
        </w:r>
        <w:r w:rsidR="007B2F23">
          <w:rPr>
            <w:noProof/>
            <w:webHidden/>
          </w:rPr>
          <w:tab/>
        </w:r>
        <w:r w:rsidR="007B2F23">
          <w:rPr>
            <w:noProof/>
            <w:webHidden/>
          </w:rPr>
          <w:fldChar w:fldCharType="begin"/>
        </w:r>
        <w:r w:rsidR="007B2F23">
          <w:rPr>
            <w:noProof/>
            <w:webHidden/>
          </w:rPr>
          <w:instrText xml:space="preserve"> PAGEREF _Toc519258845 \h </w:instrText>
        </w:r>
        <w:r w:rsidR="007B2F23">
          <w:rPr>
            <w:noProof/>
            <w:webHidden/>
          </w:rPr>
        </w:r>
        <w:r w:rsidR="007B2F23">
          <w:rPr>
            <w:noProof/>
            <w:webHidden/>
          </w:rPr>
          <w:fldChar w:fldCharType="separate"/>
        </w:r>
        <w:r w:rsidR="007B2F23">
          <w:rPr>
            <w:noProof/>
            <w:webHidden/>
          </w:rPr>
          <w:t>9</w:t>
        </w:r>
        <w:r w:rsidR="007B2F23">
          <w:rPr>
            <w:noProof/>
            <w:webHidden/>
          </w:rPr>
          <w:fldChar w:fldCharType="end"/>
        </w:r>
      </w:hyperlink>
    </w:p>
    <w:p w14:paraId="170135F3" w14:textId="1E33ED61"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6" w:history="1">
        <w:r w:rsidR="007B2F23" w:rsidRPr="00E06215">
          <w:rPr>
            <w:rStyle w:val="Hyperlink"/>
            <w:noProof/>
          </w:rPr>
          <w:t>1.5.5.1.</w:t>
        </w:r>
        <w:r w:rsidR="007B2F23">
          <w:rPr>
            <w:rFonts w:asciiTheme="minorHAnsi" w:eastAsiaTheme="minorEastAsia" w:hAnsiTheme="minorHAnsi" w:cstheme="minorBidi"/>
            <w:noProof/>
            <w:szCs w:val="22"/>
          </w:rPr>
          <w:tab/>
        </w:r>
        <w:r w:rsidR="007B2F23" w:rsidRPr="00E06215">
          <w:rPr>
            <w:rStyle w:val="Hyperlink"/>
            <w:noProof/>
          </w:rPr>
          <w:t>Testing</w:t>
        </w:r>
        <w:r w:rsidR="007B2F23">
          <w:rPr>
            <w:noProof/>
            <w:webHidden/>
          </w:rPr>
          <w:tab/>
        </w:r>
        <w:r w:rsidR="007B2F23">
          <w:rPr>
            <w:noProof/>
            <w:webHidden/>
          </w:rPr>
          <w:fldChar w:fldCharType="begin"/>
        </w:r>
        <w:r w:rsidR="007B2F23">
          <w:rPr>
            <w:noProof/>
            <w:webHidden/>
          </w:rPr>
          <w:instrText xml:space="preserve"> PAGEREF _Toc519258846 \h </w:instrText>
        </w:r>
        <w:r w:rsidR="007B2F23">
          <w:rPr>
            <w:noProof/>
            <w:webHidden/>
          </w:rPr>
        </w:r>
        <w:r w:rsidR="007B2F23">
          <w:rPr>
            <w:noProof/>
            <w:webHidden/>
          </w:rPr>
          <w:fldChar w:fldCharType="separate"/>
        </w:r>
        <w:r w:rsidR="007B2F23">
          <w:rPr>
            <w:noProof/>
            <w:webHidden/>
          </w:rPr>
          <w:t>9</w:t>
        </w:r>
        <w:r w:rsidR="007B2F23">
          <w:rPr>
            <w:noProof/>
            <w:webHidden/>
          </w:rPr>
          <w:fldChar w:fldCharType="end"/>
        </w:r>
      </w:hyperlink>
    </w:p>
    <w:p w14:paraId="247F7143" w14:textId="2531F254"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7" w:history="1">
        <w:r w:rsidR="007B2F23" w:rsidRPr="00E06215">
          <w:rPr>
            <w:rStyle w:val="Hyperlink"/>
            <w:noProof/>
          </w:rPr>
          <w:t>1.5.5.2.</w:t>
        </w:r>
        <w:r w:rsidR="007B2F23">
          <w:rPr>
            <w:rFonts w:asciiTheme="minorHAnsi" w:eastAsiaTheme="minorEastAsia" w:hAnsiTheme="minorHAnsi" w:cstheme="minorBidi"/>
            <w:noProof/>
            <w:szCs w:val="22"/>
          </w:rPr>
          <w:tab/>
        </w:r>
        <w:r w:rsidR="007B2F23" w:rsidRPr="00E06215">
          <w:rPr>
            <w:rStyle w:val="Hyperlink"/>
            <w:noProof/>
          </w:rPr>
          <w:t>Code Quality</w:t>
        </w:r>
        <w:r w:rsidR="007B2F23">
          <w:rPr>
            <w:noProof/>
            <w:webHidden/>
          </w:rPr>
          <w:tab/>
        </w:r>
        <w:r w:rsidR="007B2F23">
          <w:rPr>
            <w:noProof/>
            <w:webHidden/>
          </w:rPr>
          <w:fldChar w:fldCharType="begin"/>
        </w:r>
        <w:r w:rsidR="007B2F23">
          <w:rPr>
            <w:noProof/>
            <w:webHidden/>
          </w:rPr>
          <w:instrText xml:space="preserve"> PAGEREF _Toc519258847 \h </w:instrText>
        </w:r>
        <w:r w:rsidR="007B2F23">
          <w:rPr>
            <w:noProof/>
            <w:webHidden/>
          </w:rPr>
        </w:r>
        <w:r w:rsidR="007B2F23">
          <w:rPr>
            <w:noProof/>
            <w:webHidden/>
          </w:rPr>
          <w:fldChar w:fldCharType="separate"/>
        </w:r>
        <w:r w:rsidR="007B2F23">
          <w:rPr>
            <w:noProof/>
            <w:webHidden/>
          </w:rPr>
          <w:t>9</w:t>
        </w:r>
        <w:r w:rsidR="007B2F23">
          <w:rPr>
            <w:noProof/>
            <w:webHidden/>
          </w:rPr>
          <w:fldChar w:fldCharType="end"/>
        </w:r>
      </w:hyperlink>
    </w:p>
    <w:p w14:paraId="4828E3D7" w14:textId="604ECEEA"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8" w:history="1">
        <w:r w:rsidR="007B2F23" w:rsidRPr="00E06215">
          <w:rPr>
            <w:rStyle w:val="Hyperlink"/>
            <w:noProof/>
          </w:rPr>
          <w:t>1.5.5.3.</w:t>
        </w:r>
        <w:r w:rsidR="007B2F23">
          <w:rPr>
            <w:rFonts w:asciiTheme="minorHAnsi" w:eastAsiaTheme="minorEastAsia" w:hAnsiTheme="minorHAnsi" w:cstheme="minorBidi"/>
            <w:noProof/>
            <w:szCs w:val="22"/>
          </w:rPr>
          <w:tab/>
        </w:r>
        <w:r w:rsidR="007B2F23" w:rsidRPr="00E06215">
          <w:rPr>
            <w:rStyle w:val="Hyperlink"/>
            <w:noProof/>
          </w:rPr>
          <w:t>Code Review</w:t>
        </w:r>
        <w:r w:rsidR="007B2F23">
          <w:rPr>
            <w:noProof/>
            <w:webHidden/>
          </w:rPr>
          <w:tab/>
        </w:r>
        <w:r w:rsidR="007B2F23">
          <w:rPr>
            <w:noProof/>
            <w:webHidden/>
          </w:rPr>
          <w:fldChar w:fldCharType="begin"/>
        </w:r>
        <w:r w:rsidR="007B2F23">
          <w:rPr>
            <w:noProof/>
            <w:webHidden/>
          </w:rPr>
          <w:instrText xml:space="preserve"> PAGEREF _Toc519258848 \h </w:instrText>
        </w:r>
        <w:r w:rsidR="007B2F23">
          <w:rPr>
            <w:noProof/>
            <w:webHidden/>
          </w:rPr>
        </w:r>
        <w:r w:rsidR="007B2F23">
          <w:rPr>
            <w:noProof/>
            <w:webHidden/>
          </w:rPr>
          <w:fldChar w:fldCharType="separate"/>
        </w:r>
        <w:r w:rsidR="007B2F23">
          <w:rPr>
            <w:noProof/>
            <w:webHidden/>
          </w:rPr>
          <w:t>9</w:t>
        </w:r>
        <w:r w:rsidR="007B2F23">
          <w:rPr>
            <w:noProof/>
            <w:webHidden/>
          </w:rPr>
          <w:fldChar w:fldCharType="end"/>
        </w:r>
      </w:hyperlink>
    </w:p>
    <w:p w14:paraId="63B99A67" w14:textId="22BCCB0C"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49" w:history="1">
        <w:r w:rsidR="007B2F23" w:rsidRPr="00E06215">
          <w:rPr>
            <w:rStyle w:val="Hyperlink"/>
            <w:noProof/>
          </w:rPr>
          <w:t>1.5.5.4.</w:t>
        </w:r>
        <w:r w:rsidR="007B2F23">
          <w:rPr>
            <w:rFonts w:asciiTheme="minorHAnsi" w:eastAsiaTheme="minorEastAsia" w:hAnsiTheme="minorHAnsi" w:cstheme="minorBidi"/>
            <w:noProof/>
            <w:szCs w:val="22"/>
          </w:rPr>
          <w:tab/>
        </w:r>
        <w:r w:rsidR="007B2F23" w:rsidRPr="00E06215">
          <w:rPr>
            <w:rStyle w:val="Hyperlink"/>
            <w:noProof/>
          </w:rPr>
          <w:t>Continuous Integration</w:t>
        </w:r>
        <w:r w:rsidR="007B2F23">
          <w:rPr>
            <w:noProof/>
            <w:webHidden/>
          </w:rPr>
          <w:tab/>
        </w:r>
        <w:r w:rsidR="007B2F23">
          <w:rPr>
            <w:noProof/>
            <w:webHidden/>
          </w:rPr>
          <w:fldChar w:fldCharType="begin"/>
        </w:r>
        <w:r w:rsidR="007B2F23">
          <w:rPr>
            <w:noProof/>
            <w:webHidden/>
          </w:rPr>
          <w:instrText xml:space="preserve"> PAGEREF _Toc519258849 \h </w:instrText>
        </w:r>
        <w:r w:rsidR="007B2F23">
          <w:rPr>
            <w:noProof/>
            <w:webHidden/>
          </w:rPr>
        </w:r>
        <w:r w:rsidR="007B2F23">
          <w:rPr>
            <w:noProof/>
            <w:webHidden/>
          </w:rPr>
          <w:fldChar w:fldCharType="separate"/>
        </w:r>
        <w:r w:rsidR="007B2F23">
          <w:rPr>
            <w:noProof/>
            <w:webHidden/>
          </w:rPr>
          <w:t>9</w:t>
        </w:r>
        <w:r w:rsidR="007B2F23">
          <w:rPr>
            <w:noProof/>
            <w:webHidden/>
          </w:rPr>
          <w:fldChar w:fldCharType="end"/>
        </w:r>
      </w:hyperlink>
    </w:p>
    <w:p w14:paraId="62653F74" w14:textId="4F375457"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50" w:history="1">
        <w:r w:rsidR="007B2F23" w:rsidRPr="00E06215">
          <w:rPr>
            <w:rStyle w:val="Hyperlink"/>
            <w:noProof/>
          </w:rPr>
          <w:t>1.5.5.5.</w:t>
        </w:r>
        <w:r w:rsidR="007B2F23">
          <w:rPr>
            <w:rFonts w:asciiTheme="minorHAnsi" w:eastAsiaTheme="minorEastAsia" w:hAnsiTheme="minorHAnsi" w:cstheme="minorBidi"/>
            <w:noProof/>
            <w:szCs w:val="22"/>
          </w:rPr>
          <w:tab/>
        </w:r>
        <w:r w:rsidR="007B2F23" w:rsidRPr="00E06215">
          <w:rPr>
            <w:rStyle w:val="Hyperlink"/>
            <w:noProof/>
          </w:rPr>
          <w:t>Dependency Management</w:t>
        </w:r>
        <w:r w:rsidR="007B2F23">
          <w:rPr>
            <w:noProof/>
            <w:webHidden/>
          </w:rPr>
          <w:tab/>
        </w:r>
        <w:r w:rsidR="007B2F23">
          <w:rPr>
            <w:noProof/>
            <w:webHidden/>
          </w:rPr>
          <w:fldChar w:fldCharType="begin"/>
        </w:r>
        <w:r w:rsidR="007B2F23">
          <w:rPr>
            <w:noProof/>
            <w:webHidden/>
          </w:rPr>
          <w:instrText xml:space="preserve"> PAGEREF _Toc519258850 \h </w:instrText>
        </w:r>
        <w:r w:rsidR="007B2F23">
          <w:rPr>
            <w:noProof/>
            <w:webHidden/>
          </w:rPr>
        </w:r>
        <w:r w:rsidR="007B2F23">
          <w:rPr>
            <w:noProof/>
            <w:webHidden/>
          </w:rPr>
          <w:fldChar w:fldCharType="separate"/>
        </w:r>
        <w:r w:rsidR="007B2F23">
          <w:rPr>
            <w:noProof/>
            <w:webHidden/>
          </w:rPr>
          <w:t>9</w:t>
        </w:r>
        <w:r w:rsidR="007B2F23">
          <w:rPr>
            <w:noProof/>
            <w:webHidden/>
          </w:rPr>
          <w:fldChar w:fldCharType="end"/>
        </w:r>
      </w:hyperlink>
    </w:p>
    <w:p w14:paraId="61401D68" w14:textId="7EB0FD10" w:rsidR="007B2F23" w:rsidRDefault="003A4419">
      <w:pPr>
        <w:pStyle w:val="TOC4"/>
        <w:tabs>
          <w:tab w:val="left" w:pos="1760"/>
          <w:tab w:val="right" w:leader="dot" w:pos="9350"/>
        </w:tabs>
        <w:rPr>
          <w:rFonts w:asciiTheme="minorHAnsi" w:eastAsiaTheme="minorEastAsia" w:hAnsiTheme="minorHAnsi" w:cstheme="minorBidi"/>
          <w:noProof/>
          <w:szCs w:val="22"/>
        </w:rPr>
      </w:pPr>
      <w:hyperlink w:anchor="_Toc519258851" w:history="1">
        <w:r w:rsidR="007B2F23" w:rsidRPr="00E06215">
          <w:rPr>
            <w:rStyle w:val="Hyperlink"/>
            <w:noProof/>
          </w:rPr>
          <w:t>1.5.5.6.</w:t>
        </w:r>
        <w:r w:rsidR="007B2F23">
          <w:rPr>
            <w:rFonts w:asciiTheme="minorHAnsi" w:eastAsiaTheme="minorEastAsia" w:hAnsiTheme="minorHAnsi" w:cstheme="minorBidi"/>
            <w:noProof/>
            <w:szCs w:val="22"/>
          </w:rPr>
          <w:tab/>
        </w:r>
        <w:r w:rsidR="007B2F23" w:rsidRPr="00E06215">
          <w:rPr>
            <w:rStyle w:val="Hyperlink"/>
            <w:noProof/>
          </w:rPr>
          <w:t>Ddeployment</w:t>
        </w:r>
        <w:r w:rsidR="007B2F23">
          <w:rPr>
            <w:noProof/>
            <w:webHidden/>
          </w:rPr>
          <w:tab/>
        </w:r>
        <w:r w:rsidR="007B2F23">
          <w:rPr>
            <w:noProof/>
            <w:webHidden/>
          </w:rPr>
          <w:fldChar w:fldCharType="begin"/>
        </w:r>
        <w:r w:rsidR="007B2F23">
          <w:rPr>
            <w:noProof/>
            <w:webHidden/>
          </w:rPr>
          <w:instrText xml:space="preserve"> PAGEREF _Toc519258851 \h </w:instrText>
        </w:r>
        <w:r w:rsidR="007B2F23">
          <w:rPr>
            <w:noProof/>
            <w:webHidden/>
          </w:rPr>
        </w:r>
        <w:r w:rsidR="007B2F23">
          <w:rPr>
            <w:noProof/>
            <w:webHidden/>
          </w:rPr>
          <w:fldChar w:fldCharType="separate"/>
        </w:r>
        <w:r w:rsidR="007B2F23">
          <w:rPr>
            <w:noProof/>
            <w:webHidden/>
          </w:rPr>
          <w:t>10</w:t>
        </w:r>
        <w:r w:rsidR="007B2F23">
          <w:rPr>
            <w:noProof/>
            <w:webHidden/>
          </w:rPr>
          <w:fldChar w:fldCharType="end"/>
        </w:r>
      </w:hyperlink>
    </w:p>
    <w:p w14:paraId="73B4F792" w14:textId="6F7CB1C3" w:rsidR="007B2F23" w:rsidRDefault="003A4419">
      <w:pPr>
        <w:pStyle w:val="TOC1"/>
        <w:rPr>
          <w:rFonts w:asciiTheme="minorHAnsi" w:eastAsiaTheme="minorEastAsia" w:hAnsiTheme="minorHAnsi" w:cstheme="minorBidi"/>
          <w:b w:val="0"/>
          <w:noProof/>
          <w:sz w:val="22"/>
          <w:szCs w:val="22"/>
        </w:rPr>
      </w:pPr>
      <w:hyperlink w:anchor="_Toc519258852" w:history="1">
        <w:r w:rsidR="007B2F23" w:rsidRPr="00E06215">
          <w:rPr>
            <w:rStyle w:val="Hyperlink"/>
            <w:noProof/>
          </w:rPr>
          <w:t>2.</w:t>
        </w:r>
        <w:r w:rsidR="007B2F23">
          <w:rPr>
            <w:rFonts w:asciiTheme="minorHAnsi" w:eastAsiaTheme="minorEastAsia" w:hAnsiTheme="minorHAnsi" w:cstheme="minorBidi"/>
            <w:b w:val="0"/>
            <w:noProof/>
            <w:sz w:val="22"/>
            <w:szCs w:val="22"/>
          </w:rPr>
          <w:tab/>
        </w:r>
        <w:r w:rsidR="007B2F23" w:rsidRPr="00E06215">
          <w:rPr>
            <w:rStyle w:val="Hyperlink"/>
            <w:noProof/>
          </w:rPr>
          <w:t>References</w:t>
        </w:r>
        <w:r w:rsidR="007B2F23">
          <w:rPr>
            <w:noProof/>
            <w:webHidden/>
          </w:rPr>
          <w:tab/>
        </w:r>
        <w:r w:rsidR="007B2F23">
          <w:rPr>
            <w:noProof/>
            <w:webHidden/>
          </w:rPr>
          <w:fldChar w:fldCharType="begin"/>
        </w:r>
        <w:r w:rsidR="007B2F23">
          <w:rPr>
            <w:noProof/>
            <w:webHidden/>
          </w:rPr>
          <w:instrText xml:space="preserve"> PAGEREF _Toc519258852 \h </w:instrText>
        </w:r>
        <w:r w:rsidR="007B2F23">
          <w:rPr>
            <w:noProof/>
            <w:webHidden/>
          </w:rPr>
        </w:r>
        <w:r w:rsidR="007B2F23">
          <w:rPr>
            <w:noProof/>
            <w:webHidden/>
          </w:rPr>
          <w:fldChar w:fldCharType="separate"/>
        </w:r>
        <w:r w:rsidR="007B2F23">
          <w:rPr>
            <w:noProof/>
            <w:webHidden/>
          </w:rPr>
          <w:t>11</w:t>
        </w:r>
        <w:r w:rsidR="007B2F23">
          <w:rPr>
            <w:noProof/>
            <w:webHidden/>
          </w:rPr>
          <w:fldChar w:fldCharType="end"/>
        </w:r>
      </w:hyperlink>
    </w:p>
    <w:p w14:paraId="008A7F40" w14:textId="1276E415" w:rsidR="007B2F23" w:rsidRDefault="003A4419">
      <w:pPr>
        <w:pStyle w:val="TOC1"/>
        <w:rPr>
          <w:rFonts w:asciiTheme="minorHAnsi" w:eastAsiaTheme="minorEastAsia" w:hAnsiTheme="minorHAnsi" w:cstheme="minorBidi"/>
          <w:b w:val="0"/>
          <w:noProof/>
          <w:sz w:val="22"/>
          <w:szCs w:val="22"/>
        </w:rPr>
      </w:pPr>
      <w:hyperlink w:anchor="_Toc519258853" w:history="1">
        <w:r w:rsidR="007B2F23" w:rsidRPr="00E06215">
          <w:rPr>
            <w:rStyle w:val="Hyperlink"/>
            <w:noProof/>
          </w:rPr>
          <w:t>3.</w:t>
        </w:r>
        <w:r w:rsidR="007B2F23">
          <w:rPr>
            <w:rFonts w:asciiTheme="minorHAnsi" w:eastAsiaTheme="minorEastAsia" w:hAnsiTheme="minorHAnsi" w:cstheme="minorBidi"/>
            <w:b w:val="0"/>
            <w:noProof/>
            <w:sz w:val="22"/>
            <w:szCs w:val="22"/>
          </w:rPr>
          <w:tab/>
        </w:r>
        <w:r w:rsidR="007B2F23" w:rsidRPr="00E06215">
          <w:rPr>
            <w:rStyle w:val="Hyperlink"/>
            <w:noProof/>
          </w:rPr>
          <w:t>Acronym</w:t>
        </w:r>
        <w:r w:rsidR="007B2F23">
          <w:rPr>
            <w:noProof/>
            <w:webHidden/>
          </w:rPr>
          <w:tab/>
        </w:r>
        <w:r w:rsidR="007B2F23">
          <w:rPr>
            <w:noProof/>
            <w:webHidden/>
          </w:rPr>
          <w:fldChar w:fldCharType="begin"/>
        </w:r>
        <w:r w:rsidR="007B2F23">
          <w:rPr>
            <w:noProof/>
            <w:webHidden/>
          </w:rPr>
          <w:instrText xml:space="preserve"> PAGEREF _Toc519258853 \h </w:instrText>
        </w:r>
        <w:r w:rsidR="007B2F23">
          <w:rPr>
            <w:noProof/>
            <w:webHidden/>
          </w:rPr>
        </w:r>
        <w:r w:rsidR="007B2F23">
          <w:rPr>
            <w:noProof/>
            <w:webHidden/>
          </w:rPr>
          <w:fldChar w:fldCharType="separate"/>
        </w:r>
        <w:r w:rsidR="007B2F23">
          <w:rPr>
            <w:noProof/>
            <w:webHidden/>
          </w:rPr>
          <w:t>11</w:t>
        </w:r>
        <w:r w:rsidR="007B2F23">
          <w:rPr>
            <w:noProof/>
            <w:webHidden/>
          </w:rPr>
          <w:fldChar w:fldCharType="end"/>
        </w:r>
      </w:hyperlink>
    </w:p>
    <w:p w14:paraId="1D04E035" w14:textId="3A177F6E" w:rsidR="004F3A80" w:rsidRDefault="003224BE" w:rsidP="001F23A4">
      <w:pPr>
        <w:pStyle w:val="TOC1"/>
        <w:sectPr w:rsidR="004F3A80" w:rsidSect="0094593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start="1"/>
          <w:cols w:space="720"/>
          <w:titlePg/>
          <w:docGrid w:linePitch="360"/>
        </w:sectPr>
      </w:pPr>
      <w:r>
        <w:fldChar w:fldCharType="end"/>
      </w:r>
    </w:p>
    <w:p w14:paraId="14508169" w14:textId="77777777" w:rsidR="00455EF9" w:rsidRDefault="00455EF9" w:rsidP="00455EF9">
      <w:bookmarkStart w:id="2" w:name="_Toc381778333"/>
      <w:bookmarkStart w:id="3" w:name="_Toc444174816"/>
      <w:bookmarkEnd w:id="0"/>
    </w:p>
    <w:p w14:paraId="47F6605F" w14:textId="77777777" w:rsidR="00775109" w:rsidRDefault="00775109" w:rsidP="00455EF9">
      <w:pPr>
        <w:sectPr w:rsidR="00775109" w:rsidSect="00775109">
          <w:pgSz w:w="12240" w:h="15840" w:code="1"/>
          <w:pgMar w:top="1440" w:right="1440" w:bottom="1440" w:left="1440" w:header="720" w:footer="720" w:gutter="0"/>
          <w:pgNumType w:fmt="lowerRoman"/>
          <w:cols w:space="720"/>
          <w:docGrid w:linePitch="360"/>
        </w:sectPr>
      </w:pPr>
    </w:p>
    <w:p w14:paraId="283CBA93" w14:textId="5941AF7E" w:rsidR="00455EF9" w:rsidRDefault="00455EF9" w:rsidP="00455EF9"/>
    <w:p w14:paraId="4A6EB785" w14:textId="6FC65F23" w:rsidR="00045CB8" w:rsidRDefault="00045CB8" w:rsidP="001F23A4">
      <w:pPr>
        <w:pStyle w:val="TOC1"/>
      </w:pPr>
      <w:r>
        <w:t>Table of Tables</w:t>
      </w:r>
    </w:p>
    <w:p w14:paraId="4C949B55" w14:textId="3863A65F" w:rsidR="007B2F23" w:rsidRDefault="00045CB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19258854" w:history="1">
        <w:r w:rsidR="007B2F23" w:rsidRPr="003E6283">
          <w:rPr>
            <w:rStyle w:val="Hyperlink"/>
            <w:noProof/>
          </w:rPr>
          <w:t>Table 1: Reference Table</w:t>
        </w:r>
        <w:r w:rsidR="007B2F23">
          <w:rPr>
            <w:noProof/>
            <w:webHidden/>
          </w:rPr>
          <w:tab/>
        </w:r>
        <w:r w:rsidR="007B2F23">
          <w:rPr>
            <w:noProof/>
            <w:webHidden/>
          </w:rPr>
          <w:fldChar w:fldCharType="begin"/>
        </w:r>
        <w:r w:rsidR="007B2F23">
          <w:rPr>
            <w:noProof/>
            <w:webHidden/>
          </w:rPr>
          <w:instrText xml:space="preserve"> PAGEREF _Toc519258854 \h </w:instrText>
        </w:r>
        <w:r w:rsidR="007B2F23">
          <w:rPr>
            <w:noProof/>
            <w:webHidden/>
          </w:rPr>
        </w:r>
        <w:r w:rsidR="007B2F23">
          <w:rPr>
            <w:noProof/>
            <w:webHidden/>
          </w:rPr>
          <w:fldChar w:fldCharType="separate"/>
        </w:r>
        <w:r w:rsidR="007B2F23">
          <w:rPr>
            <w:noProof/>
            <w:webHidden/>
          </w:rPr>
          <w:t>11</w:t>
        </w:r>
        <w:r w:rsidR="007B2F23">
          <w:rPr>
            <w:noProof/>
            <w:webHidden/>
          </w:rPr>
          <w:fldChar w:fldCharType="end"/>
        </w:r>
      </w:hyperlink>
    </w:p>
    <w:p w14:paraId="7C17ECAF" w14:textId="18A0FBC8" w:rsidR="007B2F23" w:rsidRDefault="003A4419">
      <w:pPr>
        <w:pStyle w:val="TableofFigures"/>
        <w:tabs>
          <w:tab w:val="right" w:leader="dot" w:pos="9350"/>
        </w:tabs>
        <w:rPr>
          <w:rFonts w:asciiTheme="minorHAnsi" w:eastAsiaTheme="minorEastAsia" w:hAnsiTheme="minorHAnsi" w:cstheme="minorBidi"/>
          <w:noProof/>
          <w:szCs w:val="22"/>
        </w:rPr>
      </w:pPr>
      <w:hyperlink w:anchor="_Toc519258855" w:history="1">
        <w:r w:rsidR="007B2F23" w:rsidRPr="003E6283">
          <w:rPr>
            <w:rStyle w:val="Hyperlink"/>
            <w:noProof/>
          </w:rPr>
          <w:t>Table 2: Acronym Table</w:t>
        </w:r>
        <w:r w:rsidR="007B2F23">
          <w:rPr>
            <w:noProof/>
            <w:webHidden/>
          </w:rPr>
          <w:tab/>
        </w:r>
        <w:r w:rsidR="007B2F23">
          <w:rPr>
            <w:noProof/>
            <w:webHidden/>
          </w:rPr>
          <w:fldChar w:fldCharType="begin"/>
        </w:r>
        <w:r w:rsidR="007B2F23">
          <w:rPr>
            <w:noProof/>
            <w:webHidden/>
          </w:rPr>
          <w:instrText xml:space="preserve"> PAGEREF _Toc519258855 \h </w:instrText>
        </w:r>
        <w:r w:rsidR="007B2F23">
          <w:rPr>
            <w:noProof/>
            <w:webHidden/>
          </w:rPr>
        </w:r>
        <w:r w:rsidR="007B2F23">
          <w:rPr>
            <w:noProof/>
            <w:webHidden/>
          </w:rPr>
          <w:fldChar w:fldCharType="separate"/>
        </w:r>
        <w:r w:rsidR="007B2F23">
          <w:rPr>
            <w:noProof/>
            <w:webHidden/>
          </w:rPr>
          <w:t>11</w:t>
        </w:r>
        <w:r w:rsidR="007B2F23">
          <w:rPr>
            <w:noProof/>
            <w:webHidden/>
          </w:rPr>
          <w:fldChar w:fldCharType="end"/>
        </w:r>
      </w:hyperlink>
    </w:p>
    <w:p w14:paraId="01120972" w14:textId="41CC1028" w:rsidR="00045CB8" w:rsidRDefault="00045CB8">
      <w:r>
        <w:fldChar w:fldCharType="end"/>
      </w:r>
    </w:p>
    <w:p w14:paraId="59D7F51C" w14:textId="77777777" w:rsidR="009F2EDF" w:rsidRPr="009F2EDF" w:rsidRDefault="00045CB8" w:rsidP="001F23A4">
      <w:pPr>
        <w:pStyle w:val="TableofFigures"/>
        <w:tabs>
          <w:tab w:val="right" w:leader="dot" w:pos="9350"/>
        </w:tabs>
        <w:jc w:val="center"/>
        <w:rPr>
          <w:rFonts w:ascii="Arial" w:hAnsi="Arial" w:cs="Arial"/>
          <w:b/>
          <w:sz w:val="28"/>
          <w:szCs w:val="28"/>
        </w:rPr>
      </w:pPr>
      <w:r w:rsidRPr="009F2EDF">
        <w:rPr>
          <w:rFonts w:ascii="Arial" w:hAnsi="Arial" w:cs="Arial"/>
          <w:b/>
          <w:sz w:val="28"/>
          <w:szCs w:val="28"/>
        </w:rPr>
        <w:t>Table of Figures</w:t>
      </w:r>
    </w:p>
    <w:p w14:paraId="72E3B8BB" w14:textId="4E90D315" w:rsidR="00045CB8" w:rsidRDefault="0053313D">
      <w:fldSimple w:instr=" TOC \h \z \c &quot;Figure&quot; ">
        <w:r w:rsidR="007B2F23">
          <w:rPr>
            <w:b/>
            <w:bCs/>
            <w:noProof/>
          </w:rPr>
          <w:t>No table of figures entries found.</w:t>
        </w:r>
      </w:fldSimple>
    </w:p>
    <w:p w14:paraId="66AB6E80" w14:textId="77777777" w:rsidR="0055161D" w:rsidRDefault="0055161D" w:rsidP="005F24B7">
      <w:pPr>
        <w:sectPr w:rsidR="0055161D" w:rsidSect="009B185A">
          <w:type w:val="continuous"/>
          <w:pgSz w:w="12240" w:h="15840" w:code="1"/>
          <w:pgMar w:top="1440" w:right="1440" w:bottom="1440" w:left="1440" w:header="720" w:footer="720" w:gutter="0"/>
          <w:pgNumType w:start="1"/>
          <w:cols w:space="720"/>
          <w:docGrid w:linePitch="360"/>
        </w:sectPr>
      </w:pPr>
    </w:p>
    <w:p w14:paraId="75CDED9E" w14:textId="46E82BE9" w:rsidR="007877F7" w:rsidRDefault="00714BA9" w:rsidP="007877F7">
      <w:pPr>
        <w:pStyle w:val="Heading1"/>
        <w:numPr>
          <w:ilvl w:val="0"/>
          <w:numId w:val="14"/>
        </w:numPr>
        <w:tabs>
          <w:tab w:val="num" w:pos="720"/>
        </w:tabs>
        <w:ind w:left="720" w:hanging="720"/>
      </w:pPr>
      <w:bookmarkStart w:id="4" w:name="_Toc516653968"/>
      <w:bookmarkStart w:id="5" w:name="_Toc517793606"/>
      <w:bookmarkStart w:id="6" w:name="_Toc519258824"/>
      <w:bookmarkEnd w:id="2"/>
      <w:bookmarkEnd w:id="3"/>
      <w:commentRangeStart w:id="7"/>
      <w:r>
        <w:lastRenderedPageBreak/>
        <w:t>Configuration Management</w:t>
      </w:r>
      <w:bookmarkEnd w:id="4"/>
      <w:bookmarkEnd w:id="5"/>
      <w:bookmarkEnd w:id="6"/>
      <w:commentRangeEnd w:id="7"/>
      <w:r w:rsidR="00F16F49">
        <w:rPr>
          <w:rStyle w:val="CommentReference"/>
          <w:rFonts w:ascii="Times New Roman" w:hAnsi="Times New Roman" w:cs="Times New Roman"/>
          <w:b w:val="0"/>
          <w:bCs w:val="0"/>
          <w:kern w:val="0"/>
        </w:rPr>
        <w:commentReference w:id="7"/>
      </w:r>
    </w:p>
    <w:p w14:paraId="36C0CA09" w14:textId="453F5EB2" w:rsidR="00AE286B" w:rsidRDefault="00AE286B" w:rsidP="007877F7">
      <w:pPr>
        <w:pStyle w:val="BodyText"/>
        <w:rPr>
          <w:rStyle w:val="Strong"/>
          <w:b w:val="0"/>
        </w:rPr>
      </w:pPr>
      <w:r>
        <w:rPr>
          <w:rStyle w:val="Strong"/>
          <w:b w:val="0"/>
        </w:rPr>
        <w:t xml:space="preserve">The section of the document is dedicated to the generic topic of Configuration Management, albeit with a more detailed discussion of Configuration Management topics. </w:t>
      </w:r>
      <w:r w:rsidRPr="00AE286B">
        <w:rPr>
          <w:rStyle w:val="Strong"/>
          <w:b w:val="0"/>
        </w:rPr>
        <w:t>DevOps</w:t>
      </w:r>
      <w:r>
        <w:rPr>
          <w:rStyle w:val="Strong"/>
          <w:b w:val="0"/>
        </w:rPr>
        <w:t>, which is a s</w:t>
      </w:r>
      <w:r w:rsidRPr="00AE286B">
        <w:rPr>
          <w:rStyle w:val="Strong"/>
          <w:b w:val="0"/>
        </w:rPr>
        <w:t xml:space="preserve">et of tools, processes and </w:t>
      </w:r>
      <w:r>
        <w:rPr>
          <w:rStyle w:val="Strong"/>
          <w:b w:val="0"/>
        </w:rPr>
        <w:t>procedures</w:t>
      </w:r>
      <w:r w:rsidRPr="00AE286B">
        <w:rPr>
          <w:rStyle w:val="Strong"/>
          <w:b w:val="0"/>
        </w:rPr>
        <w:t xml:space="preserve"> that modern software development teams put in place to ensure that </w:t>
      </w:r>
      <w:r>
        <w:rPr>
          <w:rStyle w:val="Strong"/>
          <w:b w:val="0"/>
        </w:rPr>
        <w:t xml:space="preserve">source code is deployed </w:t>
      </w:r>
      <w:r w:rsidRPr="00AE286B">
        <w:rPr>
          <w:rStyle w:val="Strong"/>
          <w:b w:val="0"/>
        </w:rPr>
        <w:t>in a stable and repeatable way</w:t>
      </w:r>
      <w:r>
        <w:rPr>
          <w:rStyle w:val="Strong"/>
          <w:b w:val="0"/>
        </w:rPr>
        <w:t>, will not be discussed in this section.</w:t>
      </w:r>
      <w:bookmarkStart w:id="8" w:name="_GoBack"/>
      <w:bookmarkEnd w:id="8"/>
    </w:p>
    <w:p w14:paraId="4893CD08" w14:textId="2EA2489B" w:rsidR="007877F7" w:rsidRPr="00AE286B" w:rsidRDefault="00307A71" w:rsidP="007877F7">
      <w:pPr>
        <w:pStyle w:val="BodyText"/>
      </w:pPr>
      <w:r>
        <w:rPr>
          <w:rStyle w:val="Strong"/>
          <w:b w:val="0"/>
        </w:rPr>
        <w:t>So,</w:t>
      </w:r>
      <w:r w:rsidR="00AE286B">
        <w:rPr>
          <w:rStyle w:val="Strong"/>
          <w:b w:val="0"/>
        </w:rPr>
        <w:t xml:space="preserve"> for the purposed of this section, the definition of </w:t>
      </w:r>
      <w:r w:rsidR="00BA3C2B">
        <w:rPr>
          <w:rStyle w:val="Strong"/>
          <w:b w:val="0"/>
        </w:rPr>
        <w:t xml:space="preserve">API </w:t>
      </w:r>
      <w:r w:rsidR="00AE286B">
        <w:rPr>
          <w:rStyle w:val="Strong"/>
          <w:b w:val="0"/>
        </w:rPr>
        <w:t>Configuration Management</w:t>
      </w:r>
      <w:r w:rsidR="00AE286B" w:rsidRPr="00AE286B">
        <w:rPr>
          <w:rStyle w:val="Strong"/>
          <w:b w:val="0"/>
        </w:rPr>
        <w:t xml:space="preserve"> </w:t>
      </w:r>
      <w:r w:rsidR="00AE286B">
        <w:rPr>
          <w:rStyle w:val="Strong"/>
          <w:b w:val="0"/>
        </w:rPr>
        <w:t>is the</w:t>
      </w:r>
      <w:r w:rsidR="00AE286B" w:rsidRPr="00AE286B">
        <w:rPr>
          <w:rStyle w:val="Strong"/>
          <w:b w:val="0"/>
        </w:rPr>
        <w:t xml:space="preserve"> set of practices aiming to manage the </w:t>
      </w:r>
      <w:r w:rsidR="00AE286B" w:rsidRPr="00307A71">
        <w:rPr>
          <w:rStyle w:val="Strong"/>
        </w:rPr>
        <w:t>runtime state</w:t>
      </w:r>
      <w:r w:rsidR="00AE286B" w:rsidRPr="00AE286B">
        <w:rPr>
          <w:rStyle w:val="Strong"/>
          <w:b w:val="0"/>
        </w:rPr>
        <w:t xml:space="preserve"> of the </w:t>
      </w:r>
      <w:r w:rsidR="00AE286B">
        <w:rPr>
          <w:rStyle w:val="Strong"/>
          <w:b w:val="0"/>
        </w:rPr>
        <w:t xml:space="preserve">software </w:t>
      </w:r>
      <w:r w:rsidR="00AE286B" w:rsidRPr="00AE286B">
        <w:rPr>
          <w:rStyle w:val="Strong"/>
          <w:b w:val="0"/>
        </w:rPr>
        <w:t>applications</w:t>
      </w:r>
      <w:r w:rsidR="00AE286B" w:rsidRPr="00AE286B">
        <w:rPr>
          <w:rStyle w:val="Strong"/>
          <w:rFonts w:ascii="Halis" w:hAnsi="Halis" w:cs="Arial"/>
        </w:rPr>
        <w:t>.</w:t>
      </w:r>
    </w:p>
    <w:p w14:paraId="009FAC6E" w14:textId="568E6CC1" w:rsidR="00714BA9" w:rsidRDefault="00714BA9" w:rsidP="00714BA9">
      <w:pPr>
        <w:pStyle w:val="Heading2"/>
        <w:numPr>
          <w:ilvl w:val="1"/>
          <w:numId w:val="14"/>
        </w:numPr>
        <w:ind w:left="907" w:hanging="907"/>
      </w:pPr>
      <w:bookmarkStart w:id="9" w:name="_Toc516653969"/>
      <w:bookmarkStart w:id="10" w:name="_Toc517793607"/>
      <w:bookmarkStart w:id="11" w:name="_Toc519258825"/>
      <w:r>
        <w:t>API Configuration Management</w:t>
      </w:r>
      <w:bookmarkEnd w:id="9"/>
      <w:bookmarkEnd w:id="10"/>
      <w:bookmarkEnd w:id="11"/>
    </w:p>
    <w:p w14:paraId="3EC19065" w14:textId="77777777" w:rsidR="00BA3C2B" w:rsidRDefault="00BA3C2B" w:rsidP="00BA3C2B">
      <w:pPr>
        <w:pStyle w:val="BodyText"/>
      </w:pPr>
      <w:r>
        <w:t>Applications typically consists of one or more databases, web servers, application servers, reverse proxies, load balancers, and other moving parts that need work together at runtime to implement a working system.</w:t>
      </w:r>
    </w:p>
    <w:p w14:paraId="22CD3A06" w14:textId="77777777" w:rsidR="00BA3C2B" w:rsidRDefault="00BA3C2B" w:rsidP="00BA3C2B">
      <w:pPr>
        <w:pStyle w:val="BodyText"/>
      </w:pPr>
      <w:r>
        <w:t>Environment configuration management is the process of describing the ways in which all these inputs, typically referred to artifacts, interact and how they leverage the underlying infrastructure. Specifically, it addresses the installation, configuration and execution of configuration items on servers.</w:t>
      </w:r>
    </w:p>
    <w:p w14:paraId="3637CF06" w14:textId="77777777" w:rsidR="00BA3C2B" w:rsidRDefault="00BA3C2B" w:rsidP="00BA3C2B">
      <w:pPr>
        <w:pStyle w:val="BodyText"/>
      </w:pPr>
      <w:r>
        <w:t xml:space="preserve">Traditional configuration management required the writing of items such as scripts, hand-maintain files listing technical endpoints, port numbers, and namespaces etc. The laborious nature of this process resulted in the increased complexity of a system as well as the configuration management process itself. </w:t>
      </w:r>
    </w:p>
    <w:p w14:paraId="160DE0AA" w14:textId="77777777" w:rsidR="00BA3C2B" w:rsidRDefault="00BA3C2B" w:rsidP="00BA3C2B">
      <w:pPr>
        <w:pStyle w:val="BodyText"/>
      </w:pPr>
      <w:commentRangeStart w:id="12"/>
      <w:r>
        <w:t>Increased infrastructure configuration automation evolved because of the needs of processes such as artifact versioning, environment changes and the need for coordination between developers and system engineers.</w:t>
      </w:r>
      <w:commentRangeEnd w:id="12"/>
      <w:r w:rsidR="003834E9">
        <w:rPr>
          <w:rStyle w:val="CommentReference"/>
        </w:rPr>
        <w:commentReference w:id="12"/>
      </w:r>
    </w:p>
    <w:p w14:paraId="2D70982D" w14:textId="77777777" w:rsidR="00BA3C2B" w:rsidRPr="00FB2BC1" w:rsidRDefault="00BA3C2B" w:rsidP="00FB2BC1">
      <w:pPr>
        <w:pStyle w:val="Heading3"/>
      </w:pPr>
      <w:bookmarkStart w:id="13" w:name="_Toc519258826"/>
      <w:r w:rsidRPr="00FB2BC1">
        <w:t>Configuration Management in the Cloud</w:t>
      </w:r>
      <w:bookmarkEnd w:id="13"/>
    </w:p>
    <w:p w14:paraId="538AB596" w14:textId="77777777" w:rsidR="00BA3C2B" w:rsidRDefault="00BA3C2B" w:rsidP="00BA3C2B">
      <w:pPr>
        <w:pStyle w:val="BodyText"/>
      </w:pPr>
      <w:r>
        <w:t>The cloud facilitated the migration of server infrastructure from on-premise to the cloud and while the inherent complexities of running an on-premise infrastructure decreased, new problems arose as well.</w:t>
      </w:r>
    </w:p>
    <w:p w14:paraId="0B652106" w14:textId="77777777" w:rsidR="00BA3C2B" w:rsidRDefault="00BA3C2B" w:rsidP="00BA3C2B">
      <w:pPr>
        <w:pStyle w:val="BodyText"/>
      </w:pPr>
      <w:r>
        <w:t xml:space="preserve">Cloud technologies have enabled teams to deploy software to a multitude of servers concurrently to satisfy the demands of modern software usage. Managing many servers requires automation on a different scale with a more systematic approach. </w:t>
      </w:r>
    </w:p>
    <w:p w14:paraId="41B09B60" w14:textId="77777777" w:rsidR="00BA3C2B" w:rsidRDefault="00BA3C2B" w:rsidP="00BA3C2B">
      <w:pPr>
        <w:pStyle w:val="BodyText"/>
      </w:pPr>
      <w:commentRangeStart w:id="14"/>
      <w:r w:rsidRPr="00BA3C2B">
        <w:t xml:space="preserve">This is where an </w:t>
      </w:r>
      <w:r w:rsidRPr="00BA3C2B">
        <w:rPr>
          <w:b/>
        </w:rPr>
        <w:t>API-driven</w:t>
      </w:r>
      <w:r w:rsidRPr="00BA3C2B">
        <w:t xml:space="preserve"> approach</w:t>
      </w:r>
      <w:r>
        <w:t xml:space="preserve"> to configuration management can help. </w:t>
      </w:r>
      <w:commentRangeEnd w:id="14"/>
      <w:r w:rsidR="003834E9">
        <w:rPr>
          <w:rStyle w:val="CommentReference"/>
        </w:rPr>
        <w:commentReference w:id="14"/>
      </w:r>
    </w:p>
    <w:p w14:paraId="2F45948F" w14:textId="77777777" w:rsidR="00BA3C2B" w:rsidRDefault="00BA3C2B" w:rsidP="00BA3C2B">
      <w:pPr>
        <w:pStyle w:val="BodyText"/>
      </w:pPr>
      <w:r>
        <w:t>Rather than installing and launching scripts individually on each node, a centralized configuration management server could control all the nodes programmatically and drastically reduce the workload of the team’s system administrators.</w:t>
      </w:r>
    </w:p>
    <w:p w14:paraId="1B60EDE5" w14:textId="77777777" w:rsidR="00BA3C2B" w:rsidRDefault="00BA3C2B" w:rsidP="00FB2BC1">
      <w:pPr>
        <w:pStyle w:val="Heading3"/>
      </w:pPr>
      <w:bookmarkStart w:id="15" w:name="_Toc519258827"/>
      <w:r>
        <w:t>Configuration Management Software Tools</w:t>
      </w:r>
      <w:bookmarkEnd w:id="15"/>
    </w:p>
    <w:p w14:paraId="709329A7" w14:textId="77777777" w:rsidR="00BA3C2B" w:rsidRDefault="00BA3C2B" w:rsidP="00BA3C2B">
      <w:pPr>
        <w:pStyle w:val="BodyText"/>
      </w:pPr>
      <w:commentRangeStart w:id="16"/>
      <w:r>
        <w:t xml:space="preserve">New configuration management software </w:t>
      </w:r>
      <w:commentRangeEnd w:id="16"/>
      <w:r w:rsidR="003834E9">
        <w:rPr>
          <w:rStyle w:val="CommentReference"/>
        </w:rPr>
        <w:commentReference w:id="16"/>
      </w:r>
      <w:r>
        <w:t>tools have gradually been introduced in the last decade to address the growing needs of automated configuration management. Following is a high-level overview of existing configuration management tools.</w:t>
      </w:r>
    </w:p>
    <w:p w14:paraId="58B1E61A" w14:textId="77777777" w:rsidR="00BA3C2B" w:rsidRPr="007269A7" w:rsidRDefault="00BA3C2B" w:rsidP="00BA3C2B">
      <w:pPr>
        <w:pStyle w:val="BodyText"/>
        <w:numPr>
          <w:ilvl w:val="0"/>
          <w:numId w:val="35"/>
        </w:numPr>
        <w:rPr>
          <w:b/>
        </w:rPr>
      </w:pPr>
      <w:r w:rsidRPr="007269A7">
        <w:rPr>
          <w:b/>
        </w:rPr>
        <w:lastRenderedPageBreak/>
        <w:t>Ansible</w:t>
      </w:r>
    </w:p>
    <w:p w14:paraId="3BD545CB" w14:textId="77777777" w:rsidR="00BA3C2B" w:rsidRPr="00307A71" w:rsidRDefault="00BA3C2B" w:rsidP="00BA3C2B">
      <w:pPr>
        <w:pStyle w:val="BodyText"/>
        <w:ind w:left="720"/>
      </w:pPr>
      <w:r>
        <w:t>Ansible, also open source and built in Python. It was created in reaction to the relative complexity of Puppet and Chef, and attempts to offer a simpler, more elegant alternative, with a shorter learning curve. Ansible is based on an agentless architecture, meaning that no agent is required to run on each infrastructure node, which leads to less complexity and less load on the network. Ansible modules, referred to as units of work, can be written with a variety of scripting languages like Python, Perl or Ruby. Ansible lets users define playbooks in YAML for often used system descriptions.</w:t>
      </w:r>
    </w:p>
    <w:p w14:paraId="4D52C320" w14:textId="77777777" w:rsidR="00BA3C2B" w:rsidRDefault="00BA3C2B" w:rsidP="00BA3C2B">
      <w:pPr>
        <w:pStyle w:val="BodyText"/>
        <w:numPr>
          <w:ilvl w:val="0"/>
          <w:numId w:val="35"/>
        </w:numPr>
      </w:pPr>
      <w:r w:rsidRPr="0067673B">
        <w:rPr>
          <w:b/>
        </w:rPr>
        <w:t>Puppet</w:t>
      </w:r>
      <w:r>
        <w:t xml:space="preserve"> </w:t>
      </w:r>
    </w:p>
    <w:p w14:paraId="7B1471D2" w14:textId="77777777" w:rsidR="00BA3C2B" w:rsidRDefault="00BA3C2B" w:rsidP="00BA3C2B">
      <w:pPr>
        <w:pStyle w:val="BodyText"/>
        <w:ind w:left="720"/>
      </w:pPr>
      <w:r w:rsidRPr="0067673B">
        <w:t>It is built in Ruby but offers its own JSON-like declarative language to create ‘manifests’</w:t>
      </w:r>
      <w:r>
        <w:t>,</w:t>
      </w:r>
      <w:r w:rsidRPr="0067673B">
        <w:t xml:space="preserve"> the modules in which configuration items are described, using high-level concepts like users, services and packages. Puppet is “Model driven”, which means that not much programming is usually required. This makes Puppet </w:t>
      </w:r>
      <w:r>
        <w:t xml:space="preserve">more desirable for </w:t>
      </w:r>
      <w:r w:rsidRPr="0067673B">
        <w:t>system engineers with little experience in programming.</w:t>
      </w:r>
    </w:p>
    <w:p w14:paraId="5A5F8544" w14:textId="77777777" w:rsidR="00BA3C2B" w:rsidRPr="00383A72" w:rsidRDefault="00BA3C2B" w:rsidP="00BA3C2B">
      <w:pPr>
        <w:pStyle w:val="BodyText"/>
        <w:numPr>
          <w:ilvl w:val="0"/>
          <w:numId w:val="35"/>
        </w:numPr>
        <w:rPr>
          <w:b/>
        </w:rPr>
      </w:pPr>
      <w:r w:rsidRPr="00383A72">
        <w:rPr>
          <w:b/>
        </w:rPr>
        <w:t>Chef</w:t>
      </w:r>
    </w:p>
    <w:p w14:paraId="1D8864D6" w14:textId="77777777" w:rsidR="00BA3C2B" w:rsidRDefault="00BA3C2B" w:rsidP="00BA3C2B">
      <w:pPr>
        <w:pStyle w:val="BodyText"/>
        <w:ind w:left="720"/>
      </w:pPr>
      <w:r>
        <w:t>I</w:t>
      </w:r>
      <w:r w:rsidRPr="00383A72">
        <w:t>s generally developer-friendly and very popular with teams already using Ruby. It lets developers write ‘cookbooks’ in Ruby and stores the resulting instructions in PostgreSQL</w:t>
      </w:r>
      <w:r>
        <w:t>.</w:t>
      </w:r>
    </w:p>
    <w:p w14:paraId="14912522" w14:textId="77777777" w:rsidR="00BA3C2B" w:rsidRPr="00D11A1B" w:rsidRDefault="00BA3C2B" w:rsidP="00BA3C2B">
      <w:pPr>
        <w:pStyle w:val="BodyText"/>
        <w:numPr>
          <w:ilvl w:val="0"/>
          <w:numId w:val="35"/>
        </w:numPr>
        <w:rPr>
          <w:b/>
        </w:rPr>
      </w:pPr>
      <w:proofErr w:type="spellStart"/>
      <w:r w:rsidRPr="00D11A1B">
        <w:rPr>
          <w:b/>
        </w:rPr>
        <w:t>SaltStack</w:t>
      </w:r>
      <w:proofErr w:type="spellEnd"/>
    </w:p>
    <w:p w14:paraId="1F4A5675" w14:textId="73FC51F4" w:rsidR="00BA3C2B" w:rsidRDefault="00BA3C2B" w:rsidP="00BA3C2B">
      <w:pPr>
        <w:pStyle w:val="BodyText"/>
        <w:ind w:left="720"/>
      </w:pPr>
      <w:r>
        <w:t>It is b</w:t>
      </w:r>
      <w:r w:rsidRPr="00D11A1B">
        <w:t xml:space="preserve">uilt in Python and open sourced in 2011. </w:t>
      </w:r>
      <w:proofErr w:type="spellStart"/>
      <w:r w:rsidRPr="00D11A1B">
        <w:t>Salt</w:t>
      </w:r>
      <w:r w:rsidR="003834E9">
        <w:t>Stack</w:t>
      </w:r>
      <w:proofErr w:type="spellEnd"/>
      <w:r w:rsidRPr="00D11A1B">
        <w:t xml:space="preserve"> focuses on low-latency architecture and fault tolerance. It features a decentralized setup, small messaging payloads, no single point of failure, and parallel execution of commands for optimal performance</w:t>
      </w:r>
      <w:r>
        <w:t>.</w:t>
      </w:r>
    </w:p>
    <w:p w14:paraId="01E37676" w14:textId="77777777" w:rsidR="00BA3C2B" w:rsidRDefault="00BA3C2B" w:rsidP="00FB2BC1">
      <w:pPr>
        <w:pStyle w:val="Heading3"/>
      </w:pPr>
      <w:bookmarkStart w:id="17" w:name="_Toc519258828"/>
      <w:r>
        <w:t>Future of Configuration Management Software</w:t>
      </w:r>
      <w:bookmarkEnd w:id="17"/>
    </w:p>
    <w:p w14:paraId="0E4449F0" w14:textId="7FEC2B21" w:rsidR="00BA3C2B" w:rsidRDefault="00BA3C2B" w:rsidP="00BA3C2B">
      <w:pPr>
        <w:pStyle w:val="BodyText"/>
      </w:pPr>
      <w:r>
        <w:t>While the configuration management technological landscape has greatly matured, the</w:t>
      </w:r>
      <w:ins w:id="18" w:author="Author">
        <w:r w:rsidR="003834E9">
          <w:t>re is a</w:t>
        </w:r>
      </w:ins>
      <w:r>
        <w:t xml:space="preserve"> consensus that things will keep evolving in the future. </w:t>
      </w:r>
      <w:del w:id="19" w:author="Author">
        <w:r w:rsidDel="003834E9">
          <w:delText xml:space="preserve">The </w:delText>
        </w:r>
      </w:del>
      <w:ins w:id="20" w:author="Author">
        <w:r w:rsidR="003834E9">
          <w:t>C</w:t>
        </w:r>
      </w:ins>
      <w:del w:id="21" w:author="Author">
        <w:r w:rsidDel="003834E9">
          <w:delText>c</w:delText>
        </w:r>
      </w:del>
      <w:r>
        <w:t xml:space="preserve">urrent mainstream solutions are often viewed as too complicated, unforgiving and </w:t>
      </w:r>
      <w:del w:id="22" w:author="Author">
        <w:r w:rsidDel="003834E9">
          <w:delText xml:space="preserve">a </w:delText>
        </w:r>
      </w:del>
      <w:r>
        <w:t xml:space="preserve">difficult to maintain. One alternative to the classic configuration management approach is the emerging immutable container infrastructure. </w:t>
      </w:r>
      <w:commentRangeStart w:id="23"/>
      <w:r>
        <w:t xml:space="preserve">Docker </w:t>
      </w:r>
      <w:commentRangeEnd w:id="23"/>
      <w:r w:rsidR="003834E9">
        <w:rPr>
          <w:rStyle w:val="CommentReference"/>
        </w:rPr>
        <w:commentReference w:id="23"/>
      </w:r>
      <w:r>
        <w:t>is an example of this evolving technology.</w:t>
      </w:r>
    </w:p>
    <w:p w14:paraId="6CD53116" w14:textId="77777777" w:rsidR="00BA3C2B" w:rsidRDefault="00BA3C2B" w:rsidP="00BA3C2B">
      <w:pPr>
        <w:pStyle w:val="BodyText"/>
      </w:pPr>
      <w:r>
        <w:t>Whereas regular configuration management aims to define and manage state at run time, containerized applications require that all the configuration be defined at build time. The resulting portable containers can then be moved from one host to the next without any changes in state. These states can then be saved in Docker images and used later to re-spawn a new instance of the complete environment. Images therefore offer an alternative means of configuration management, arguably superior to runtime configuration management.</w:t>
      </w:r>
    </w:p>
    <w:p w14:paraId="08A6AEBD" w14:textId="18C5E49E" w:rsidR="00714BA9" w:rsidRDefault="00D0639D" w:rsidP="004C0545">
      <w:pPr>
        <w:pStyle w:val="Heading2"/>
      </w:pPr>
      <w:bookmarkStart w:id="24" w:name="_Toc519258829"/>
      <w:r>
        <w:t>Changes to RESTful APIs</w:t>
      </w:r>
      <w:bookmarkEnd w:id="24"/>
    </w:p>
    <w:p w14:paraId="076BD84E" w14:textId="415C0442" w:rsidR="00D0639D" w:rsidRDefault="00D0639D" w:rsidP="00D0639D">
      <w:pPr>
        <w:pStyle w:val="BodyText"/>
      </w:pPr>
      <w:r>
        <w:t xml:space="preserve">The following is </w:t>
      </w:r>
      <w:r w:rsidR="008A35D6">
        <w:t>a</w:t>
      </w:r>
      <w:r>
        <w:t xml:space="preserve"> paraphrased excerpt from an interview with Roy Fielding and his discussions involving RESTful API changes over time. </w:t>
      </w:r>
    </w:p>
    <w:bookmarkStart w:id="25" w:name="_Hlk518566568"/>
    <w:p w14:paraId="3C2FD185" w14:textId="1EA0C7B7" w:rsidR="00D0639D" w:rsidRPr="00D0639D" w:rsidRDefault="00D0639D" w:rsidP="00D0639D">
      <w:pPr>
        <w:pStyle w:val="BodyText"/>
      </w:pPr>
      <w:r>
        <w:fldChar w:fldCharType="begin"/>
      </w:r>
      <w:r>
        <w:instrText xml:space="preserve"> HYPERLINK "https://www.infoq.com/articles/roy-fielding-on-versioning" </w:instrText>
      </w:r>
      <w:r>
        <w:fldChar w:fldCharType="separate"/>
      </w:r>
      <w:r w:rsidRPr="00D0639D">
        <w:rPr>
          <w:rStyle w:val="Hyperlink"/>
        </w:rPr>
        <w:t>https://www.infoq.com/articles/roy-fielding-on-versioning</w:t>
      </w:r>
      <w:r>
        <w:fldChar w:fldCharType="end"/>
      </w:r>
    </w:p>
    <w:bookmarkEnd w:id="25"/>
    <w:p w14:paraId="53E25203" w14:textId="417E7719" w:rsidR="00D0639D" w:rsidRDefault="00D0639D" w:rsidP="008A35D6">
      <w:pPr>
        <w:pStyle w:val="BodyText"/>
        <w:ind w:left="720"/>
      </w:pPr>
      <w:r>
        <w:lastRenderedPageBreak/>
        <w:t>Anticipating change is one of the central themes of REST. It makes sense that experienced developers are going to think about the ways that their API might change in the future, and to think that versioning the interface is paving the way for those changes. That led to a never-ending debate about where and how-to version the API.</w:t>
      </w:r>
    </w:p>
    <w:p w14:paraId="1D936448" w14:textId="343B3416" w:rsidR="00315E02" w:rsidRDefault="00ED78C6" w:rsidP="00315E02">
      <w:pPr>
        <w:pStyle w:val="BodyText"/>
        <w:spacing w:before="0" w:after="0"/>
      </w:pPr>
      <w:r>
        <w:t>Reality regarding services APIs is that contracts</w:t>
      </w:r>
      <w:r w:rsidR="00315E02">
        <w:t xml:space="preserve"> </w:t>
      </w:r>
      <w:r w:rsidR="004C0545">
        <w:t>between</w:t>
      </w:r>
      <w:r w:rsidR="00315E02">
        <w:t xml:space="preserve"> services and service consumers are bound to change. </w:t>
      </w:r>
      <w:commentRangeStart w:id="26"/>
      <w:r>
        <w:t xml:space="preserve">API </w:t>
      </w:r>
      <w:r w:rsidR="00315E02">
        <w:t xml:space="preserve">Contract versioning </w:t>
      </w:r>
      <w:commentRangeEnd w:id="26"/>
      <w:r w:rsidR="003834E9">
        <w:rPr>
          <w:rStyle w:val="CommentReference"/>
        </w:rPr>
        <w:commentReference w:id="26"/>
      </w:r>
      <w:r>
        <w:t>facilitates the rolling out of new</w:t>
      </w:r>
      <w:r w:rsidR="00315E02">
        <w:t xml:space="preserve"> service features that involve contract changes and at the same time provide backward compatibility for service consumers that are still using prior</w:t>
      </w:r>
      <w:r>
        <w:t xml:space="preserve"> API</w:t>
      </w:r>
      <w:r w:rsidR="00315E02">
        <w:t xml:space="preserve"> </w:t>
      </w:r>
      <w:r>
        <w:t>versions</w:t>
      </w:r>
      <w:r w:rsidR="00315E02">
        <w:t xml:space="preserve">. </w:t>
      </w:r>
      <w:r>
        <w:t>Plan</w:t>
      </w:r>
      <w:r w:rsidR="00315E02">
        <w:t xml:space="preserve"> for contract versioning from the very start of </w:t>
      </w:r>
      <w:r>
        <w:t xml:space="preserve">the </w:t>
      </w:r>
      <w:r w:rsidR="004C0545">
        <w:t>design</w:t>
      </w:r>
      <w:r w:rsidR="00315E02">
        <w:t xml:space="preserve"> effort, even </w:t>
      </w:r>
      <w:r>
        <w:t xml:space="preserve">though the current thinking </w:t>
      </w:r>
      <w:r w:rsidR="004C0545">
        <w:t>is that</w:t>
      </w:r>
      <w:r>
        <w:t xml:space="preserve"> </w:t>
      </w:r>
      <w:r w:rsidR="004C0545">
        <w:t>is versioning</w:t>
      </w:r>
      <w:r>
        <w:t xml:space="preserve"> will not be needed, b</w:t>
      </w:r>
      <w:r w:rsidR="00315E02">
        <w:t xml:space="preserve">ecause eventually </w:t>
      </w:r>
      <w:r>
        <w:t>it</w:t>
      </w:r>
      <w:r w:rsidR="00315E02">
        <w:t xml:space="preserve"> </w:t>
      </w:r>
      <w:r w:rsidR="004C0545">
        <w:t xml:space="preserve">most likely </w:t>
      </w:r>
      <w:r w:rsidR="00315E02">
        <w:t>will.</w:t>
      </w:r>
    </w:p>
    <w:p w14:paraId="3E3AD57D" w14:textId="77777777" w:rsidR="006240AA" w:rsidRDefault="006240AA" w:rsidP="00871ECF">
      <w:pPr>
        <w:pStyle w:val="Heading2"/>
      </w:pPr>
      <w:bookmarkStart w:id="27" w:name="_Toc519258830"/>
      <w:r>
        <w:t>When to Version</w:t>
      </w:r>
      <w:bookmarkEnd w:id="27"/>
    </w:p>
    <w:p w14:paraId="721CF798" w14:textId="77777777" w:rsidR="006240AA" w:rsidRDefault="006240AA" w:rsidP="006240AA">
      <w:pPr>
        <w:pStyle w:val="BodyText"/>
      </w:pPr>
      <w:r>
        <w:t>APIs only need to be up-versioned when a breaking change is made. Breaking changes include:</w:t>
      </w:r>
    </w:p>
    <w:p w14:paraId="0B129729" w14:textId="6D03C37D" w:rsidR="006240AA" w:rsidRDefault="006240AA" w:rsidP="006240AA">
      <w:pPr>
        <w:pStyle w:val="BodyText"/>
        <w:numPr>
          <w:ilvl w:val="0"/>
          <w:numId w:val="32"/>
        </w:numPr>
        <w:spacing w:before="0" w:after="0"/>
      </w:pPr>
      <w:r>
        <w:t>A change in the format of the response data for one or more calls</w:t>
      </w:r>
    </w:p>
    <w:p w14:paraId="633DAE80" w14:textId="1E12BEDC" w:rsidR="006240AA" w:rsidRDefault="006240AA" w:rsidP="006240AA">
      <w:pPr>
        <w:pStyle w:val="BodyText"/>
        <w:numPr>
          <w:ilvl w:val="0"/>
          <w:numId w:val="32"/>
        </w:numPr>
        <w:spacing w:before="0" w:after="0"/>
      </w:pPr>
      <w:r>
        <w:t>A change in the response type (i.e. changing an integer to a float)</w:t>
      </w:r>
    </w:p>
    <w:p w14:paraId="505C3D97" w14:textId="4F641E52" w:rsidR="006240AA" w:rsidRDefault="006240AA" w:rsidP="006240AA">
      <w:pPr>
        <w:pStyle w:val="BodyText"/>
        <w:numPr>
          <w:ilvl w:val="0"/>
          <w:numId w:val="32"/>
        </w:numPr>
        <w:spacing w:before="0" w:after="0"/>
      </w:pPr>
      <w:r>
        <w:t>Removing any part of the API.</w:t>
      </w:r>
    </w:p>
    <w:p w14:paraId="7DB3A291" w14:textId="77777777" w:rsidR="006240AA" w:rsidRDefault="006240AA" w:rsidP="006240AA">
      <w:pPr>
        <w:pStyle w:val="BodyText"/>
      </w:pPr>
      <w:r>
        <w:t>Breaking changes should always result in a change to the major version number for an API or content response type.</w:t>
      </w:r>
    </w:p>
    <w:p w14:paraId="3049DCDC" w14:textId="123367C0" w:rsidR="006240AA" w:rsidRDefault="006240AA" w:rsidP="006240AA">
      <w:pPr>
        <w:pStyle w:val="BodyText"/>
      </w:pPr>
      <w:r>
        <w:t>Non-breaking changes, such as adding new endpoints or new response parameters, do not require a change to the major version number. However, it can be helpful to track the minor versions of APIs when changes are made to support customers who may be receiving cached versions of data or may be experiencing other API issues.</w:t>
      </w:r>
    </w:p>
    <w:p w14:paraId="78218B62" w14:textId="77777777" w:rsidR="00891F0C" w:rsidRDefault="00891F0C" w:rsidP="00871ECF">
      <w:pPr>
        <w:pStyle w:val="Heading2"/>
      </w:pPr>
      <w:bookmarkStart w:id="28" w:name="_Toc519258831"/>
      <w:commentRangeStart w:id="29"/>
      <w:r>
        <w:t>Versioning Guidelines</w:t>
      </w:r>
      <w:bookmarkEnd w:id="28"/>
      <w:commentRangeEnd w:id="29"/>
      <w:r w:rsidR="003834E9">
        <w:rPr>
          <w:rStyle w:val="CommentReference"/>
          <w:rFonts w:ascii="Times New Roman" w:hAnsi="Times New Roman" w:cs="Times New Roman"/>
          <w:b w:val="0"/>
          <w:bCs w:val="0"/>
          <w:iCs w:val="0"/>
          <w:kern w:val="0"/>
        </w:rPr>
        <w:commentReference w:id="29"/>
      </w:r>
    </w:p>
    <w:p w14:paraId="39ED1B06" w14:textId="59582149" w:rsidR="00891F0C" w:rsidRDefault="00891F0C" w:rsidP="00891F0C">
      <w:pPr>
        <w:pStyle w:val="BodyText"/>
      </w:pPr>
      <w:r>
        <w:t xml:space="preserve">There is substantial documentation on the web regarding RESTful versioning. This document will detail </w:t>
      </w:r>
      <w:r w:rsidRPr="00D932E3">
        <w:rPr>
          <w:b/>
        </w:rPr>
        <w:t>two</w:t>
      </w:r>
      <w:r>
        <w:t xml:space="preserve"> options that for the most part have been overwhelmingly referenced in these various discussions, more so then what seems to be less viable options: </w:t>
      </w:r>
    </w:p>
    <w:p w14:paraId="631EB82C" w14:textId="77777777" w:rsidR="00A63592" w:rsidRDefault="00A63592" w:rsidP="00A63592">
      <w:pPr>
        <w:pStyle w:val="BodyText"/>
        <w:numPr>
          <w:ilvl w:val="0"/>
          <w:numId w:val="34"/>
        </w:numPr>
        <w:spacing w:before="0" w:after="0"/>
      </w:pPr>
      <w:r>
        <w:t>URI Versioning – version the URI space using version indicators</w:t>
      </w:r>
    </w:p>
    <w:p w14:paraId="2501C710" w14:textId="2C8C65A0" w:rsidR="00A63592" w:rsidRDefault="00A63592" w:rsidP="00A63592">
      <w:pPr>
        <w:pStyle w:val="BodyText"/>
        <w:numPr>
          <w:ilvl w:val="0"/>
          <w:numId w:val="34"/>
        </w:numPr>
        <w:spacing w:before="0" w:after="0"/>
      </w:pPr>
      <w:bookmarkStart w:id="30" w:name="_Hlk518649996"/>
      <w:r>
        <w:t xml:space="preserve">Media Type Versioning </w:t>
      </w:r>
      <w:bookmarkEnd w:id="30"/>
      <w:r>
        <w:t>– version the Representation of the Resource</w:t>
      </w:r>
    </w:p>
    <w:p w14:paraId="07BDC9FD" w14:textId="77777777" w:rsidR="00891F0C" w:rsidRDefault="00891F0C" w:rsidP="00891F0C">
      <w:pPr>
        <w:pStyle w:val="BodyText"/>
      </w:pPr>
      <w:r>
        <w:t xml:space="preserve">Pros and cons of each option will be noted. </w:t>
      </w:r>
    </w:p>
    <w:p w14:paraId="33715C81" w14:textId="7C5FBBEF" w:rsidR="007D6943" w:rsidRDefault="008C149F" w:rsidP="00FB2BC1">
      <w:pPr>
        <w:pStyle w:val="Heading3"/>
      </w:pPr>
      <w:bookmarkStart w:id="31" w:name="_Toc519258832"/>
      <w:r>
        <w:t>URI Versioning</w:t>
      </w:r>
      <w:bookmarkEnd w:id="31"/>
    </w:p>
    <w:p w14:paraId="67230C69" w14:textId="43AD0ABB" w:rsidR="00C45C59" w:rsidRDefault="00C45C59" w:rsidP="00C45C59">
      <w:pPr>
        <w:pStyle w:val="BodyText"/>
        <w:rPr>
          <w:color w:val="000000"/>
          <w:szCs w:val="24"/>
        </w:rPr>
      </w:pPr>
      <w:r>
        <w:t xml:space="preserve">The </w:t>
      </w:r>
      <w:r w:rsidR="00132AAA">
        <w:t xml:space="preserve">first </w:t>
      </w:r>
      <w:r w:rsidRPr="00D0639D">
        <w:t xml:space="preserve">recommendation addresses how to handle versioning </w:t>
      </w:r>
      <w:r>
        <w:t>i</w:t>
      </w:r>
      <w:r w:rsidRPr="001F4E6D">
        <w:rPr>
          <w:color w:val="000000"/>
          <w:szCs w:val="24"/>
        </w:rPr>
        <w:t xml:space="preserve">f </w:t>
      </w:r>
      <w:r>
        <w:rPr>
          <w:color w:val="000000"/>
          <w:szCs w:val="24"/>
        </w:rPr>
        <w:t xml:space="preserve">the development community </w:t>
      </w:r>
      <w:r w:rsidRPr="001F4E6D">
        <w:rPr>
          <w:color w:val="000000"/>
          <w:szCs w:val="24"/>
        </w:rPr>
        <w:t>view</w:t>
      </w:r>
      <w:r>
        <w:rPr>
          <w:color w:val="000000"/>
          <w:szCs w:val="24"/>
        </w:rPr>
        <w:t>s</w:t>
      </w:r>
      <w:r w:rsidRPr="001F4E6D">
        <w:rPr>
          <w:color w:val="000000"/>
          <w:szCs w:val="24"/>
        </w:rPr>
        <w:t xml:space="preserve"> the URL as the most important facet</w:t>
      </w:r>
      <w:r w:rsidR="00C041AE">
        <w:rPr>
          <w:color w:val="000000"/>
          <w:szCs w:val="24"/>
        </w:rPr>
        <w:t xml:space="preserve"> </w:t>
      </w:r>
      <w:r w:rsidR="009C5D9B">
        <w:rPr>
          <w:color w:val="000000"/>
          <w:szCs w:val="24"/>
        </w:rPr>
        <w:t>which</w:t>
      </w:r>
      <w:r w:rsidR="00C041AE">
        <w:t xml:space="preserve"> </w:t>
      </w:r>
      <w:r w:rsidRPr="001F4E6D">
        <w:rPr>
          <w:color w:val="000000"/>
          <w:szCs w:val="24"/>
        </w:rPr>
        <w:t xml:space="preserve">make the URL the center of </w:t>
      </w:r>
      <w:r>
        <w:rPr>
          <w:color w:val="000000"/>
          <w:szCs w:val="24"/>
        </w:rPr>
        <w:t xml:space="preserve">the </w:t>
      </w:r>
      <w:r w:rsidRPr="001F4E6D">
        <w:rPr>
          <w:color w:val="000000"/>
          <w:szCs w:val="24"/>
        </w:rPr>
        <w:t xml:space="preserve">versioning efforts. </w:t>
      </w:r>
      <w:r w:rsidR="00132AAA">
        <w:rPr>
          <w:color w:val="000000"/>
          <w:szCs w:val="24"/>
        </w:rPr>
        <w:t xml:space="preserve"> </w:t>
      </w:r>
      <w:r>
        <w:rPr>
          <w:color w:val="000000"/>
          <w:szCs w:val="24"/>
        </w:rPr>
        <w:t>Developers</w:t>
      </w:r>
      <w:r w:rsidRPr="001F4E6D">
        <w:rPr>
          <w:color w:val="000000"/>
          <w:szCs w:val="24"/>
        </w:rPr>
        <w:t xml:space="preserve"> who are familiar with versioning with WS-* Web services tend to be more comfortable with changing the URL when versions change.</w:t>
      </w:r>
    </w:p>
    <w:p w14:paraId="5CA5C61C" w14:textId="77777777" w:rsidR="00CD00BB" w:rsidRDefault="00CD00BB" w:rsidP="00CD00BB">
      <w:pPr>
        <w:pStyle w:val="BodyText"/>
        <w:spacing w:before="0" w:after="0"/>
      </w:pPr>
      <w:r w:rsidRPr="00CD00BB">
        <w:t>Like most other problems with REST, a common flawed approach to API versioning stems from misunderstanding of the URI. This popular way simply adds a version number as a segment in the resource identifiers</w:t>
      </w:r>
    </w:p>
    <w:p w14:paraId="01715E6B" w14:textId="7E614D61" w:rsidR="00C45C59" w:rsidRDefault="00C45C59" w:rsidP="00C45C59">
      <w:pPr>
        <w:pStyle w:val="BodyText"/>
      </w:pPr>
      <w:r>
        <w:t xml:space="preserve">Adding, removing, reordering, and renaming fields constitutes a breaking change for </w:t>
      </w:r>
      <w:r w:rsidR="001846A6">
        <w:t xml:space="preserve">a </w:t>
      </w:r>
      <w:r w:rsidR="00517260">
        <w:t>client</w:t>
      </w:r>
      <w:r w:rsidR="003F2ACE">
        <w:t xml:space="preserve"> which </w:t>
      </w:r>
      <w:r w:rsidR="00517260">
        <w:t>philosophically is a departure from REST.</w:t>
      </w:r>
      <w:r>
        <w:t xml:space="preserve"> </w:t>
      </w:r>
      <w:r w:rsidR="00517260">
        <w:t xml:space="preserve">Creating a new </w:t>
      </w:r>
      <w:r>
        <w:t xml:space="preserve">version in this </w:t>
      </w:r>
      <w:r w:rsidR="00517260">
        <w:t>scenario,</w:t>
      </w:r>
      <w:r>
        <w:t xml:space="preserve"> change</w:t>
      </w:r>
      <w:r w:rsidR="00517260">
        <w:t xml:space="preserve">s </w:t>
      </w:r>
      <w:r>
        <w:t xml:space="preserve">the URL structure. </w:t>
      </w:r>
      <w:r w:rsidR="00517260">
        <w:t>The</w:t>
      </w:r>
      <w:r>
        <w:t xml:space="preserve"> </w:t>
      </w:r>
      <w:r w:rsidR="00B45C22">
        <w:t>resource</w:t>
      </w:r>
      <w:r>
        <w:t xml:space="preserve"> object version for 1.0</w:t>
      </w:r>
      <w:r w:rsidR="005F77CD">
        <w:t xml:space="preserve"> and </w:t>
      </w:r>
      <w:r>
        <w:t>2.0 looks like this:</w:t>
      </w:r>
    </w:p>
    <w:p w14:paraId="2BADC69B" w14:textId="4F9D139E" w:rsidR="00C45C59" w:rsidRDefault="00C45C59" w:rsidP="00517260">
      <w:pPr>
        <w:pStyle w:val="BodyText"/>
        <w:numPr>
          <w:ilvl w:val="0"/>
          <w:numId w:val="29"/>
        </w:numPr>
        <w:spacing w:before="0" w:after="0"/>
      </w:pPr>
      <w:r>
        <w:lastRenderedPageBreak/>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1.0</w:t>
      </w:r>
    </w:p>
    <w:p w14:paraId="4C001552" w14:textId="545EA148"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2.0</w:t>
      </w:r>
    </w:p>
    <w:p w14:paraId="76C7C1FB" w14:textId="1DF337E5" w:rsidR="00CD00BB" w:rsidRDefault="00CD00BB" w:rsidP="00CD00BB">
      <w:pPr>
        <w:pStyle w:val="BodyText"/>
      </w:pPr>
      <w:r>
        <w:t xml:space="preserve">In the above examples it is most likely the behavior </w:t>
      </w:r>
      <w:r w:rsidR="00A83E6A">
        <w:t xml:space="preserve">of the resource </w:t>
      </w:r>
      <w:r>
        <w:t xml:space="preserve">that changes and not the actual resource. In other words, it is the contract that changed. The two identifiers are used to access the same resource. This is the most common argument why this </w:t>
      </w:r>
      <w:r w:rsidR="00A83E6A">
        <w:t xml:space="preserve">approach </w:t>
      </w:r>
      <w:r>
        <w:t>is somewhat problematic but it is simple and will never break any cache constraints.</w:t>
      </w:r>
      <w:r w:rsidR="00AE116B">
        <w:t xml:space="preserve"> But there is one scenario when the version in the URL somewhat makes sense. That is when the resource changes and it each individual version must be accessible</w:t>
      </w:r>
    </w:p>
    <w:p w14:paraId="3BB9565B" w14:textId="77777777" w:rsidR="00517260" w:rsidRDefault="00517260" w:rsidP="00517260">
      <w:pPr>
        <w:pStyle w:val="BodyText"/>
      </w:pPr>
      <w:r>
        <w:t>By convention, the default value for format is json. Examples:</w:t>
      </w:r>
    </w:p>
    <w:p w14:paraId="42841A65" w14:textId="1EA1B6C7" w:rsidR="00517260" w:rsidRDefault="00517260" w:rsidP="00517260">
      <w:pPr>
        <w:pStyle w:val="BodyText"/>
        <w:numPr>
          <w:ilvl w:val="0"/>
          <w:numId w:val="30"/>
        </w:numPr>
        <w:spacing w:before="0" w:after="0"/>
      </w:pPr>
      <w:r>
        <w:t>Request the resource as XML: http://www.</w:t>
      </w:r>
      <w:r w:rsidR="00A73F0C" w:rsidRPr="00A73F0C">
        <w:t xml:space="preserve"> </w:t>
      </w:r>
      <w:r w:rsidR="00A73F0C" w:rsidRPr="00644EA2">
        <w:t>mycompany</w:t>
      </w:r>
      <w:r>
        <w:t>.com/app/1.0/</w:t>
      </w:r>
      <w:proofErr w:type="gramStart"/>
      <w:r w:rsidR="00B45C22">
        <w:t xml:space="preserve">resource </w:t>
      </w:r>
      <w:r>
        <w:t>?format</w:t>
      </w:r>
      <w:proofErr w:type="gramEnd"/>
      <w:r>
        <w:t>=xml</w:t>
      </w:r>
    </w:p>
    <w:p w14:paraId="60F569CF" w14:textId="384AC2F7" w:rsidR="00517260" w:rsidRDefault="00517260" w:rsidP="00517260">
      <w:pPr>
        <w:pStyle w:val="BodyText"/>
        <w:numPr>
          <w:ilvl w:val="0"/>
          <w:numId w:val="30"/>
        </w:numPr>
        <w:spacing w:before="0" w:after="0"/>
      </w:pPr>
      <w:r>
        <w:t>Request the resource as JSON: http://www.</w:t>
      </w:r>
      <w:r w:rsidR="00A73F0C" w:rsidRPr="00A73F0C">
        <w:t xml:space="preserve"> </w:t>
      </w:r>
      <w:r w:rsidR="00A73F0C" w:rsidRPr="00644EA2">
        <w:t>mycompany</w:t>
      </w:r>
      <w:r>
        <w:t>.com/app/1.0/</w:t>
      </w:r>
      <w:proofErr w:type="gramStart"/>
      <w:r w:rsidR="00B45C22">
        <w:t xml:space="preserve">resource </w:t>
      </w:r>
      <w:r>
        <w:t>?format</w:t>
      </w:r>
      <w:proofErr w:type="gramEnd"/>
      <w:r>
        <w:t>=json</w:t>
      </w:r>
    </w:p>
    <w:p w14:paraId="3DC7A2F7" w14:textId="4F4DC2FA" w:rsidR="00517260" w:rsidRDefault="00FE3926" w:rsidP="00517260">
      <w:pPr>
        <w:pStyle w:val="BodyText"/>
      </w:pPr>
      <w:r>
        <w:t>Some d</w:t>
      </w:r>
      <w:r w:rsidR="00517260">
        <w:t xml:space="preserve">evelopers tend to prefer versioning by URL which allows them to determine which version of the service is in use at a glance. From a purest standpoint </w:t>
      </w:r>
      <w:r w:rsidR="00E441CC">
        <w:t>the</w:t>
      </w:r>
      <w:r w:rsidR="00517260">
        <w:t xml:space="preserve"> URI in REST should represent the resource structure only. It could be argued that a version is not a resource </w:t>
      </w:r>
      <w:r w:rsidR="00FE644E">
        <w:t>but</w:t>
      </w:r>
      <w:r w:rsidR="00517260">
        <w:t xml:space="preserve"> an attribute of the resource.</w:t>
      </w:r>
    </w:p>
    <w:p w14:paraId="2DD44EDE" w14:textId="68E90A7A" w:rsidR="00C87392" w:rsidRDefault="00871ECF" w:rsidP="00FB2BC1">
      <w:pPr>
        <w:pStyle w:val="Heading3"/>
      </w:pPr>
      <w:bookmarkStart w:id="32" w:name="_Toc519258833"/>
      <w:r w:rsidRPr="00871ECF">
        <w:t>Media Type Versioning</w:t>
      </w:r>
      <w:bookmarkEnd w:id="32"/>
      <w:r w:rsidRPr="00871ECF">
        <w:t xml:space="preserve"> </w:t>
      </w:r>
    </w:p>
    <w:p w14:paraId="37CEB39F" w14:textId="60EF17FC" w:rsidR="00871ECF" w:rsidRDefault="00871ECF" w:rsidP="00871ECF">
      <w:pPr>
        <w:pStyle w:val="BodyText"/>
      </w:pPr>
      <w:r>
        <w:t xml:space="preserve">The REST API would make use of custom vendor </w:t>
      </w:r>
      <w:r w:rsidR="00D73FCA" w:rsidRPr="00D73FCA">
        <w:t xml:space="preserve">Multipurpose Internet Mail Extensions </w:t>
      </w:r>
      <w:r w:rsidR="00D73FCA">
        <w:t xml:space="preserve">or </w:t>
      </w:r>
      <w:r>
        <w:t>MIME media type</w:t>
      </w:r>
      <w:r w:rsidR="00B16D4F">
        <w:t>s</w:t>
      </w:r>
      <w:r>
        <w:t xml:space="preserve"> instead of generic media types such as application/json. It is these media types that are going to be versioned instead of the URIs.</w:t>
      </w:r>
      <w:r w:rsidR="007C1DA2">
        <w:t xml:space="preserve"> The media type versioning philosophy makes use of the MIME sub type of </w:t>
      </w:r>
      <w:proofErr w:type="spellStart"/>
      <w:r w:rsidR="007C1DA2">
        <w:t>vnd</w:t>
      </w:r>
      <w:proofErr w:type="spellEnd"/>
      <w:r w:rsidR="007C1DA2">
        <w:t xml:space="preserve"> </w:t>
      </w:r>
      <w:r w:rsidR="00740D43">
        <w:t>which</w:t>
      </w:r>
      <w:r w:rsidR="007C1DA2">
        <w:t xml:space="preserve"> </w:t>
      </w:r>
      <w:r w:rsidR="00F6229C">
        <w:t>is</w:t>
      </w:r>
      <w:r w:rsidR="007C1DA2">
        <w:t xml:space="preserve"> </w:t>
      </w:r>
      <w:r w:rsidR="007C1DA2" w:rsidRPr="003B02DE">
        <w:t>vendor-specific</w:t>
      </w:r>
      <w:r w:rsidR="007C1DA2">
        <w:t xml:space="preserve">. </w:t>
      </w:r>
      <w:r w:rsidR="007C1DA2" w:rsidRPr="004C7B80">
        <w:t xml:space="preserve">The Internet Assigned Numbers Authority (IANA) is the official authority for the standardization and publication of these </w:t>
      </w:r>
      <w:r w:rsidR="00740D43">
        <w:t xml:space="preserve">vendor </w:t>
      </w:r>
      <w:r w:rsidR="007C1DA2" w:rsidRPr="004C7B80">
        <w:t>classifications</w:t>
      </w:r>
      <w:r w:rsidR="007C1DA2">
        <w:t>.</w:t>
      </w:r>
    </w:p>
    <w:p w14:paraId="07A5738A" w14:textId="405417CA" w:rsidR="007C1DA2" w:rsidRPr="00740D43" w:rsidRDefault="00F6229C" w:rsidP="00871ECF">
      <w:pPr>
        <w:pStyle w:val="BodyText"/>
        <w:rPr>
          <w:szCs w:val="24"/>
        </w:rPr>
      </w:pPr>
      <w:r w:rsidRPr="00F6229C">
        <w:rPr>
          <w:color w:val="242729"/>
          <w:szCs w:val="24"/>
          <w:shd w:val="clear" w:color="auto" w:fill="FFFFFF"/>
        </w:rPr>
        <w:t xml:space="preserve">If the API </w:t>
      </w:r>
      <w:r>
        <w:rPr>
          <w:color w:val="242729"/>
          <w:szCs w:val="24"/>
          <w:shd w:val="clear" w:color="auto" w:fill="FFFFFF"/>
        </w:rPr>
        <w:t>is to be used internally only</w:t>
      </w:r>
      <w:r w:rsidR="000F50B1">
        <w:rPr>
          <w:color w:val="242729"/>
          <w:szCs w:val="24"/>
          <w:shd w:val="clear" w:color="auto" w:fill="FFFFFF"/>
        </w:rPr>
        <w:t>,</w:t>
      </w:r>
      <w:r>
        <w:rPr>
          <w:color w:val="242729"/>
          <w:szCs w:val="24"/>
          <w:shd w:val="clear" w:color="auto" w:fill="FFFFFF"/>
        </w:rPr>
        <w:t xml:space="preserve"> the </w:t>
      </w:r>
      <w:proofErr w:type="spellStart"/>
      <w:r>
        <w:rPr>
          <w:color w:val="242729"/>
          <w:szCs w:val="24"/>
          <w:shd w:val="clear" w:color="auto" w:fill="FFFFFF"/>
        </w:rPr>
        <w:t>vnd</w:t>
      </w:r>
      <w:proofErr w:type="spellEnd"/>
      <w:r>
        <w:rPr>
          <w:color w:val="242729"/>
          <w:szCs w:val="24"/>
          <w:shd w:val="clear" w:color="auto" w:fill="FFFFFF"/>
        </w:rPr>
        <w:t xml:space="preserve"> MINE type should not be an issue. If an external presence is desired, thought should be given with registering it </w:t>
      </w:r>
      <w:r w:rsidR="00740D43" w:rsidRPr="00740D43">
        <w:rPr>
          <w:color w:val="242729"/>
          <w:szCs w:val="24"/>
          <w:shd w:val="clear" w:color="auto" w:fill="FFFFFF"/>
        </w:rPr>
        <w:t>with the IANA This is a standard way for sharing out-of-band information with potential clients.</w:t>
      </w:r>
    </w:p>
    <w:p w14:paraId="62F4F9D6" w14:textId="227A32B3" w:rsidR="00871ECF" w:rsidRDefault="00B16D4F" w:rsidP="00FB2BC1">
      <w:pPr>
        <w:pStyle w:val="Heading4"/>
      </w:pPr>
      <w:bookmarkStart w:id="33" w:name="_Toc519258834"/>
      <w:r w:rsidRPr="004C7B80">
        <w:t xml:space="preserve">HTTP </w:t>
      </w:r>
      <w:r w:rsidR="008C605F" w:rsidRPr="004C7B80">
        <w:t xml:space="preserve">Request </w:t>
      </w:r>
      <w:r w:rsidRPr="004C7B80">
        <w:t>Accept Examples</w:t>
      </w:r>
      <w:r w:rsidR="00871ECF">
        <w:t>:</w:t>
      </w:r>
      <w:bookmarkEnd w:id="33"/>
    </w:p>
    <w:p w14:paraId="6D4B2B55" w14:textId="365F6B80"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proofErr w:type="gramStart"/>
      <w:r w:rsidR="008C605F" w:rsidRPr="00644EA2">
        <w:t>mycompany</w:t>
      </w:r>
      <w:r w:rsidR="00B16D4F">
        <w:t>.myapp</w:t>
      </w:r>
      <w:proofErr w:type="gramEnd"/>
      <w:r w:rsidR="00FE3926">
        <w:t>.resource</w:t>
      </w:r>
      <w:r w:rsidR="00B16D4F">
        <w:t xml:space="preserve">-v1+json </w:t>
      </w:r>
    </w:p>
    <w:p w14:paraId="77CA4E24" w14:textId="77B73285" w:rsidR="00B16D4F" w:rsidRDefault="00B16D4F" w:rsidP="00267360">
      <w:pPr>
        <w:pStyle w:val="BodyText"/>
        <w:spacing w:before="0" w:after="0"/>
        <w:ind w:left="720"/>
      </w:pPr>
      <w:r>
        <w:t xml:space="preserve">or using a </w:t>
      </w:r>
      <w:r w:rsidR="00267360">
        <w:t xml:space="preserve">v=1 </w:t>
      </w:r>
      <w:r>
        <w:t>qualifier</w:t>
      </w:r>
      <w:r w:rsidR="00267360">
        <w:t>:</w:t>
      </w:r>
    </w:p>
    <w:p w14:paraId="67DA1C13" w14:textId="4D5DE5EC"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proofErr w:type="spellStart"/>
      <w:proofErr w:type="gramStart"/>
      <w:r w:rsidR="008C605F" w:rsidRPr="008C605F">
        <w:t>mycompany</w:t>
      </w:r>
      <w:r w:rsidR="00B16D4F">
        <w:t>.myapp</w:t>
      </w:r>
      <w:proofErr w:type="gramEnd"/>
      <w:r w:rsidR="00FE3926">
        <w:t>.resource</w:t>
      </w:r>
      <w:r w:rsidR="00B16D4F">
        <w:t>+json;v</w:t>
      </w:r>
      <w:proofErr w:type="spellEnd"/>
      <w:r w:rsidR="00B16D4F">
        <w:t>=1</w:t>
      </w:r>
    </w:p>
    <w:p w14:paraId="41DFEDDE" w14:textId="428050CB" w:rsidR="00B16D4F" w:rsidRDefault="00B16D4F" w:rsidP="00FB2BC1">
      <w:pPr>
        <w:pStyle w:val="Heading4"/>
      </w:pPr>
      <w:bookmarkStart w:id="34" w:name="_Toc519258835"/>
      <w:r>
        <w:t xml:space="preserve">HTTP </w:t>
      </w:r>
      <w:r w:rsidR="008C605F">
        <w:t xml:space="preserve">Response </w:t>
      </w:r>
      <w:r>
        <w:t>Content-Type Examples:</w:t>
      </w:r>
      <w:bookmarkEnd w:id="34"/>
    </w:p>
    <w:p w14:paraId="48691A04" w14:textId="32FD3D67" w:rsidR="00B16D4F" w:rsidRDefault="00B16D4F" w:rsidP="00B16D4F">
      <w:pPr>
        <w:pStyle w:val="BodyText"/>
        <w:numPr>
          <w:ilvl w:val="0"/>
          <w:numId w:val="35"/>
        </w:numPr>
        <w:spacing w:before="0" w:after="0"/>
      </w:pPr>
      <w:r w:rsidRPr="00AB5BF6">
        <w:rPr>
          <w:b/>
        </w:rPr>
        <w:t>Content-Type</w:t>
      </w:r>
      <w:r>
        <w:t>: application/</w:t>
      </w:r>
      <w:proofErr w:type="spellStart"/>
      <w:r>
        <w:t>vnd</w:t>
      </w:r>
      <w:proofErr w:type="spellEnd"/>
      <w:r>
        <w:t>.</w:t>
      </w:r>
      <w:r w:rsidR="008C605F" w:rsidRPr="008C605F">
        <w:t xml:space="preserve"> </w:t>
      </w:r>
      <w:proofErr w:type="gramStart"/>
      <w:r w:rsidR="008C605F" w:rsidRPr="00644EA2">
        <w:t>mycompany</w:t>
      </w:r>
      <w:r>
        <w:t>.v</w:t>
      </w:r>
      <w:proofErr w:type="gramEnd"/>
      <w:r>
        <w:t>1+json</w:t>
      </w:r>
    </w:p>
    <w:p w14:paraId="730502E1" w14:textId="753994AA" w:rsidR="00C87392" w:rsidRDefault="00871ECF" w:rsidP="00871ECF">
      <w:pPr>
        <w:pStyle w:val="BodyText"/>
      </w:pPr>
      <w:r>
        <w:t xml:space="preserve">What is important to understand here is that the client makes no assumptions about the structure of the response beyond what is defined in the media type. </w:t>
      </w:r>
      <w:r w:rsidR="007C1DA2">
        <w:t>Therefore,</w:t>
      </w:r>
      <w:r>
        <w:t xml:space="preserve"> generic media types are not ideal </w:t>
      </w:r>
      <w:r w:rsidR="007C1DA2">
        <w:t xml:space="preserve">as they </w:t>
      </w:r>
      <w:r>
        <w:t>do not provide enough semantic informati</w:t>
      </w:r>
      <w:r w:rsidR="007C1DA2">
        <w:t xml:space="preserve">on and force the client to use </w:t>
      </w:r>
      <w:r>
        <w:t>additional hints to process the actual representation of the resource.</w:t>
      </w:r>
    </w:p>
    <w:p w14:paraId="51E78EA5" w14:textId="74AA96BA" w:rsidR="000B198F" w:rsidRDefault="000B198F" w:rsidP="000B198F">
      <w:pPr>
        <w:pStyle w:val="BodyText"/>
      </w:pPr>
      <w:r w:rsidRPr="006240AA">
        <w:t>The Accept header in the request tells the server the content types that the client is expecting in the response body</w:t>
      </w:r>
      <w:r w:rsidR="005F77CD">
        <w:t>.</w:t>
      </w:r>
    </w:p>
    <w:p w14:paraId="3B004720" w14:textId="66257712" w:rsidR="005F77CD" w:rsidRDefault="005F77CD" w:rsidP="005F77CD">
      <w:pPr>
        <w:pStyle w:val="BodyText"/>
      </w:pPr>
      <w:r>
        <w:lastRenderedPageBreak/>
        <w:t xml:space="preserve">Content negotiation </w:t>
      </w:r>
      <w:r w:rsidR="00AB5BF6">
        <w:t>preserves</w:t>
      </w:r>
      <w:r>
        <w:t xml:space="preserve"> clean set of URLs but </w:t>
      </w:r>
      <w:r w:rsidR="00AB5BF6">
        <w:t xml:space="preserve">there is still the task of having to deal </w:t>
      </w:r>
      <w:r>
        <w:t xml:space="preserve">with the complexity of serving different versions of content somewhere. This burden tends to be moved up the stack </w:t>
      </w:r>
      <w:r w:rsidR="00AB5BF6">
        <w:t>to the</w:t>
      </w:r>
      <w:r>
        <w:t xml:space="preserve"> API controller</w:t>
      </w:r>
      <w:r w:rsidR="00AB5BF6">
        <w:t xml:space="preserve"> infrastructure</w:t>
      </w:r>
      <w:r>
        <w:t xml:space="preserve"> which become responsible for figuring out which version of a resource to send. </w:t>
      </w:r>
      <w:r w:rsidR="00AB5BF6">
        <w:t>The result</w:t>
      </w:r>
      <w:r>
        <w:t xml:space="preserve"> tends to be a more complex API as clients </w:t>
      </w:r>
      <w:r w:rsidR="00267360">
        <w:t>must</w:t>
      </w:r>
      <w:r>
        <w:t xml:space="preserve"> know which headers to specify before requesting a resource.</w:t>
      </w:r>
    </w:p>
    <w:p w14:paraId="395D6803" w14:textId="77777777" w:rsidR="001F4E6D" w:rsidRDefault="001F4E6D" w:rsidP="00FB2BC1">
      <w:pPr>
        <w:pStyle w:val="Heading3"/>
      </w:pPr>
      <w:bookmarkStart w:id="35" w:name="_Toc519258836"/>
      <w:commentRangeStart w:id="36"/>
      <w:r>
        <w:t>Summary</w:t>
      </w:r>
      <w:bookmarkEnd w:id="35"/>
    </w:p>
    <w:p w14:paraId="226B6135" w14:textId="1C7B8ACA" w:rsidR="001F4E6D" w:rsidRPr="001F4E6D" w:rsidRDefault="009C41CE" w:rsidP="001F4E6D">
      <w:pPr>
        <w:pStyle w:val="BodyText"/>
        <w:rPr>
          <w:color w:val="000000"/>
          <w:szCs w:val="24"/>
        </w:rPr>
      </w:pPr>
      <w:r w:rsidRPr="001F4E6D">
        <w:rPr>
          <w:color w:val="000000"/>
          <w:szCs w:val="24"/>
        </w:rPr>
        <w:t>If</w:t>
      </w:r>
      <w:r w:rsidR="001F4E6D" w:rsidRPr="001F4E6D">
        <w:rPr>
          <w:color w:val="000000"/>
          <w:szCs w:val="24"/>
        </w:rPr>
        <w:t xml:space="preserve"> </w:t>
      </w:r>
      <w:r>
        <w:rPr>
          <w:color w:val="000000"/>
          <w:szCs w:val="24"/>
        </w:rPr>
        <w:t>the responsible</w:t>
      </w:r>
      <w:r w:rsidR="001F4E6D" w:rsidRPr="001F4E6D">
        <w:rPr>
          <w:color w:val="000000"/>
          <w:szCs w:val="24"/>
        </w:rPr>
        <w:t xml:space="preserve"> </w:t>
      </w:r>
      <w:r>
        <w:rPr>
          <w:color w:val="000000"/>
          <w:szCs w:val="24"/>
        </w:rPr>
        <w:t xml:space="preserve">development community is more RESTful </w:t>
      </w:r>
      <w:r w:rsidR="001F4E6D" w:rsidRPr="001F4E6D">
        <w:rPr>
          <w:color w:val="000000"/>
          <w:szCs w:val="24"/>
        </w:rPr>
        <w:t>architecturally minded and aware</w:t>
      </w:r>
      <w:r>
        <w:rPr>
          <w:color w:val="000000"/>
          <w:szCs w:val="24"/>
        </w:rPr>
        <w:t>,</w:t>
      </w:r>
      <w:r w:rsidR="001F4E6D" w:rsidRPr="001F4E6D">
        <w:rPr>
          <w:color w:val="000000"/>
          <w:szCs w:val="24"/>
        </w:rPr>
        <w:t xml:space="preserve"> REST </w:t>
      </w:r>
      <w:r w:rsidR="00EE3CFD">
        <w:rPr>
          <w:color w:val="000000"/>
          <w:szCs w:val="24"/>
        </w:rPr>
        <w:t xml:space="preserve">API versioning should be accommodated by </w:t>
      </w:r>
      <w:r>
        <w:rPr>
          <w:color w:val="000000"/>
          <w:szCs w:val="24"/>
        </w:rPr>
        <w:t>using</w:t>
      </w:r>
      <w:r w:rsidR="001F4E6D" w:rsidRPr="001F4E6D">
        <w:rPr>
          <w:color w:val="000000"/>
          <w:szCs w:val="24"/>
        </w:rPr>
        <w:t xml:space="preserve"> version data representations in the MIME types </w:t>
      </w:r>
      <w:r w:rsidR="00696BAB">
        <w:rPr>
          <w:color w:val="000000"/>
          <w:szCs w:val="24"/>
        </w:rPr>
        <w:t>in the HTTP A</w:t>
      </w:r>
      <w:r w:rsidR="001F4E6D" w:rsidRPr="001F4E6D">
        <w:rPr>
          <w:color w:val="000000"/>
          <w:szCs w:val="24"/>
        </w:rPr>
        <w:t xml:space="preserve">pplication </w:t>
      </w:r>
      <w:r w:rsidR="000F50B1">
        <w:rPr>
          <w:color w:val="000000"/>
          <w:szCs w:val="24"/>
        </w:rPr>
        <w:t>A</w:t>
      </w:r>
      <w:r w:rsidR="001F4E6D" w:rsidRPr="001F4E6D">
        <w:rPr>
          <w:color w:val="000000"/>
          <w:szCs w:val="24"/>
        </w:rPr>
        <w:t xml:space="preserve">ccepts. If </w:t>
      </w:r>
      <w:r>
        <w:rPr>
          <w:color w:val="000000"/>
          <w:szCs w:val="24"/>
        </w:rPr>
        <w:t xml:space="preserve">development community </w:t>
      </w:r>
      <w:r w:rsidR="00696BAB" w:rsidRPr="001F4E6D">
        <w:rPr>
          <w:color w:val="000000"/>
          <w:szCs w:val="24"/>
        </w:rPr>
        <w:t>view</w:t>
      </w:r>
      <w:r w:rsidR="00696BAB">
        <w:rPr>
          <w:color w:val="000000"/>
          <w:szCs w:val="24"/>
        </w:rPr>
        <w:t>s</w:t>
      </w:r>
      <w:r w:rsidR="001F4E6D" w:rsidRPr="001F4E6D">
        <w:rPr>
          <w:color w:val="000000"/>
          <w:szCs w:val="24"/>
        </w:rPr>
        <w:t xml:space="preserve"> the URL as the most important facet</w:t>
      </w:r>
      <w:r w:rsidR="000F50B1">
        <w:rPr>
          <w:color w:val="000000"/>
          <w:szCs w:val="24"/>
        </w:rPr>
        <w:t xml:space="preserve"> then </w:t>
      </w:r>
      <w:r w:rsidR="001F4E6D" w:rsidRPr="001F4E6D">
        <w:rPr>
          <w:color w:val="000000"/>
          <w:szCs w:val="24"/>
        </w:rPr>
        <w:t xml:space="preserve">changing the URL </w:t>
      </w:r>
      <w:r w:rsidR="00696BAB">
        <w:rPr>
          <w:color w:val="000000"/>
          <w:szCs w:val="24"/>
        </w:rPr>
        <w:t xml:space="preserve">there </w:t>
      </w:r>
      <w:r w:rsidR="001F4E6D" w:rsidRPr="001F4E6D">
        <w:rPr>
          <w:color w:val="000000"/>
          <w:szCs w:val="24"/>
        </w:rPr>
        <w:t>when versions change.</w:t>
      </w:r>
    </w:p>
    <w:p w14:paraId="7655F198" w14:textId="76E5BBD3" w:rsidR="001F4E6D" w:rsidRPr="001F4E6D" w:rsidRDefault="001F4E6D" w:rsidP="001F4E6D">
      <w:pPr>
        <w:pStyle w:val="BodyText"/>
        <w:rPr>
          <w:szCs w:val="24"/>
        </w:rPr>
      </w:pPr>
      <w:r w:rsidRPr="001F4E6D">
        <w:rPr>
          <w:color w:val="000000"/>
          <w:szCs w:val="24"/>
        </w:rPr>
        <w:t xml:space="preserve">Both mechanisms are valid. You need to know your consumer to know which path to follow. In general, working </w:t>
      </w:r>
      <w:r w:rsidR="009C41CE">
        <w:rPr>
          <w:color w:val="000000"/>
          <w:szCs w:val="24"/>
        </w:rPr>
        <w:t xml:space="preserve">in </w:t>
      </w:r>
      <w:proofErr w:type="gramStart"/>
      <w:r w:rsidR="009C41CE">
        <w:rPr>
          <w:color w:val="000000"/>
          <w:szCs w:val="24"/>
        </w:rPr>
        <w:t>a</w:t>
      </w:r>
      <w:r w:rsidR="000F50B1">
        <w:rPr>
          <w:color w:val="000000"/>
          <w:szCs w:val="24"/>
        </w:rPr>
        <w:t>n</w:t>
      </w:r>
      <w:r w:rsidR="009C41CE">
        <w:rPr>
          <w:color w:val="000000"/>
          <w:szCs w:val="24"/>
        </w:rPr>
        <w:t xml:space="preserve"> </w:t>
      </w:r>
      <w:r w:rsidRPr="001F4E6D">
        <w:rPr>
          <w:color w:val="000000"/>
          <w:szCs w:val="24"/>
        </w:rPr>
        <w:t>enterprises</w:t>
      </w:r>
      <w:proofErr w:type="gramEnd"/>
      <w:r w:rsidRPr="001F4E6D">
        <w:rPr>
          <w:color w:val="000000"/>
          <w:szCs w:val="24"/>
        </w:rPr>
        <w:t xml:space="preserve"> minded </w:t>
      </w:r>
      <w:r w:rsidR="009C41CE">
        <w:rPr>
          <w:color w:val="000000"/>
          <w:szCs w:val="24"/>
        </w:rPr>
        <w:t>environment</w:t>
      </w:r>
      <w:r w:rsidRPr="001F4E6D">
        <w:rPr>
          <w:color w:val="000000"/>
          <w:szCs w:val="24"/>
        </w:rPr>
        <w:t xml:space="preserve"> tends to point developers towards REST versioning</w:t>
      </w:r>
      <w:r w:rsidR="000F50B1">
        <w:rPr>
          <w:color w:val="000000"/>
          <w:szCs w:val="24"/>
        </w:rPr>
        <w:t xml:space="preserve"> using the MIME philosophy.</w:t>
      </w:r>
      <w:commentRangeEnd w:id="36"/>
      <w:r w:rsidR="003834E9">
        <w:rPr>
          <w:rStyle w:val="CommentReference"/>
        </w:rPr>
        <w:commentReference w:id="36"/>
      </w:r>
    </w:p>
    <w:p w14:paraId="19398027" w14:textId="51500CD9" w:rsidR="001F4E6D" w:rsidRDefault="001F4E6D" w:rsidP="00315E02">
      <w:pPr>
        <w:pStyle w:val="BodyText"/>
      </w:pPr>
    </w:p>
    <w:p w14:paraId="0709B7C1" w14:textId="4F093107" w:rsidR="00307A71" w:rsidRDefault="00307A71">
      <w:pPr>
        <w:rPr>
          <w:sz w:val="24"/>
          <w:szCs w:val="20"/>
        </w:rPr>
      </w:pPr>
      <w:r>
        <w:br w:type="page"/>
      </w:r>
    </w:p>
    <w:p w14:paraId="7D8A33AB" w14:textId="3F7EF128" w:rsidR="00714BA9" w:rsidRDefault="00714BA9" w:rsidP="00E46162">
      <w:pPr>
        <w:pStyle w:val="Heading2"/>
      </w:pPr>
      <w:bookmarkStart w:id="37" w:name="_Toc516653971"/>
      <w:bookmarkStart w:id="38" w:name="_Toc517793609"/>
      <w:bookmarkStart w:id="39" w:name="_Toc519258837"/>
      <w:commentRangeStart w:id="40"/>
      <w:r>
        <w:lastRenderedPageBreak/>
        <w:t>GitHub</w:t>
      </w:r>
      <w:bookmarkEnd w:id="37"/>
      <w:bookmarkEnd w:id="38"/>
      <w:bookmarkEnd w:id="39"/>
      <w:commentRangeEnd w:id="40"/>
      <w:r w:rsidR="00F16F49">
        <w:rPr>
          <w:rStyle w:val="CommentReference"/>
          <w:rFonts w:ascii="Times New Roman" w:hAnsi="Times New Roman" w:cs="Times New Roman"/>
          <w:b w:val="0"/>
          <w:bCs w:val="0"/>
          <w:iCs w:val="0"/>
          <w:kern w:val="0"/>
        </w:rPr>
        <w:commentReference w:id="40"/>
      </w:r>
    </w:p>
    <w:p w14:paraId="16CCD7A7" w14:textId="4556AF11" w:rsidR="000C5A96" w:rsidRDefault="000C5A96" w:rsidP="000C5A96">
      <w:pPr>
        <w:pStyle w:val="BodyText"/>
      </w:pPr>
      <w:bookmarkStart w:id="41" w:name="_Hlk519174191"/>
      <w:r>
        <w:t>Git and GitHub are not the same thing.</w:t>
      </w:r>
      <w:r w:rsidRPr="000C5A96">
        <w:t xml:space="preserve"> Git by itself, is a distributed revision control and </w:t>
      </w:r>
      <w:r w:rsidR="0028757C">
        <w:t>software configuration</w:t>
      </w:r>
      <w:r w:rsidRPr="000C5A96">
        <w:t xml:space="preserve"> management (SCM) system.</w:t>
      </w:r>
      <w:r>
        <w:t xml:space="preserve"> </w:t>
      </w:r>
      <w:r w:rsidRPr="000C5A96">
        <w:t xml:space="preserve">GitHub is a web-based </w:t>
      </w:r>
      <w:r w:rsidR="00B91ED2">
        <w:t>software</w:t>
      </w:r>
      <w:r w:rsidRPr="000C5A96">
        <w:t xml:space="preserve"> </w:t>
      </w:r>
      <w:r>
        <w:t xml:space="preserve">as a service </w:t>
      </w:r>
      <w:r w:rsidRPr="000C5A96">
        <w:t>for software development projects that uses Git</w:t>
      </w:r>
    </w:p>
    <w:p w14:paraId="4FDEE60B" w14:textId="1F564AED" w:rsidR="000C5A96" w:rsidRDefault="000D2870" w:rsidP="000C5A96">
      <w:pPr>
        <w:pStyle w:val="BodyText"/>
      </w:pPr>
      <w:r w:rsidRPr="000D2870">
        <w:t>GitHub is a publicly available, free service which requires all code</w:t>
      </w:r>
      <w:r>
        <w:t xml:space="preserve">, </w:t>
      </w:r>
      <w:r w:rsidRPr="000D2870">
        <w:t xml:space="preserve">unless </w:t>
      </w:r>
      <w:r>
        <w:t xml:space="preserve">there is a </w:t>
      </w:r>
      <w:r w:rsidRPr="000D2870">
        <w:t>paid account</w:t>
      </w:r>
      <w:r>
        <w:t>,</w:t>
      </w:r>
      <w:r w:rsidRPr="000D2870">
        <w:t xml:space="preserve"> be </w:t>
      </w:r>
      <w:r>
        <w:t xml:space="preserve">available </w:t>
      </w:r>
      <w:r w:rsidR="00B91ED2">
        <w:t>in</w:t>
      </w:r>
      <w:r>
        <w:t xml:space="preserve"> the public domain.</w:t>
      </w:r>
      <w:r w:rsidRPr="000D2870">
        <w:t xml:space="preserve"> GitHub currently hosts the source code for </w:t>
      </w:r>
      <w:r>
        <w:t>numerous</w:t>
      </w:r>
      <w:r w:rsidRPr="000D2870">
        <w:t xml:space="preserve"> open source projects.</w:t>
      </w:r>
      <w:r w:rsidR="00A9659D">
        <w:t xml:space="preserve"> A</w:t>
      </w:r>
      <w:r w:rsidR="00344EBE">
        <w:t>n</w:t>
      </w:r>
      <w:r w:rsidR="00A9659D">
        <w:t xml:space="preserve"> </w:t>
      </w:r>
      <w:r w:rsidR="005C48E3">
        <w:t>in-depth</w:t>
      </w:r>
      <w:r w:rsidR="00A9659D">
        <w:t xml:space="preserve"> </w:t>
      </w:r>
      <w:r w:rsidR="00A9659D" w:rsidRPr="00867C17">
        <w:t>discussion on the pros and cons of Git compared to centralized source code control systems</w:t>
      </w:r>
      <w:r w:rsidR="00A9659D">
        <w:t xml:space="preserve"> will not be a part of this discussion</w:t>
      </w:r>
      <w:r w:rsidR="006D08F4">
        <w:t xml:space="preserve"> as Git and GitHub is the VA’s recommended SCM </w:t>
      </w:r>
      <w:r w:rsidR="00D34C9B">
        <w:t>alternative</w:t>
      </w:r>
      <w:r w:rsidR="006D08F4">
        <w:t>.</w:t>
      </w:r>
    </w:p>
    <w:p w14:paraId="580A3195" w14:textId="77777777" w:rsidR="00D34C9B" w:rsidRDefault="00D34C9B" w:rsidP="00D34C9B">
      <w:pPr>
        <w:pStyle w:val="Heading3"/>
      </w:pPr>
      <w:bookmarkStart w:id="42" w:name="_Toc519258838"/>
      <w:bookmarkEnd w:id="41"/>
      <w:r>
        <w:t>The GIT Command Line</w:t>
      </w:r>
      <w:bookmarkEnd w:id="42"/>
    </w:p>
    <w:p w14:paraId="1A1D1439" w14:textId="3F16AF91" w:rsidR="00D34C9B" w:rsidRDefault="00D34C9B" w:rsidP="00D34C9B">
      <w:pPr>
        <w:pStyle w:val="BodyText"/>
      </w:pPr>
      <w:r>
        <w:t xml:space="preserve">There are a lot of different ways to use Git. There are the original command-line tools, and there are many graphical user interfaces of varying capabilities. The command line is the only place where all Git commands can be executed. Most of the GUIs (e.g. Bit Bucket) implement only a subset of Git functionality for simplicity and the choice of a graphical client is a matter of personal taste. For purposes of clarity only GIT command lines features will be discussed </w:t>
      </w:r>
      <w:r w:rsidR="00571396">
        <w:t>in this section of the document</w:t>
      </w:r>
      <w:r>
        <w:t>.</w:t>
      </w:r>
    </w:p>
    <w:p w14:paraId="6339FD2E" w14:textId="77777777" w:rsidR="0028239C" w:rsidRPr="00FB2BC1" w:rsidRDefault="0028239C" w:rsidP="0028239C">
      <w:pPr>
        <w:pStyle w:val="Heading3"/>
      </w:pPr>
      <w:bookmarkStart w:id="43" w:name="_Toc519258839"/>
      <w:r>
        <w:t xml:space="preserve">GitHub </w:t>
      </w:r>
      <w:r w:rsidRPr="00FB2BC1">
        <w:t>Branching and Merging</w:t>
      </w:r>
      <w:bookmarkEnd w:id="43"/>
    </w:p>
    <w:p w14:paraId="42B2C6A5" w14:textId="4F6939B7" w:rsidR="0028239C" w:rsidRDefault="0028239C" w:rsidP="0028239C">
      <w:pPr>
        <w:pStyle w:val="BodyText"/>
      </w:pPr>
      <w:r>
        <w:t>It can be argued that Git c</w:t>
      </w:r>
      <w:r w:rsidRPr="00867C17">
        <w:t xml:space="preserve">hanged the way developers think of merging and branching. From the classic CVS/Subversion world </w:t>
      </w:r>
      <w:r>
        <w:t>where</w:t>
      </w:r>
      <w:r w:rsidRPr="00867C17">
        <w:t xml:space="preserve"> merging/branching has always been considered a bit </w:t>
      </w:r>
      <w:r>
        <w:t>daunting</w:t>
      </w:r>
      <w:r w:rsidRPr="00867C17">
        <w:t xml:space="preserve"> and something you only do </w:t>
      </w:r>
      <w:r>
        <w:t>when it was necessary</w:t>
      </w:r>
      <w:r w:rsidRPr="00867C17">
        <w:t>.</w:t>
      </w:r>
    </w:p>
    <w:p w14:paraId="5F7B8839" w14:textId="6D0836B0" w:rsidR="0028239C" w:rsidRDefault="0028239C" w:rsidP="0028239C">
      <w:pPr>
        <w:pStyle w:val="BodyText"/>
      </w:pPr>
      <w:r>
        <w:t xml:space="preserve">With Git, </w:t>
      </w:r>
      <w:r w:rsidRPr="00867C17">
        <w:t>merging and branching</w:t>
      </w:r>
      <w:r>
        <w:t xml:space="preserve"> actions are simple, and they are considered one of the core parts of a daily development workflow, for example, in the world of CVS/Subversion, branching and merging is treated as an advanced concept, while in Git they are considered basic concepts.</w:t>
      </w:r>
    </w:p>
    <w:p w14:paraId="06DC7839" w14:textId="3495DEE7" w:rsidR="00AB2001" w:rsidRDefault="00AB2001" w:rsidP="00AB2001">
      <w:pPr>
        <w:pStyle w:val="BodyText"/>
      </w:pPr>
      <w:r>
        <w:t>This section of the document will cover GitHub Branching and Merging commands at a somewhat low level</w:t>
      </w:r>
      <w:r w:rsidR="00CC3968">
        <w:t xml:space="preserve"> using Git command lines as part of the discussion</w:t>
      </w:r>
      <w:r>
        <w:t>. A detailed philosophical discussion of Branching and Merging is better left to the configuration management strategies of individual development teams.</w:t>
      </w:r>
    </w:p>
    <w:p w14:paraId="39ED1681" w14:textId="5CE54446" w:rsidR="00BA3C2B" w:rsidRDefault="0028239C" w:rsidP="00FB2BC1">
      <w:pPr>
        <w:pStyle w:val="Heading3"/>
      </w:pPr>
      <w:bookmarkStart w:id="44" w:name="_Toc516653972"/>
      <w:bookmarkStart w:id="45" w:name="_Toc517793610"/>
      <w:bookmarkStart w:id="46" w:name="_Toc519258840"/>
      <w:r>
        <w:t xml:space="preserve">GitHub </w:t>
      </w:r>
      <w:r w:rsidR="00714BA9">
        <w:t>Branching</w:t>
      </w:r>
      <w:bookmarkEnd w:id="44"/>
      <w:bookmarkEnd w:id="45"/>
      <w:bookmarkEnd w:id="46"/>
    </w:p>
    <w:p w14:paraId="76496B98" w14:textId="792453D8" w:rsidR="006D08F4" w:rsidRDefault="006D08F4" w:rsidP="006D08F4">
      <w:pPr>
        <w:pStyle w:val="BodyText"/>
      </w:pPr>
      <w:r>
        <w:t>Software development generally occurs using multiple branches in parallel. For example, a software artifact may be under development/modification by multiple developers on different branches.</w:t>
      </w:r>
    </w:p>
    <w:p w14:paraId="603D2CB7" w14:textId="768254AB" w:rsidR="006D08F4" w:rsidRDefault="006D08F4" w:rsidP="006D08F4">
      <w:pPr>
        <w:pStyle w:val="BodyText"/>
      </w:pPr>
      <w:r>
        <w:t>Typically, there are multiple types of branches</w:t>
      </w:r>
      <w:r w:rsidR="002D60EA">
        <w:t xml:space="preserve"> utilizing various naming conventions</w:t>
      </w:r>
      <w:r>
        <w:t>:</w:t>
      </w:r>
    </w:p>
    <w:p w14:paraId="03EC4F93" w14:textId="3260DB76" w:rsidR="006D08F4" w:rsidRDefault="0092143D" w:rsidP="006D08F4">
      <w:pPr>
        <w:pStyle w:val="BodyText"/>
        <w:numPr>
          <w:ilvl w:val="0"/>
          <w:numId w:val="35"/>
        </w:numPr>
      </w:pPr>
      <w:r>
        <w:rPr>
          <w:b/>
        </w:rPr>
        <w:t>Master</w:t>
      </w:r>
      <w:r w:rsidR="006D08F4" w:rsidRPr="002D60EA">
        <w:rPr>
          <w:b/>
        </w:rPr>
        <w:t xml:space="preserve"> Branch</w:t>
      </w:r>
      <w:r w:rsidR="002D60EA">
        <w:rPr>
          <w:b/>
        </w:rPr>
        <w:t xml:space="preserve"> - </w:t>
      </w:r>
      <w:r w:rsidR="006D08F4">
        <w:t xml:space="preserve"> Publicly released production-ready code.</w:t>
      </w:r>
    </w:p>
    <w:p w14:paraId="1BB55B39" w14:textId="0AB3BD64" w:rsidR="006D08F4" w:rsidRDefault="006D08F4" w:rsidP="006D08F4">
      <w:pPr>
        <w:pStyle w:val="BodyText"/>
        <w:numPr>
          <w:ilvl w:val="0"/>
          <w:numId w:val="35"/>
        </w:numPr>
      </w:pPr>
      <w:r w:rsidRPr="002D60EA">
        <w:rPr>
          <w:b/>
        </w:rPr>
        <w:t xml:space="preserve">Release </w:t>
      </w:r>
      <w:r w:rsidR="002D60EA" w:rsidRPr="002D60EA">
        <w:rPr>
          <w:b/>
        </w:rPr>
        <w:t>Branch</w:t>
      </w:r>
      <w:r w:rsidR="002D60EA">
        <w:rPr>
          <w:b/>
        </w:rPr>
        <w:t xml:space="preserve"> - </w:t>
      </w:r>
      <w:r>
        <w:t xml:space="preserve">Branches that are being prepared for </w:t>
      </w:r>
      <w:r w:rsidR="002D60EA">
        <w:t>deployment.</w:t>
      </w:r>
      <w:r>
        <w:t xml:space="preserve"> but </w:t>
      </w:r>
      <w:r w:rsidR="002D60EA">
        <w:t>still internal to the deployment effort.</w:t>
      </w:r>
    </w:p>
    <w:p w14:paraId="1779629D" w14:textId="49F3671B" w:rsidR="006D08F4" w:rsidRDefault="006D08F4" w:rsidP="006D08F4">
      <w:pPr>
        <w:pStyle w:val="BodyText"/>
        <w:numPr>
          <w:ilvl w:val="0"/>
          <w:numId w:val="35"/>
        </w:numPr>
      </w:pPr>
      <w:r w:rsidRPr="002D60EA">
        <w:rPr>
          <w:b/>
        </w:rPr>
        <w:t xml:space="preserve">Project </w:t>
      </w:r>
      <w:r w:rsidR="002D60EA" w:rsidRPr="002D60EA">
        <w:rPr>
          <w:b/>
        </w:rPr>
        <w:t>B</w:t>
      </w:r>
      <w:r w:rsidRPr="002D60EA">
        <w:rPr>
          <w:b/>
        </w:rPr>
        <w:t>ranches</w:t>
      </w:r>
      <w:r w:rsidR="002D60EA">
        <w:t xml:space="preserve"> - </w:t>
      </w:r>
      <w:r>
        <w:t xml:space="preserve">Branches in development for </w:t>
      </w:r>
      <w:r w:rsidR="002D60EA">
        <w:t>pre-release</w:t>
      </w:r>
      <w:r>
        <w:t xml:space="preserve"> projects, such as partner deployments.</w:t>
      </w:r>
      <w:r w:rsidR="00026900">
        <w:t xml:space="preserve"> Branched that are at a lower level then a Release Branch artifact.</w:t>
      </w:r>
    </w:p>
    <w:p w14:paraId="26C8F0C3" w14:textId="6904FC4A" w:rsidR="006D08F4" w:rsidRDefault="002D60EA" w:rsidP="006D08F4">
      <w:pPr>
        <w:pStyle w:val="BodyText"/>
        <w:numPr>
          <w:ilvl w:val="0"/>
          <w:numId w:val="35"/>
        </w:numPr>
      </w:pPr>
      <w:r w:rsidRPr="00026900">
        <w:rPr>
          <w:b/>
        </w:rPr>
        <w:lastRenderedPageBreak/>
        <w:t>Development B</w:t>
      </w:r>
      <w:r w:rsidR="006D08F4" w:rsidRPr="00026900">
        <w:rPr>
          <w:b/>
        </w:rPr>
        <w:t>ranch</w:t>
      </w:r>
      <w:r w:rsidR="006D08F4">
        <w:t xml:space="preserve">: </w:t>
      </w:r>
      <w:r w:rsidR="00026900">
        <w:t>Branches that contain i</w:t>
      </w:r>
      <w:r w:rsidR="006D08F4">
        <w:t>n-progress</w:t>
      </w:r>
      <w:r>
        <w:t xml:space="preserve"> artifacts that are being worked by development staff.</w:t>
      </w:r>
    </w:p>
    <w:p w14:paraId="6371482D" w14:textId="13BD157F" w:rsidR="00026900" w:rsidRDefault="006D08F4" w:rsidP="006D08F4">
      <w:pPr>
        <w:pStyle w:val="BodyText"/>
      </w:pPr>
      <w:r>
        <w:t xml:space="preserve">These branches are arranged in a </w:t>
      </w:r>
      <w:r w:rsidR="00026900">
        <w:t>liner sequence where the Development Branch migrates to the Project Branch and so on upwards. This l</w:t>
      </w:r>
      <w:r>
        <w:t>inear sequence simplif</w:t>
      </w:r>
      <w:r w:rsidR="00026900">
        <w:t xml:space="preserve">ies </w:t>
      </w:r>
      <w:r w:rsidR="003D4E4C">
        <w:t xml:space="preserve">the </w:t>
      </w:r>
      <w:r w:rsidR="003D4E4C" w:rsidRPr="003D4E4C">
        <w:rPr>
          <w:i/>
        </w:rPr>
        <w:t>merge</w:t>
      </w:r>
      <w:r w:rsidR="00026900" w:rsidRPr="003D4E4C">
        <w:rPr>
          <w:i/>
        </w:rPr>
        <w:t>/release strategy</w:t>
      </w:r>
      <w:r w:rsidR="00026900">
        <w:t xml:space="preserve"> (i.e. </w:t>
      </w:r>
      <w:r w:rsidR="0092143D">
        <w:t>D</w:t>
      </w:r>
      <w:r>
        <w:t>evelop</w:t>
      </w:r>
      <w:r w:rsidR="003D4E4C">
        <w:t xml:space="preserve"> to</w:t>
      </w:r>
      <w:r>
        <w:t xml:space="preserve"> </w:t>
      </w:r>
      <w:r w:rsidR="0092143D">
        <w:t>P</w:t>
      </w:r>
      <w:r>
        <w:t>roject</w:t>
      </w:r>
      <w:r w:rsidR="003D4E4C">
        <w:t xml:space="preserve"> to</w:t>
      </w:r>
      <w:r>
        <w:t xml:space="preserve"> </w:t>
      </w:r>
      <w:r w:rsidR="0092143D">
        <w:t>R</w:t>
      </w:r>
      <w:r>
        <w:t>elease</w:t>
      </w:r>
      <w:r w:rsidR="003D4E4C">
        <w:t xml:space="preserve"> to</w:t>
      </w:r>
      <w:r>
        <w:t xml:space="preserve"> </w:t>
      </w:r>
      <w:r w:rsidR="0092143D">
        <w:t>Master</w:t>
      </w:r>
      <w:r w:rsidR="00026900">
        <w:t>)</w:t>
      </w:r>
    </w:p>
    <w:p w14:paraId="05C92682" w14:textId="6477DD81" w:rsidR="006D08F4" w:rsidRDefault="003D4E4C" w:rsidP="006D08F4">
      <w:pPr>
        <w:pStyle w:val="BodyText"/>
      </w:pPr>
      <w:r>
        <w:t xml:space="preserve">The </w:t>
      </w:r>
      <w:r w:rsidRPr="003D4E4C">
        <w:rPr>
          <w:i/>
        </w:rPr>
        <w:t>merge/release strategy</w:t>
      </w:r>
      <w:r>
        <w:t xml:space="preserve"> alluded to above </w:t>
      </w:r>
      <w:r w:rsidR="006D08F4">
        <w:t xml:space="preserve">means that when code is ready to be moved </w:t>
      </w:r>
      <w:r>
        <w:t xml:space="preserve">up the branch food chain a </w:t>
      </w:r>
      <w:r w:rsidR="006D08F4">
        <w:t>"forwards merge" along the direction of this chain</w:t>
      </w:r>
      <w:r w:rsidR="0001128F">
        <w:t xml:space="preserve"> is performed</w:t>
      </w:r>
      <w:r w:rsidR="006D08F4">
        <w:t xml:space="preserve">. </w:t>
      </w:r>
      <w:r w:rsidR="0001128F">
        <w:t xml:space="preserve">Conversely a </w:t>
      </w:r>
      <w:r w:rsidR="006D08F4">
        <w:t xml:space="preserve">"backwards merges" </w:t>
      </w:r>
      <w:r w:rsidR="005F2D69">
        <w:t xml:space="preserve">are performed </w:t>
      </w:r>
      <w:r w:rsidR="006D08F4">
        <w:t xml:space="preserve">on a regular basis to bring changes (e.g. hotfixes) from the </w:t>
      </w:r>
      <w:r w:rsidR="0001128F">
        <w:t xml:space="preserve">higher level branched back down to the lower level </w:t>
      </w:r>
      <w:r w:rsidR="006D08F4">
        <w:t>branches</w:t>
      </w:r>
      <w:r w:rsidR="0001128F">
        <w:t>.</w:t>
      </w:r>
      <w:r w:rsidR="006D08F4">
        <w:t xml:space="preserve"> Backwards merges can happen any time, but </w:t>
      </w:r>
      <w:r w:rsidR="0001128F">
        <w:t xml:space="preserve">should be </w:t>
      </w:r>
      <w:r w:rsidR="005F2D69">
        <w:t>regularly</w:t>
      </w:r>
      <w:r w:rsidR="0001128F">
        <w:t xml:space="preserve"> scheduled.</w:t>
      </w:r>
    </w:p>
    <w:p w14:paraId="257AD69B" w14:textId="0DF5A3AA" w:rsidR="006D08F4" w:rsidRDefault="006D08F4" w:rsidP="006D08F4">
      <w:pPr>
        <w:pStyle w:val="BodyText"/>
      </w:pPr>
      <w:r>
        <w:t xml:space="preserve">Choosing where to branch off from and target a pull request depends on an assessment of three factors: how urgent the fix/feature is, how risky (in terms of introducing other bugs) the required changes are, and how long it will take to develop. A good heuristic is to see how urgent the code </w:t>
      </w:r>
      <w:r w:rsidR="00B42B43">
        <w:t xml:space="preserve">that is being </w:t>
      </w:r>
      <w:r>
        <w:t>committ</w:t>
      </w:r>
      <w:r w:rsidR="00B42B43">
        <w:t>ed</w:t>
      </w:r>
      <w:r>
        <w:t xml:space="preserve"> </w:t>
      </w:r>
      <w:r w:rsidR="00B42B43">
        <w:t>versus</w:t>
      </w:r>
      <w:r>
        <w:t xml:space="preserve"> how risky or potentially breaking it is:</w:t>
      </w:r>
    </w:p>
    <w:p w14:paraId="2B396026" w14:textId="59016F17" w:rsidR="00AB2001" w:rsidRDefault="00AB2001" w:rsidP="00AB2001">
      <w:pPr>
        <w:pStyle w:val="Heading4"/>
      </w:pPr>
      <w:bookmarkStart w:id="47" w:name="_Toc519258841"/>
      <w:r>
        <w:t xml:space="preserve">GitHub Branching </w:t>
      </w:r>
      <w:r w:rsidR="00CC3968">
        <w:t xml:space="preserve">and </w:t>
      </w:r>
      <w:r>
        <w:t>Related Command Lines</w:t>
      </w:r>
      <w:bookmarkEnd w:id="47"/>
    </w:p>
    <w:p w14:paraId="0EC97C55" w14:textId="248598DA" w:rsidR="000F448C" w:rsidRDefault="000F448C" w:rsidP="000F448C">
      <w:pPr>
        <w:pStyle w:val="BodyText"/>
      </w:pPr>
      <w:r>
        <w:t xml:space="preserve">Simply stated a branch is required when a feature hosted in the high-level branch must be modified and/or added. A branch which will host the development of the new feature, must be created from </w:t>
      </w:r>
      <w:r w:rsidR="00953176">
        <w:t>an</w:t>
      </w:r>
      <w:r>
        <w:t xml:space="preserve"> upper level </w:t>
      </w:r>
      <w:r w:rsidR="008C52FE">
        <w:t>branch, which</w:t>
      </w:r>
      <w:r>
        <w:t xml:space="preserve"> is typically the Master. </w:t>
      </w:r>
      <w:r w:rsidR="00F40AB2">
        <w:t>This section will focus solely on the branch creation process only. Subsequent process flow commands such as commits and check-ins are not part of this discussion. The</w:t>
      </w:r>
      <w:r>
        <w:t xml:space="preserve"> following are typical steps used in creating </w:t>
      </w:r>
      <w:r w:rsidR="00F40AB2">
        <w:t xml:space="preserve">and removing </w:t>
      </w:r>
      <w:r>
        <w:t>a branch:</w:t>
      </w:r>
    </w:p>
    <w:p w14:paraId="62B37AA1" w14:textId="77777777" w:rsidR="000F448C" w:rsidRDefault="000F448C" w:rsidP="000F448C">
      <w:pPr>
        <w:pStyle w:val="BodyText"/>
        <w:numPr>
          <w:ilvl w:val="0"/>
          <w:numId w:val="44"/>
        </w:numPr>
      </w:pPr>
      <w:r>
        <w:t>Creating a new branch:</w:t>
      </w:r>
    </w:p>
    <w:p w14:paraId="7E21DBD6" w14:textId="7E0A70C5" w:rsidR="000F448C" w:rsidRDefault="000F448C" w:rsidP="008C52FE">
      <w:pPr>
        <w:pStyle w:val="BodyText"/>
        <w:ind w:left="810"/>
      </w:pPr>
      <w:r>
        <w:t xml:space="preserve">Execute </w:t>
      </w:r>
      <w:r w:rsidR="00AB52B0">
        <w:t xml:space="preserve">the </w:t>
      </w:r>
      <w:r>
        <w:t xml:space="preserve">Git </w:t>
      </w:r>
      <w:r>
        <w:rPr>
          <w:b/>
          <w:i/>
        </w:rPr>
        <w:t xml:space="preserve">branch </w:t>
      </w:r>
      <w:r>
        <w:t>&lt;</w:t>
      </w:r>
      <w:r w:rsidRPr="008C52FE">
        <w:t>new branch name</w:t>
      </w:r>
      <w:r w:rsidRPr="008C52FE">
        <w:rPr>
          <w:b/>
        </w:rPr>
        <w:t>&gt;</w:t>
      </w:r>
      <w:r w:rsidR="008C52FE">
        <w:rPr>
          <w:b/>
        </w:rPr>
        <w:t xml:space="preserve"> </w:t>
      </w:r>
      <w:r w:rsidR="008C52FE" w:rsidRPr="008C52FE">
        <w:t>f</w:t>
      </w:r>
      <w:r w:rsidRPr="008C52FE">
        <w:t>ollowed</w:t>
      </w:r>
      <w:r>
        <w:t xml:space="preserve"> by Git </w:t>
      </w:r>
      <w:r w:rsidRPr="008C52FE">
        <w:rPr>
          <w:b/>
          <w:i/>
        </w:rPr>
        <w:t>checkout</w:t>
      </w:r>
      <w:r>
        <w:t xml:space="preserve"> &lt;new branch name</w:t>
      </w:r>
      <w:r w:rsidRPr="008C52FE">
        <w:rPr>
          <w:b/>
          <w:i/>
        </w:rPr>
        <w:t>&gt;.</w:t>
      </w:r>
      <w:r w:rsidR="008C52FE">
        <w:rPr>
          <w:b/>
          <w:i/>
        </w:rPr>
        <w:t xml:space="preserve"> </w:t>
      </w:r>
      <w:r w:rsidR="008C52FE" w:rsidRPr="008C52FE">
        <w:t>These two</w:t>
      </w:r>
      <w:r w:rsidR="008C52FE">
        <w:t xml:space="preserve"> commands can be </w:t>
      </w:r>
      <w:r w:rsidR="00AB52B0">
        <w:t>combined into one</w:t>
      </w:r>
      <w:r w:rsidR="008C52FE">
        <w:t xml:space="preserve"> by using the checkout command with the -</w:t>
      </w:r>
      <w:r w:rsidR="00CE5E8F">
        <w:t>b</w:t>
      </w:r>
      <w:r w:rsidR="008C52FE">
        <w:t xml:space="preserve"> switch -  </w:t>
      </w:r>
      <w:r w:rsidRPr="006C08D3">
        <w:t>git</w:t>
      </w:r>
      <w:r w:rsidRPr="008C52FE">
        <w:rPr>
          <w:b/>
        </w:rPr>
        <w:t xml:space="preserve"> </w:t>
      </w:r>
      <w:r w:rsidRPr="006C08D3">
        <w:rPr>
          <w:b/>
          <w:i/>
        </w:rPr>
        <w:t>checkout -b</w:t>
      </w:r>
      <w:r>
        <w:t xml:space="preserve"> </w:t>
      </w:r>
      <w:r w:rsidR="008C52FE">
        <w:t>&lt;</w:t>
      </w:r>
      <w:r w:rsidR="008C52FE" w:rsidRPr="008C52FE">
        <w:t>new branch name</w:t>
      </w:r>
      <w:r w:rsidR="008C52FE" w:rsidRPr="008C52FE">
        <w:rPr>
          <w:b/>
        </w:rPr>
        <w:t>&gt;</w:t>
      </w:r>
      <w:r w:rsidR="008C52FE">
        <w:rPr>
          <w:b/>
        </w:rPr>
        <w:t>.</w:t>
      </w:r>
    </w:p>
    <w:p w14:paraId="1408A282" w14:textId="21516D72" w:rsidR="00D56B55" w:rsidRDefault="00AB52B0" w:rsidP="00AB52B0">
      <w:pPr>
        <w:pStyle w:val="BodyText"/>
        <w:numPr>
          <w:ilvl w:val="0"/>
          <w:numId w:val="44"/>
        </w:numPr>
      </w:pPr>
      <w:r>
        <w:t>Removing a branch</w:t>
      </w:r>
    </w:p>
    <w:p w14:paraId="03B594EC" w14:textId="4D4AD498" w:rsidR="00CE5E8F" w:rsidRDefault="00AB52B0" w:rsidP="00CE5E8F">
      <w:pPr>
        <w:pStyle w:val="BodyText"/>
        <w:ind w:left="810"/>
      </w:pPr>
      <w:r>
        <w:t xml:space="preserve">Branches are typical removed after their contents have been merged to a higher-level branch and is good practice. Execute </w:t>
      </w:r>
      <w:r w:rsidR="00CE5E8F">
        <w:t>the Git branch command with the -d switch -  G</w:t>
      </w:r>
      <w:r w:rsidR="00CE5E8F" w:rsidRPr="006C08D3">
        <w:t>it</w:t>
      </w:r>
      <w:r w:rsidR="00CE5E8F" w:rsidRPr="008C52FE">
        <w:rPr>
          <w:b/>
        </w:rPr>
        <w:t xml:space="preserve"> </w:t>
      </w:r>
      <w:r w:rsidR="00CE5E8F">
        <w:rPr>
          <w:b/>
          <w:i/>
        </w:rPr>
        <w:t>branch</w:t>
      </w:r>
      <w:r w:rsidR="00CE5E8F" w:rsidRPr="006C08D3">
        <w:rPr>
          <w:b/>
          <w:i/>
        </w:rPr>
        <w:t xml:space="preserve"> -</w:t>
      </w:r>
      <w:r w:rsidR="00CE5E8F">
        <w:rPr>
          <w:b/>
          <w:i/>
        </w:rPr>
        <w:t>d</w:t>
      </w:r>
      <w:r w:rsidR="00CE5E8F">
        <w:t xml:space="preserve"> &lt;</w:t>
      </w:r>
      <w:r w:rsidR="00CE5E8F" w:rsidRPr="008C52FE">
        <w:t>branch name</w:t>
      </w:r>
      <w:r w:rsidR="00CE5E8F" w:rsidRPr="008C52FE">
        <w:rPr>
          <w:b/>
        </w:rPr>
        <w:t>&gt;</w:t>
      </w:r>
      <w:r w:rsidR="00CE5E8F">
        <w:rPr>
          <w:b/>
        </w:rPr>
        <w:t>.</w:t>
      </w:r>
    </w:p>
    <w:p w14:paraId="7EC84B2A" w14:textId="14147C7A" w:rsidR="0033424D" w:rsidRDefault="0054675D" w:rsidP="0028239C">
      <w:pPr>
        <w:pStyle w:val="Heading3"/>
      </w:pPr>
      <w:bookmarkStart w:id="48" w:name="_Toc519258842"/>
      <w:r>
        <w:t xml:space="preserve">GitHub </w:t>
      </w:r>
      <w:r w:rsidRPr="00FB2BC1">
        <w:t>Merging</w:t>
      </w:r>
      <w:bookmarkEnd w:id="48"/>
      <w:r>
        <w:t xml:space="preserve"> </w:t>
      </w:r>
    </w:p>
    <w:p w14:paraId="50D6D8FD" w14:textId="4B0F0456" w:rsidR="001E2F25" w:rsidRDefault="001E2F25" w:rsidP="001E2F25">
      <w:pPr>
        <w:pStyle w:val="BodyText"/>
      </w:pPr>
      <w:r>
        <w:t xml:space="preserve">GIT merging facilitates consolidates the migration of a forked branch or branches back to a common branch. The </w:t>
      </w:r>
      <w:r w:rsidRPr="007A2008">
        <w:t>G</w:t>
      </w:r>
      <w:r w:rsidR="00476673" w:rsidRPr="007A2008">
        <w:t>it</w:t>
      </w:r>
      <w:r>
        <w:t xml:space="preserve"> </w:t>
      </w:r>
      <w:r w:rsidRPr="007A2008">
        <w:rPr>
          <w:b/>
          <w:i/>
        </w:rPr>
        <w:t>merge</w:t>
      </w:r>
      <w:r>
        <w:t xml:space="preserve"> command accomplishes this task.</w:t>
      </w:r>
    </w:p>
    <w:p w14:paraId="70F8095E" w14:textId="1562DBA5" w:rsidR="001E2F25" w:rsidRDefault="001E2F25" w:rsidP="001E2F25">
      <w:pPr>
        <w:pStyle w:val="BodyText"/>
      </w:pPr>
      <w:r>
        <w:t xml:space="preserve">The current branch will be updated to reflect the merge, but the target branch will be completely unaffected. </w:t>
      </w:r>
      <w:r w:rsidR="00476673">
        <w:t>GIT</w:t>
      </w:r>
      <w:r>
        <w:t xml:space="preserve"> </w:t>
      </w:r>
      <w:r w:rsidRPr="007A2008">
        <w:rPr>
          <w:b/>
          <w:i/>
        </w:rPr>
        <w:t>merge</w:t>
      </w:r>
      <w:r>
        <w:t xml:space="preserve"> is often used in conjunction with </w:t>
      </w:r>
      <w:r w:rsidR="00476673">
        <w:t>Git</w:t>
      </w:r>
      <w:r>
        <w:t xml:space="preserve"> </w:t>
      </w:r>
      <w:r w:rsidRPr="007A2008">
        <w:rPr>
          <w:b/>
          <w:i/>
        </w:rPr>
        <w:t>checkout</w:t>
      </w:r>
      <w:r>
        <w:t xml:space="preserve"> for selecting the current branch and </w:t>
      </w:r>
      <w:r w:rsidR="00476673">
        <w:t>Git</w:t>
      </w:r>
      <w:r>
        <w:t xml:space="preserve"> </w:t>
      </w:r>
      <w:r w:rsidRPr="007A2008">
        <w:rPr>
          <w:b/>
          <w:i/>
        </w:rPr>
        <w:t>branch -d</w:t>
      </w:r>
      <w:r>
        <w:t xml:space="preserve"> for deleting the </w:t>
      </w:r>
      <w:r w:rsidR="00476673">
        <w:t>merged branch</w:t>
      </w:r>
      <w:r>
        <w:t xml:space="preserve"> target branch</w:t>
      </w:r>
    </w:p>
    <w:p w14:paraId="78627B63" w14:textId="35C7E6ED" w:rsidR="001E2F25" w:rsidRDefault="007A2008" w:rsidP="007A2008">
      <w:pPr>
        <w:pStyle w:val="BodyText"/>
      </w:pPr>
      <w:r>
        <w:t>Typically, Git</w:t>
      </w:r>
      <w:r w:rsidR="000044E0" w:rsidRPr="000044E0">
        <w:t xml:space="preserve"> </w:t>
      </w:r>
      <w:r w:rsidR="000044E0" w:rsidRPr="007A2008">
        <w:rPr>
          <w:b/>
          <w:i/>
        </w:rPr>
        <w:t>merge</w:t>
      </w:r>
      <w:r w:rsidR="000044E0" w:rsidRPr="000044E0">
        <w:t xml:space="preserve"> is used to combine two branches. The following examples will focus on this branch merging pattern. </w:t>
      </w:r>
      <w:r>
        <w:t>Git</w:t>
      </w:r>
      <w:r w:rsidR="000044E0" w:rsidRPr="000044E0">
        <w:t xml:space="preserve"> </w:t>
      </w:r>
      <w:r w:rsidR="000044E0" w:rsidRPr="007A2008">
        <w:rPr>
          <w:b/>
          <w:i/>
        </w:rPr>
        <w:t>merge</w:t>
      </w:r>
      <w:r w:rsidR="000044E0" w:rsidRPr="000044E0">
        <w:t xml:space="preserve"> takes two commit pointers, usually the branch tips</w:t>
      </w:r>
      <w:r>
        <w:t xml:space="preserve"> which are the </w:t>
      </w:r>
      <w:r w:rsidRPr="007A2008">
        <w:t>last commit or most recent commit on a branch</w:t>
      </w:r>
      <w:r w:rsidR="000044E0" w:rsidRPr="000044E0">
        <w:t>, and will find a common base commit between them. Once Git finds a common base commit it will create a new "merge commit" that combines the changes of each queued merge commit sequence</w:t>
      </w:r>
    </w:p>
    <w:p w14:paraId="4830ADB0" w14:textId="1F4E9D86" w:rsidR="00DA037E" w:rsidRDefault="00DF7732" w:rsidP="001E2F25">
      <w:pPr>
        <w:pStyle w:val="BodyText"/>
      </w:pPr>
      <w:r>
        <w:lastRenderedPageBreak/>
        <w:t xml:space="preserve">Here is the scenario: a </w:t>
      </w:r>
      <w:r w:rsidR="00886795" w:rsidRPr="00886795">
        <w:t xml:space="preserve">branch </w:t>
      </w:r>
      <w:r>
        <w:t>containing a new f</w:t>
      </w:r>
      <w:r w:rsidR="00886795" w:rsidRPr="00886795">
        <w:t xml:space="preserve">eature that is based off the master branch. </w:t>
      </w:r>
      <w:r>
        <w:t xml:space="preserve">This </w:t>
      </w:r>
      <w:r w:rsidRPr="00886795">
        <w:t>feature</w:t>
      </w:r>
      <w:r w:rsidR="00886795" w:rsidRPr="00886795">
        <w:t xml:space="preserve"> branch </w:t>
      </w:r>
      <w:r>
        <w:t xml:space="preserve">needs to be merged back </w:t>
      </w:r>
      <w:r w:rsidR="00886795" w:rsidRPr="00886795">
        <w:t xml:space="preserve">into </w:t>
      </w:r>
      <w:r>
        <w:t>the M</w:t>
      </w:r>
      <w:r w:rsidR="00886795" w:rsidRPr="00886795">
        <w:t>aster</w:t>
      </w:r>
      <w:r>
        <w:t xml:space="preserve"> Branch</w:t>
      </w:r>
      <w:r w:rsidR="00886795" w:rsidRPr="00886795">
        <w:t>.</w:t>
      </w:r>
      <w:r>
        <w:t xml:space="preserve"> </w:t>
      </w:r>
      <w:r w:rsidRPr="00DF7732">
        <w:t xml:space="preserve">Invoking this command will merge the specified branch feature into the current branch, </w:t>
      </w:r>
      <w:r>
        <w:t>which in this case is Master</w:t>
      </w:r>
      <w:r w:rsidRPr="00DF7732">
        <w:t>. Git will determine the merge algorithm automatically</w:t>
      </w:r>
      <w:r>
        <w:t>.</w:t>
      </w:r>
    </w:p>
    <w:p w14:paraId="2276E7CF" w14:textId="75032BDC" w:rsidR="00AB2001" w:rsidRDefault="00AB2001" w:rsidP="00AB2001">
      <w:pPr>
        <w:pStyle w:val="Heading4"/>
      </w:pPr>
      <w:bookmarkStart w:id="49" w:name="_Toc519258843"/>
      <w:r>
        <w:t>GitHub Merging and Related Command Lines</w:t>
      </w:r>
      <w:bookmarkEnd w:id="49"/>
    </w:p>
    <w:p w14:paraId="2E297EBC" w14:textId="3E57BB37" w:rsidR="00497CAE" w:rsidRDefault="00497CAE" w:rsidP="006D08F4">
      <w:pPr>
        <w:pStyle w:val="BodyText"/>
      </w:pPr>
      <w:r w:rsidRPr="00497CAE">
        <w:t xml:space="preserve">Before performing a merge, there are several preparation steps </w:t>
      </w:r>
      <w:r>
        <w:t>needed</w:t>
      </w:r>
      <w:r w:rsidRPr="00497CAE">
        <w:t xml:space="preserve"> to ensure the merge </w:t>
      </w:r>
      <w:r>
        <w:t>is performed correctly.</w:t>
      </w:r>
    </w:p>
    <w:p w14:paraId="67B27313" w14:textId="38C6846E" w:rsidR="00497CAE" w:rsidRDefault="00DA037E" w:rsidP="00DA037E">
      <w:pPr>
        <w:pStyle w:val="BodyText"/>
        <w:numPr>
          <w:ilvl w:val="0"/>
          <w:numId w:val="41"/>
        </w:numPr>
      </w:pPr>
      <w:r w:rsidRPr="00DA037E">
        <w:t>Confirm the receiving branch</w:t>
      </w:r>
      <w:r w:rsidR="00053BCB">
        <w:t xml:space="preserve"> of the merge</w:t>
      </w:r>
      <w:r w:rsidR="001F20D6">
        <w:t>:</w:t>
      </w:r>
    </w:p>
    <w:p w14:paraId="4964FF5E" w14:textId="4E2C0098" w:rsidR="00497CAE" w:rsidRDefault="00DA037E" w:rsidP="001F20D6">
      <w:pPr>
        <w:pStyle w:val="BodyText"/>
        <w:ind w:left="720"/>
      </w:pPr>
      <w:r w:rsidRPr="00DA037E">
        <w:t xml:space="preserve">Execute </w:t>
      </w:r>
      <w:r w:rsidR="00EC562B">
        <w:t>Git</w:t>
      </w:r>
      <w:r w:rsidRPr="00DA037E">
        <w:t xml:space="preserve"> </w:t>
      </w:r>
      <w:r w:rsidRPr="00EC562B">
        <w:rPr>
          <w:b/>
          <w:i/>
        </w:rPr>
        <w:t>status</w:t>
      </w:r>
      <w:r w:rsidRPr="00DA037E">
        <w:t xml:space="preserve"> to ensure that HEAD</w:t>
      </w:r>
      <w:r w:rsidR="00EC562B">
        <w:t xml:space="preserve"> (</w:t>
      </w:r>
      <w:r w:rsidR="00EC562B" w:rsidRPr="00DA037E">
        <w:t>think of the HEAD as the "current branch"</w:t>
      </w:r>
      <w:r w:rsidR="00EC562B">
        <w:t>)</w:t>
      </w:r>
      <w:r w:rsidRPr="00DA037E">
        <w:t xml:space="preserve"> is pointing to the correct merge-receiving branch. If needed, execute </w:t>
      </w:r>
      <w:r w:rsidR="001F20D6">
        <w:t>G</w:t>
      </w:r>
      <w:r w:rsidRPr="00DA037E">
        <w:t xml:space="preserve">it </w:t>
      </w:r>
      <w:r w:rsidRPr="00EC562B">
        <w:rPr>
          <w:b/>
          <w:i/>
        </w:rPr>
        <w:t>checkout</w:t>
      </w:r>
      <w:r w:rsidRPr="00DA037E">
        <w:t xml:space="preserve"> &lt;</w:t>
      </w:r>
      <w:r w:rsidR="00EC562B">
        <w:t>receiving branch</w:t>
      </w:r>
      <w:r w:rsidRPr="00DA037E">
        <w:t xml:space="preserve">&gt; to switch to the receiving branch. In </w:t>
      </w:r>
      <w:r w:rsidR="00EC562B">
        <w:t>this</w:t>
      </w:r>
      <w:r w:rsidRPr="00DA037E">
        <w:t xml:space="preserve"> case execute git </w:t>
      </w:r>
      <w:r w:rsidRPr="00EC562B">
        <w:rPr>
          <w:b/>
          <w:i/>
        </w:rPr>
        <w:t>checkout</w:t>
      </w:r>
      <w:r w:rsidRPr="00DA037E">
        <w:t xml:space="preserve"> </w:t>
      </w:r>
      <w:r w:rsidRPr="00EC562B">
        <w:rPr>
          <w:b/>
          <w:i/>
        </w:rPr>
        <w:t>master</w:t>
      </w:r>
    </w:p>
    <w:p w14:paraId="4342B5C7" w14:textId="2EA33E98" w:rsidR="00F534A6" w:rsidRDefault="00F534A6" w:rsidP="00053BCB">
      <w:pPr>
        <w:pStyle w:val="BodyText"/>
        <w:numPr>
          <w:ilvl w:val="0"/>
          <w:numId w:val="41"/>
        </w:numPr>
      </w:pPr>
      <w:r>
        <w:t>Fetch latest remote commits</w:t>
      </w:r>
      <w:r w:rsidR="00770F6E">
        <w:t>:</w:t>
      </w:r>
    </w:p>
    <w:p w14:paraId="21CEF96B" w14:textId="05FF2993" w:rsidR="00053BCB" w:rsidRDefault="00053BCB" w:rsidP="00053BCB">
      <w:pPr>
        <w:pStyle w:val="BodyText"/>
        <w:ind w:left="720"/>
      </w:pPr>
      <w:r>
        <w:t xml:space="preserve">Insure that the </w:t>
      </w:r>
      <w:r w:rsidR="00F534A6">
        <w:t xml:space="preserve">receiving branch and the merging branch are up-to-date with the latest remote changes. </w:t>
      </w:r>
      <w:r>
        <w:t>P</w:t>
      </w:r>
      <w:r w:rsidR="00F534A6">
        <w:t>ull the latest remote commits</w:t>
      </w:r>
      <w:r>
        <w:t xml:space="preserve"> by executing Git </w:t>
      </w:r>
      <w:r w:rsidRPr="00053BCB">
        <w:rPr>
          <w:b/>
          <w:i/>
        </w:rPr>
        <w:t>fetch</w:t>
      </w:r>
      <w:r w:rsidR="00F534A6">
        <w:t xml:space="preserve">. </w:t>
      </w:r>
      <w:r>
        <w:t>Execute</w:t>
      </w:r>
      <w:r w:rsidRPr="00053BCB">
        <w:t xml:space="preserve"> </w:t>
      </w:r>
      <w:r>
        <w:t xml:space="preserve">Git </w:t>
      </w:r>
      <w:r w:rsidRPr="00053BCB">
        <w:rPr>
          <w:b/>
          <w:i/>
        </w:rPr>
        <w:t>pull</w:t>
      </w:r>
      <w:r>
        <w:rPr>
          <w:b/>
          <w:i/>
        </w:rPr>
        <w:t xml:space="preserve"> </w:t>
      </w:r>
      <w:r>
        <w:t>once the fetch is completed to ensure the master branch has the latest updates</w:t>
      </w:r>
    </w:p>
    <w:p w14:paraId="369DD71E" w14:textId="167B5582" w:rsidR="00770F6E" w:rsidRDefault="00770F6E" w:rsidP="00770F6E">
      <w:pPr>
        <w:pStyle w:val="BodyText"/>
        <w:numPr>
          <w:ilvl w:val="0"/>
          <w:numId w:val="41"/>
        </w:numPr>
      </w:pPr>
      <w:r>
        <w:t>Perform the merge:</w:t>
      </w:r>
    </w:p>
    <w:p w14:paraId="6962A0BE" w14:textId="4D55AEA4" w:rsidR="00F534A6" w:rsidRDefault="00770F6E" w:rsidP="00770F6E">
      <w:pPr>
        <w:pStyle w:val="BodyText"/>
        <w:ind w:left="810"/>
      </w:pPr>
      <w:r>
        <w:t xml:space="preserve">Once steps 1 and 2 have been taken place, a merge can be initiated by executing Git </w:t>
      </w:r>
      <w:r w:rsidRPr="00770F6E">
        <w:rPr>
          <w:b/>
          <w:i/>
        </w:rPr>
        <w:t>merge</w:t>
      </w:r>
      <w:r>
        <w:t xml:space="preserve"> &lt;branch name&gt; where &lt;branch name&gt; is the name of the branch that will be merged into the receiving branch which in this scenario is Master.</w:t>
      </w:r>
    </w:p>
    <w:p w14:paraId="5D4391BC" w14:textId="7D9B2145" w:rsidR="003F3488" w:rsidRDefault="003F3488" w:rsidP="003F3488">
      <w:pPr>
        <w:pStyle w:val="Heading4"/>
      </w:pPr>
      <w:bookmarkStart w:id="50" w:name="_Toc519258844"/>
      <w:r>
        <w:t xml:space="preserve">Resolving GitHub </w:t>
      </w:r>
      <w:r w:rsidRPr="00FB2BC1">
        <w:t>Merging</w:t>
      </w:r>
      <w:r>
        <w:t xml:space="preserve"> Conflicts</w:t>
      </w:r>
      <w:bookmarkEnd w:id="50"/>
    </w:p>
    <w:p w14:paraId="1F0D1547" w14:textId="663E57EF" w:rsidR="00497CAE" w:rsidRDefault="003F3488" w:rsidP="003F3488">
      <w:pPr>
        <w:pStyle w:val="BodyText"/>
      </w:pPr>
      <w:r>
        <w:t xml:space="preserve">If the two branches both changed the same part of the same file, Git won't be able to determine which version to use. When this a situation occurs, it stops right before the merge commit so the conflict can be resolved </w:t>
      </w:r>
      <w:r w:rsidR="00571396">
        <w:t>manually. When</w:t>
      </w:r>
      <w:r>
        <w:t xml:space="preserve"> </w:t>
      </w:r>
      <w:r w:rsidR="004D73AA">
        <w:t>a merge conflict is encountered</w:t>
      </w:r>
      <w:r>
        <w:t xml:space="preserve">, running the </w:t>
      </w:r>
      <w:r w:rsidR="004D73AA">
        <w:t>Git</w:t>
      </w:r>
      <w:r>
        <w:t xml:space="preserve"> </w:t>
      </w:r>
      <w:r w:rsidRPr="004D73AA">
        <w:rPr>
          <w:b/>
          <w:i/>
        </w:rPr>
        <w:t>status</w:t>
      </w:r>
      <w:r>
        <w:t xml:space="preserve"> command shows which files need to be resolved. </w:t>
      </w:r>
    </w:p>
    <w:p w14:paraId="5BC81CCA" w14:textId="77777777" w:rsidR="003F3488" w:rsidRDefault="003F3488" w:rsidP="006D08F4">
      <w:pPr>
        <w:pStyle w:val="BodyText"/>
      </w:pPr>
    </w:p>
    <w:p w14:paraId="46F1F33E" w14:textId="4961D5D8" w:rsidR="007314B8" w:rsidRDefault="007314B8">
      <w:pPr>
        <w:rPr>
          <w:sz w:val="24"/>
          <w:szCs w:val="20"/>
        </w:rPr>
      </w:pPr>
      <w:r>
        <w:br w:type="page"/>
      </w:r>
    </w:p>
    <w:p w14:paraId="37676829" w14:textId="77777777" w:rsidR="00D34C9B" w:rsidRDefault="00D34C9B" w:rsidP="00D34C9B">
      <w:pPr>
        <w:pStyle w:val="Heading3"/>
      </w:pPr>
      <w:bookmarkStart w:id="51" w:name="_Toc519258845"/>
      <w:r>
        <w:lastRenderedPageBreak/>
        <w:t>GitHub Integration</w:t>
      </w:r>
      <w:bookmarkEnd w:id="51"/>
    </w:p>
    <w:p w14:paraId="7CF2BF16" w14:textId="3807AC77" w:rsidR="00D34C9B" w:rsidRDefault="00703F7A" w:rsidP="006D08F4">
      <w:pPr>
        <w:pStyle w:val="BodyText"/>
      </w:pPr>
      <w:r>
        <w:t>There are numerous products that integrate with the GitHub Platform.</w:t>
      </w:r>
      <w:r w:rsidR="00691E82">
        <w:t xml:space="preserve"> The following GitHub Market Place Link list in more many integrating products: </w:t>
      </w:r>
      <w:hyperlink r:id="rId23" w:history="1">
        <w:r w:rsidR="00691E82" w:rsidRPr="00691E82">
          <w:rPr>
            <w:rStyle w:val="Hyperlink"/>
          </w:rPr>
          <w:t>https://github.com/marketplace</w:t>
        </w:r>
      </w:hyperlink>
      <w:r w:rsidR="00691E82">
        <w:t>.</w:t>
      </w:r>
    </w:p>
    <w:p w14:paraId="18282FA3" w14:textId="4CA34801" w:rsidR="00691E82" w:rsidRDefault="00691E82" w:rsidP="006D08F4">
      <w:pPr>
        <w:pStyle w:val="BodyText"/>
      </w:pPr>
      <w:r>
        <w:t>The following is a small sub set by grouped by product functionality.</w:t>
      </w:r>
    </w:p>
    <w:p w14:paraId="4AF469C6" w14:textId="5F6D0DE7" w:rsidR="00691E82" w:rsidRDefault="00691E82" w:rsidP="00691E82">
      <w:pPr>
        <w:pStyle w:val="Heading4"/>
      </w:pPr>
      <w:bookmarkStart w:id="52" w:name="_Toc519258846"/>
      <w:r>
        <w:t>Testing</w:t>
      </w:r>
      <w:bookmarkEnd w:id="52"/>
    </w:p>
    <w:p w14:paraId="0277F09E" w14:textId="3D8B0A10" w:rsidR="00691E82" w:rsidRDefault="00691E82" w:rsidP="00691E82">
      <w:pPr>
        <w:pStyle w:val="BodyText"/>
        <w:numPr>
          <w:ilvl w:val="0"/>
          <w:numId w:val="45"/>
        </w:numPr>
      </w:pPr>
      <w:proofErr w:type="spellStart"/>
      <w:r w:rsidRPr="00691E82">
        <w:t>TestQuality</w:t>
      </w:r>
      <w:proofErr w:type="spellEnd"/>
      <w:r w:rsidRPr="00691E82">
        <w:t xml:space="preserve"> </w:t>
      </w:r>
    </w:p>
    <w:p w14:paraId="75BB2DD5" w14:textId="186DFF91" w:rsidR="00691E82" w:rsidRDefault="00691E82" w:rsidP="00691E82">
      <w:pPr>
        <w:pStyle w:val="BodyText"/>
        <w:ind w:left="720"/>
      </w:pPr>
      <w:proofErr w:type="spellStart"/>
      <w:r>
        <w:t>TestQuality's</w:t>
      </w:r>
      <w:proofErr w:type="spellEnd"/>
      <w:r>
        <w:t xml:space="preserve"> GitHub Test Management extends </w:t>
      </w:r>
      <w:proofErr w:type="spellStart"/>
      <w:r>
        <w:t>Github</w:t>
      </w:r>
      <w:proofErr w:type="spellEnd"/>
      <w:r>
        <w:t xml:space="preserve"> to provide powerful and modern test plan management helping developers and testers create, run, coordinate and monitor software testing tasks. </w:t>
      </w:r>
    </w:p>
    <w:p w14:paraId="4EF21679" w14:textId="2AEF9426" w:rsidR="00691E82" w:rsidRDefault="00691E82" w:rsidP="00691E82">
      <w:pPr>
        <w:pStyle w:val="BodyText"/>
        <w:ind w:left="720"/>
      </w:pPr>
    </w:p>
    <w:p w14:paraId="44133199" w14:textId="610BCFF1" w:rsidR="00691E82" w:rsidRDefault="00691E82" w:rsidP="00691E82">
      <w:pPr>
        <w:pStyle w:val="Heading4"/>
      </w:pPr>
      <w:bookmarkStart w:id="53" w:name="_Toc519258847"/>
      <w:r>
        <w:t>Code Quality</w:t>
      </w:r>
      <w:bookmarkEnd w:id="53"/>
      <w:r>
        <w:t xml:space="preserve"> </w:t>
      </w:r>
    </w:p>
    <w:p w14:paraId="1D353E79" w14:textId="0BFC2B9F" w:rsidR="00691E82" w:rsidRDefault="00691E82" w:rsidP="00691E82">
      <w:pPr>
        <w:pStyle w:val="BodyText"/>
        <w:numPr>
          <w:ilvl w:val="0"/>
          <w:numId w:val="45"/>
        </w:numPr>
      </w:pPr>
      <w:r>
        <w:t>Sider</w:t>
      </w:r>
    </w:p>
    <w:p w14:paraId="642239F1" w14:textId="1756CC15" w:rsidR="00691E82" w:rsidRDefault="00691E82" w:rsidP="00691E82">
      <w:pPr>
        <w:pStyle w:val="BodyText"/>
        <w:ind w:left="720"/>
      </w:pPr>
      <w:r w:rsidRPr="00691E82">
        <w:t xml:space="preserve">Sider supports over 20 analysis tools to empower development teams by increasing code review efficiency and quality. It also offers quick and simple extended functionality with custom tools to tailor-fit your team, enabling them to save time and improve </w:t>
      </w:r>
      <w:r w:rsidR="00514000">
        <w:t>the</w:t>
      </w:r>
      <w:r w:rsidRPr="00691E82">
        <w:t xml:space="preserve"> development process.</w:t>
      </w:r>
    </w:p>
    <w:p w14:paraId="37813B7F" w14:textId="77B34A89" w:rsidR="0009029F" w:rsidRDefault="0009029F" w:rsidP="0009029F">
      <w:pPr>
        <w:pStyle w:val="Heading4"/>
      </w:pPr>
      <w:bookmarkStart w:id="54" w:name="_Toc519258848"/>
      <w:r>
        <w:t>Code Review</w:t>
      </w:r>
      <w:bookmarkEnd w:id="54"/>
      <w:r>
        <w:t xml:space="preserve"> </w:t>
      </w:r>
    </w:p>
    <w:p w14:paraId="343F5225" w14:textId="3BACA111" w:rsidR="00514000" w:rsidRDefault="00514000" w:rsidP="00514000">
      <w:pPr>
        <w:pStyle w:val="BodyText"/>
        <w:numPr>
          <w:ilvl w:val="0"/>
          <w:numId w:val="45"/>
        </w:numPr>
      </w:pPr>
      <w:proofErr w:type="spellStart"/>
      <w:r w:rsidRPr="00514000">
        <w:t>AccessLint</w:t>
      </w:r>
      <w:proofErr w:type="spellEnd"/>
    </w:p>
    <w:p w14:paraId="5191BB3C" w14:textId="7FE3A4A5" w:rsidR="00514000" w:rsidRDefault="00514000" w:rsidP="00514000">
      <w:pPr>
        <w:pStyle w:val="BodyText"/>
        <w:ind w:left="720"/>
      </w:pPr>
      <w:proofErr w:type="spellStart"/>
      <w:r w:rsidRPr="00514000">
        <w:t>AccessLint</w:t>
      </w:r>
      <w:proofErr w:type="spellEnd"/>
      <w:r w:rsidRPr="00514000">
        <w:t xml:space="preserve"> brings automated web accessibility testing into </w:t>
      </w:r>
      <w:r>
        <w:t>the</w:t>
      </w:r>
      <w:r w:rsidRPr="00514000">
        <w:t xml:space="preserve"> development workflow. When a pull request is opened, </w:t>
      </w:r>
      <w:proofErr w:type="spellStart"/>
      <w:r w:rsidRPr="00514000">
        <w:t>AccessLint</w:t>
      </w:r>
      <w:proofErr w:type="spellEnd"/>
      <w:r w:rsidRPr="00514000">
        <w:t xml:space="preserve"> reviews the changes and comments with any new accessibility issues, giving you quick, timely, and targeted feedback, before code goes live.</w:t>
      </w:r>
    </w:p>
    <w:p w14:paraId="315D42E4" w14:textId="02A3B784" w:rsidR="00BD652E" w:rsidRDefault="00F13670" w:rsidP="00BD652E">
      <w:pPr>
        <w:pStyle w:val="Heading4"/>
      </w:pPr>
      <w:bookmarkStart w:id="55" w:name="_Toc519258849"/>
      <w:r>
        <w:t>Continuous</w:t>
      </w:r>
      <w:r w:rsidR="00BD652E">
        <w:t xml:space="preserve"> Integration</w:t>
      </w:r>
      <w:bookmarkEnd w:id="55"/>
    </w:p>
    <w:p w14:paraId="32549009" w14:textId="02474540" w:rsidR="003E04C5" w:rsidRDefault="003E04C5" w:rsidP="003E04C5">
      <w:pPr>
        <w:pStyle w:val="BodyText"/>
        <w:numPr>
          <w:ilvl w:val="0"/>
          <w:numId w:val="45"/>
        </w:numPr>
      </w:pPr>
      <w:r>
        <w:t>Jenkins</w:t>
      </w:r>
    </w:p>
    <w:p w14:paraId="03385A9B" w14:textId="6C378FAD" w:rsidR="003E04C5" w:rsidRDefault="003E04C5" w:rsidP="003E04C5">
      <w:pPr>
        <w:pStyle w:val="BodyText"/>
        <w:ind w:left="720"/>
      </w:pPr>
      <w:r>
        <w:t>With the help of the Git plugin Jenkins can easily pull source code from any Git repository that the Jenkins build node can access. The GitHub plugin extends upon that integration further by providing improved bi-directional integration with GitHub. Allowing the setting up of a Service Hook which will hit the Jenkins instance every time a change is pushed to GitHub.</w:t>
      </w:r>
    </w:p>
    <w:p w14:paraId="2A8FC8F9" w14:textId="4E73CB4C" w:rsidR="005D530F" w:rsidRDefault="005D530F" w:rsidP="003E04C5">
      <w:pPr>
        <w:pStyle w:val="BodyText"/>
        <w:ind w:left="720"/>
      </w:pPr>
    </w:p>
    <w:p w14:paraId="178E7F7C" w14:textId="68E22AC6" w:rsidR="005D530F" w:rsidRDefault="005D530F" w:rsidP="005D530F">
      <w:pPr>
        <w:pStyle w:val="Heading4"/>
      </w:pPr>
      <w:bookmarkStart w:id="56" w:name="_Toc519258850"/>
      <w:r>
        <w:t>Dependency Management</w:t>
      </w:r>
      <w:bookmarkEnd w:id="56"/>
    </w:p>
    <w:p w14:paraId="4B4AF3C2" w14:textId="0D263312" w:rsidR="005D530F" w:rsidRDefault="005D530F" w:rsidP="005D530F">
      <w:pPr>
        <w:pStyle w:val="BodyText"/>
        <w:numPr>
          <w:ilvl w:val="0"/>
          <w:numId w:val="45"/>
        </w:numPr>
      </w:pPr>
      <w:proofErr w:type="spellStart"/>
      <w:r w:rsidRPr="005D530F">
        <w:t>Dependabot</w:t>
      </w:r>
      <w:proofErr w:type="spellEnd"/>
    </w:p>
    <w:p w14:paraId="0D81FF73" w14:textId="26D223CB" w:rsidR="005D530F" w:rsidRDefault="005D530F" w:rsidP="005D530F">
      <w:pPr>
        <w:pStyle w:val="BodyText"/>
        <w:ind w:left="720"/>
      </w:pPr>
      <w:proofErr w:type="spellStart"/>
      <w:r>
        <w:t>Dependabot</w:t>
      </w:r>
      <w:proofErr w:type="spellEnd"/>
      <w:r>
        <w:t xml:space="preserve"> helps to keep Ruby, JavaScript, Python, PHP, Elixir, Rust, Java and .NET dependencies up to date. Every day, </w:t>
      </w:r>
      <w:proofErr w:type="spellStart"/>
      <w:r>
        <w:t>Dependabot</w:t>
      </w:r>
      <w:proofErr w:type="spellEnd"/>
      <w:r>
        <w:t xml:space="preserve"> checks the dependency files for outdated or insecure requirements and opens individual pull requests for any it finds. Review the PRs, merge them, and get to work on the latest, most secure releases</w:t>
      </w:r>
    </w:p>
    <w:p w14:paraId="66B3DD7D" w14:textId="05E79B2F" w:rsidR="00F13670" w:rsidRDefault="00F13670" w:rsidP="005D530F">
      <w:pPr>
        <w:pStyle w:val="BodyText"/>
        <w:ind w:left="720"/>
      </w:pPr>
    </w:p>
    <w:p w14:paraId="3C8234EE" w14:textId="52019EB1" w:rsidR="00F13670" w:rsidRDefault="00162862" w:rsidP="00F13670">
      <w:pPr>
        <w:pStyle w:val="Heading4"/>
      </w:pPr>
      <w:bookmarkStart w:id="57" w:name="_Toc519258851"/>
      <w:r>
        <w:lastRenderedPageBreak/>
        <w:t>D</w:t>
      </w:r>
      <w:del w:id="58" w:author="Author">
        <w:r w:rsidDel="00F16F49">
          <w:delText>d</w:delText>
        </w:r>
      </w:del>
      <w:r>
        <w:t>eployment</w:t>
      </w:r>
      <w:bookmarkEnd w:id="57"/>
    </w:p>
    <w:p w14:paraId="5F0A84F5" w14:textId="75B76202" w:rsidR="00F13670" w:rsidRDefault="00F13670" w:rsidP="00F13670">
      <w:pPr>
        <w:pStyle w:val="BodyText"/>
        <w:numPr>
          <w:ilvl w:val="0"/>
          <w:numId w:val="45"/>
        </w:numPr>
      </w:pPr>
      <w:proofErr w:type="spellStart"/>
      <w:r w:rsidRPr="00F13670">
        <w:t>Codefresh</w:t>
      </w:r>
      <w:proofErr w:type="spellEnd"/>
    </w:p>
    <w:p w14:paraId="5D81365E" w14:textId="77777777" w:rsidR="00F13670" w:rsidRDefault="00F13670" w:rsidP="00F13670">
      <w:pPr>
        <w:pStyle w:val="BodyText"/>
        <w:ind w:left="720"/>
      </w:pPr>
      <w:proofErr w:type="spellStart"/>
      <w:r>
        <w:t>Codefresh</w:t>
      </w:r>
      <w:proofErr w:type="spellEnd"/>
      <w:r>
        <w:t xml:space="preserve"> is designed specifically for teams deploying containers to production. Move fast and deploy with confidence thanks to:</w:t>
      </w:r>
    </w:p>
    <w:p w14:paraId="0DACEA3D" w14:textId="77777777" w:rsidR="00F13670" w:rsidRDefault="00F13670" w:rsidP="00162862">
      <w:pPr>
        <w:pStyle w:val="BodyText"/>
        <w:numPr>
          <w:ilvl w:val="1"/>
          <w:numId w:val="45"/>
        </w:numPr>
      </w:pPr>
      <w:r>
        <w:t>Docker Optimized CI</w:t>
      </w:r>
    </w:p>
    <w:p w14:paraId="3DA2E8C6" w14:textId="77777777" w:rsidR="00F13670" w:rsidRDefault="00F13670" w:rsidP="00162862">
      <w:pPr>
        <w:pStyle w:val="BodyText"/>
        <w:numPr>
          <w:ilvl w:val="1"/>
          <w:numId w:val="45"/>
        </w:numPr>
      </w:pPr>
      <w:r>
        <w:t>Kubernetes Optimized CD</w:t>
      </w:r>
    </w:p>
    <w:p w14:paraId="2DC8B9C4" w14:textId="77777777" w:rsidR="00F13670" w:rsidRDefault="00F13670" w:rsidP="00162862">
      <w:pPr>
        <w:pStyle w:val="BodyText"/>
        <w:numPr>
          <w:ilvl w:val="1"/>
          <w:numId w:val="45"/>
        </w:numPr>
      </w:pPr>
      <w:r>
        <w:t>Insanely fast build flow optimized for Docker</w:t>
      </w:r>
    </w:p>
    <w:p w14:paraId="088B52C6" w14:textId="77777777" w:rsidR="00F13670" w:rsidRDefault="00F13670" w:rsidP="00162862">
      <w:pPr>
        <w:pStyle w:val="BodyText"/>
        <w:numPr>
          <w:ilvl w:val="1"/>
          <w:numId w:val="45"/>
        </w:numPr>
      </w:pPr>
      <w:r>
        <w:t>Easy Image Management from an embedded registry</w:t>
      </w:r>
    </w:p>
    <w:p w14:paraId="63F31CBE" w14:textId="77777777" w:rsidR="00F13670" w:rsidRDefault="00F13670" w:rsidP="00162862">
      <w:pPr>
        <w:pStyle w:val="BodyText"/>
        <w:numPr>
          <w:ilvl w:val="1"/>
          <w:numId w:val="45"/>
        </w:numPr>
      </w:pPr>
      <w:r>
        <w:t>Quick Setup and Powerful Pipelines</w:t>
      </w:r>
    </w:p>
    <w:p w14:paraId="60FE2826" w14:textId="00A28250" w:rsidR="00F13670" w:rsidRDefault="00F13670" w:rsidP="00162862">
      <w:pPr>
        <w:pStyle w:val="BodyText"/>
        <w:numPr>
          <w:ilvl w:val="1"/>
          <w:numId w:val="45"/>
        </w:numPr>
      </w:pPr>
      <w:r>
        <w:t>Streamlined deployment to Kubernetes, Swarm, ECS, and more.</w:t>
      </w:r>
    </w:p>
    <w:p w14:paraId="7661EDFA" w14:textId="294EDC7D" w:rsidR="00F13670" w:rsidRDefault="00F13670" w:rsidP="005D530F">
      <w:pPr>
        <w:pStyle w:val="BodyText"/>
        <w:ind w:left="720"/>
      </w:pPr>
    </w:p>
    <w:p w14:paraId="516D6945" w14:textId="77777777" w:rsidR="00F13670" w:rsidRPr="00514000" w:rsidRDefault="00F13670" w:rsidP="005D530F">
      <w:pPr>
        <w:pStyle w:val="BodyText"/>
        <w:ind w:left="720"/>
      </w:pPr>
    </w:p>
    <w:p w14:paraId="59C0947D" w14:textId="77777777" w:rsidR="00BA3C2B" w:rsidRDefault="00BA3C2B">
      <w:pPr>
        <w:rPr>
          <w:rFonts w:ascii="Arial" w:hAnsi="Arial" w:cs="Arial"/>
          <w:b/>
          <w:kern w:val="32"/>
          <w:sz w:val="24"/>
          <w:szCs w:val="28"/>
        </w:rPr>
      </w:pPr>
      <w:r>
        <w:br w:type="page"/>
      </w:r>
    </w:p>
    <w:p w14:paraId="34C37A67" w14:textId="77777777" w:rsidR="00455EF9" w:rsidRDefault="00455EF9" w:rsidP="00455EF9">
      <w:pPr>
        <w:pStyle w:val="Heading1"/>
        <w:tabs>
          <w:tab w:val="num" w:pos="720"/>
        </w:tabs>
      </w:pPr>
      <w:bookmarkStart w:id="59" w:name="_Toc516654013"/>
      <w:bookmarkStart w:id="60" w:name="_Toc517969173"/>
      <w:bookmarkStart w:id="61" w:name="_Toc519258852"/>
      <w:r>
        <w:lastRenderedPageBreak/>
        <w:t>References</w:t>
      </w:r>
      <w:bookmarkEnd w:id="59"/>
      <w:bookmarkEnd w:id="60"/>
      <w:bookmarkEnd w:id="61"/>
    </w:p>
    <w:p w14:paraId="4A3B945D" w14:textId="7F1BA6DA" w:rsidR="00455EF9" w:rsidRPr="00BA6522" w:rsidRDefault="00455EF9" w:rsidP="00455EF9">
      <w:pPr>
        <w:pStyle w:val="Caption"/>
      </w:pPr>
      <w:bookmarkStart w:id="62" w:name="_Toc515341204"/>
      <w:bookmarkStart w:id="63" w:name="_Toc517969176"/>
      <w:bookmarkStart w:id="64" w:name="_Toc519258854"/>
      <w:r>
        <w:t xml:space="preserve">Table </w:t>
      </w:r>
      <w:r>
        <w:rPr>
          <w:noProof/>
        </w:rPr>
        <w:fldChar w:fldCharType="begin"/>
      </w:r>
      <w:r>
        <w:rPr>
          <w:noProof/>
        </w:rPr>
        <w:instrText xml:space="preserve"> SEQ Table \* ARABIC </w:instrText>
      </w:r>
      <w:r>
        <w:rPr>
          <w:noProof/>
        </w:rPr>
        <w:fldChar w:fldCharType="separate"/>
      </w:r>
      <w:r w:rsidR="007B2F23">
        <w:rPr>
          <w:noProof/>
        </w:rPr>
        <w:t>1</w:t>
      </w:r>
      <w:r>
        <w:rPr>
          <w:noProof/>
        </w:rPr>
        <w:fldChar w:fldCharType="end"/>
      </w:r>
      <w:r>
        <w:t>: Reference Table</w:t>
      </w:r>
      <w:bookmarkEnd w:id="62"/>
      <w:bookmarkEnd w:id="63"/>
      <w:bookmarkEnd w:id="64"/>
    </w:p>
    <w:tbl>
      <w:tblPr>
        <w:tblStyle w:val="TableGrid"/>
        <w:tblW w:w="9355" w:type="dxa"/>
        <w:tblLayout w:type="fixed"/>
        <w:tblLook w:val="04A0" w:firstRow="1" w:lastRow="0" w:firstColumn="1" w:lastColumn="0" w:noHBand="0" w:noVBand="1"/>
      </w:tblPr>
      <w:tblGrid>
        <w:gridCol w:w="1064"/>
        <w:gridCol w:w="1901"/>
        <w:gridCol w:w="2250"/>
        <w:gridCol w:w="4140"/>
      </w:tblGrid>
      <w:tr w:rsidR="00455EF9" w14:paraId="20AB1DB7" w14:textId="77777777" w:rsidTr="00ED2B58">
        <w:tc>
          <w:tcPr>
            <w:tcW w:w="1064" w:type="dxa"/>
            <w:shd w:val="clear" w:color="auto" w:fill="4BACC6" w:themeFill="accent5"/>
          </w:tcPr>
          <w:p w14:paraId="6AB7908B" w14:textId="77777777" w:rsidR="00455EF9" w:rsidRDefault="00455EF9" w:rsidP="00ED2B58">
            <w:r>
              <w:t>Ref. ID</w:t>
            </w:r>
          </w:p>
        </w:tc>
        <w:tc>
          <w:tcPr>
            <w:tcW w:w="1901" w:type="dxa"/>
            <w:shd w:val="clear" w:color="auto" w:fill="4BACC6" w:themeFill="accent5"/>
          </w:tcPr>
          <w:p w14:paraId="1F311FC1" w14:textId="77777777" w:rsidR="00455EF9" w:rsidRDefault="00455EF9" w:rsidP="00ED2B58">
            <w:r>
              <w:t>Reference Name</w:t>
            </w:r>
          </w:p>
        </w:tc>
        <w:tc>
          <w:tcPr>
            <w:tcW w:w="2250" w:type="dxa"/>
            <w:shd w:val="clear" w:color="auto" w:fill="4BACC6" w:themeFill="accent5"/>
          </w:tcPr>
          <w:p w14:paraId="3A9C013C" w14:textId="77777777" w:rsidR="00455EF9" w:rsidRDefault="00455EF9" w:rsidP="00ED2B58">
            <w:r>
              <w:t>Reference</w:t>
            </w:r>
          </w:p>
        </w:tc>
        <w:tc>
          <w:tcPr>
            <w:tcW w:w="4140" w:type="dxa"/>
            <w:shd w:val="clear" w:color="auto" w:fill="4BACC6" w:themeFill="accent5"/>
          </w:tcPr>
          <w:p w14:paraId="0DE837A3" w14:textId="77777777" w:rsidR="00455EF9" w:rsidRDefault="00455EF9" w:rsidP="00ED2B58">
            <w:r>
              <w:t>Definition</w:t>
            </w:r>
          </w:p>
        </w:tc>
      </w:tr>
      <w:tr w:rsidR="00455EF9" w14:paraId="2A31A258" w14:textId="77777777" w:rsidTr="00ED2B58">
        <w:tc>
          <w:tcPr>
            <w:tcW w:w="1064" w:type="dxa"/>
          </w:tcPr>
          <w:p w14:paraId="5F9FC37B" w14:textId="77777777" w:rsidR="00455EF9" w:rsidRDefault="00455EF9" w:rsidP="00ED2B58">
            <w:r>
              <w:t>R1</w:t>
            </w:r>
          </w:p>
        </w:tc>
        <w:tc>
          <w:tcPr>
            <w:tcW w:w="1901" w:type="dxa"/>
          </w:tcPr>
          <w:p w14:paraId="0F1B22E6" w14:textId="77777777" w:rsidR="00455EF9" w:rsidRDefault="00455EF9" w:rsidP="00ED2B58">
            <w:r>
              <w:t>FHIR Standard</w:t>
            </w:r>
          </w:p>
        </w:tc>
        <w:tc>
          <w:tcPr>
            <w:tcW w:w="2250" w:type="dxa"/>
          </w:tcPr>
          <w:p w14:paraId="1F168389" w14:textId="77777777" w:rsidR="00455EF9" w:rsidRDefault="00455EF9" w:rsidP="00ED2B58">
            <w:r w:rsidRPr="00135B6A">
              <w:t>http://www.fhir.org/</w:t>
            </w:r>
          </w:p>
        </w:tc>
        <w:tc>
          <w:tcPr>
            <w:tcW w:w="4140" w:type="dxa"/>
          </w:tcPr>
          <w:p w14:paraId="3DC0D82A" w14:textId="77777777" w:rsidR="00455EF9" w:rsidRDefault="00455EF9" w:rsidP="00ED2B58"/>
        </w:tc>
      </w:tr>
      <w:tr w:rsidR="00455EF9" w14:paraId="48A2CC6B" w14:textId="77777777" w:rsidTr="00ED2B58">
        <w:tc>
          <w:tcPr>
            <w:tcW w:w="1064" w:type="dxa"/>
          </w:tcPr>
          <w:p w14:paraId="4D2DD0B3" w14:textId="77777777" w:rsidR="00455EF9" w:rsidRDefault="00455EF9" w:rsidP="00ED2B58">
            <w:r>
              <w:t>R2</w:t>
            </w:r>
          </w:p>
        </w:tc>
        <w:tc>
          <w:tcPr>
            <w:tcW w:w="1901" w:type="dxa"/>
          </w:tcPr>
          <w:p w14:paraId="71AC4ED9" w14:textId="77777777" w:rsidR="00455EF9" w:rsidRDefault="00455EF9" w:rsidP="00ED2B58">
            <w:r>
              <w:t>HTTPS Standard</w:t>
            </w:r>
          </w:p>
        </w:tc>
        <w:tc>
          <w:tcPr>
            <w:tcW w:w="2250" w:type="dxa"/>
          </w:tcPr>
          <w:p w14:paraId="7A59C347" w14:textId="5343846A" w:rsidR="00455EF9" w:rsidRPr="0073159D" w:rsidRDefault="003A4419" w:rsidP="00ED2B58">
            <w:pPr>
              <w:rPr>
                <w:rFonts w:ascii="Calibri" w:hAnsi="Calibri" w:cs="Calibri"/>
                <w:color w:val="0563C1"/>
                <w:u w:val="single"/>
              </w:rPr>
            </w:pPr>
            <w:hyperlink r:id="rId24" w:history="1">
              <w:r w:rsidR="00455EF9">
                <w:rPr>
                  <w:rStyle w:val="Hyperlink"/>
                  <w:rFonts w:ascii="Calibri" w:hAnsi="Calibri" w:cs="Calibri"/>
                </w:rPr>
                <w:t>https://https.cio.gov/everything/</w:t>
              </w:r>
            </w:hyperlink>
          </w:p>
        </w:tc>
        <w:tc>
          <w:tcPr>
            <w:tcW w:w="4140" w:type="dxa"/>
          </w:tcPr>
          <w:p w14:paraId="60A58316" w14:textId="77777777" w:rsidR="00455EF9" w:rsidRDefault="00455EF9" w:rsidP="00ED2B58">
            <w:r>
              <w:t>All web traffic shall be HTTPS and none shall be HTTP</w:t>
            </w:r>
          </w:p>
        </w:tc>
      </w:tr>
      <w:tr w:rsidR="00455EF9" w14:paraId="5F8D8EBC" w14:textId="77777777" w:rsidTr="00ED2B58">
        <w:tc>
          <w:tcPr>
            <w:tcW w:w="1064" w:type="dxa"/>
          </w:tcPr>
          <w:p w14:paraId="2888EE27" w14:textId="77777777" w:rsidR="00455EF9" w:rsidRDefault="00455EF9" w:rsidP="00ED2B58"/>
        </w:tc>
        <w:tc>
          <w:tcPr>
            <w:tcW w:w="1901" w:type="dxa"/>
          </w:tcPr>
          <w:p w14:paraId="28251A5F" w14:textId="77777777" w:rsidR="00455EF9" w:rsidRDefault="00455EF9" w:rsidP="00ED2B58"/>
        </w:tc>
        <w:tc>
          <w:tcPr>
            <w:tcW w:w="2250" w:type="dxa"/>
          </w:tcPr>
          <w:p w14:paraId="32717DF0" w14:textId="77777777" w:rsidR="00455EF9" w:rsidRDefault="00455EF9" w:rsidP="00ED2B58"/>
        </w:tc>
        <w:tc>
          <w:tcPr>
            <w:tcW w:w="4140" w:type="dxa"/>
          </w:tcPr>
          <w:p w14:paraId="46F92858" w14:textId="77777777" w:rsidR="00455EF9" w:rsidRDefault="00455EF9" w:rsidP="00ED2B58"/>
        </w:tc>
      </w:tr>
      <w:tr w:rsidR="00455EF9" w14:paraId="5BD13E7A" w14:textId="77777777" w:rsidTr="00ED2B58">
        <w:tc>
          <w:tcPr>
            <w:tcW w:w="1064" w:type="dxa"/>
          </w:tcPr>
          <w:p w14:paraId="54A9A92C" w14:textId="77777777" w:rsidR="00455EF9" w:rsidRDefault="00455EF9" w:rsidP="00ED2B58"/>
        </w:tc>
        <w:tc>
          <w:tcPr>
            <w:tcW w:w="1901" w:type="dxa"/>
          </w:tcPr>
          <w:p w14:paraId="0BCBE5E3" w14:textId="77777777" w:rsidR="00455EF9" w:rsidRDefault="00455EF9" w:rsidP="00ED2B58"/>
        </w:tc>
        <w:tc>
          <w:tcPr>
            <w:tcW w:w="2250" w:type="dxa"/>
          </w:tcPr>
          <w:p w14:paraId="283EF455" w14:textId="77777777" w:rsidR="00455EF9" w:rsidRDefault="00455EF9" w:rsidP="00ED2B58"/>
        </w:tc>
        <w:tc>
          <w:tcPr>
            <w:tcW w:w="4140" w:type="dxa"/>
          </w:tcPr>
          <w:p w14:paraId="12302391" w14:textId="77777777" w:rsidR="00455EF9" w:rsidRDefault="00455EF9" w:rsidP="00ED2B58"/>
        </w:tc>
      </w:tr>
    </w:tbl>
    <w:p w14:paraId="0556AF22" w14:textId="77777777" w:rsidR="00455EF9" w:rsidRDefault="00455EF9" w:rsidP="00455EF9">
      <w:pPr>
        <w:rPr>
          <w:rFonts w:asciiTheme="majorHAnsi" w:eastAsiaTheme="majorEastAsia" w:hAnsiTheme="majorHAnsi" w:cstheme="majorBidi"/>
          <w:color w:val="365F91" w:themeColor="accent1" w:themeShade="BF"/>
          <w:sz w:val="32"/>
          <w:szCs w:val="32"/>
        </w:rPr>
      </w:pPr>
    </w:p>
    <w:p w14:paraId="69895289" w14:textId="77777777" w:rsidR="00455EF9" w:rsidRDefault="00455EF9" w:rsidP="00455EF9">
      <w:pPr>
        <w:pStyle w:val="Heading1"/>
        <w:tabs>
          <w:tab w:val="num" w:pos="720"/>
        </w:tabs>
      </w:pPr>
      <w:bookmarkStart w:id="65" w:name="_Toc516654014"/>
      <w:bookmarkStart w:id="66" w:name="_Toc517969174"/>
      <w:bookmarkStart w:id="67" w:name="_Toc519258853"/>
      <w:r>
        <w:t>Acronym</w:t>
      </w:r>
      <w:bookmarkEnd w:id="65"/>
      <w:bookmarkEnd w:id="66"/>
      <w:bookmarkEnd w:id="67"/>
    </w:p>
    <w:p w14:paraId="543051E5" w14:textId="5C1B0723" w:rsidR="00455EF9" w:rsidRPr="00BA6522" w:rsidRDefault="00455EF9" w:rsidP="00455EF9">
      <w:pPr>
        <w:pStyle w:val="Caption"/>
      </w:pPr>
      <w:bookmarkStart w:id="68" w:name="_Toc517969177"/>
      <w:bookmarkStart w:id="69" w:name="_Toc519258855"/>
      <w:r>
        <w:t xml:space="preserve">Table </w:t>
      </w:r>
      <w:r>
        <w:rPr>
          <w:noProof/>
        </w:rPr>
        <w:fldChar w:fldCharType="begin"/>
      </w:r>
      <w:r>
        <w:rPr>
          <w:noProof/>
        </w:rPr>
        <w:instrText xml:space="preserve"> SEQ Table \* ARABIC </w:instrText>
      </w:r>
      <w:r>
        <w:rPr>
          <w:noProof/>
        </w:rPr>
        <w:fldChar w:fldCharType="separate"/>
      </w:r>
      <w:r w:rsidR="007B2F23">
        <w:rPr>
          <w:noProof/>
        </w:rPr>
        <w:t>2</w:t>
      </w:r>
      <w:r>
        <w:rPr>
          <w:noProof/>
        </w:rPr>
        <w:fldChar w:fldCharType="end"/>
      </w:r>
      <w:r>
        <w:t>: Acronym Table</w:t>
      </w:r>
      <w:bookmarkEnd w:id="68"/>
      <w:bookmarkEnd w:id="69"/>
    </w:p>
    <w:tbl>
      <w:tblPr>
        <w:tblStyle w:val="TableGrid"/>
        <w:tblW w:w="9355" w:type="dxa"/>
        <w:tblLook w:val="04A0" w:firstRow="1" w:lastRow="0" w:firstColumn="1" w:lastColumn="0" w:noHBand="0" w:noVBand="1"/>
      </w:tblPr>
      <w:tblGrid>
        <w:gridCol w:w="1130"/>
        <w:gridCol w:w="3545"/>
        <w:gridCol w:w="4680"/>
      </w:tblGrid>
      <w:tr w:rsidR="00455EF9" w14:paraId="59C1929D" w14:textId="77777777" w:rsidTr="00ED2B58">
        <w:tc>
          <w:tcPr>
            <w:tcW w:w="1130" w:type="dxa"/>
            <w:shd w:val="clear" w:color="auto" w:fill="4BACC6" w:themeFill="accent5"/>
          </w:tcPr>
          <w:p w14:paraId="5CC2AF42" w14:textId="77777777" w:rsidR="00455EF9" w:rsidRDefault="00455EF9" w:rsidP="00ED2B58">
            <w:r>
              <w:t>Acronym</w:t>
            </w:r>
          </w:p>
        </w:tc>
        <w:tc>
          <w:tcPr>
            <w:tcW w:w="3545" w:type="dxa"/>
            <w:shd w:val="clear" w:color="auto" w:fill="4BACC6" w:themeFill="accent5"/>
          </w:tcPr>
          <w:p w14:paraId="33CA547D" w14:textId="77777777" w:rsidR="00455EF9" w:rsidRDefault="00455EF9" w:rsidP="00ED2B58">
            <w:r>
              <w:t>Elaboration</w:t>
            </w:r>
          </w:p>
        </w:tc>
        <w:tc>
          <w:tcPr>
            <w:tcW w:w="4680" w:type="dxa"/>
            <w:shd w:val="clear" w:color="auto" w:fill="4BACC6" w:themeFill="accent5"/>
          </w:tcPr>
          <w:p w14:paraId="74180D42" w14:textId="77777777" w:rsidR="00455EF9" w:rsidRDefault="00455EF9" w:rsidP="00ED2B58">
            <w:r>
              <w:t>Definition</w:t>
            </w:r>
          </w:p>
        </w:tc>
      </w:tr>
      <w:tr w:rsidR="00455EF9" w14:paraId="3A6AE45F" w14:textId="77777777" w:rsidTr="00ED2B58">
        <w:tc>
          <w:tcPr>
            <w:tcW w:w="1130" w:type="dxa"/>
          </w:tcPr>
          <w:p w14:paraId="722271C4" w14:textId="77777777" w:rsidR="00455EF9" w:rsidRDefault="00455EF9" w:rsidP="00ED2B58">
            <w:r>
              <w:t>API</w:t>
            </w:r>
          </w:p>
        </w:tc>
        <w:tc>
          <w:tcPr>
            <w:tcW w:w="3545" w:type="dxa"/>
          </w:tcPr>
          <w:p w14:paraId="2E735926" w14:textId="77777777" w:rsidR="00455EF9" w:rsidRDefault="00455EF9" w:rsidP="00ED2B58">
            <w:r>
              <w:t>Application Programming Interface</w:t>
            </w:r>
          </w:p>
        </w:tc>
        <w:tc>
          <w:tcPr>
            <w:tcW w:w="4680" w:type="dxa"/>
          </w:tcPr>
          <w:p w14:paraId="1A2FE4D8" w14:textId="77777777" w:rsidR="00455EF9" w:rsidRDefault="00455EF9" w:rsidP="00ED2B58">
            <w:r>
              <w:t>A computer function that performs a logical operation on rules or data.</w:t>
            </w:r>
          </w:p>
        </w:tc>
      </w:tr>
      <w:tr w:rsidR="00455EF9" w14:paraId="302CBC85" w14:textId="77777777" w:rsidTr="00ED2B58">
        <w:tc>
          <w:tcPr>
            <w:tcW w:w="1130" w:type="dxa"/>
          </w:tcPr>
          <w:p w14:paraId="31C7E94E" w14:textId="77777777" w:rsidR="00455EF9" w:rsidRDefault="00455EF9" w:rsidP="00ED2B58">
            <w:r>
              <w:t>SDK</w:t>
            </w:r>
          </w:p>
        </w:tc>
        <w:tc>
          <w:tcPr>
            <w:tcW w:w="3545" w:type="dxa"/>
          </w:tcPr>
          <w:p w14:paraId="5D4E122D" w14:textId="77777777" w:rsidR="00455EF9" w:rsidRDefault="00455EF9" w:rsidP="00ED2B58">
            <w:r>
              <w:t>Software Development Kit</w:t>
            </w:r>
          </w:p>
        </w:tc>
        <w:tc>
          <w:tcPr>
            <w:tcW w:w="4680" w:type="dxa"/>
          </w:tcPr>
          <w:p w14:paraId="171C3512" w14:textId="77777777" w:rsidR="00455EF9" w:rsidRDefault="00455EF9" w:rsidP="00ED2B58">
            <w:r>
              <w:t>A collection of software modules and assets that allows a consumer to apply the modules for runtime functionality.</w:t>
            </w:r>
          </w:p>
        </w:tc>
      </w:tr>
      <w:tr w:rsidR="00455EF9" w14:paraId="1CCCB7F1" w14:textId="77777777" w:rsidTr="00ED2B58">
        <w:tc>
          <w:tcPr>
            <w:tcW w:w="1130" w:type="dxa"/>
          </w:tcPr>
          <w:p w14:paraId="3F491102" w14:textId="77777777" w:rsidR="00455EF9" w:rsidRDefault="00455EF9" w:rsidP="00ED2B58">
            <w:r>
              <w:t>ROI</w:t>
            </w:r>
          </w:p>
        </w:tc>
        <w:tc>
          <w:tcPr>
            <w:tcW w:w="3545" w:type="dxa"/>
          </w:tcPr>
          <w:p w14:paraId="711E59A2" w14:textId="77777777" w:rsidR="00455EF9" w:rsidRDefault="00455EF9" w:rsidP="00ED2B58">
            <w:r>
              <w:t>Return on Investment</w:t>
            </w:r>
          </w:p>
        </w:tc>
        <w:tc>
          <w:tcPr>
            <w:tcW w:w="4680" w:type="dxa"/>
          </w:tcPr>
          <w:p w14:paraId="346188E0" w14:textId="77777777" w:rsidR="00455EF9" w:rsidRDefault="00455EF9" w:rsidP="00ED2B58">
            <w:r>
              <w:t>The benefit or payoff received from investing cost into an initiative</w:t>
            </w:r>
          </w:p>
        </w:tc>
      </w:tr>
      <w:tr w:rsidR="00455EF9" w14:paraId="4A388528" w14:textId="77777777" w:rsidTr="00ED2B58">
        <w:tc>
          <w:tcPr>
            <w:tcW w:w="1130" w:type="dxa"/>
          </w:tcPr>
          <w:p w14:paraId="74B965B9" w14:textId="77777777" w:rsidR="00455EF9" w:rsidRDefault="00455EF9" w:rsidP="00ED2B58">
            <w:r>
              <w:t>RAML</w:t>
            </w:r>
          </w:p>
        </w:tc>
        <w:tc>
          <w:tcPr>
            <w:tcW w:w="3545" w:type="dxa"/>
          </w:tcPr>
          <w:p w14:paraId="07806DDC" w14:textId="77777777" w:rsidR="00455EF9" w:rsidRDefault="00455EF9" w:rsidP="00ED2B58">
            <w:r>
              <w:t>RESTful API Modeling Language</w:t>
            </w:r>
          </w:p>
        </w:tc>
        <w:tc>
          <w:tcPr>
            <w:tcW w:w="4680" w:type="dxa"/>
          </w:tcPr>
          <w:p w14:paraId="650349F1" w14:textId="77777777" w:rsidR="00455EF9" w:rsidRDefault="00455EF9" w:rsidP="00ED2B58">
            <w:r>
              <w:t>A language and approach to building API soft contracts the describe and specify API design details.</w:t>
            </w:r>
          </w:p>
        </w:tc>
      </w:tr>
      <w:tr w:rsidR="00455EF9" w14:paraId="18864654" w14:textId="77777777" w:rsidTr="00ED2B58">
        <w:tc>
          <w:tcPr>
            <w:tcW w:w="1130" w:type="dxa"/>
          </w:tcPr>
          <w:p w14:paraId="75592ADE" w14:textId="77777777" w:rsidR="00455EF9" w:rsidRDefault="00455EF9" w:rsidP="00ED2B58">
            <w:r>
              <w:t>JSON</w:t>
            </w:r>
          </w:p>
        </w:tc>
        <w:tc>
          <w:tcPr>
            <w:tcW w:w="3545" w:type="dxa"/>
          </w:tcPr>
          <w:p w14:paraId="78CE7098" w14:textId="77777777" w:rsidR="00455EF9" w:rsidRDefault="00455EF9" w:rsidP="00ED2B58">
            <w:r>
              <w:t>Javascript Object Notation</w:t>
            </w:r>
          </w:p>
        </w:tc>
        <w:tc>
          <w:tcPr>
            <w:tcW w:w="4680" w:type="dxa"/>
          </w:tcPr>
          <w:p w14:paraId="22C2716E" w14:textId="77777777" w:rsidR="00455EF9" w:rsidRDefault="00455EF9" w:rsidP="00ED2B58"/>
        </w:tc>
      </w:tr>
      <w:tr w:rsidR="00455EF9" w14:paraId="592EA2B6" w14:textId="77777777" w:rsidTr="00ED2B58">
        <w:tc>
          <w:tcPr>
            <w:tcW w:w="1130" w:type="dxa"/>
          </w:tcPr>
          <w:p w14:paraId="7244D549" w14:textId="77777777" w:rsidR="00455EF9" w:rsidRDefault="00455EF9" w:rsidP="00ED2B58">
            <w:r>
              <w:t>SOAP</w:t>
            </w:r>
          </w:p>
        </w:tc>
        <w:tc>
          <w:tcPr>
            <w:tcW w:w="3545" w:type="dxa"/>
          </w:tcPr>
          <w:p w14:paraId="55B74A61" w14:textId="77777777" w:rsidR="00455EF9" w:rsidRDefault="00455EF9" w:rsidP="00ED2B58">
            <w:r w:rsidRPr="00904288">
              <w:t>Simple Object Access Protocol</w:t>
            </w:r>
          </w:p>
        </w:tc>
        <w:tc>
          <w:tcPr>
            <w:tcW w:w="4680" w:type="dxa"/>
          </w:tcPr>
          <w:p w14:paraId="73AD44A0" w14:textId="77777777" w:rsidR="00455EF9" w:rsidRDefault="00455EF9" w:rsidP="00ED2B58">
            <w:r>
              <w:t>I</w:t>
            </w:r>
            <w:r w:rsidRPr="004321E8">
              <w:t>s a messaging protocol specification for exchanging structured information in the implementation of web services in computer networks</w:t>
            </w:r>
          </w:p>
        </w:tc>
      </w:tr>
      <w:tr w:rsidR="00455EF9" w14:paraId="08B7C6D4" w14:textId="77777777" w:rsidTr="00ED2B58">
        <w:tc>
          <w:tcPr>
            <w:tcW w:w="1130" w:type="dxa"/>
          </w:tcPr>
          <w:p w14:paraId="6D25123B" w14:textId="77777777" w:rsidR="00455EF9" w:rsidRDefault="00455EF9" w:rsidP="00ED2B58">
            <w:r>
              <w:t>XML</w:t>
            </w:r>
          </w:p>
        </w:tc>
        <w:tc>
          <w:tcPr>
            <w:tcW w:w="3545" w:type="dxa"/>
          </w:tcPr>
          <w:p w14:paraId="423953C6" w14:textId="77777777" w:rsidR="00455EF9" w:rsidRDefault="00455EF9" w:rsidP="00ED2B58">
            <w:proofErr w:type="spellStart"/>
            <w:r>
              <w:t>Xtensible</w:t>
            </w:r>
            <w:proofErr w:type="spellEnd"/>
            <w:r>
              <w:t xml:space="preserve"> Markup Language</w:t>
            </w:r>
          </w:p>
        </w:tc>
        <w:tc>
          <w:tcPr>
            <w:tcW w:w="4680" w:type="dxa"/>
          </w:tcPr>
          <w:p w14:paraId="2C4FB3F7" w14:textId="77777777" w:rsidR="00455EF9" w:rsidRDefault="00455EF9" w:rsidP="00ED2B58"/>
        </w:tc>
      </w:tr>
      <w:tr w:rsidR="00455EF9" w14:paraId="7F3EAA66" w14:textId="77777777" w:rsidTr="00ED2B58">
        <w:tc>
          <w:tcPr>
            <w:tcW w:w="1130" w:type="dxa"/>
          </w:tcPr>
          <w:p w14:paraId="0D535A0F" w14:textId="77777777" w:rsidR="00455EF9" w:rsidRDefault="00455EF9" w:rsidP="00ED2B58">
            <w:r>
              <w:t>FHIR</w:t>
            </w:r>
          </w:p>
        </w:tc>
        <w:tc>
          <w:tcPr>
            <w:tcW w:w="3545" w:type="dxa"/>
          </w:tcPr>
          <w:p w14:paraId="51B296EA" w14:textId="77777777" w:rsidR="00455EF9" w:rsidRDefault="00455EF9" w:rsidP="00ED2B58">
            <w:r>
              <w:t>Fast Health Care Interoperability Resource</w:t>
            </w:r>
          </w:p>
        </w:tc>
        <w:tc>
          <w:tcPr>
            <w:tcW w:w="4680" w:type="dxa"/>
          </w:tcPr>
          <w:p w14:paraId="4B5461F4" w14:textId="77777777" w:rsidR="00455EF9" w:rsidRDefault="00455EF9" w:rsidP="00ED2B58">
            <w:r>
              <w:t>I</w:t>
            </w:r>
            <w:r w:rsidRPr="00441087">
              <w:t xml:space="preserve">s a </w:t>
            </w:r>
            <w:r>
              <w:t>s</w:t>
            </w:r>
            <w:r w:rsidRPr="00441087">
              <w:t>tandard describing data formats and elements (known as "resources") and an application programming interface (API) for exchanging electronic health records</w:t>
            </w:r>
          </w:p>
        </w:tc>
      </w:tr>
      <w:tr w:rsidR="00455EF9" w14:paraId="5D84C065" w14:textId="77777777" w:rsidTr="00ED2B58">
        <w:tc>
          <w:tcPr>
            <w:tcW w:w="1130" w:type="dxa"/>
          </w:tcPr>
          <w:p w14:paraId="221C0650" w14:textId="77777777" w:rsidR="00455EF9" w:rsidRDefault="00455EF9" w:rsidP="00ED2B58"/>
        </w:tc>
        <w:tc>
          <w:tcPr>
            <w:tcW w:w="3545" w:type="dxa"/>
          </w:tcPr>
          <w:p w14:paraId="282AFD43" w14:textId="77777777" w:rsidR="00455EF9" w:rsidRDefault="00455EF9" w:rsidP="00ED2B58"/>
        </w:tc>
        <w:tc>
          <w:tcPr>
            <w:tcW w:w="4680" w:type="dxa"/>
          </w:tcPr>
          <w:p w14:paraId="1442B0C9" w14:textId="77777777" w:rsidR="00455EF9" w:rsidRDefault="00455EF9" w:rsidP="00ED2B58"/>
        </w:tc>
      </w:tr>
    </w:tbl>
    <w:p w14:paraId="48D5D76E" w14:textId="77777777" w:rsidR="00455EF9" w:rsidRDefault="00455EF9" w:rsidP="00455EF9"/>
    <w:p w14:paraId="4EB670A6" w14:textId="77777777" w:rsidR="00455EF9" w:rsidRDefault="00455EF9" w:rsidP="00455EF9">
      <w:pPr>
        <w:shd w:val="clear" w:color="auto" w:fill="FFFFFF"/>
        <w:rPr>
          <w:rFonts w:ascii="Arial" w:hAnsi="Arial" w:cs="Arial"/>
          <w:color w:val="222222"/>
          <w:sz w:val="19"/>
          <w:szCs w:val="19"/>
        </w:rPr>
      </w:pPr>
    </w:p>
    <w:p w14:paraId="480C7A67" w14:textId="77777777" w:rsidR="00455EF9" w:rsidRDefault="00455EF9" w:rsidP="00455EF9">
      <w:pPr>
        <w:shd w:val="clear" w:color="auto" w:fill="FFFFFF"/>
        <w:rPr>
          <w:rFonts w:ascii="Arial" w:hAnsi="Arial" w:cs="Arial"/>
          <w:color w:val="222222"/>
          <w:sz w:val="19"/>
          <w:szCs w:val="19"/>
        </w:rPr>
      </w:pPr>
    </w:p>
    <w:p w14:paraId="21C0A30D" w14:textId="77777777" w:rsidR="00455EF9" w:rsidRDefault="00455EF9" w:rsidP="00455EF9"/>
    <w:p w14:paraId="763BF732" w14:textId="77777777" w:rsidR="00455EF9" w:rsidRDefault="00455EF9" w:rsidP="00455EF9"/>
    <w:p w14:paraId="75873252" w14:textId="77777777" w:rsidR="00455EF9" w:rsidRDefault="00455EF9" w:rsidP="00455EF9">
      <w:pPr>
        <w:rPr>
          <w:rFonts w:asciiTheme="minorHAnsi" w:eastAsiaTheme="minorHAnsi" w:hAnsiTheme="minorHAnsi" w:cstheme="minorBidi"/>
          <w:szCs w:val="22"/>
        </w:rPr>
      </w:pPr>
    </w:p>
    <w:p w14:paraId="5EA2690D" w14:textId="77777777" w:rsidR="00455EF9" w:rsidRDefault="00455EF9" w:rsidP="00455EF9"/>
    <w:p w14:paraId="17A4FBE8" w14:textId="77777777" w:rsidR="00455EF9" w:rsidRPr="00505DC9" w:rsidRDefault="00455EF9" w:rsidP="00455EF9">
      <w:pPr>
        <w:pStyle w:val="BodyText"/>
      </w:pPr>
    </w:p>
    <w:p w14:paraId="7347ECE4" w14:textId="0ED3351A" w:rsidR="00AA18B6" w:rsidRDefault="00AA18B6" w:rsidP="00AA18B6">
      <w:pPr>
        <w:pStyle w:val="BodyText"/>
      </w:pPr>
    </w:p>
    <w:p w14:paraId="57A8D8A5" w14:textId="488C39DB" w:rsidR="00AA18B6" w:rsidRDefault="00AA18B6" w:rsidP="00AA18B6">
      <w:pPr>
        <w:pStyle w:val="BodyText"/>
      </w:pPr>
    </w:p>
    <w:p w14:paraId="46944FB0" w14:textId="77777777" w:rsidR="00AA18B6" w:rsidRPr="00AA18B6" w:rsidRDefault="00AA18B6" w:rsidP="00AA18B6">
      <w:pPr>
        <w:pStyle w:val="BodyText"/>
      </w:pPr>
    </w:p>
    <w:p w14:paraId="0CE397AF" w14:textId="0BCBCFF5" w:rsidR="00041A14" w:rsidRDefault="00041A14" w:rsidP="00041A14">
      <w:r>
        <w:br w:type="page"/>
      </w:r>
    </w:p>
    <w:sectPr w:rsidR="00041A14" w:rsidSect="005D530F">
      <w:pgSz w:w="12240" w:h="15840" w:code="1"/>
      <w:pgMar w:top="1440" w:right="1440" w:bottom="1440" w:left="153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uthor" w:initials="A">
    <w:p w14:paraId="5F99DD27" w14:textId="77777777" w:rsidR="00F16F49" w:rsidRDefault="00F16F49">
      <w:pPr>
        <w:pStyle w:val="CommentText"/>
      </w:pPr>
      <w:r>
        <w:rPr>
          <w:rStyle w:val="CommentReference"/>
        </w:rPr>
        <w:annotationRef/>
      </w:r>
      <w:r>
        <w:t>We are missing Config Management tools and platforms for API management.  Covered mostly DevOps, then API versioning, and GitHub.  I am not seeing content on API Management platforms (cloud and on-prem) and what/how config mgmt. is done on those platforms.</w:t>
      </w:r>
    </w:p>
    <w:p w14:paraId="4A6CE170" w14:textId="07493E75" w:rsidR="00F16F49" w:rsidRDefault="00F16F49">
      <w:pPr>
        <w:pStyle w:val="CommentText"/>
      </w:pPr>
      <w:r>
        <w:t>Also, missing entirely the Mulesoft Configuration Management section at the bottom of the document.  Need to document CloudHub based application config management inside Runtime Manager, as well as on prem config mgmt. of Mule runtimes.</w:t>
      </w:r>
    </w:p>
  </w:comment>
  <w:comment w:id="12" w:author="Author" w:initials="A">
    <w:p w14:paraId="3F98464F" w14:textId="64FFBA77" w:rsidR="003834E9" w:rsidRDefault="003834E9">
      <w:pPr>
        <w:pStyle w:val="CommentText"/>
      </w:pPr>
      <w:r>
        <w:rPr>
          <w:rStyle w:val="CommentReference"/>
        </w:rPr>
        <w:annotationRef/>
      </w:r>
      <w:r>
        <w:t xml:space="preserve">Can you please provide an example of a traditional config management vs the newer automated way, as it applies to API </w:t>
      </w:r>
      <w:proofErr w:type="gramStart"/>
      <w:r>
        <w:t>development.</w:t>
      </w:r>
      <w:proofErr w:type="gramEnd"/>
      <w:r>
        <w:t xml:space="preserve">  Just a brief example side by side</w:t>
      </w:r>
    </w:p>
  </w:comment>
  <w:comment w:id="14" w:author="Author" w:initials="A">
    <w:p w14:paraId="41A14F3B" w14:textId="040EC854" w:rsidR="003834E9" w:rsidRDefault="003834E9">
      <w:pPr>
        <w:pStyle w:val="CommentText"/>
      </w:pPr>
      <w:r>
        <w:rPr>
          <w:rStyle w:val="CommentReference"/>
        </w:rPr>
        <w:annotationRef/>
      </w:r>
      <w:r>
        <w:t>Understanding an API-based config mgmt. approach, can you also describe how API development projects can be now managed in the cloud (i.e., via using cloud-based API mgmt., API publishing, and testing platforms)</w:t>
      </w:r>
    </w:p>
  </w:comment>
  <w:comment w:id="16" w:author="Author" w:initials="A">
    <w:p w14:paraId="4627EF4B" w14:textId="532E9EF0" w:rsidR="003834E9" w:rsidRDefault="003834E9">
      <w:pPr>
        <w:pStyle w:val="CommentText"/>
      </w:pPr>
      <w:r>
        <w:rPr>
          <w:rStyle w:val="CommentReference"/>
        </w:rPr>
        <w:annotationRef/>
      </w:r>
      <w:r>
        <w:t>The below are the DevOps tools.  What about cloud-based API management platforms like Mulesoft, 3Scales, Apigee, etc, that provide built-in config management of API design, dev, publishing and testing?  Please mention those as they are more applicable to our deliverable.</w:t>
      </w:r>
    </w:p>
  </w:comment>
  <w:comment w:id="23" w:author="Author" w:initials="A">
    <w:p w14:paraId="223F7BC3" w14:textId="7204B03F" w:rsidR="003834E9" w:rsidRDefault="003834E9">
      <w:pPr>
        <w:pStyle w:val="CommentText"/>
      </w:pPr>
      <w:r>
        <w:rPr>
          <w:rStyle w:val="CommentReference"/>
        </w:rPr>
        <w:annotationRef/>
      </w:r>
      <w:r>
        <w:t>Please add details on how Docker containerization can benefit API and microservice developers.  Since this document is for API developers, how would they benefit from Docker? Also, don’t agree that this is “future”.  Most of the cloud platform such as CloudHub have already migrated to Docker, and internal teams are already full steam ahead building microservices on Docker across organizations.</w:t>
      </w:r>
    </w:p>
  </w:comment>
  <w:comment w:id="26" w:author="Author" w:initials="A">
    <w:p w14:paraId="38EA4E22" w14:textId="23F64100" w:rsidR="003834E9" w:rsidRDefault="003834E9">
      <w:pPr>
        <w:pStyle w:val="CommentText"/>
      </w:pPr>
      <w:r>
        <w:rPr>
          <w:rStyle w:val="CommentReference"/>
        </w:rPr>
        <w:annotationRef/>
      </w:r>
      <w:r>
        <w:t>Please reference section 6 on API versioning for more details</w:t>
      </w:r>
    </w:p>
  </w:comment>
  <w:comment w:id="29" w:author="Author" w:initials="A">
    <w:p w14:paraId="392872CB" w14:textId="4288A63E" w:rsidR="003834E9" w:rsidRDefault="003834E9">
      <w:pPr>
        <w:pStyle w:val="CommentText"/>
      </w:pPr>
      <w:r>
        <w:rPr>
          <w:rStyle w:val="CommentReference"/>
        </w:rPr>
        <w:annotationRef/>
      </w:r>
      <w:r>
        <w:t>The API versioning should be already covered in other sections, please make sure you review these versioning guidelines with Jordan who authored Section 6, I believe</w:t>
      </w:r>
    </w:p>
  </w:comment>
  <w:comment w:id="36" w:author="Author" w:initials="A">
    <w:p w14:paraId="0F5E64CE" w14:textId="29769498" w:rsidR="003834E9" w:rsidRDefault="003834E9">
      <w:pPr>
        <w:pStyle w:val="CommentText"/>
      </w:pPr>
      <w:r>
        <w:rPr>
          <w:rStyle w:val="CommentReference"/>
        </w:rPr>
        <w:annotationRef/>
      </w:r>
      <w:r>
        <w:t xml:space="preserve">How is this Versioning sideway maps to </w:t>
      </w:r>
      <w:proofErr w:type="gramStart"/>
      <w:r>
        <w:t>the this</w:t>
      </w:r>
      <w:proofErr w:type="gramEnd"/>
      <w:r>
        <w:t xml:space="preserve"> Configuration Management section?  Can you explain more before you dive into Versioning, as this is unclear. From DevOps and Docker and into API versioning – not a clear transition and unclear on the reasons why we need this versioning sub-section in Config </w:t>
      </w:r>
      <w:proofErr w:type="spellStart"/>
      <w:r>
        <w:t>Mgmt</w:t>
      </w:r>
      <w:proofErr w:type="spellEnd"/>
    </w:p>
  </w:comment>
  <w:comment w:id="40" w:author="Author" w:initials="A">
    <w:p w14:paraId="08A65122" w14:textId="3DE30CBF" w:rsidR="00F16F49" w:rsidRDefault="00F16F49">
      <w:pPr>
        <w:pStyle w:val="CommentText"/>
      </w:pPr>
      <w:r>
        <w:rPr>
          <w:rStyle w:val="CommentReference"/>
        </w:rPr>
        <w:annotationRef/>
      </w:r>
      <w:r>
        <w:t xml:space="preserve">GitHub is a source code repository.  </w:t>
      </w:r>
      <w:proofErr w:type="gramStart"/>
      <w:r>
        <w:t>Do  we</w:t>
      </w:r>
      <w:proofErr w:type="gramEnd"/>
      <w:r>
        <w:t xml:space="preserve"> need to cover this subsection 1.5 in Config Management section?  Unclear as to why, please explain how 1.4 on API versioning and 1.5 on GitHub relate to Config </w:t>
      </w:r>
      <w:proofErr w:type="spellStart"/>
      <w:r>
        <w:t>Mgmt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6CE170" w15:done="0"/>
  <w15:commentEx w15:paraId="3F98464F" w15:done="0"/>
  <w15:commentEx w15:paraId="41A14F3B" w15:done="0"/>
  <w15:commentEx w15:paraId="4627EF4B" w15:done="0"/>
  <w15:commentEx w15:paraId="223F7BC3" w15:done="0"/>
  <w15:commentEx w15:paraId="38EA4E22" w15:done="0"/>
  <w15:commentEx w15:paraId="392872CB" w15:done="0"/>
  <w15:commentEx w15:paraId="0F5E64CE" w15:done="0"/>
  <w15:commentEx w15:paraId="08A651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6CE170" w16cid:durableId="1F04C89B"/>
  <w16cid:commentId w16cid:paraId="3F98464F" w16cid:durableId="1F04C5D0"/>
  <w16cid:commentId w16cid:paraId="41A14F3B" w16cid:durableId="1F04C617"/>
  <w16cid:commentId w16cid:paraId="4627EF4B" w16cid:durableId="1F04C668"/>
  <w16cid:commentId w16cid:paraId="223F7BC3" w16cid:durableId="1F04C6F2"/>
  <w16cid:commentId w16cid:paraId="38EA4E22" w16cid:durableId="1F04C75E"/>
  <w16cid:commentId w16cid:paraId="392872CB" w16cid:durableId="1F04C785"/>
  <w16cid:commentId w16cid:paraId="0F5E64CE" w16cid:durableId="1F04C7C5"/>
  <w16cid:commentId w16cid:paraId="08A65122" w16cid:durableId="1F04C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35011" w14:textId="77777777" w:rsidR="003A4419" w:rsidRDefault="003A4419">
      <w:r>
        <w:separator/>
      </w:r>
    </w:p>
    <w:p w14:paraId="3E036408" w14:textId="77777777" w:rsidR="003A4419" w:rsidRDefault="003A4419"/>
  </w:endnote>
  <w:endnote w:type="continuationSeparator" w:id="0">
    <w:p w14:paraId="53A5E441" w14:textId="77777777" w:rsidR="003A4419" w:rsidRDefault="003A4419">
      <w:r>
        <w:continuationSeparator/>
      </w:r>
    </w:p>
    <w:p w14:paraId="1E327904" w14:textId="77777777" w:rsidR="003A4419" w:rsidRDefault="003A4419"/>
  </w:endnote>
  <w:endnote w:type="continuationNotice" w:id="1">
    <w:p w14:paraId="2C146D2A" w14:textId="77777777" w:rsidR="003A4419" w:rsidRDefault="003A4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ali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D83A" w14:textId="77777777" w:rsidR="001C2E96" w:rsidRDefault="001C2E96"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7F05F2F2" w14:textId="77777777" w:rsidR="001C2E96" w:rsidRPr="009629BC" w:rsidRDefault="001C2E96"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C02D" w14:textId="77777777" w:rsidR="001C2E96" w:rsidRDefault="001C2E96">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1C2E96" w:rsidRDefault="001C2E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0228DDB" w:rsidR="001C2E96" w:rsidRPr="002277FE" w:rsidRDefault="001C2E96"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7B2F23">
      <w:rPr>
        <w:rStyle w:val="PageNumber"/>
        <w:noProof/>
      </w:rPr>
      <w:t>iii</w:t>
    </w:r>
    <w:r>
      <w:rPr>
        <w:rStyle w:val="PageNumber"/>
      </w:rPr>
      <w:fldChar w:fldCharType="end"/>
    </w:r>
    <w:r>
      <w:rPr>
        <w:rStyle w:val="PageNumber"/>
      </w:rPr>
      <w:tab/>
    </w:r>
    <w:r>
      <w:rPr>
        <w:rStyle w:val="PageNumber"/>
        <w:color w:val="000000" w:themeColor="text1"/>
      </w:rPr>
      <w:t>June 18</w:t>
    </w:r>
  </w:p>
  <w:p w14:paraId="0F39F4B5" w14:textId="77777777" w:rsidR="001C2E96" w:rsidRPr="00FD2649" w:rsidRDefault="001C2E96" w:rsidP="00FD2649">
    <w:pPr>
      <w:pStyle w:val="Foo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1C2E96" w:rsidRDefault="001C2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9FDE" w14:textId="77777777" w:rsidR="003A4419" w:rsidRDefault="003A4419">
      <w:r>
        <w:separator/>
      </w:r>
    </w:p>
    <w:p w14:paraId="60A2DF8A" w14:textId="77777777" w:rsidR="003A4419" w:rsidRDefault="003A4419"/>
  </w:footnote>
  <w:footnote w:type="continuationSeparator" w:id="0">
    <w:p w14:paraId="704D1FDC" w14:textId="77777777" w:rsidR="003A4419" w:rsidRDefault="003A4419">
      <w:r>
        <w:continuationSeparator/>
      </w:r>
    </w:p>
    <w:p w14:paraId="59CC25C5" w14:textId="77777777" w:rsidR="003A4419" w:rsidRDefault="003A4419"/>
  </w:footnote>
  <w:footnote w:type="continuationNotice" w:id="1">
    <w:p w14:paraId="175775E7" w14:textId="77777777" w:rsidR="003A4419" w:rsidRDefault="003A4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1C2E96" w:rsidRDefault="001C2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1C2E96" w:rsidRPr="00CD6FBC" w:rsidRDefault="001C2E96"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1C2E96" w:rsidRDefault="001C2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E056ECA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7C5724"/>
    <w:multiLevelType w:val="hybridMultilevel"/>
    <w:tmpl w:val="9E1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87C91"/>
    <w:multiLevelType w:val="hybridMultilevel"/>
    <w:tmpl w:val="9D5A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23AB4"/>
    <w:multiLevelType w:val="hybridMultilevel"/>
    <w:tmpl w:val="117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7E35A9"/>
    <w:multiLevelType w:val="hybridMultilevel"/>
    <w:tmpl w:val="B5A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1B015A"/>
    <w:multiLevelType w:val="hybridMultilevel"/>
    <w:tmpl w:val="159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625DD"/>
    <w:multiLevelType w:val="hybridMultilevel"/>
    <w:tmpl w:val="98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15C1F"/>
    <w:multiLevelType w:val="hybridMultilevel"/>
    <w:tmpl w:val="993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26E32"/>
    <w:multiLevelType w:val="hybridMultilevel"/>
    <w:tmpl w:val="7ED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759EE"/>
    <w:multiLevelType w:val="hybridMultilevel"/>
    <w:tmpl w:val="0B7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15:restartNumberingAfterBreak="0">
    <w:nsid w:val="4CB0420B"/>
    <w:multiLevelType w:val="hybridMultilevel"/>
    <w:tmpl w:val="D3D6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858BB"/>
    <w:multiLevelType w:val="hybridMultilevel"/>
    <w:tmpl w:val="A46C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8FE2584"/>
    <w:multiLevelType w:val="hybridMultilevel"/>
    <w:tmpl w:val="EB5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5"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4"/>
  </w:num>
  <w:num w:numId="3">
    <w:abstractNumId w:val="33"/>
  </w:num>
  <w:num w:numId="4">
    <w:abstractNumId w:val="36"/>
  </w:num>
  <w:num w:numId="5">
    <w:abstractNumId w:val="28"/>
  </w:num>
  <w:num w:numId="6">
    <w:abstractNumId w:val="13"/>
  </w:num>
  <w:num w:numId="7">
    <w:abstractNumId w:val="10"/>
  </w:num>
  <w:num w:numId="8">
    <w:abstractNumId w:val="15"/>
  </w:num>
  <w:num w:numId="9">
    <w:abstractNumId w:val="23"/>
  </w:num>
  <w:num w:numId="10">
    <w:abstractNumId w:val="14"/>
  </w:num>
  <w:num w:numId="11">
    <w:abstractNumId w:val="19"/>
  </w:num>
  <w:num w:numId="12">
    <w:abstractNumId w:val="29"/>
  </w:num>
  <w:num w:numId="13">
    <w:abstractNumId w:val="32"/>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4"/>
  </w:num>
  <w:num w:numId="18">
    <w:abstractNumId w:val="1"/>
  </w:num>
  <w:num w:numId="19">
    <w:abstractNumId w:val="0"/>
  </w:num>
  <w:num w:numId="20">
    <w:abstractNumId w:val="16"/>
  </w:num>
  <w:num w:numId="21">
    <w:abstractNumId w:val="3"/>
  </w:num>
  <w:num w:numId="22">
    <w:abstractNumId w:val="26"/>
  </w:num>
  <w:num w:numId="23">
    <w:abstractNumId w:val="6"/>
  </w:num>
  <w:num w:numId="24">
    <w:abstractNumId w:val="22"/>
  </w:num>
  <w:num w:numId="25">
    <w:abstractNumId w:val="27"/>
  </w:num>
  <w:num w:numId="26">
    <w:abstractNumId w:val="35"/>
  </w:num>
  <w:num w:numId="27">
    <w:abstractNumId w:val="21"/>
  </w:num>
  <w:num w:numId="28">
    <w:abstractNumId w:val="5"/>
  </w:num>
  <w:num w:numId="29">
    <w:abstractNumId w:val="18"/>
  </w:num>
  <w:num w:numId="30">
    <w:abstractNumId w:val="11"/>
  </w:num>
  <w:num w:numId="31">
    <w:abstractNumId w:val="30"/>
  </w:num>
  <w:num w:numId="32">
    <w:abstractNumId w:val="25"/>
  </w:num>
  <w:num w:numId="33">
    <w:abstractNumId w:val="17"/>
  </w:num>
  <w:num w:numId="34">
    <w:abstractNumId w:val="9"/>
  </w:num>
  <w:num w:numId="35">
    <w:abstractNumId w:val="7"/>
  </w:num>
  <w:num w:numId="36">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7">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8">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40">
    <w:abstractNumId w:val="12"/>
  </w:num>
  <w:num w:numId="41">
    <w:abstractNumId w:val="2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788"/>
    <w:rsid w:val="000022C8"/>
    <w:rsid w:val="00003FC7"/>
    <w:rsid w:val="000044E0"/>
    <w:rsid w:val="000058B6"/>
    <w:rsid w:val="000059BA"/>
    <w:rsid w:val="000063A7"/>
    <w:rsid w:val="00006598"/>
    <w:rsid w:val="0000675B"/>
    <w:rsid w:val="00006DB8"/>
    <w:rsid w:val="00007B9F"/>
    <w:rsid w:val="00010105"/>
    <w:rsid w:val="00010140"/>
    <w:rsid w:val="00011267"/>
    <w:rsid w:val="0001128F"/>
    <w:rsid w:val="000114B6"/>
    <w:rsid w:val="00011E75"/>
    <w:rsid w:val="00011EE6"/>
    <w:rsid w:val="0001226E"/>
    <w:rsid w:val="00014073"/>
    <w:rsid w:val="0001544B"/>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6900"/>
    <w:rsid w:val="0002752E"/>
    <w:rsid w:val="00030C06"/>
    <w:rsid w:val="00031FDD"/>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BB"/>
    <w:rsid w:val="00052946"/>
    <w:rsid w:val="00053BCB"/>
    <w:rsid w:val="000542CD"/>
    <w:rsid w:val="00054B11"/>
    <w:rsid w:val="0005526E"/>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71B"/>
    <w:rsid w:val="0007778C"/>
    <w:rsid w:val="00080A2A"/>
    <w:rsid w:val="00080F3A"/>
    <w:rsid w:val="00082FD1"/>
    <w:rsid w:val="000855A6"/>
    <w:rsid w:val="00085737"/>
    <w:rsid w:val="00086A3C"/>
    <w:rsid w:val="00086D68"/>
    <w:rsid w:val="00086F39"/>
    <w:rsid w:val="00087D22"/>
    <w:rsid w:val="00087D5F"/>
    <w:rsid w:val="00087DC3"/>
    <w:rsid w:val="0009029F"/>
    <w:rsid w:val="0009130B"/>
    <w:rsid w:val="0009184E"/>
    <w:rsid w:val="000928CB"/>
    <w:rsid w:val="00093A72"/>
    <w:rsid w:val="0009494B"/>
    <w:rsid w:val="00094ABC"/>
    <w:rsid w:val="000963D9"/>
    <w:rsid w:val="0009703E"/>
    <w:rsid w:val="00097801"/>
    <w:rsid w:val="000A0634"/>
    <w:rsid w:val="000A0CF7"/>
    <w:rsid w:val="000A1631"/>
    <w:rsid w:val="000A1BF7"/>
    <w:rsid w:val="000A3351"/>
    <w:rsid w:val="000A497E"/>
    <w:rsid w:val="000A5B5C"/>
    <w:rsid w:val="000A5F5A"/>
    <w:rsid w:val="000A60C0"/>
    <w:rsid w:val="000A6AFB"/>
    <w:rsid w:val="000A6C8B"/>
    <w:rsid w:val="000B198F"/>
    <w:rsid w:val="000B23F8"/>
    <w:rsid w:val="000B3125"/>
    <w:rsid w:val="000B3163"/>
    <w:rsid w:val="000B3406"/>
    <w:rsid w:val="000B3899"/>
    <w:rsid w:val="000B3CD6"/>
    <w:rsid w:val="000B40DE"/>
    <w:rsid w:val="000B5DB4"/>
    <w:rsid w:val="000C00A4"/>
    <w:rsid w:val="000C0394"/>
    <w:rsid w:val="000C0F6D"/>
    <w:rsid w:val="000C14C1"/>
    <w:rsid w:val="000C1A3B"/>
    <w:rsid w:val="000C420A"/>
    <w:rsid w:val="000C4EBF"/>
    <w:rsid w:val="000C57EB"/>
    <w:rsid w:val="000C5A96"/>
    <w:rsid w:val="000C5AB7"/>
    <w:rsid w:val="000C62AA"/>
    <w:rsid w:val="000C696A"/>
    <w:rsid w:val="000C7DCB"/>
    <w:rsid w:val="000D1043"/>
    <w:rsid w:val="000D1919"/>
    <w:rsid w:val="000D2244"/>
    <w:rsid w:val="000D25E0"/>
    <w:rsid w:val="000D270F"/>
    <w:rsid w:val="000D2870"/>
    <w:rsid w:val="000D2A67"/>
    <w:rsid w:val="000D3D16"/>
    <w:rsid w:val="000D404D"/>
    <w:rsid w:val="000D683F"/>
    <w:rsid w:val="000D78B8"/>
    <w:rsid w:val="000D7A92"/>
    <w:rsid w:val="000E058E"/>
    <w:rsid w:val="000E1D19"/>
    <w:rsid w:val="000E1DF1"/>
    <w:rsid w:val="000E3F48"/>
    <w:rsid w:val="000F0FFC"/>
    <w:rsid w:val="000F3438"/>
    <w:rsid w:val="000F374E"/>
    <w:rsid w:val="000F3764"/>
    <w:rsid w:val="000F3880"/>
    <w:rsid w:val="000F42D6"/>
    <w:rsid w:val="000F448C"/>
    <w:rsid w:val="000F50B1"/>
    <w:rsid w:val="000F5F4F"/>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B8B"/>
    <w:rsid w:val="00126AD2"/>
    <w:rsid w:val="00126F3C"/>
    <w:rsid w:val="00130560"/>
    <w:rsid w:val="00132AAA"/>
    <w:rsid w:val="00133225"/>
    <w:rsid w:val="00133422"/>
    <w:rsid w:val="00135664"/>
    <w:rsid w:val="001356FF"/>
    <w:rsid w:val="00137190"/>
    <w:rsid w:val="0013764A"/>
    <w:rsid w:val="00137983"/>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57CAF"/>
    <w:rsid w:val="00160824"/>
    <w:rsid w:val="00160EBD"/>
    <w:rsid w:val="001615A5"/>
    <w:rsid w:val="001616EB"/>
    <w:rsid w:val="00161ED8"/>
    <w:rsid w:val="001621F0"/>
    <w:rsid w:val="001624C3"/>
    <w:rsid w:val="00162862"/>
    <w:rsid w:val="00163E14"/>
    <w:rsid w:val="001645B5"/>
    <w:rsid w:val="00165AB8"/>
    <w:rsid w:val="001666BD"/>
    <w:rsid w:val="00166821"/>
    <w:rsid w:val="001669E7"/>
    <w:rsid w:val="0016789C"/>
    <w:rsid w:val="00170E4B"/>
    <w:rsid w:val="00172848"/>
    <w:rsid w:val="00172D7F"/>
    <w:rsid w:val="00173BA6"/>
    <w:rsid w:val="00174A64"/>
    <w:rsid w:val="00175B50"/>
    <w:rsid w:val="00175C2D"/>
    <w:rsid w:val="00176E7E"/>
    <w:rsid w:val="00176FBD"/>
    <w:rsid w:val="0017703B"/>
    <w:rsid w:val="00180235"/>
    <w:rsid w:val="001808EB"/>
    <w:rsid w:val="00180946"/>
    <w:rsid w:val="00180977"/>
    <w:rsid w:val="001846A6"/>
    <w:rsid w:val="001856BB"/>
    <w:rsid w:val="00185E02"/>
    <w:rsid w:val="00185EE2"/>
    <w:rsid w:val="00186009"/>
    <w:rsid w:val="00186101"/>
    <w:rsid w:val="00186301"/>
    <w:rsid w:val="00187355"/>
    <w:rsid w:val="00192334"/>
    <w:rsid w:val="001925C6"/>
    <w:rsid w:val="0019319B"/>
    <w:rsid w:val="00193504"/>
    <w:rsid w:val="001941B2"/>
    <w:rsid w:val="00195428"/>
    <w:rsid w:val="00196295"/>
    <w:rsid w:val="001976A8"/>
    <w:rsid w:val="001A0522"/>
    <w:rsid w:val="001A1E37"/>
    <w:rsid w:val="001A1F98"/>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145"/>
    <w:rsid w:val="001C02EC"/>
    <w:rsid w:val="001C04BD"/>
    <w:rsid w:val="001C0C5D"/>
    <w:rsid w:val="001C129E"/>
    <w:rsid w:val="001C1FE0"/>
    <w:rsid w:val="001C2E96"/>
    <w:rsid w:val="001C4929"/>
    <w:rsid w:val="001C4AC9"/>
    <w:rsid w:val="001C4F38"/>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0A8D"/>
    <w:rsid w:val="001E2072"/>
    <w:rsid w:val="001E2949"/>
    <w:rsid w:val="001E2F25"/>
    <w:rsid w:val="001E3626"/>
    <w:rsid w:val="001E4B39"/>
    <w:rsid w:val="001E7761"/>
    <w:rsid w:val="001F1217"/>
    <w:rsid w:val="001F1589"/>
    <w:rsid w:val="001F20D6"/>
    <w:rsid w:val="001F23A4"/>
    <w:rsid w:val="001F23B2"/>
    <w:rsid w:val="001F2464"/>
    <w:rsid w:val="001F3FB8"/>
    <w:rsid w:val="001F4A24"/>
    <w:rsid w:val="001F4E6D"/>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6419"/>
    <w:rsid w:val="00256F04"/>
    <w:rsid w:val="0026063A"/>
    <w:rsid w:val="00260781"/>
    <w:rsid w:val="002623E7"/>
    <w:rsid w:val="00263C52"/>
    <w:rsid w:val="00264A28"/>
    <w:rsid w:val="00266D60"/>
    <w:rsid w:val="00267360"/>
    <w:rsid w:val="00267669"/>
    <w:rsid w:val="00267B81"/>
    <w:rsid w:val="00273139"/>
    <w:rsid w:val="002734C3"/>
    <w:rsid w:val="00274777"/>
    <w:rsid w:val="00275948"/>
    <w:rsid w:val="00275A11"/>
    <w:rsid w:val="002767DF"/>
    <w:rsid w:val="00276BC3"/>
    <w:rsid w:val="0028049C"/>
    <w:rsid w:val="00280A53"/>
    <w:rsid w:val="00281186"/>
    <w:rsid w:val="0028239C"/>
    <w:rsid w:val="00282EDE"/>
    <w:rsid w:val="002834D2"/>
    <w:rsid w:val="00283641"/>
    <w:rsid w:val="00283AEC"/>
    <w:rsid w:val="00284D00"/>
    <w:rsid w:val="0028639D"/>
    <w:rsid w:val="00286625"/>
    <w:rsid w:val="0028757C"/>
    <w:rsid w:val="00290DDA"/>
    <w:rsid w:val="00292041"/>
    <w:rsid w:val="00292A32"/>
    <w:rsid w:val="00292B10"/>
    <w:rsid w:val="002934EF"/>
    <w:rsid w:val="00293F67"/>
    <w:rsid w:val="0029557F"/>
    <w:rsid w:val="002963DD"/>
    <w:rsid w:val="00296F32"/>
    <w:rsid w:val="002A0671"/>
    <w:rsid w:val="002A0C8C"/>
    <w:rsid w:val="002A0E71"/>
    <w:rsid w:val="002A14B1"/>
    <w:rsid w:val="002A29C6"/>
    <w:rsid w:val="002A2EE5"/>
    <w:rsid w:val="002A4907"/>
    <w:rsid w:val="002A5154"/>
    <w:rsid w:val="002A60DF"/>
    <w:rsid w:val="002A684E"/>
    <w:rsid w:val="002B10EF"/>
    <w:rsid w:val="002B182E"/>
    <w:rsid w:val="002B1E04"/>
    <w:rsid w:val="002B3FCE"/>
    <w:rsid w:val="002B44A2"/>
    <w:rsid w:val="002B5571"/>
    <w:rsid w:val="002B7DA8"/>
    <w:rsid w:val="002C119B"/>
    <w:rsid w:val="002C2ADC"/>
    <w:rsid w:val="002C2ECF"/>
    <w:rsid w:val="002C57EB"/>
    <w:rsid w:val="002C5D42"/>
    <w:rsid w:val="002C6335"/>
    <w:rsid w:val="002C6339"/>
    <w:rsid w:val="002D03E1"/>
    <w:rsid w:val="002D0C49"/>
    <w:rsid w:val="002D152D"/>
    <w:rsid w:val="002D1B52"/>
    <w:rsid w:val="002D2B98"/>
    <w:rsid w:val="002D47D7"/>
    <w:rsid w:val="002D5204"/>
    <w:rsid w:val="002D60EA"/>
    <w:rsid w:val="002D70F5"/>
    <w:rsid w:val="002D79BD"/>
    <w:rsid w:val="002D7BC4"/>
    <w:rsid w:val="002E0468"/>
    <w:rsid w:val="002E1D8C"/>
    <w:rsid w:val="002E2927"/>
    <w:rsid w:val="002E3157"/>
    <w:rsid w:val="002E32F2"/>
    <w:rsid w:val="002E3419"/>
    <w:rsid w:val="002E3457"/>
    <w:rsid w:val="002E3744"/>
    <w:rsid w:val="002E6ED9"/>
    <w:rsid w:val="002E751D"/>
    <w:rsid w:val="002F0076"/>
    <w:rsid w:val="002F083C"/>
    <w:rsid w:val="002F0CE7"/>
    <w:rsid w:val="002F2A91"/>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503C"/>
    <w:rsid w:val="00305E6D"/>
    <w:rsid w:val="00306675"/>
    <w:rsid w:val="00306BAE"/>
    <w:rsid w:val="003072BC"/>
    <w:rsid w:val="00307A71"/>
    <w:rsid w:val="00307E08"/>
    <w:rsid w:val="003110DB"/>
    <w:rsid w:val="00311885"/>
    <w:rsid w:val="00313A86"/>
    <w:rsid w:val="00314406"/>
    <w:rsid w:val="00314B90"/>
    <w:rsid w:val="00315E02"/>
    <w:rsid w:val="00317093"/>
    <w:rsid w:val="00321815"/>
    <w:rsid w:val="00321CEF"/>
    <w:rsid w:val="00321D57"/>
    <w:rsid w:val="0032241E"/>
    <w:rsid w:val="003224BE"/>
    <w:rsid w:val="00323378"/>
    <w:rsid w:val="00323559"/>
    <w:rsid w:val="003241CE"/>
    <w:rsid w:val="003249CD"/>
    <w:rsid w:val="00324A8E"/>
    <w:rsid w:val="00326560"/>
    <w:rsid w:val="00326966"/>
    <w:rsid w:val="00327393"/>
    <w:rsid w:val="0032775A"/>
    <w:rsid w:val="00327A8A"/>
    <w:rsid w:val="00330BCD"/>
    <w:rsid w:val="00333345"/>
    <w:rsid w:val="0033424D"/>
    <w:rsid w:val="003352FD"/>
    <w:rsid w:val="00337135"/>
    <w:rsid w:val="00337639"/>
    <w:rsid w:val="00337A3B"/>
    <w:rsid w:val="003402D7"/>
    <w:rsid w:val="003404DF"/>
    <w:rsid w:val="003405F3"/>
    <w:rsid w:val="003417C9"/>
    <w:rsid w:val="00342B8D"/>
    <w:rsid w:val="00342BAF"/>
    <w:rsid w:val="00342DD9"/>
    <w:rsid w:val="00342E0C"/>
    <w:rsid w:val="00343331"/>
    <w:rsid w:val="0034433C"/>
    <w:rsid w:val="00344EBE"/>
    <w:rsid w:val="003457E4"/>
    <w:rsid w:val="0034654E"/>
    <w:rsid w:val="00346959"/>
    <w:rsid w:val="0035215C"/>
    <w:rsid w:val="003522C5"/>
    <w:rsid w:val="003529A9"/>
    <w:rsid w:val="00352A8A"/>
    <w:rsid w:val="00353152"/>
    <w:rsid w:val="00353D61"/>
    <w:rsid w:val="003541E8"/>
    <w:rsid w:val="0035557D"/>
    <w:rsid w:val="00355D48"/>
    <w:rsid w:val="00355ECF"/>
    <w:rsid w:val="003565ED"/>
    <w:rsid w:val="00360618"/>
    <w:rsid w:val="00360D77"/>
    <w:rsid w:val="003622F7"/>
    <w:rsid w:val="00362E09"/>
    <w:rsid w:val="00363C86"/>
    <w:rsid w:val="00363C9A"/>
    <w:rsid w:val="003649E2"/>
    <w:rsid w:val="0036641F"/>
    <w:rsid w:val="00366AB0"/>
    <w:rsid w:val="003720BB"/>
    <w:rsid w:val="00372700"/>
    <w:rsid w:val="00372F2A"/>
    <w:rsid w:val="0037360D"/>
    <w:rsid w:val="0037487D"/>
    <w:rsid w:val="0037648C"/>
    <w:rsid w:val="00376804"/>
    <w:rsid w:val="00376AB1"/>
    <w:rsid w:val="00376DD4"/>
    <w:rsid w:val="0037781D"/>
    <w:rsid w:val="00381487"/>
    <w:rsid w:val="0038156C"/>
    <w:rsid w:val="003834E9"/>
    <w:rsid w:val="00383A72"/>
    <w:rsid w:val="00384069"/>
    <w:rsid w:val="00384D57"/>
    <w:rsid w:val="00386C8C"/>
    <w:rsid w:val="00387344"/>
    <w:rsid w:val="003878EE"/>
    <w:rsid w:val="00391278"/>
    <w:rsid w:val="00391862"/>
    <w:rsid w:val="00392B05"/>
    <w:rsid w:val="00393282"/>
    <w:rsid w:val="00393538"/>
    <w:rsid w:val="00393669"/>
    <w:rsid w:val="00397124"/>
    <w:rsid w:val="003979BC"/>
    <w:rsid w:val="003A1672"/>
    <w:rsid w:val="003A1C5E"/>
    <w:rsid w:val="003A248B"/>
    <w:rsid w:val="003A25E0"/>
    <w:rsid w:val="003A2AEA"/>
    <w:rsid w:val="003A3A65"/>
    <w:rsid w:val="003A3B55"/>
    <w:rsid w:val="003A4419"/>
    <w:rsid w:val="003B02DE"/>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4985"/>
    <w:rsid w:val="003D4E4C"/>
    <w:rsid w:val="003D59EF"/>
    <w:rsid w:val="003D707B"/>
    <w:rsid w:val="003D7383"/>
    <w:rsid w:val="003D7EA1"/>
    <w:rsid w:val="003E009F"/>
    <w:rsid w:val="003E039E"/>
    <w:rsid w:val="003E04C5"/>
    <w:rsid w:val="003E0B31"/>
    <w:rsid w:val="003E1BCE"/>
    <w:rsid w:val="003E1F9E"/>
    <w:rsid w:val="003E2A08"/>
    <w:rsid w:val="003E3055"/>
    <w:rsid w:val="003E79EC"/>
    <w:rsid w:val="003F1378"/>
    <w:rsid w:val="003F19FB"/>
    <w:rsid w:val="003F25E3"/>
    <w:rsid w:val="003F2ACE"/>
    <w:rsid w:val="003F30DB"/>
    <w:rsid w:val="003F3488"/>
    <w:rsid w:val="003F4110"/>
    <w:rsid w:val="003F4356"/>
    <w:rsid w:val="003F4789"/>
    <w:rsid w:val="003F5486"/>
    <w:rsid w:val="003F7713"/>
    <w:rsid w:val="003F7A19"/>
    <w:rsid w:val="004008A0"/>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36C6"/>
    <w:rsid w:val="00413CFE"/>
    <w:rsid w:val="004145D9"/>
    <w:rsid w:val="00414D98"/>
    <w:rsid w:val="0041613A"/>
    <w:rsid w:val="004168EA"/>
    <w:rsid w:val="00416A8F"/>
    <w:rsid w:val="00417B94"/>
    <w:rsid w:val="004207F8"/>
    <w:rsid w:val="00423003"/>
    <w:rsid w:val="00423A58"/>
    <w:rsid w:val="00423C76"/>
    <w:rsid w:val="00425AAB"/>
    <w:rsid w:val="00426C82"/>
    <w:rsid w:val="0043071B"/>
    <w:rsid w:val="00430F03"/>
    <w:rsid w:val="004321E8"/>
    <w:rsid w:val="004325EC"/>
    <w:rsid w:val="00433816"/>
    <w:rsid w:val="004345EA"/>
    <w:rsid w:val="0043465F"/>
    <w:rsid w:val="004346C9"/>
    <w:rsid w:val="00435229"/>
    <w:rsid w:val="004354F5"/>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4FA0"/>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39F9"/>
    <w:rsid w:val="0047411F"/>
    <w:rsid w:val="00474BBC"/>
    <w:rsid w:val="00474D92"/>
    <w:rsid w:val="00476673"/>
    <w:rsid w:val="004767FC"/>
    <w:rsid w:val="00476E4A"/>
    <w:rsid w:val="0048016C"/>
    <w:rsid w:val="0048236F"/>
    <w:rsid w:val="00482656"/>
    <w:rsid w:val="004843E1"/>
    <w:rsid w:val="0048455F"/>
    <w:rsid w:val="00490A94"/>
    <w:rsid w:val="004920DB"/>
    <w:rsid w:val="0049252B"/>
    <w:rsid w:val="004929C8"/>
    <w:rsid w:val="00494079"/>
    <w:rsid w:val="00494157"/>
    <w:rsid w:val="00494790"/>
    <w:rsid w:val="00494986"/>
    <w:rsid w:val="00494AF9"/>
    <w:rsid w:val="0049594C"/>
    <w:rsid w:val="00495C04"/>
    <w:rsid w:val="0049619D"/>
    <w:rsid w:val="00496203"/>
    <w:rsid w:val="00496625"/>
    <w:rsid w:val="004969D1"/>
    <w:rsid w:val="00497301"/>
    <w:rsid w:val="00497CAE"/>
    <w:rsid w:val="004A03D7"/>
    <w:rsid w:val="004A0F06"/>
    <w:rsid w:val="004A177E"/>
    <w:rsid w:val="004A21D8"/>
    <w:rsid w:val="004A28E1"/>
    <w:rsid w:val="004A3897"/>
    <w:rsid w:val="004A4217"/>
    <w:rsid w:val="004A6093"/>
    <w:rsid w:val="004A64C8"/>
    <w:rsid w:val="004B00F9"/>
    <w:rsid w:val="004B0A72"/>
    <w:rsid w:val="004B14C8"/>
    <w:rsid w:val="004B1CF8"/>
    <w:rsid w:val="004B3DE8"/>
    <w:rsid w:val="004B4C9D"/>
    <w:rsid w:val="004B5D44"/>
    <w:rsid w:val="004B610B"/>
    <w:rsid w:val="004B6121"/>
    <w:rsid w:val="004B64EC"/>
    <w:rsid w:val="004B6A9A"/>
    <w:rsid w:val="004B7A9B"/>
    <w:rsid w:val="004C01DC"/>
    <w:rsid w:val="004C0545"/>
    <w:rsid w:val="004C2E6A"/>
    <w:rsid w:val="004C48B0"/>
    <w:rsid w:val="004C4EAF"/>
    <w:rsid w:val="004C509E"/>
    <w:rsid w:val="004C68A2"/>
    <w:rsid w:val="004C69B2"/>
    <w:rsid w:val="004C6AE5"/>
    <w:rsid w:val="004C6FB2"/>
    <w:rsid w:val="004C7B80"/>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D73AA"/>
    <w:rsid w:val="004E1245"/>
    <w:rsid w:val="004E1D66"/>
    <w:rsid w:val="004E409F"/>
    <w:rsid w:val="004E4DC1"/>
    <w:rsid w:val="004E698E"/>
    <w:rsid w:val="004E75CA"/>
    <w:rsid w:val="004F0096"/>
    <w:rsid w:val="004F0FB3"/>
    <w:rsid w:val="004F1BBF"/>
    <w:rsid w:val="004F1CA9"/>
    <w:rsid w:val="004F240F"/>
    <w:rsid w:val="004F3A80"/>
    <w:rsid w:val="004F4618"/>
    <w:rsid w:val="004F5824"/>
    <w:rsid w:val="004F6FB2"/>
    <w:rsid w:val="004F7A0E"/>
    <w:rsid w:val="004F7EC9"/>
    <w:rsid w:val="00500238"/>
    <w:rsid w:val="00502089"/>
    <w:rsid w:val="00503747"/>
    <w:rsid w:val="005037E2"/>
    <w:rsid w:val="00504842"/>
    <w:rsid w:val="00504BC1"/>
    <w:rsid w:val="00505383"/>
    <w:rsid w:val="00505DC9"/>
    <w:rsid w:val="0050659A"/>
    <w:rsid w:val="00506644"/>
    <w:rsid w:val="00507FDA"/>
    <w:rsid w:val="005100F6"/>
    <w:rsid w:val="00510914"/>
    <w:rsid w:val="00511069"/>
    <w:rsid w:val="00511BCB"/>
    <w:rsid w:val="0051225C"/>
    <w:rsid w:val="00512341"/>
    <w:rsid w:val="00512D4C"/>
    <w:rsid w:val="00514000"/>
    <w:rsid w:val="00514761"/>
    <w:rsid w:val="00515C41"/>
    <w:rsid w:val="00515F2A"/>
    <w:rsid w:val="005168AE"/>
    <w:rsid w:val="00517260"/>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313D"/>
    <w:rsid w:val="00535056"/>
    <w:rsid w:val="00536133"/>
    <w:rsid w:val="00537E15"/>
    <w:rsid w:val="0054036B"/>
    <w:rsid w:val="00541BBC"/>
    <w:rsid w:val="005421F8"/>
    <w:rsid w:val="00542C96"/>
    <w:rsid w:val="00543DF7"/>
    <w:rsid w:val="00543E06"/>
    <w:rsid w:val="00543EE7"/>
    <w:rsid w:val="005465A0"/>
    <w:rsid w:val="0054675D"/>
    <w:rsid w:val="00547186"/>
    <w:rsid w:val="00547794"/>
    <w:rsid w:val="00547BFF"/>
    <w:rsid w:val="00550162"/>
    <w:rsid w:val="00551240"/>
    <w:rsid w:val="0055148B"/>
    <w:rsid w:val="0055161D"/>
    <w:rsid w:val="00551879"/>
    <w:rsid w:val="00552150"/>
    <w:rsid w:val="0055349F"/>
    <w:rsid w:val="00554B8F"/>
    <w:rsid w:val="005554DD"/>
    <w:rsid w:val="00556190"/>
    <w:rsid w:val="005578BB"/>
    <w:rsid w:val="00560211"/>
    <w:rsid w:val="00560721"/>
    <w:rsid w:val="005647C7"/>
    <w:rsid w:val="00565AD3"/>
    <w:rsid w:val="00566D6A"/>
    <w:rsid w:val="00571396"/>
    <w:rsid w:val="005731E6"/>
    <w:rsid w:val="005738EB"/>
    <w:rsid w:val="005742A9"/>
    <w:rsid w:val="00575CF7"/>
    <w:rsid w:val="00575CFA"/>
    <w:rsid w:val="00576377"/>
    <w:rsid w:val="00576C7B"/>
    <w:rsid w:val="005779CD"/>
    <w:rsid w:val="00577B5B"/>
    <w:rsid w:val="00580BFB"/>
    <w:rsid w:val="00582A66"/>
    <w:rsid w:val="0058340F"/>
    <w:rsid w:val="005845DD"/>
    <w:rsid w:val="00584BF4"/>
    <w:rsid w:val="00584F2F"/>
    <w:rsid w:val="00585147"/>
    <w:rsid w:val="00585881"/>
    <w:rsid w:val="00585E66"/>
    <w:rsid w:val="00586A6B"/>
    <w:rsid w:val="005876F9"/>
    <w:rsid w:val="0059028C"/>
    <w:rsid w:val="005923D2"/>
    <w:rsid w:val="00592667"/>
    <w:rsid w:val="00594383"/>
    <w:rsid w:val="00594F84"/>
    <w:rsid w:val="00595A0E"/>
    <w:rsid w:val="005A1750"/>
    <w:rsid w:val="005A1C16"/>
    <w:rsid w:val="005A2157"/>
    <w:rsid w:val="005A3CBC"/>
    <w:rsid w:val="005A3DAD"/>
    <w:rsid w:val="005A4C19"/>
    <w:rsid w:val="005A722B"/>
    <w:rsid w:val="005B0E99"/>
    <w:rsid w:val="005B108A"/>
    <w:rsid w:val="005B2BD6"/>
    <w:rsid w:val="005B45C4"/>
    <w:rsid w:val="005B4D58"/>
    <w:rsid w:val="005B4F34"/>
    <w:rsid w:val="005B6423"/>
    <w:rsid w:val="005B6E23"/>
    <w:rsid w:val="005B6E70"/>
    <w:rsid w:val="005B71EC"/>
    <w:rsid w:val="005B7CDD"/>
    <w:rsid w:val="005C1126"/>
    <w:rsid w:val="005C300C"/>
    <w:rsid w:val="005C305F"/>
    <w:rsid w:val="005C48E3"/>
    <w:rsid w:val="005C7733"/>
    <w:rsid w:val="005C7D44"/>
    <w:rsid w:val="005D0F96"/>
    <w:rsid w:val="005D1383"/>
    <w:rsid w:val="005D18C5"/>
    <w:rsid w:val="005D367F"/>
    <w:rsid w:val="005D3B22"/>
    <w:rsid w:val="005D530F"/>
    <w:rsid w:val="005D553E"/>
    <w:rsid w:val="005D5AF8"/>
    <w:rsid w:val="005D5CB2"/>
    <w:rsid w:val="005D6CAF"/>
    <w:rsid w:val="005E03E6"/>
    <w:rsid w:val="005E0CD0"/>
    <w:rsid w:val="005E1942"/>
    <w:rsid w:val="005E2604"/>
    <w:rsid w:val="005E2AF9"/>
    <w:rsid w:val="005E39FF"/>
    <w:rsid w:val="005E3A6B"/>
    <w:rsid w:val="005E4221"/>
    <w:rsid w:val="005E4A78"/>
    <w:rsid w:val="005E5130"/>
    <w:rsid w:val="005E5F81"/>
    <w:rsid w:val="005E6AEF"/>
    <w:rsid w:val="005E6F5E"/>
    <w:rsid w:val="005E7923"/>
    <w:rsid w:val="005E7D7D"/>
    <w:rsid w:val="005F07EB"/>
    <w:rsid w:val="005F1206"/>
    <w:rsid w:val="005F22C0"/>
    <w:rsid w:val="005F24B7"/>
    <w:rsid w:val="005F2892"/>
    <w:rsid w:val="005F2D69"/>
    <w:rsid w:val="005F48B9"/>
    <w:rsid w:val="005F48C6"/>
    <w:rsid w:val="005F6487"/>
    <w:rsid w:val="005F77CD"/>
    <w:rsid w:val="00600235"/>
    <w:rsid w:val="0060302D"/>
    <w:rsid w:val="00604756"/>
    <w:rsid w:val="00604AFD"/>
    <w:rsid w:val="00605299"/>
    <w:rsid w:val="00606577"/>
    <w:rsid w:val="00606743"/>
    <w:rsid w:val="00607452"/>
    <w:rsid w:val="00610332"/>
    <w:rsid w:val="00610BC9"/>
    <w:rsid w:val="006112AF"/>
    <w:rsid w:val="00611F59"/>
    <w:rsid w:val="00612D0A"/>
    <w:rsid w:val="006133E9"/>
    <w:rsid w:val="00613DF0"/>
    <w:rsid w:val="00614A5E"/>
    <w:rsid w:val="00615549"/>
    <w:rsid w:val="0061691B"/>
    <w:rsid w:val="00616BF1"/>
    <w:rsid w:val="00617B7F"/>
    <w:rsid w:val="00620BFA"/>
    <w:rsid w:val="00621964"/>
    <w:rsid w:val="00621A21"/>
    <w:rsid w:val="006240AA"/>
    <w:rsid w:val="006244C7"/>
    <w:rsid w:val="00625FBB"/>
    <w:rsid w:val="006263DD"/>
    <w:rsid w:val="00627B15"/>
    <w:rsid w:val="00627F9D"/>
    <w:rsid w:val="006305DF"/>
    <w:rsid w:val="006320D4"/>
    <w:rsid w:val="00632B8A"/>
    <w:rsid w:val="00640355"/>
    <w:rsid w:val="00641430"/>
    <w:rsid w:val="00642484"/>
    <w:rsid w:val="00642849"/>
    <w:rsid w:val="00643DF0"/>
    <w:rsid w:val="00644334"/>
    <w:rsid w:val="00644EA2"/>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0D29"/>
    <w:rsid w:val="006714EB"/>
    <w:rsid w:val="00674D7D"/>
    <w:rsid w:val="006754FC"/>
    <w:rsid w:val="006756E9"/>
    <w:rsid w:val="0067673B"/>
    <w:rsid w:val="00677451"/>
    <w:rsid w:val="0068042D"/>
    <w:rsid w:val="00680463"/>
    <w:rsid w:val="00680563"/>
    <w:rsid w:val="00682319"/>
    <w:rsid w:val="00682FFE"/>
    <w:rsid w:val="006840BE"/>
    <w:rsid w:val="0068673D"/>
    <w:rsid w:val="00686E1E"/>
    <w:rsid w:val="00687235"/>
    <w:rsid w:val="0068763C"/>
    <w:rsid w:val="00687B52"/>
    <w:rsid w:val="006904D2"/>
    <w:rsid w:val="00691431"/>
    <w:rsid w:val="00691E82"/>
    <w:rsid w:val="00693B1E"/>
    <w:rsid w:val="006959D3"/>
    <w:rsid w:val="006964F1"/>
    <w:rsid w:val="00696BAB"/>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FB4"/>
    <w:rsid w:val="006B7959"/>
    <w:rsid w:val="006C08D3"/>
    <w:rsid w:val="006C0ACA"/>
    <w:rsid w:val="006C267A"/>
    <w:rsid w:val="006C29A1"/>
    <w:rsid w:val="006C357F"/>
    <w:rsid w:val="006C68A9"/>
    <w:rsid w:val="006C74F4"/>
    <w:rsid w:val="006C7ACD"/>
    <w:rsid w:val="006D08F4"/>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062D"/>
    <w:rsid w:val="006F13AF"/>
    <w:rsid w:val="006F1CC4"/>
    <w:rsid w:val="006F247C"/>
    <w:rsid w:val="006F2B85"/>
    <w:rsid w:val="006F3726"/>
    <w:rsid w:val="006F4076"/>
    <w:rsid w:val="006F4A17"/>
    <w:rsid w:val="006F67B9"/>
    <w:rsid w:val="006F6D65"/>
    <w:rsid w:val="006F6F6C"/>
    <w:rsid w:val="006F753D"/>
    <w:rsid w:val="00700AA7"/>
    <w:rsid w:val="00703F7A"/>
    <w:rsid w:val="00703FDD"/>
    <w:rsid w:val="007054B9"/>
    <w:rsid w:val="00707DC4"/>
    <w:rsid w:val="007112C4"/>
    <w:rsid w:val="007117B4"/>
    <w:rsid w:val="00711ED9"/>
    <w:rsid w:val="0071282E"/>
    <w:rsid w:val="007141F9"/>
    <w:rsid w:val="00714730"/>
    <w:rsid w:val="00714794"/>
    <w:rsid w:val="00714BA9"/>
    <w:rsid w:val="007152F0"/>
    <w:rsid w:val="00715F75"/>
    <w:rsid w:val="00717190"/>
    <w:rsid w:val="00721E86"/>
    <w:rsid w:val="007221EE"/>
    <w:rsid w:val="00722AC1"/>
    <w:rsid w:val="00722D66"/>
    <w:rsid w:val="00722FFA"/>
    <w:rsid w:val="007238FF"/>
    <w:rsid w:val="00725693"/>
    <w:rsid w:val="0072569B"/>
    <w:rsid w:val="00725C30"/>
    <w:rsid w:val="00725E20"/>
    <w:rsid w:val="007269A7"/>
    <w:rsid w:val="0073078F"/>
    <w:rsid w:val="007314B8"/>
    <w:rsid w:val="007314CF"/>
    <w:rsid w:val="007316E5"/>
    <w:rsid w:val="007317C5"/>
    <w:rsid w:val="00733C75"/>
    <w:rsid w:val="00735104"/>
    <w:rsid w:val="007356C8"/>
    <w:rsid w:val="007362E8"/>
    <w:rsid w:val="00736B0D"/>
    <w:rsid w:val="00737014"/>
    <w:rsid w:val="0074018B"/>
    <w:rsid w:val="00740A5D"/>
    <w:rsid w:val="00740D43"/>
    <w:rsid w:val="0074127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0F6E"/>
    <w:rsid w:val="00773DFE"/>
    <w:rsid w:val="00775109"/>
    <w:rsid w:val="00775536"/>
    <w:rsid w:val="007769E9"/>
    <w:rsid w:val="00776B97"/>
    <w:rsid w:val="007809A2"/>
    <w:rsid w:val="00781144"/>
    <w:rsid w:val="00781F96"/>
    <w:rsid w:val="00783A18"/>
    <w:rsid w:val="00783D9C"/>
    <w:rsid w:val="00784BB8"/>
    <w:rsid w:val="007864FA"/>
    <w:rsid w:val="00787623"/>
    <w:rsid w:val="0078769E"/>
    <w:rsid w:val="007876DF"/>
    <w:rsid w:val="007877F7"/>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008"/>
    <w:rsid w:val="007A2D81"/>
    <w:rsid w:val="007A2E72"/>
    <w:rsid w:val="007A2FFE"/>
    <w:rsid w:val="007A39CC"/>
    <w:rsid w:val="007A4011"/>
    <w:rsid w:val="007A54B6"/>
    <w:rsid w:val="007A590F"/>
    <w:rsid w:val="007A605B"/>
    <w:rsid w:val="007A6696"/>
    <w:rsid w:val="007A66BF"/>
    <w:rsid w:val="007A76CF"/>
    <w:rsid w:val="007B11F8"/>
    <w:rsid w:val="007B2F23"/>
    <w:rsid w:val="007B38E1"/>
    <w:rsid w:val="007B3CB1"/>
    <w:rsid w:val="007B3D18"/>
    <w:rsid w:val="007B5233"/>
    <w:rsid w:val="007B5803"/>
    <w:rsid w:val="007B65D7"/>
    <w:rsid w:val="007C0125"/>
    <w:rsid w:val="007C0F72"/>
    <w:rsid w:val="007C1DA2"/>
    <w:rsid w:val="007C2637"/>
    <w:rsid w:val="007C3C66"/>
    <w:rsid w:val="007C522A"/>
    <w:rsid w:val="007C6AD8"/>
    <w:rsid w:val="007C6FAC"/>
    <w:rsid w:val="007D20F6"/>
    <w:rsid w:val="007D227B"/>
    <w:rsid w:val="007D3195"/>
    <w:rsid w:val="007D6943"/>
    <w:rsid w:val="007D7272"/>
    <w:rsid w:val="007D783F"/>
    <w:rsid w:val="007D790E"/>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4CE"/>
    <w:rsid w:val="007F6DC8"/>
    <w:rsid w:val="007F767C"/>
    <w:rsid w:val="00801B32"/>
    <w:rsid w:val="008029BC"/>
    <w:rsid w:val="00802C57"/>
    <w:rsid w:val="00804A6C"/>
    <w:rsid w:val="0080527B"/>
    <w:rsid w:val="00806E2E"/>
    <w:rsid w:val="008115E1"/>
    <w:rsid w:val="00811910"/>
    <w:rsid w:val="00811BC9"/>
    <w:rsid w:val="008121CF"/>
    <w:rsid w:val="008123C2"/>
    <w:rsid w:val="008132DA"/>
    <w:rsid w:val="00813488"/>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579B"/>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4A18"/>
    <w:rsid w:val="00865999"/>
    <w:rsid w:val="00865C08"/>
    <w:rsid w:val="0086651E"/>
    <w:rsid w:val="00867C17"/>
    <w:rsid w:val="00867DD9"/>
    <w:rsid w:val="008702DB"/>
    <w:rsid w:val="00871E3C"/>
    <w:rsid w:val="00871ECF"/>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6795"/>
    <w:rsid w:val="00887D77"/>
    <w:rsid w:val="008910F6"/>
    <w:rsid w:val="008913A0"/>
    <w:rsid w:val="00891F0C"/>
    <w:rsid w:val="0089245D"/>
    <w:rsid w:val="00892C55"/>
    <w:rsid w:val="00893555"/>
    <w:rsid w:val="00893EA4"/>
    <w:rsid w:val="00895023"/>
    <w:rsid w:val="00896E12"/>
    <w:rsid w:val="00897FBB"/>
    <w:rsid w:val="008A118D"/>
    <w:rsid w:val="008A1731"/>
    <w:rsid w:val="008A2989"/>
    <w:rsid w:val="008A2AA9"/>
    <w:rsid w:val="008A2B67"/>
    <w:rsid w:val="008A2FD7"/>
    <w:rsid w:val="008A335F"/>
    <w:rsid w:val="008A35D6"/>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49F"/>
    <w:rsid w:val="008C1EAA"/>
    <w:rsid w:val="008C2304"/>
    <w:rsid w:val="008C2398"/>
    <w:rsid w:val="008C329C"/>
    <w:rsid w:val="008C4094"/>
    <w:rsid w:val="008C4576"/>
    <w:rsid w:val="008C52FE"/>
    <w:rsid w:val="008C605F"/>
    <w:rsid w:val="008C6347"/>
    <w:rsid w:val="008C7C4B"/>
    <w:rsid w:val="008D0221"/>
    <w:rsid w:val="008D1030"/>
    <w:rsid w:val="008D191D"/>
    <w:rsid w:val="008D2154"/>
    <w:rsid w:val="008D3BBA"/>
    <w:rsid w:val="008D7397"/>
    <w:rsid w:val="008D77C5"/>
    <w:rsid w:val="008E00FB"/>
    <w:rsid w:val="008E0241"/>
    <w:rsid w:val="008E27B9"/>
    <w:rsid w:val="008E2D92"/>
    <w:rsid w:val="008E3066"/>
    <w:rsid w:val="008E3BB7"/>
    <w:rsid w:val="008E3DD6"/>
    <w:rsid w:val="008E3EF4"/>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4DCA"/>
    <w:rsid w:val="0091544E"/>
    <w:rsid w:val="00915861"/>
    <w:rsid w:val="00916EC9"/>
    <w:rsid w:val="009177E6"/>
    <w:rsid w:val="00920771"/>
    <w:rsid w:val="00920D0B"/>
    <w:rsid w:val="0092143D"/>
    <w:rsid w:val="00922D53"/>
    <w:rsid w:val="00922EBD"/>
    <w:rsid w:val="00923962"/>
    <w:rsid w:val="00925851"/>
    <w:rsid w:val="0092620A"/>
    <w:rsid w:val="0092651D"/>
    <w:rsid w:val="00926E02"/>
    <w:rsid w:val="009300B1"/>
    <w:rsid w:val="009322CF"/>
    <w:rsid w:val="00932B80"/>
    <w:rsid w:val="0094119C"/>
    <w:rsid w:val="009431CE"/>
    <w:rsid w:val="00943B8E"/>
    <w:rsid w:val="00943EBE"/>
    <w:rsid w:val="009442BB"/>
    <w:rsid w:val="009453C1"/>
    <w:rsid w:val="009457E5"/>
    <w:rsid w:val="0094593F"/>
    <w:rsid w:val="00946951"/>
    <w:rsid w:val="00946F90"/>
    <w:rsid w:val="00947AE3"/>
    <w:rsid w:val="0095133D"/>
    <w:rsid w:val="00952D08"/>
    <w:rsid w:val="00953176"/>
    <w:rsid w:val="0095319C"/>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757"/>
    <w:rsid w:val="009B0CC6"/>
    <w:rsid w:val="009B120C"/>
    <w:rsid w:val="009B1448"/>
    <w:rsid w:val="009B185A"/>
    <w:rsid w:val="009B1957"/>
    <w:rsid w:val="009B1CEA"/>
    <w:rsid w:val="009B2085"/>
    <w:rsid w:val="009B3CD1"/>
    <w:rsid w:val="009B57FA"/>
    <w:rsid w:val="009B5C77"/>
    <w:rsid w:val="009B7132"/>
    <w:rsid w:val="009C1A1A"/>
    <w:rsid w:val="009C220F"/>
    <w:rsid w:val="009C3223"/>
    <w:rsid w:val="009C364A"/>
    <w:rsid w:val="009C3874"/>
    <w:rsid w:val="009C3C09"/>
    <w:rsid w:val="009C3C0C"/>
    <w:rsid w:val="009C405D"/>
    <w:rsid w:val="009C41CE"/>
    <w:rsid w:val="009C4C5F"/>
    <w:rsid w:val="009C529F"/>
    <w:rsid w:val="009C53F3"/>
    <w:rsid w:val="009C5D9B"/>
    <w:rsid w:val="009C7725"/>
    <w:rsid w:val="009D0B51"/>
    <w:rsid w:val="009D368C"/>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333B"/>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0AC5"/>
    <w:rsid w:val="00A31F7B"/>
    <w:rsid w:val="00A33AE9"/>
    <w:rsid w:val="00A34A2F"/>
    <w:rsid w:val="00A35BAB"/>
    <w:rsid w:val="00A3652B"/>
    <w:rsid w:val="00A37184"/>
    <w:rsid w:val="00A37B6C"/>
    <w:rsid w:val="00A404ED"/>
    <w:rsid w:val="00A417A4"/>
    <w:rsid w:val="00A422DD"/>
    <w:rsid w:val="00A42FC3"/>
    <w:rsid w:val="00A43AA1"/>
    <w:rsid w:val="00A45853"/>
    <w:rsid w:val="00A50539"/>
    <w:rsid w:val="00A525E4"/>
    <w:rsid w:val="00A533F1"/>
    <w:rsid w:val="00A53A17"/>
    <w:rsid w:val="00A544B6"/>
    <w:rsid w:val="00A545DA"/>
    <w:rsid w:val="00A556DB"/>
    <w:rsid w:val="00A57F38"/>
    <w:rsid w:val="00A60222"/>
    <w:rsid w:val="00A605FD"/>
    <w:rsid w:val="00A60CE7"/>
    <w:rsid w:val="00A616D6"/>
    <w:rsid w:val="00A63109"/>
    <w:rsid w:val="00A63592"/>
    <w:rsid w:val="00A63873"/>
    <w:rsid w:val="00A644DA"/>
    <w:rsid w:val="00A64AA8"/>
    <w:rsid w:val="00A64C83"/>
    <w:rsid w:val="00A65647"/>
    <w:rsid w:val="00A66D9F"/>
    <w:rsid w:val="00A71A1C"/>
    <w:rsid w:val="00A72695"/>
    <w:rsid w:val="00A73F0C"/>
    <w:rsid w:val="00A747CD"/>
    <w:rsid w:val="00A74FD4"/>
    <w:rsid w:val="00A753C8"/>
    <w:rsid w:val="00A76043"/>
    <w:rsid w:val="00A800E5"/>
    <w:rsid w:val="00A83218"/>
    <w:rsid w:val="00A83D56"/>
    <w:rsid w:val="00A83E6A"/>
    <w:rsid w:val="00A83EB5"/>
    <w:rsid w:val="00A84302"/>
    <w:rsid w:val="00A84A31"/>
    <w:rsid w:val="00A85198"/>
    <w:rsid w:val="00A87F24"/>
    <w:rsid w:val="00A934D8"/>
    <w:rsid w:val="00A948D1"/>
    <w:rsid w:val="00A9636F"/>
    <w:rsid w:val="00A9659D"/>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001"/>
    <w:rsid w:val="00AB2C7C"/>
    <w:rsid w:val="00AB3A39"/>
    <w:rsid w:val="00AB4B8C"/>
    <w:rsid w:val="00AB52B0"/>
    <w:rsid w:val="00AB5960"/>
    <w:rsid w:val="00AB5BF6"/>
    <w:rsid w:val="00AB685A"/>
    <w:rsid w:val="00AB6FF4"/>
    <w:rsid w:val="00AB7565"/>
    <w:rsid w:val="00AB788F"/>
    <w:rsid w:val="00AB7C0F"/>
    <w:rsid w:val="00AC420E"/>
    <w:rsid w:val="00AC4896"/>
    <w:rsid w:val="00AC4AD6"/>
    <w:rsid w:val="00AC7C65"/>
    <w:rsid w:val="00AD0496"/>
    <w:rsid w:val="00AD070A"/>
    <w:rsid w:val="00AD074D"/>
    <w:rsid w:val="00AD085C"/>
    <w:rsid w:val="00AD2556"/>
    <w:rsid w:val="00AD357F"/>
    <w:rsid w:val="00AD494D"/>
    <w:rsid w:val="00AD4A7D"/>
    <w:rsid w:val="00AD4E85"/>
    <w:rsid w:val="00AD4EA8"/>
    <w:rsid w:val="00AD50AE"/>
    <w:rsid w:val="00AD7459"/>
    <w:rsid w:val="00AD7658"/>
    <w:rsid w:val="00AE0630"/>
    <w:rsid w:val="00AE0A0D"/>
    <w:rsid w:val="00AE116B"/>
    <w:rsid w:val="00AE1C14"/>
    <w:rsid w:val="00AE1E1A"/>
    <w:rsid w:val="00AE220F"/>
    <w:rsid w:val="00AE286B"/>
    <w:rsid w:val="00AE441F"/>
    <w:rsid w:val="00AE4943"/>
    <w:rsid w:val="00AE4B47"/>
    <w:rsid w:val="00AE52E6"/>
    <w:rsid w:val="00AE54D8"/>
    <w:rsid w:val="00AE5FCD"/>
    <w:rsid w:val="00AE6004"/>
    <w:rsid w:val="00AE7296"/>
    <w:rsid w:val="00AF128A"/>
    <w:rsid w:val="00AF1B43"/>
    <w:rsid w:val="00AF1D7F"/>
    <w:rsid w:val="00AF2D45"/>
    <w:rsid w:val="00AF2D7D"/>
    <w:rsid w:val="00AF30AB"/>
    <w:rsid w:val="00AF39D5"/>
    <w:rsid w:val="00AF3DF2"/>
    <w:rsid w:val="00AF6AA1"/>
    <w:rsid w:val="00B0079A"/>
    <w:rsid w:val="00B02AE0"/>
    <w:rsid w:val="00B02B50"/>
    <w:rsid w:val="00B043AE"/>
    <w:rsid w:val="00B04771"/>
    <w:rsid w:val="00B066B0"/>
    <w:rsid w:val="00B0688E"/>
    <w:rsid w:val="00B06C68"/>
    <w:rsid w:val="00B10D8B"/>
    <w:rsid w:val="00B11352"/>
    <w:rsid w:val="00B12C08"/>
    <w:rsid w:val="00B140A4"/>
    <w:rsid w:val="00B145EC"/>
    <w:rsid w:val="00B161A5"/>
    <w:rsid w:val="00B1635F"/>
    <w:rsid w:val="00B16D4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2B43"/>
    <w:rsid w:val="00B43397"/>
    <w:rsid w:val="00B43716"/>
    <w:rsid w:val="00B44973"/>
    <w:rsid w:val="00B44FC5"/>
    <w:rsid w:val="00B45C22"/>
    <w:rsid w:val="00B45E76"/>
    <w:rsid w:val="00B46164"/>
    <w:rsid w:val="00B46F1A"/>
    <w:rsid w:val="00B470C6"/>
    <w:rsid w:val="00B50841"/>
    <w:rsid w:val="00B50B02"/>
    <w:rsid w:val="00B50DAD"/>
    <w:rsid w:val="00B511D2"/>
    <w:rsid w:val="00B5123A"/>
    <w:rsid w:val="00B514A9"/>
    <w:rsid w:val="00B52769"/>
    <w:rsid w:val="00B5379E"/>
    <w:rsid w:val="00B53CF2"/>
    <w:rsid w:val="00B54A1E"/>
    <w:rsid w:val="00B55205"/>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1CD4"/>
    <w:rsid w:val="00B91ED2"/>
    <w:rsid w:val="00B920BA"/>
    <w:rsid w:val="00B92868"/>
    <w:rsid w:val="00B937F5"/>
    <w:rsid w:val="00B9484F"/>
    <w:rsid w:val="00B95381"/>
    <w:rsid w:val="00B959D1"/>
    <w:rsid w:val="00B9792E"/>
    <w:rsid w:val="00BA2B2F"/>
    <w:rsid w:val="00BA3C2B"/>
    <w:rsid w:val="00BA479A"/>
    <w:rsid w:val="00BA4806"/>
    <w:rsid w:val="00BA6B2D"/>
    <w:rsid w:val="00BA7F66"/>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C6AD8"/>
    <w:rsid w:val="00BD0561"/>
    <w:rsid w:val="00BD1727"/>
    <w:rsid w:val="00BD19E3"/>
    <w:rsid w:val="00BD1FC7"/>
    <w:rsid w:val="00BD4BAD"/>
    <w:rsid w:val="00BD4EE0"/>
    <w:rsid w:val="00BD5E00"/>
    <w:rsid w:val="00BD652E"/>
    <w:rsid w:val="00BD768D"/>
    <w:rsid w:val="00BD7F9A"/>
    <w:rsid w:val="00BE04EA"/>
    <w:rsid w:val="00BE0A2E"/>
    <w:rsid w:val="00BE0B15"/>
    <w:rsid w:val="00BE293B"/>
    <w:rsid w:val="00BE3E4C"/>
    <w:rsid w:val="00BE5393"/>
    <w:rsid w:val="00BE57ED"/>
    <w:rsid w:val="00BE7AD9"/>
    <w:rsid w:val="00BF01BD"/>
    <w:rsid w:val="00BF0498"/>
    <w:rsid w:val="00BF04FF"/>
    <w:rsid w:val="00BF15AF"/>
    <w:rsid w:val="00BF1EB7"/>
    <w:rsid w:val="00BF2C5A"/>
    <w:rsid w:val="00BF3EAD"/>
    <w:rsid w:val="00BF5381"/>
    <w:rsid w:val="00BF6E5F"/>
    <w:rsid w:val="00BF740F"/>
    <w:rsid w:val="00BF760A"/>
    <w:rsid w:val="00BF7914"/>
    <w:rsid w:val="00BF7A44"/>
    <w:rsid w:val="00C00A78"/>
    <w:rsid w:val="00C01103"/>
    <w:rsid w:val="00C027A1"/>
    <w:rsid w:val="00C033C1"/>
    <w:rsid w:val="00C0349A"/>
    <w:rsid w:val="00C03950"/>
    <w:rsid w:val="00C041AE"/>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C59"/>
    <w:rsid w:val="00C45EAB"/>
    <w:rsid w:val="00C46355"/>
    <w:rsid w:val="00C46E8C"/>
    <w:rsid w:val="00C4740D"/>
    <w:rsid w:val="00C511F8"/>
    <w:rsid w:val="00C52791"/>
    <w:rsid w:val="00C54796"/>
    <w:rsid w:val="00C54DD8"/>
    <w:rsid w:val="00C55A8C"/>
    <w:rsid w:val="00C5731E"/>
    <w:rsid w:val="00C613C8"/>
    <w:rsid w:val="00C629A7"/>
    <w:rsid w:val="00C63AE2"/>
    <w:rsid w:val="00C64A7D"/>
    <w:rsid w:val="00C66072"/>
    <w:rsid w:val="00C662C2"/>
    <w:rsid w:val="00C664A3"/>
    <w:rsid w:val="00C700EA"/>
    <w:rsid w:val="00C703B2"/>
    <w:rsid w:val="00C71452"/>
    <w:rsid w:val="00C71D31"/>
    <w:rsid w:val="00C72D03"/>
    <w:rsid w:val="00C75F4C"/>
    <w:rsid w:val="00C762F3"/>
    <w:rsid w:val="00C768AF"/>
    <w:rsid w:val="00C77385"/>
    <w:rsid w:val="00C80C08"/>
    <w:rsid w:val="00C81053"/>
    <w:rsid w:val="00C826D4"/>
    <w:rsid w:val="00C83539"/>
    <w:rsid w:val="00C835AD"/>
    <w:rsid w:val="00C84F82"/>
    <w:rsid w:val="00C855EA"/>
    <w:rsid w:val="00C8596F"/>
    <w:rsid w:val="00C85DC9"/>
    <w:rsid w:val="00C8712C"/>
    <w:rsid w:val="00C87392"/>
    <w:rsid w:val="00C90451"/>
    <w:rsid w:val="00C917C4"/>
    <w:rsid w:val="00C91BC1"/>
    <w:rsid w:val="00C938FC"/>
    <w:rsid w:val="00C93BF9"/>
    <w:rsid w:val="00C93E29"/>
    <w:rsid w:val="00C946FE"/>
    <w:rsid w:val="00C96FD1"/>
    <w:rsid w:val="00C9748F"/>
    <w:rsid w:val="00CA1477"/>
    <w:rsid w:val="00CA1AEE"/>
    <w:rsid w:val="00CA2390"/>
    <w:rsid w:val="00CA4583"/>
    <w:rsid w:val="00CA554F"/>
    <w:rsid w:val="00CA5DF5"/>
    <w:rsid w:val="00CA5F3B"/>
    <w:rsid w:val="00CA749D"/>
    <w:rsid w:val="00CB0C1B"/>
    <w:rsid w:val="00CB144D"/>
    <w:rsid w:val="00CB2113"/>
    <w:rsid w:val="00CB2550"/>
    <w:rsid w:val="00CB2A72"/>
    <w:rsid w:val="00CB2D63"/>
    <w:rsid w:val="00CB354C"/>
    <w:rsid w:val="00CC04AA"/>
    <w:rsid w:val="00CC22CA"/>
    <w:rsid w:val="00CC3968"/>
    <w:rsid w:val="00CC40C6"/>
    <w:rsid w:val="00CC439B"/>
    <w:rsid w:val="00CC6874"/>
    <w:rsid w:val="00CC6FA0"/>
    <w:rsid w:val="00CC7252"/>
    <w:rsid w:val="00CD00BB"/>
    <w:rsid w:val="00CD0265"/>
    <w:rsid w:val="00CD0F9F"/>
    <w:rsid w:val="00CD3B85"/>
    <w:rsid w:val="00CD4F2E"/>
    <w:rsid w:val="00CD67EA"/>
    <w:rsid w:val="00CD6FBC"/>
    <w:rsid w:val="00CE0296"/>
    <w:rsid w:val="00CE0D7E"/>
    <w:rsid w:val="00CE37CB"/>
    <w:rsid w:val="00CE3AF7"/>
    <w:rsid w:val="00CE4221"/>
    <w:rsid w:val="00CE5E8F"/>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39D"/>
    <w:rsid w:val="00D06553"/>
    <w:rsid w:val="00D07B3D"/>
    <w:rsid w:val="00D108E4"/>
    <w:rsid w:val="00D10930"/>
    <w:rsid w:val="00D10B95"/>
    <w:rsid w:val="00D11A1B"/>
    <w:rsid w:val="00D11D30"/>
    <w:rsid w:val="00D122DD"/>
    <w:rsid w:val="00D12BC4"/>
    <w:rsid w:val="00D15F4B"/>
    <w:rsid w:val="00D177FF"/>
    <w:rsid w:val="00D206EB"/>
    <w:rsid w:val="00D20BA0"/>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4C9B"/>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6B55"/>
    <w:rsid w:val="00D57910"/>
    <w:rsid w:val="00D60505"/>
    <w:rsid w:val="00D60C49"/>
    <w:rsid w:val="00D60C86"/>
    <w:rsid w:val="00D620FC"/>
    <w:rsid w:val="00D626C8"/>
    <w:rsid w:val="00D62BCF"/>
    <w:rsid w:val="00D63182"/>
    <w:rsid w:val="00D63188"/>
    <w:rsid w:val="00D636AD"/>
    <w:rsid w:val="00D63AF8"/>
    <w:rsid w:val="00D64243"/>
    <w:rsid w:val="00D64B2C"/>
    <w:rsid w:val="00D672E7"/>
    <w:rsid w:val="00D67670"/>
    <w:rsid w:val="00D67FDA"/>
    <w:rsid w:val="00D70822"/>
    <w:rsid w:val="00D71132"/>
    <w:rsid w:val="00D711A2"/>
    <w:rsid w:val="00D713C8"/>
    <w:rsid w:val="00D71B75"/>
    <w:rsid w:val="00D71BEF"/>
    <w:rsid w:val="00D72ABA"/>
    <w:rsid w:val="00D733C1"/>
    <w:rsid w:val="00D73FCA"/>
    <w:rsid w:val="00D7505A"/>
    <w:rsid w:val="00D80391"/>
    <w:rsid w:val="00D80EF3"/>
    <w:rsid w:val="00D81BD9"/>
    <w:rsid w:val="00D83562"/>
    <w:rsid w:val="00D84648"/>
    <w:rsid w:val="00D846E6"/>
    <w:rsid w:val="00D84CB4"/>
    <w:rsid w:val="00D8766D"/>
    <w:rsid w:val="00D87D3F"/>
    <w:rsid w:val="00D87E85"/>
    <w:rsid w:val="00D902CA"/>
    <w:rsid w:val="00D932E3"/>
    <w:rsid w:val="00D93822"/>
    <w:rsid w:val="00D957C8"/>
    <w:rsid w:val="00D960A1"/>
    <w:rsid w:val="00D96D38"/>
    <w:rsid w:val="00D9733D"/>
    <w:rsid w:val="00DA037E"/>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987"/>
    <w:rsid w:val="00DC3FD5"/>
    <w:rsid w:val="00DC49E2"/>
    <w:rsid w:val="00DC49FB"/>
    <w:rsid w:val="00DC57F9"/>
    <w:rsid w:val="00DC5861"/>
    <w:rsid w:val="00DC7F66"/>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3D7"/>
    <w:rsid w:val="00DF7621"/>
    <w:rsid w:val="00DF7622"/>
    <w:rsid w:val="00DF7732"/>
    <w:rsid w:val="00DF77D1"/>
    <w:rsid w:val="00DF7914"/>
    <w:rsid w:val="00DF7D7F"/>
    <w:rsid w:val="00E009CC"/>
    <w:rsid w:val="00E02B61"/>
    <w:rsid w:val="00E03070"/>
    <w:rsid w:val="00E04021"/>
    <w:rsid w:val="00E053CA"/>
    <w:rsid w:val="00E07E3F"/>
    <w:rsid w:val="00E10593"/>
    <w:rsid w:val="00E11059"/>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887"/>
    <w:rsid w:val="00E34E1B"/>
    <w:rsid w:val="00E35CC9"/>
    <w:rsid w:val="00E36CB6"/>
    <w:rsid w:val="00E407DF"/>
    <w:rsid w:val="00E40896"/>
    <w:rsid w:val="00E40D63"/>
    <w:rsid w:val="00E41239"/>
    <w:rsid w:val="00E41F58"/>
    <w:rsid w:val="00E437D3"/>
    <w:rsid w:val="00E441CC"/>
    <w:rsid w:val="00E459BA"/>
    <w:rsid w:val="00E45B8E"/>
    <w:rsid w:val="00E45ED3"/>
    <w:rsid w:val="00E46162"/>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5506"/>
    <w:rsid w:val="00E96944"/>
    <w:rsid w:val="00E96B4B"/>
    <w:rsid w:val="00EA0363"/>
    <w:rsid w:val="00EA1315"/>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3815"/>
    <w:rsid w:val="00EC4B74"/>
    <w:rsid w:val="00EC51AF"/>
    <w:rsid w:val="00EC562B"/>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94"/>
    <w:rsid w:val="00ED699D"/>
    <w:rsid w:val="00ED6B74"/>
    <w:rsid w:val="00ED7262"/>
    <w:rsid w:val="00ED78C6"/>
    <w:rsid w:val="00ED79AB"/>
    <w:rsid w:val="00EE05EC"/>
    <w:rsid w:val="00EE129D"/>
    <w:rsid w:val="00EE3316"/>
    <w:rsid w:val="00EE3CFD"/>
    <w:rsid w:val="00EE4C2A"/>
    <w:rsid w:val="00EE5556"/>
    <w:rsid w:val="00EE5636"/>
    <w:rsid w:val="00EE5AA6"/>
    <w:rsid w:val="00EE690E"/>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670"/>
    <w:rsid w:val="00F13F72"/>
    <w:rsid w:val="00F14666"/>
    <w:rsid w:val="00F147BB"/>
    <w:rsid w:val="00F15C89"/>
    <w:rsid w:val="00F15D6D"/>
    <w:rsid w:val="00F16DE4"/>
    <w:rsid w:val="00F16F49"/>
    <w:rsid w:val="00F17634"/>
    <w:rsid w:val="00F20897"/>
    <w:rsid w:val="00F214A8"/>
    <w:rsid w:val="00F216F5"/>
    <w:rsid w:val="00F225AF"/>
    <w:rsid w:val="00F22CD3"/>
    <w:rsid w:val="00F22FFE"/>
    <w:rsid w:val="00F2351C"/>
    <w:rsid w:val="00F243F5"/>
    <w:rsid w:val="00F244F8"/>
    <w:rsid w:val="00F251AC"/>
    <w:rsid w:val="00F26340"/>
    <w:rsid w:val="00F26AF9"/>
    <w:rsid w:val="00F271C9"/>
    <w:rsid w:val="00F276B9"/>
    <w:rsid w:val="00F313CF"/>
    <w:rsid w:val="00F31783"/>
    <w:rsid w:val="00F31AA2"/>
    <w:rsid w:val="00F322AC"/>
    <w:rsid w:val="00F32328"/>
    <w:rsid w:val="00F3272E"/>
    <w:rsid w:val="00F33253"/>
    <w:rsid w:val="00F33DEC"/>
    <w:rsid w:val="00F35215"/>
    <w:rsid w:val="00F35B9B"/>
    <w:rsid w:val="00F35CBB"/>
    <w:rsid w:val="00F361F8"/>
    <w:rsid w:val="00F366CC"/>
    <w:rsid w:val="00F36CC0"/>
    <w:rsid w:val="00F375EB"/>
    <w:rsid w:val="00F37E1C"/>
    <w:rsid w:val="00F4062E"/>
    <w:rsid w:val="00F40AB2"/>
    <w:rsid w:val="00F40DBD"/>
    <w:rsid w:val="00F40E71"/>
    <w:rsid w:val="00F41090"/>
    <w:rsid w:val="00F4182E"/>
    <w:rsid w:val="00F41862"/>
    <w:rsid w:val="00F42A11"/>
    <w:rsid w:val="00F432C8"/>
    <w:rsid w:val="00F4428E"/>
    <w:rsid w:val="00F5014A"/>
    <w:rsid w:val="00F5046A"/>
    <w:rsid w:val="00F50EF4"/>
    <w:rsid w:val="00F5155B"/>
    <w:rsid w:val="00F524D9"/>
    <w:rsid w:val="00F527C1"/>
    <w:rsid w:val="00F52D80"/>
    <w:rsid w:val="00F534A6"/>
    <w:rsid w:val="00F53BE6"/>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29C"/>
    <w:rsid w:val="00F627D1"/>
    <w:rsid w:val="00F62912"/>
    <w:rsid w:val="00F62F8A"/>
    <w:rsid w:val="00F63508"/>
    <w:rsid w:val="00F64A0D"/>
    <w:rsid w:val="00F6698D"/>
    <w:rsid w:val="00F71C18"/>
    <w:rsid w:val="00F7216E"/>
    <w:rsid w:val="00F73E77"/>
    <w:rsid w:val="00F741A0"/>
    <w:rsid w:val="00F744F0"/>
    <w:rsid w:val="00F74F53"/>
    <w:rsid w:val="00F75E42"/>
    <w:rsid w:val="00F77A38"/>
    <w:rsid w:val="00F77FB9"/>
    <w:rsid w:val="00F80C98"/>
    <w:rsid w:val="00F81055"/>
    <w:rsid w:val="00F8129F"/>
    <w:rsid w:val="00F839E7"/>
    <w:rsid w:val="00F84D09"/>
    <w:rsid w:val="00F866E3"/>
    <w:rsid w:val="00F86977"/>
    <w:rsid w:val="00F87312"/>
    <w:rsid w:val="00F879AC"/>
    <w:rsid w:val="00F91A26"/>
    <w:rsid w:val="00F936E8"/>
    <w:rsid w:val="00F94A3D"/>
    <w:rsid w:val="00F94C8A"/>
    <w:rsid w:val="00F966B2"/>
    <w:rsid w:val="00F96DCB"/>
    <w:rsid w:val="00F9794C"/>
    <w:rsid w:val="00FA05F7"/>
    <w:rsid w:val="00FA0C18"/>
    <w:rsid w:val="00FA0C73"/>
    <w:rsid w:val="00FA0EA6"/>
    <w:rsid w:val="00FA1BF4"/>
    <w:rsid w:val="00FA1E6E"/>
    <w:rsid w:val="00FA20D4"/>
    <w:rsid w:val="00FA25B6"/>
    <w:rsid w:val="00FA3D40"/>
    <w:rsid w:val="00FA5B5C"/>
    <w:rsid w:val="00FA5EDC"/>
    <w:rsid w:val="00FB0795"/>
    <w:rsid w:val="00FB0F14"/>
    <w:rsid w:val="00FB2BC1"/>
    <w:rsid w:val="00FB52B0"/>
    <w:rsid w:val="00FB5F8C"/>
    <w:rsid w:val="00FB5FAF"/>
    <w:rsid w:val="00FB733A"/>
    <w:rsid w:val="00FB74F9"/>
    <w:rsid w:val="00FB75F5"/>
    <w:rsid w:val="00FC0E0E"/>
    <w:rsid w:val="00FC1814"/>
    <w:rsid w:val="00FC23B5"/>
    <w:rsid w:val="00FC2853"/>
    <w:rsid w:val="00FC30CE"/>
    <w:rsid w:val="00FC4436"/>
    <w:rsid w:val="00FC4AB9"/>
    <w:rsid w:val="00FC4E79"/>
    <w:rsid w:val="00FC523A"/>
    <w:rsid w:val="00FC5287"/>
    <w:rsid w:val="00FC5D98"/>
    <w:rsid w:val="00FD1FB9"/>
    <w:rsid w:val="00FD2649"/>
    <w:rsid w:val="00FD5497"/>
    <w:rsid w:val="00FD5A28"/>
    <w:rsid w:val="00FD5C77"/>
    <w:rsid w:val="00FD62AF"/>
    <w:rsid w:val="00FD64C4"/>
    <w:rsid w:val="00FE0067"/>
    <w:rsid w:val="00FE0310"/>
    <w:rsid w:val="00FE06D7"/>
    <w:rsid w:val="00FE0A33"/>
    <w:rsid w:val="00FE1145"/>
    <w:rsid w:val="00FE15E2"/>
    <w:rsid w:val="00FE1601"/>
    <w:rsid w:val="00FE31E4"/>
    <w:rsid w:val="00FE37C8"/>
    <w:rsid w:val="00FE3863"/>
    <w:rsid w:val="00FE3926"/>
    <w:rsid w:val="00FE4DAB"/>
    <w:rsid w:val="00FE5D86"/>
    <w:rsid w:val="00FE614D"/>
    <w:rsid w:val="00FE644E"/>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FB2BC1"/>
    <w:pPr>
      <w:numPr>
        <w:ilvl w:val="2"/>
        <w:numId w:val="16"/>
      </w:numPr>
      <w:tabs>
        <w:tab w:val="clear" w:pos="90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B2BC1"/>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795">
      <w:bodyDiv w:val="1"/>
      <w:marLeft w:val="0"/>
      <w:marRight w:val="0"/>
      <w:marTop w:val="0"/>
      <w:marBottom w:val="0"/>
      <w:divBdr>
        <w:top w:val="none" w:sz="0" w:space="0" w:color="auto"/>
        <w:left w:val="none" w:sz="0" w:space="0" w:color="auto"/>
        <w:bottom w:val="none" w:sz="0" w:space="0" w:color="auto"/>
        <w:right w:val="none" w:sz="0" w:space="0" w:color="auto"/>
      </w:divBdr>
      <w:divsChild>
        <w:div w:id="1760710304">
          <w:marLeft w:val="0"/>
          <w:marRight w:val="0"/>
          <w:marTop w:val="0"/>
          <w:marBottom w:val="0"/>
          <w:divBdr>
            <w:top w:val="none" w:sz="0" w:space="0" w:color="auto"/>
            <w:left w:val="none" w:sz="0" w:space="0" w:color="auto"/>
            <w:bottom w:val="none" w:sz="0" w:space="0" w:color="auto"/>
            <w:right w:val="none" w:sz="0" w:space="0" w:color="auto"/>
          </w:divBdr>
          <w:divsChild>
            <w:div w:id="275983996">
              <w:marLeft w:val="0"/>
              <w:marRight w:val="0"/>
              <w:marTop w:val="0"/>
              <w:marBottom w:val="0"/>
              <w:divBdr>
                <w:top w:val="none" w:sz="0" w:space="0" w:color="auto"/>
                <w:left w:val="none" w:sz="0" w:space="0" w:color="auto"/>
                <w:bottom w:val="none" w:sz="0" w:space="0" w:color="auto"/>
                <w:right w:val="none" w:sz="0" w:space="0" w:color="auto"/>
              </w:divBdr>
              <w:divsChild>
                <w:div w:id="140928945">
                  <w:marLeft w:val="0"/>
                  <w:marRight w:val="0"/>
                  <w:marTop w:val="0"/>
                  <w:marBottom w:val="0"/>
                  <w:divBdr>
                    <w:top w:val="none" w:sz="0" w:space="0" w:color="auto"/>
                    <w:left w:val="none" w:sz="0" w:space="0" w:color="auto"/>
                    <w:bottom w:val="none" w:sz="0" w:space="0" w:color="auto"/>
                    <w:right w:val="none" w:sz="0" w:space="0" w:color="auto"/>
                  </w:divBdr>
                  <w:divsChild>
                    <w:div w:id="964850299">
                      <w:marLeft w:val="0"/>
                      <w:marRight w:val="0"/>
                      <w:marTop w:val="0"/>
                      <w:marBottom w:val="0"/>
                      <w:divBdr>
                        <w:top w:val="none" w:sz="0" w:space="0" w:color="auto"/>
                        <w:left w:val="none" w:sz="0" w:space="0" w:color="auto"/>
                        <w:bottom w:val="none" w:sz="0" w:space="0" w:color="auto"/>
                        <w:right w:val="none" w:sz="0" w:space="0" w:color="auto"/>
                      </w:divBdr>
                      <w:divsChild>
                        <w:div w:id="1479226436">
                          <w:marLeft w:val="0"/>
                          <w:marRight w:val="0"/>
                          <w:marTop w:val="0"/>
                          <w:marBottom w:val="0"/>
                          <w:divBdr>
                            <w:top w:val="none" w:sz="0" w:space="0" w:color="auto"/>
                            <w:left w:val="none" w:sz="0" w:space="0" w:color="auto"/>
                            <w:bottom w:val="none" w:sz="0" w:space="0" w:color="auto"/>
                            <w:right w:val="none" w:sz="0" w:space="0" w:color="auto"/>
                          </w:divBdr>
                          <w:divsChild>
                            <w:div w:id="322900985">
                              <w:marLeft w:val="0"/>
                              <w:marRight w:val="0"/>
                              <w:marTop w:val="0"/>
                              <w:marBottom w:val="0"/>
                              <w:divBdr>
                                <w:top w:val="none" w:sz="0" w:space="0" w:color="auto"/>
                                <w:left w:val="none" w:sz="0" w:space="0" w:color="auto"/>
                                <w:bottom w:val="none" w:sz="0" w:space="0" w:color="auto"/>
                                <w:right w:val="none" w:sz="0" w:space="0" w:color="auto"/>
                              </w:divBdr>
                              <w:divsChild>
                                <w:div w:id="387727915">
                                  <w:marLeft w:val="0"/>
                                  <w:marRight w:val="0"/>
                                  <w:marTop w:val="0"/>
                                  <w:marBottom w:val="0"/>
                                  <w:divBdr>
                                    <w:top w:val="none" w:sz="0" w:space="0" w:color="auto"/>
                                    <w:left w:val="none" w:sz="0" w:space="0" w:color="auto"/>
                                    <w:bottom w:val="none" w:sz="0" w:space="0" w:color="auto"/>
                                    <w:right w:val="none" w:sz="0" w:space="0" w:color="auto"/>
                                  </w:divBdr>
                                  <w:divsChild>
                                    <w:div w:id="1817645395">
                                      <w:marLeft w:val="0"/>
                                      <w:marRight w:val="0"/>
                                      <w:marTop w:val="0"/>
                                      <w:marBottom w:val="0"/>
                                      <w:divBdr>
                                        <w:top w:val="none" w:sz="0" w:space="0" w:color="auto"/>
                                        <w:left w:val="none" w:sz="0" w:space="0" w:color="auto"/>
                                        <w:bottom w:val="none" w:sz="0" w:space="0" w:color="auto"/>
                                        <w:right w:val="none" w:sz="0" w:space="0" w:color="auto"/>
                                      </w:divBdr>
                                      <w:divsChild>
                                        <w:div w:id="395519815">
                                          <w:marLeft w:val="0"/>
                                          <w:marRight w:val="4200"/>
                                          <w:marTop w:val="300"/>
                                          <w:marBottom w:val="0"/>
                                          <w:divBdr>
                                            <w:top w:val="none" w:sz="0" w:space="0" w:color="auto"/>
                                            <w:left w:val="none" w:sz="0" w:space="0" w:color="auto"/>
                                            <w:bottom w:val="none" w:sz="0" w:space="0" w:color="auto"/>
                                            <w:right w:val="none" w:sz="0" w:space="0" w:color="auto"/>
                                          </w:divBdr>
                                          <w:divsChild>
                                            <w:div w:id="14990300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93242">
          <w:marLeft w:val="0"/>
          <w:marRight w:val="0"/>
          <w:marTop w:val="0"/>
          <w:marBottom w:val="0"/>
          <w:divBdr>
            <w:top w:val="none" w:sz="0" w:space="0" w:color="auto"/>
            <w:left w:val="none" w:sz="0" w:space="0" w:color="auto"/>
            <w:bottom w:val="none" w:sz="0" w:space="0" w:color="auto"/>
            <w:right w:val="none" w:sz="0" w:space="0" w:color="auto"/>
          </w:divBdr>
          <w:divsChild>
            <w:div w:id="1265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
      <w:bodyDiv w:val="1"/>
      <w:marLeft w:val="0"/>
      <w:marRight w:val="0"/>
      <w:marTop w:val="0"/>
      <w:marBottom w:val="0"/>
      <w:divBdr>
        <w:top w:val="none" w:sz="0" w:space="0" w:color="auto"/>
        <w:left w:val="none" w:sz="0" w:space="0" w:color="auto"/>
        <w:bottom w:val="none" w:sz="0" w:space="0" w:color="auto"/>
        <w:right w:val="none" w:sz="0" w:space="0" w:color="auto"/>
      </w:divBdr>
    </w:div>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728182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921">
          <w:marLeft w:val="0"/>
          <w:marRight w:val="0"/>
          <w:marTop w:val="0"/>
          <w:marBottom w:val="0"/>
          <w:divBdr>
            <w:top w:val="none" w:sz="0" w:space="0" w:color="auto"/>
            <w:left w:val="none" w:sz="0" w:space="0" w:color="auto"/>
            <w:bottom w:val="none" w:sz="0" w:space="0" w:color="auto"/>
            <w:right w:val="none" w:sz="0" w:space="0" w:color="auto"/>
          </w:divBdr>
        </w:div>
        <w:div w:id="1482506324">
          <w:marLeft w:val="0"/>
          <w:marRight w:val="0"/>
          <w:marTop w:val="0"/>
          <w:marBottom w:val="0"/>
          <w:divBdr>
            <w:top w:val="none" w:sz="0" w:space="0" w:color="auto"/>
            <w:left w:val="none" w:sz="0" w:space="0" w:color="auto"/>
            <w:bottom w:val="none" w:sz="0" w:space="0" w:color="auto"/>
            <w:right w:val="none" w:sz="0" w:space="0" w:color="auto"/>
          </w:divBdr>
        </w:div>
      </w:divsChild>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1668194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15770431">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0376123">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3691263">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10295275">
      <w:bodyDiv w:val="1"/>
      <w:marLeft w:val="0"/>
      <w:marRight w:val="0"/>
      <w:marTop w:val="0"/>
      <w:marBottom w:val="0"/>
      <w:divBdr>
        <w:top w:val="none" w:sz="0" w:space="0" w:color="auto"/>
        <w:left w:val="none" w:sz="0" w:space="0" w:color="auto"/>
        <w:bottom w:val="none" w:sz="0" w:space="0" w:color="auto"/>
        <w:right w:val="none" w:sz="0" w:space="0" w:color="auto"/>
      </w:divBdr>
    </w:div>
    <w:div w:id="545145502">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5598519">
      <w:bodyDiv w:val="1"/>
      <w:marLeft w:val="0"/>
      <w:marRight w:val="0"/>
      <w:marTop w:val="0"/>
      <w:marBottom w:val="0"/>
      <w:divBdr>
        <w:top w:val="none" w:sz="0" w:space="0" w:color="auto"/>
        <w:left w:val="none" w:sz="0" w:space="0" w:color="auto"/>
        <w:bottom w:val="none" w:sz="0" w:space="0" w:color="auto"/>
        <w:right w:val="none" w:sz="0" w:space="0" w:color="auto"/>
      </w:divBdr>
      <w:divsChild>
        <w:div w:id="286133137">
          <w:marLeft w:val="0"/>
          <w:marRight w:val="0"/>
          <w:marTop w:val="0"/>
          <w:marBottom w:val="0"/>
          <w:divBdr>
            <w:top w:val="none" w:sz="0" w:space="0" w:color="auto"/>
            <w:left w:val="none" w:sz="0" w:space="0" w:color="auto"/>
            <w:bottom w:val="none" w:sz="0" w:space="0" w:color="auto"/>
            <w:right w:val="none" w:sz="0" w:space="0" w:color="auto"/>
          </w:divBdr>
          <w:divsChild>
            <w:div w:id="451485819">
              <w:marLeft w:val="0"/>
              <w:marRight w:val="0"/>
              <w:marTop w:val="0"/>
              <w:marBottom w:val="0"/>
              <w:divBdr>
                <w:top w:val="none" w:sz="0" w:space="0" w:color="auto"/>
                <w:left w:val="none" w:sz="0" w:space="0" w:color="auto"/>
                <w:bottom w:val="none" w:sz="0" w:space="0" w:color="auto"/>
                <w:right w:val="none" w:sz="0" w:space="0" w:color="auto"/>
              </w:divBdr>
              <w:divsChild>
                <w:div w:id="503520058">
                  <w:marLeft w:val="0"/>
                  <w:marRight w:val="0"/>
                  <w:marTop w:val="0"/>
                  <w:marBottom w:val="0"/>
                  <w:divBdr>
                    <w:top w:val="none" w:sz="0" w:space="0" w:color="auto"/>
                    <w:left w:val="none" w:sz="0" w:space="0" w:color="auto"/>
                    <w:bottom w:val="none" w:sz="0" w:space="0" w:color="auto"/>
                    <w:right w:val="none" w:sz="0" w:space="0" w:color="auto"/>
                  </w:divBdr>
                  <w:divsChild>
                    <w:div w:id="1192454309">
                      <w:marLeft w:val="0"/>
                      <w:marRight w:val="0"/>
                      <w:marTop w:val="0"/>
                      <w:marBottom w:val="0"/>
                      <w:divBdr>
                        <w:top w:val="none" w:sz="0" w:space="0" w:color="auto"/>
                        <w:left w:val="none" w:sz="0" w:space="0" w:color="auto"/>
                        <w:bottom w:val="none" w:sz="0" w:space="0" w:color="auto"/>
                        <w:right w:val="none" w:sz="0" w:space="0" w:color="auto"/>
                      </w:divBdr>
                      <w:divsChild>
                        <w:div w:id="1677267587">
                          <w:marLeft w:val="0"/>
                          <w:marRight w:val="0"/>
                          <w:marTop w:val="0"/>
                          <w:marBottom w:val="0"/>
                          <w:divBdr>
                            <w:top w:val="none" w:sz="0" w:space="0" w:color="auto"/>
                            <w:left w:val="none" w:sz="0" w:space="0" w:color="auto"/>
                            <w:bottom w:val="none" w:sz="0" w:space="0" w:color="auto"/>
                            <w:right w:val="none" w:sz="0" w:space="0" w:color="auto"/>
                          </w:divBdr>
                          <w:divsChild>
                            <w:div w:id="400174833">
                              <w:marLeft w:val="0"/>
                              <w:marRight w:val="0"/>
                              <w:marTop w:val="0"/>
                              <w:marBottom w:val="0"/>
                              <w:divBdr>
                                <w:top w:val="none" w:sz="0" w:space="0" w:color="auto"/>
                                <w:left w:val="none" w:sz="0" w:space="0" w:color="auto"/>
                                <w:bottom w:val="none" w:sz="0" w:space="0" w:color="auto"/>
                                <w:right w:val="none" w:sz="0" w:space="0" w:color="auto"/>
                              </w:divBdr>
                              <w:divsChild>
                                <w:div w:id="1680155127">
                                  <w:marLeft w:val="0"/>
                                  <w:marRight w:val="0"/>
                                  <w:marTop w:val="0"/>
                                  <w:marBottom w:val="0"/>
                                  <w:divBdr>
                                    <w:top w:val="none" w:sz="0" w:space="0" w:color="auto"/>
                                    <w:left w:val="none" w:sz="0" w:space="0" w:color="auto"/>
                                    <w:bottom w:val="none" w:sz="0" w:space="0" w:color="auto"/>
                                    <w:right w:val="none" w:sz="0" w:space="0" w:color="auto"/>
                                  </w:divBdr>
                                  <w:divsChild>
                                    <w:div w:id="1399982640">
                                      <w:marLeft w:val="0"/>
                                      <w:marRight w:val="0"/>
                                      <w:marTop w:val="0"/>
                                      <w:marBottom w:val="0"/>
                                      <w:divBdr>
                                        <w:top w:val="none" w:sz="0" w:space="0" w:color="auto"/>
                                        <w:left w:val="none" w:sz="0" w:space="0" w:color="auto"/>
                                        <w:bottom w:val="none" w:sz="0" w:space="0" w:color="auto"/>
                                        <w:right w:val="none" w:sz="0" w:space="0" w:color="auto"/>
                                      </w:divBdr>
                                      <w:divsChild>
                                        <w:div w:id="1258565084">
                                          <w:marLeft w:val="0"/>
                                          <w:marRight w:val="4200"/>
                                          <w:marTop w:val="300"/>
                                          <w:marBottom w:val="0"/>
                                          <w:divBdr>
                                            <w:top w:val="none" w:sz="0" w:space="0" w:color="auto"/>
                                            <w:left w:val="none" w:sz="0" w:space="0" w:color="auto"/>
                                            <w:bottom w:val="none" w:sz="0" w:space="0" w:color="auto"/>
                                            <w:right w:val="none" w:sz="0" w:space="0" w:color="auto"/>
                                          </w:divBdr>
                                          <w:divsChild>
                                            <w:div w:id="1258754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323">
          <w:marLeft w:val="0"/>
          <w:marRight w:val="0"/>
          <w:marTop w:val="0"/>
          <w:marBottom w:val="0"/>
          <w:divBdr>
            <w:top w:val="none" w:sz="0" w:space="0" w:color="auto"/>
            <w:left w:val="none" w:sz="0" w:space="0" w:color="auto"/>
            <w:bottom w:val="none" w:sz="0" w:space="0" w:color="auto"/>
            <w:right w:val="none" w:sz="0" w:space="0" w:color="auto"/>
          </w:divBdr>
          <w:divsChild>
            <w:div w:id="1501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4949811">
      <w:bodyDiv w:val="1"/>
      <w:marLeft w:val="0"/>
      <w:marRight w:val="0"/>
      <w:marTop w:val="0"/>
      <w:marBottom w:val="0"/>
      <w:divBdr>
        <w:top w:val="none" w:sz="0" w:space="0" w:color="auto"/>
        <w:left w:val="none" w:sz="0" w:space="0" w:color="auto"/>
        <w:bottom w:val="none" w:sz="0" w:space="0" w:color="auto"/>
        <w:right w:val="none" w:sz="0" w:space="0" w:color="auto"/>
      </w:divBdr>
      <w:divsChild>
        <w:div w:id="1662196212">
          <w:marLeft w:val="0"/>
          <w:marRight w:val="0"/>
          <w:marTop w:val="0"/>
          <w:marBottom w:val="0"/>
          <w:divBdr>
            <w:top w:val="none" w:sz="0" w:space="0" w:color="auto"/>
            <w:left w:val="none" w:sz="0" w:space="0" w:color="auto"/>
            <w:bottom w:val="none" w:sz="0" w:space="0" w:color="auto"/>
            <w:right w:val="none" w:sz="0" w:space="0" w:color="auto"/>
          </w:divBdr>
          <w:divsChild>
            <w:div w:id="84305793">
              <w:marLeft w:val="0"/>
              <w:marRight w:val="0"/>
              <w:marTop w:val="0"/>
              <w:marBottom w:val="0"/>
              <w:divBdr>
                <w:top w:val="none" w:sz="0" w:space="0" w:color="auto"/>
                <w:left w:val="none" w:sz="0" w:space="0" w:color="auto"/>
                <w:bottom w:val="none" w:sz="0" w:space="0" w:color="auto"/>
                <w:right w:val="none" w:sz="0" w:space="0" w:color="auto"/>
              </w:divBdr>
              <w:divsChild>
                <w:div w:id="2143035462">
                  <w:marLeft w:val="0"/>
                  <w:marRight w:val="0"/>
                  <w:marTop w:val="0"/>
                  <w:marBottom w:val="0"/>
                  <w:divBdr>
                    <w:top w:val="none" w:sz="0" w:space="0" w:color="auto"/>
                    <w:left w:val="none" w:sz="0" w:space="0" w:color="auto"/>
                    <w:bottom w:val="none" w:sz="0" w:space="0" w:color="auto"/>
                    <w:right w:val="none" w:sz="0" w:space="0" w:color="auto"/>
                  </w:divBdr>
                </w:div>
                <w:div w:id="984625012">
                  <w:marLeft w:val="0"/>
                  <w:marRight w:val="0"/>
                  <w:marTop w:val="0"/>
                  <w:marBottom w:val="0"/>
                  <w:divBdr>
                    <w:top w:val="none" w:sz="0" w:space="0" w:color="auto"/>
                    <w:left w:val="none" w:sz="0" w:space="0" w:color="auto"/>
                    <w:bottom w:val="none" w:sz="0" w:space="0" w:color="auto"/>
                    <w:right w:val="none" w:sz="0" w:space="0" w:color="auto"/>
                  </w:divBdr>
                </w:div>
                <w:div w:id="352000902">
                  <w:marLeft w:val="0"/>
                  <w:marRight w:val="0"/>
                  <w:marTop w:val="0"/>
                  <w:marBottom w:val="0"/>
                  <w:divBdr>
                    <w:top w:val="none" w:sz="0" w:space="0" w:color="auto"/>
                    <w:left w:val="none" w:sz="0" w:space="0" w:color="auto"/>
                    <w:bottom w:val="none" w:sz="0" w:space="0" w:color="auto"/>
                    <w:right w:val="none" w:sz="0" w:space="0" w:color="auto"/>
                  </w:divBdr>
                </w:div>
                <w:div w:id="65498621">
                  <w:marLeft w:val="0"/>
                  <w:marRight w:val="0"/>
                  <w:marTop w:val="0"/>
                  <w:marBottom w:val="0"/>
                  <w:divBdr>
                    <w:top w:val="none" w:sz="0" w:space="0" w:color="auto"/>
                    <w:left w:val="none" w:sz="0" w:space="0" w:color="auto"/>
                    <w:bottom w:val="none" w:sz="0" w:space="0" w:color="auto"/>
                    <w:right w:val="none" w:sz="0" w:space="0" w:color="auto"/>
                  </w:divBdr>
                </w:div>
                <w:div w:id="1013847687">
                  <w:marLeft w:val="0"/>
                  <w:marRight w:val="0"/>
                  <w:marTop w:val="0"/>
                  <w:marBottom w:val="0"/>
                  <w:divBdr>
                    <w:top w:val="none" w:sz="0" w:space="0" w:color="auto"/>
                    <w:left w:val="none" w:sz="0" w:space="0" w:color="auto"/>
                    <w:bottom w:val="none" w:sz="0" w:space="0" w:color="auto"/>
                    <w:right w:val="none" w:sz="0" w:space="0" w:color="auto"/>
                  </w:divBdr>
                </w:div>
                <w:div w:id="1431390946">
                  <w:marLeft w:val="0"/>
                  <w:marRight w:val="0"/>
                  <w:marTop w:val="0"/>
                  <w:marBottom w:val="0"/>
                  <w:divBdr>
                    <w:top w:val="none" w:sz="0" w:space="0" w:color="auto"/>
                    <w:left w:val="none" w:sz="0" w:space="0" w:color="auto"/>
                    <w:bottom w:val="none" w:sz="0" w:space="0" w:color="auto"/>
                    <w:right w:val="none" w:sz="0" w:space="0" w:color="auto"/>
                  </w:divBdr>
                </w:div>
                <w:div w:id="1560434657">
                  <w:marLeft w:val="0"/>
                  <w:marRight w:val="0"/>
                  <w:marTop w:val="0"/>
                  <w:marBottom w:val="0"/>
                  <w:divBdr>
                    <w:top w:val="none" w:sz="0" w:space="0" w:color="auto"/>
                    <w:left w:val="none" w:sz="0" w:space="0" w:color="auto"/>
                    <w:bottom w:val="none" w:sz="0" w:space="0" w:color="auto"/>
                    <w:right w:val="none" w:sz="0" w:space="0" w:color="auto"/>
                  </w:divBdr>
                </w:div>
                <w:div w:id="2087025000">
                  <w:marLeft w:val="0"/>
                  <w:marRight w:val="0"/>
                  <w:marTop w:val="0"/>
                  <w:marBottom w:val="0"/>
                  <w:divBdr>
                    <w:top w:val="none" w:sz="0" w:space="0" w:color="auto"/>
                    <w:left w:val="none" w:sz="0" w:space="0" w:color="auto"/>
                    <w:bottom w:val="none" w:sz="0" w:space="0" w:color="auto"/>
                    <w:right w:val="none" w:sz="0" w:space="0" w:color="auto"/>
                  </w:divBdr>
                </w:div>
                <w:div w:id="697050406">
                  <w:marLeft w:val="0"/>
                  <w:marRight w:val="0"/>
                  <w:marTop w:val="0"/>
                  <w:marBottom w:val="0"/>
                  <w:divBdr>
                    <w:top w:val="none" w:sz="0" w:space="0" w:color="auto"/>
                    <w:left w:val="none" w:sz="0" w:space="0" w:color="auto"/>
                    <w:bottom w:val="none" w:sz="0" w:space="0" w:color="auto"/>
                    <w:right w:val="none" w:sz="0" w:space="0" w:color="auto"/>
                  </w:divBdr>
                </w:div>
                <w:div w:id="1064328683">
                  <w:marLeft w:val="0"/>
                  <w:marRight w:val="0"/>
                  <w:marTop w:val="0"/>
                  <w:marBottom w:val="0"/>
                  <w:divBdr>
                    <w:top w:val="none" w:sz="0" w:space="0" w:color="auto"/>
                    <w:left w:val="none" w:sz="0" w:space="0" w:color="auto"/>
                    <w:bottom w:val="none" w:sz="0" w:space="0" w:color="auto"/>
                    <w:right w:val="none" w:sz="0" w:space="0" w:color="auto"/>
                  </w:divBdr>
                </w:div>
                <w:div w:id="728307281">
                  <w:marLeft w:val="0"/>
                  <w:marRight w:val="0"/>
                  <w:marTop w:val="0"/>
                  <w:marBottom w:val="0"/>
                  <w:divBdr>
                    <w:top w:val="none" w:sz="0" w:space="0" w:color="auto"/>
                    <w:left w:val="none" w:sz="0" w:space="0" w:color="auto"/>
                    <w:bottom w:val="none" w:sz="0" w:space="0" w:color="auto"/>
                    <w:right w:val="none" w:sz="0" w:space="0" w:color="auto"/>
                  </w:divBdr>
                </w:div>
                <w:div w:id="1171603178">
                  <w:marLeft w:val="0"/>
                  <w:marRight w:val="0"/>
                  <w:marTop w:val="0"/>
                  <w:marBottom w:val="0"/>
                  <w:divBdr>
                    <w:top w:val="none" w:sz="0" w:space="0" w:color="auto"/>
                    <w:left w:val="none" w:sz="0" w:space="0" w:color="auto"/>
                    <w:bottom w:val="none" w:sz="0" w:space="0" w:color="auto"/>
                    <w:right w:val="none" w:sz="0" w:space="0" w:color="auto"/>
                  </w:divBdr>
                  <w:divsChild>
                    <w:div w:id="560214035">
                      <w:marLeft w:val="0"/>
                      <w:marRight w:val="0"/>
                      <w:marTop w:val="0"/>
                      <w:marBottom w:val="0"/>
                      <w:divBdr>
                        <w:top w:val="none" w:sz="0" w:space="0" w:color="auto"/>
                        <w:left w:val="none" w:sz="0" w:space="0" w:color="auto"/>
                        <w:bottom w:val="none" w:sz="0" w:space="0" w:color="auto"/>
                        <w:right w:val="none" w:sz="0" w:space="0" w:color="auto"/>
                      </w:divBdr>
                    </w:div>
                    <w:div w:id="1543903702">
                      <w:marLeft w:val="0"/>
                      <w:marRight w:val="0"/>
                      <w:marTop w:val="0"/>
                      <w:marBottom w:val="0"/>
                      <w:divBdr>
                        <w:top w:val="none" w:sz="0" w:space="0" w:color="auto"/>
                        <w:left w:val="none" w:sz="0" w:space="0" w:color="auto"/>
                        <w:bottom w:val="none" w:sz="0" w:space="0" w:color="auto"/>
                        <w:right w:val="none" w:sz="0" w:space="0" w:color="auto"/>
                      </w:divBdr>
                    </w:div>
                    <w:div w:id="783035874">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63742715">
                      <w:marLeft w:val="0"/>
                      <w:marRight w:val="0"/>
                      <w:marTop w:val="0"/>
                      <w:marBottom w:val="0"/>
                      <w:divBdr>
                        <w:top w:val="none" w:sz="0" w:space="0" w:color="auto"/>
                        <w:left w:val="none" w:sz="0" w:space="0" w:color="auto"/>
                        <w:bottom w:val="none" w:sz="0" w:space="0" w:color="auto"/>
                        <w:right w:val="none" w:sz="0" w:space="0" w:color="auto"/>
                      </w:divBdr>
                    </w:div>
                    <w:div w:id="754398656">
                      <w:marLeft w:val="0"/>
                      <w:marRight w:val="0"/>
                      <w:marTop w:val="0"/>
                      <w:marBottom w:val="0"/>
                      <w:divBdr>
                        <w:top w:val="none" w:sz="0" w:space="0" w:color="auto"/>
                        <w:left w:val="none" w:sz="0" w:space="0" w:color="auto"/>
                        <w:bottom w:val="none" w:sz="0" w:space="0" w:color="auto"/>
                        <w:right w:val="none" w:sz="0" w:space="0" w:color="auto"/>
                      </w:divBdr>
                    </w:div>
                    <w:div w:id="591160333">
                      <w:marLeft w:val="0"/>
                      <w:marRight w:val="0"/>
                      <w:marTop w:val="0"/>
                      <w:marBottom w:val="0"/>
                      <w:divBdr>
                        <w:top w:val="none" w:sz="0" w:space="0" w:color="auto"/>
                        <w:left w:val="none" w:sz="0" w:space="0" w:color="auto"/>
                        <w:bottom w:val="none" w:sz="0" w:space="0" w:color="auto"/>
                        <w:right w:val="none" w:sz="0" w:space="0" w:color="auto"/>
                      </w:divBdr>
                    </w:div>
                    <w:div w:id="1729498261">
                      <w:marLeft w:val="0"/>
                      <w:marRight w:val="0"/>
                      <w:marTop w:val="0"/>
                      <w:marBottom w:val="0"/>
                      <w:divBdr>
                        <w:top w:val="none" w:sz="0" w:space="0" w:color="auto"/>
                        <w:left w:val="none" w:sz="0" w:space="0" w:color="auto"/>
                        <w:bottom w:val="none" w:sz="0" w:space="0" w:color="auto"/>
                        <w:right w:val="none" w:sz="0" w:space="0" w:color="auto"/>
                      </w:divBdr>
                    </w:div>
                    <w:div w:id="778989355">
                      <w:marLeft w:val="0"/>
                      <w:marRight w:val="0"/>
                      <w:marTop w:val="0"/>
                      <w:marBottom w:val="0"/>
                      <w:divBdr>
                        <w:top w:val="none" w:sz="0" w:space="0" w:color="auto"/>
                        <w:left w:val="none" w:sz="0" w:space="0" w:color="auto"/>
                        <w:bottom w:val="none" w:sz="0" w:space="0" w:color="auto"/>
                        <w:right w:val="none" w:sz="0" w:space="0" w:color="auto"/>
                      </w:divBdr>
                    </w:div>
                    <w:div w:id="2104839322">
                      <w:marLeft w:val="0"/>
                      <w:marRight w:val="0"/>
                      <w:marTop w:val="0"/>
                      <w:marBottom w:val="0"/>
                      <w:divBdr>
                        <w:top w:val="none" w:sz="0" w:space="0" w:color="auto"/>
                        <w:left w:val="none" w:sz="0" w:space="0" w:color="auto"/>
                        <w:bottom w:val="none" w:sz="0" w:space="0" w:color="auto"/>
                        <w:right w:val="none" w:sz="0" w:space="0" w:color="auto"/>
                      </w:divBdr>
                    </w:div>
                    <w:div w:id="1349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53626641">
      <w:bodyDiv w:val="1"/>
      <w:marLeft w:val="0"/>
      <w:marRight w:val="0"/>
      <w:marTop w:val="0"/>
      <w:marBottom w:val="0"/>
      <w:divBdr>
        <w:top w:val="none" w:sz="0" w:space="0" w:color="auto"/>
        <w:left w:val="none" w:sz="0" w:space="0" w:color="auto"/>
        <w:bottom w:val="none" w:sz="0" w:space="0" w:color="auto"/>
        <w:right w:val="none" w:sz="0" w:space="0" w:color="auto"/>
      </w:divBdr>
      <w:divsChild>
        <w:div w:id="275598933">
          <w:marLeft w:val="0"/>
          <w:marRight w:val="0"/>
          <w:marTop w:val="0"/>
          <w:marBottom w:val="0"/>
          <w:divBdr>
            <w:top w:val="none" w:sz="0" w:space="0" w:color="auto"/>
            <w:left w:val="none" w:sz="0" w:space="0" w:color="auto"/>
            <w:bottom w:val="none" w:sz="0" w:space="0" w:color="auto"/>
            <w:right w:val="none" w:sz="0" w:space="0" w:color="auto"/>
          </w:divBdr>
        </w:div>
        <w:div w:id="736586951">
          <w:marLeft w:val="0"/>
          <w:marRight w:val="0"/>
          <w:marTop w:val="0"/>
          <w:marBottom w:val="0"/>
          <w:divBdr>
            <w:top w:val="none" w:sz="0" w:space="0" w:color="auto"/>
            <w:left w:val="none" w:sz="0" w:space="0" w:color="auto"/>
            <w:bottom w:val="none" w:sz="0" w:space="0" w:color="auto"/>
            <w:right w:val="none" w:sz="0" w:space="0" w:color="auto"/>
          </w:divBdr>
        </w:div>
      </w:divsChild>
    </w:div>
    <w:div w:id="773136610">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799569185">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30564970">
      <w:bodyDiv w:val="1"/>
      <w:marLeft w:val="0"/>
      <w:marRight w:val="0"/>
      <w:marTop w:val="0"/>
      <w:marBottom w:val="0"/>
      <w:divBdr>
        <w:top w:val="none" w:sz="0" w:space="0" w:color="auto"/>
        <w:left w:val="none" w:sz="0" w:space="0" w:color="auto"/>
        <w:bottom w:val="none" w:sz="0" w:space="0" w:color="auto"/>
        <w:right w:val="none" w:sz="0" w:space="0" w:color="auto"/>
      </w:divBdr>
      <w:divsChild>
        <w:div w:id="953251242">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531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67180332">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1794789">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28078556">
      <w:bodyDiv w:val="1"/>
      <w:marLeft w:val="0"/>
      <w:marRight w:val="0"/>
      <w:marTop w:val="0"/>
      <w:marBottom w:val="0"/>
      <w:divBdr>
        <w:top w:val="none" w:sz="0" w:space="0" w:color="auto"/>
        <w:left w:val="none" w:sz="0" w:space="0" w:color="auto"/>
        <w:bottom w:val="none" w:sz="0" w:space="0" w:color="auto"/>
        <w:right w:val="none" w:sz="0" w:space="0" w:color="auto"/>
      </w:divBdr>
    </w:div>
    <w:div w:id="93671090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66">
          <w:marLeft w:val="0"/>
          <w:marRight w:val="0"/>
          <w:marTop w:val="0"/>
          <w:marBottom w:val="0"/>
          <w:divBdr>
            <w:top w:val="none" w:sz="0" w:space="0" w:color="auto"/>
            <w:left w:val="none" w:sz="0" w:space="0" w:color="auto"/>
            <w:bottom w:val="none" w:sz="0" w:space="0" w:color="auto"/>
            <w:right w:val="none" w:sz="0" w:space="0" w:color="auto"/>
          </w:divBdr>
          <w:divsChild>
            <w:div w:id="764348782">
              <w:marLeft w:val="0"/>
              <w:marRight w:val="0"/>
              <w:marTop w:val="0"/>
              <w:marBottom w:val="0"/>
              <w:divBdr>
                <w:top w:val="none" w:sz="0" w:space="0" w:color="auto"/>
                <w:left w:val="none" w:sz="0" w:space="0" w:color="auto"/>
                <w:bottom w:val="none" w:sz="0" w:space="0" w:color="auto"/>
                <w:right w:val="none" w:sz="0" w:space="0" w:color="auto"/>
              </w:divBdr>
              <w:divsChild>
                <w:div w:id="1281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091511081">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39303807">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71483682">
      <w:bodyDiv w:val="1"/>
      <w:marLeft w:val="0"/>
      <w:marRight w:val="0"/>
      <w:marTop w:val="0"/>
      <w:marBottom w:val="0"/>
      <w:divBdr>
        <w:top w:val="none" w:sz="0" w:space="0" w:color="auto"/>
        <w:left w:val="none" w:sz="0" w:space="0" w:color="auto"/>
        <w:bottom w:val="none" w:sz="0" w:space="0" w:color="auto"/>
        <w:right w:val="none" w:sz="0" w:space="0" w:color="auto"/>
      </w:divBdr>
      <w:divsChild>
        <w:div w:id="147403478">
          <w:marLeft w:val="0"/>
          <w:marRight w:val="0"/>
          <w:marTop w:val="0"/>
          <w:marBottom w:val="0"/>
          <w:divBdr>
            <w:top w:val="none" w:sz="0" w:space="0" w:color="auto"/>
            <w:left w:val="none" w:sz="0" w:space="0" w:color="auto"/>
            <w:bottom w:val="none" w:sz="0" w:space="0" w:color="auto"/>
            <w:right w:val="none" w:sz="0" w:space="0" w:color="auto"/>
          </w:divBdr>
        </w:div>
        <w:div w:id="1709452980">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04827210">
      <w:bodyDiv w:val="1"/>
      <w:marLeft w:val="0"/>
      <w:marRight w:val="0"/>
      <w:marTop w:val="0"/>
      <w:marBottom w:val="0"/>
      <w:divBdr>
        <w:top w:val="none" w:sz="0" w:space="0" w:color="auto"/>
        <w:left w:val="none" w:sz="0" w:space="0" w:color="auto"/>
        <w:bottom w:val="none" w:sz="0" w:space="0" w:color="auto"/>
        <w:right w:val="none" w:sz="0" w:space="0" w:color="auto"/>
      </w:divBdr>
      <w:divsChild>
        <w:div w:id="1423337861">
          <w:marLeft w:val="0"/>
          <w:marRight w:val="0"/>
          <w:marTop w:val="0"/>
          <w:marBottom w:val="75"/>
          <w:divBdr>
            <w:top w:val="none" w:sz="0" w:space="0" w:color="auto"/>
            <w:left w:val="none" w:sz="0" w:space="0" w:color="auto"/>
            <w:bottom w:val="none" w:sz="0" w:space="0" w:color="auto"/>
            <w:right w:val="none" w:sz="0" w:space="0" w:color="auto"/>
          </w:divBdr>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80332363">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43892439">
      <w:bodyDiv w:val="1"/>
      <w:marLeft w:val="0"/>
      <w:marRight w:val="0"/>
      <w:marTop w:val="0"/>
      <w:marBottom w:val="0"/>
      <w:divBdr>
        <w:top w:val="none" w:sz="0" w:space="0" w:color="auto"/>
        <w:left w:val="none" w:sz="0" w:space="0" w:color="auto"/>
        <w:bottom w:val="none" w:sz="0" w:space="0" w:color="auto"/>
        <w:right w:val="none" w:sz="0" w:space="0" w:color="auto"/>
      </w:divBdr>
    </w:div>
    <w:div w:id="1351908573">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48032011">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5003639">
      <w:bodyDiv w:val="1"/>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7424977">
      <w:bodyDiv w:val="1"/>
      <w:marLeft w:val="0"/>
      <w:marRight w:val="0"/>
      <w:marTop w:val="0"/>
      <w:marBottom w:val="0"/>
      <w:divBdr>
        <w:top w:val="none" w:sz="0" w:space="0" w:color="auto"/>
        <w:left w:val="none" w:sz="0" w:space="0" w:color="auto"/>
        <w:bottom w:val="none" w:sz="0" w:space="0" w:color="auto"/>
        <w:right w:val="none" w:sz="0" w:space="0" w:color="auto"/>
      </w:divBdr>
      <w:divsChild>
        <w:div w:id="613369266">
          <w:marLeft w:val="0"/>
          <w:marRight w:val="0"/>
          <w:marTop w:val="0"/>
          <w:marBottom w:val="0"/>
          <w:divBdr>
            <w:top w:val="none" w:sz="0" w:space="0" w:color="auto"/>
            <w:left w:val="none" w:sz="0" w:space="0" w:color="auto"/>
            <w:bottom w:val="none" w:sz="0" w:space="0" w:color="auto"/>
            <w:right w:val="none" w:sz="0" w:space="0" w:color="auto"/>
          </w:divBdr>
          <w:divsChild>
            <w:div w:id="1241867028">
              <w:marLeft w:val="0"/>
              <w:marRight w:val="0"/>
              <w:marTop w:val="0"/>
              <w:marBottom w:val="0"/>
              <w:divBdr>
                <w:top w:val="none" w:sz="0" w:space="0" w:color="auto"/>
                <w:left w:val="none" w:sz="0" w:space="0" w:color="auto"/>
                <w:bottom w:val="none" w:sz="0" w:space="0" w:color="auto"/>
                <w:right w:val="none" w:sz="0" w:space="0" w:color="auto"/>
              </w:divBdr>
              <w:divsChild>
                <w:div w:id="132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904538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12345792">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0382688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0159865">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9216194">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043442">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6798284">
      <w:bodyDiv w:val="1"/>
      <w:marLeft w:val="0"/>
      <w:marRight w:val="0"/>
      <w:marTop w:val="0"/>
      <w:marBottom w:val="0"/>
      <w:divBdr>
        <w:top w:val="none" w:sz="0" w:space="0" w:color="auto"/>
        <w:left w:val="none" w:sz="0" w:space="0" w:color="auto"/>
        <w:bottom w:val="none" w:sz="0" w:space="0" w:color="auto"/>
        <w:right w:val="none" w:sz="0" w:space="0" w:color="auto"/>
      </w:divBdr>
    </w:div>
    <w:div w:id="2093155789">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https.cio.gov/everything/"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github.com/marketplace" TargetMode="Externa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4DD2CF2D-E3FC-4F95-8AEB-16772C0A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26309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2018-07-02T12:22:00Z</dcterms:created>
  <dcterms:modified xsi:type="dcterms:W3CDTF">2018-07-27T05:26:00Z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