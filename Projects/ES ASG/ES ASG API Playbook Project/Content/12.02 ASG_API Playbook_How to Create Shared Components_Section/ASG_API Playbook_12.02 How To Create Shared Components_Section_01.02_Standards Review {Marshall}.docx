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162F" w14:textId="39791E45" w:rsidR="00982DB4" w:rsidRDefault="0029770D" w:rsidP="00F800EC">
      <w:pPr>
        <w:pStyle w:val="Heading1"/>
        <w:spacing w:line="276" w:lineRule="auto"/>
        <w:rPr>
          <w:rFonts w:eastAsia="Times New Roman"/>
        </w:rPr>
      </w:pPr>
      <w:r>
        <w:rPr>
          <w:rFonts w:eastAsia="Times New Roman"/>
        </w:rPr>
        <w:t>How to Create Shared Components</w:t>
      </w:r>
    </w:p>
    <w:p w14:paraId="7EA8C025" w14:textId="55D01D9C" w:rsidR="00F800EC" w:rsidDel="0034143D" w:rsidRDefault="00F800EC" w:rsidP="00CD5C58">
      <w:pPr>
        <w:pStyle w:val="Heading3"/>
        <w:rPr>
          <w:del w:id="0" w:author="Paul Marshall" w:date="2018-08-27T11:03:00Z"/>
        </w:rPr>
      </w:pPr>
    </w:p>
    <w:p w14:paraId="46DD661E" w14:textId="521653A9" w:rsidR="007E0AF5" w:rsidRPr="007E0AF5" w:rsidRDefault="00517ABC" w:rsidP="007E0AF5">
      <w:pPr>
        <w:pStyle w:val="Heading2"/>
      </w:pPr>
      <w:bookmarkStart w:id="1" w:name="_Toc519793520"/>
      <w:bookmarkStart w:id="2" w:name="_Toc498519327"/>
      <w:bookmarkStart w:id="3" w:name="_Toc504735223"/>
      <w:r>
        <w:t>Vendor</w:t>
      </w:r>
      <w:r w:rsidR="00D717B5">
        <w:t>-a</w:t>
      </w:r>
      <w:r>
        <w:t xml:space="preserve">gnostic </w:t>
      </w:r>
      <w:bookmarkEnd w:id="1"/>
      <w:r w:rsidR="007E0AF5">
        <w:t>Shared Component Creation</w:t>
      </w:r>
    </w:p>
    <w:p w14:paraId="6A565961" w14:textId="2BF131AB" w:rsidR="008C29CA" w:rsidRDefault="00002C2C" w:rsidP="004A2935">
      <w:bookmarkStart w:id="4" w:name="_Toc504735230"/>
      <w:bookmarkEnd w:id="2"/>
      <w:bookmarkEnd w:id="3"/>
      <w:r>
        <w:t xml:space="preserve">Shared API components are </w:t>
      </w:r>
      <w:r w:rsidR="00407719">
        <w:t xml:space="preserve">generally created to </w:t>
      </w:r>
      <w:proofErr w:type="gramStart"/>
      <w:r w:rsidR="00407719">
        <w:t>externalize</w:t>
      </w:r>
      <w:proofErr w:type="gramEnd"/>
      <w:r w:rsidR="00407719">
        <w:t xml:space="preserve"> and package shared reusable processes and routines across more than one API.  For example, </w:t>
      </w:r>
      <w:r w:rsidR="005F28FF">
        <w:t xml:space="preserve">a reusable validation routine with complex business rules can be packaged into a shared component to be used by multiple APIs that rely on the same business rules and validation.  </w:t>
      </w:r>
      <w:r w:rsidR="00CB3893">
        <w:t xml:space="preserve">In addition, to enable standard API response messaging, it is recommended to standardize </w:t>
      </w:r>
      <w:r w:rsidR="00304453">
        <w:t>exception</w:t>
      </w:r>
      <w:r w:rsidR="00CB3893">
        <w:t xml:space="preserve"> and </w:t>
      </w:r>
      <w:r w:rsidR="00304453">
        <w:t xml:space="preserve">validation messages across all APIs for a given application.  Error messages can be </w:t>
      </w:r>
      <w:r w:rsidR="004820B7">
        <w:t xml:space="preserve">packaged into a shared component and for all API developers of an application to embed this component into their API projects.  </w:t>
      </w:r>
      <w:r w:rsidR="00F706F0">
        <w:t xml:space="preserve">That way, whenever an API exception or validation error is raised within any API of the same application, </w:t>
      </w:r>
      <w:r w:rsidR="009C2A6B">
        <w:t>a standard message is returned</w:t>
      </w:r>
      <w:del w:id="5" w:author="Paul Marshall" w:date="2018-08-27T12:20:00Z">
        <w:r w:rsidR="009C2A6B" w:rsidDel="003805EE">
          <w:delText xml:space="preserve"> back</w:delText>
        </w:r>
      </w:del>
      <w:r w:rsidR="009C2A6B">
        <w:t xml:space="preserve"> to the API consumer.</w:t>
      </w:r>
    </w:p>
    <w:p w14:paraId="17F707E5" w14:textId="0F4C9B81" w:rsidR="00BC0984" w:rsidRDefault="002A490A" w:rsidP="004A2935">
      <w:r>
        <w:t>There are common best practices to</w:t>
      </w:r>
      <w:r w:rsidR="009C2A6B">
        <w:t xml:space="preserve"> create </w:t>
      </w:r>
      <w:r>
        <w:t>s</w:t>
      </w:r>
      <w:r w:rsidR="009C2A6B">
        <w:t>hared component</w:t>
      </w:r>
      <w:r>
        <w:t>s, package them</w:t>
      </w:r>
      <w:r w:rsidR="004602A0">
        <w:t xml:space="preserve"> and </w:t>
      </w:r>
      <w:r>
        <w:t>integrate</w:t>
      </w:r>
      <w:r w:rsidR="004602A0">
        <w:t xml:space="preserve"> as dependen</w:t>
      </w:r>
      <w:r w:rsidR="000E3099">
        <w:t>t modules or libraries</w:t>
      </w:r>
      <w:r w:rsidR="004602A0">
        <w:t xml:space="preserve"> into API development projects</w:t>
      </w:r>
      <w:r w:rsidR="000E3099">
        <w:t xml:space="preserve">.  In Java </w:t>
      </w:r>
      <w:ins w:id="6" w:author="Paul Marshall" w:date="2018-08-27T13:02:00Z">
        <w:r w:rsidR="00696742">
          <w:t xml:space="preserve">a shared component is a </w:t>
        </w:r>
        <w:r w:rsidR="00696742" w:rsidRPr="00F22F34">
          <w:rPr>
            <w:rFonts w:ascii="Courier New" w:hAnsi="Courier New" w:cs="Courier New"/>
          </w:rPr>
          <w:t>.jar</w:t>
        </w:r>
        <w:r w:rsidR="00696742">
          <w:t xml:space="preserve"> dependency library</w:t>
        </w:r>
        <w:r w:rsidR="00696742">
          <w:t xml:space="preserve"> </w:t>
        </w:r>
        <w:r w:rsidR="00AD1BDD">
          <w:t xml:space="preserve">while in </w:t>
        </w:r>
      </w:ins>
      <w:del w:id="7" w:author="Paul Marshall" w:date="2018-08-27T13:02:00Z">
        <w:r w:rsidR="000E3099" w:rsidDel="00AD1BDD">
          <w:delText xml:space="preserve">or </w:delText>
        </w:r>
      </w:del>
      <w:r w:rsidR="000E3099">
        <w:t>Microsoft</w:t>
      </w:r>
      <w:del w:id="8" w:author="Paul Marshall" w:date="2018-08-27T13:02:00Z">
        <w:r w:rsidR="000E3099" w:rsidDel="00AD1BDD">
          <w:delText xml:space="preserve"> .NET projects, a shared component is a </w:delText>
        </w:r>
        <w:r w:rsidR="000E3099" w:rsidRPr="00F22F34" w:rsidDel="00AD1BDD">
          <w:rPr>
            <w:rFonts w:ascii="Courier New" w:hAnsi="Courier New" w:cs="Courier New"/>
          </w:rPr>
          <w:delText>.jar</w:delText>
        </w:r>
        <w:r w:rsidR="000E3099" w:rsidDel="00AD1BDD">
          <w:delText xml:space="preserve"> </w:delText>
        </w:r>
        <w:r w:rsidR="00324437" w:rsidDel="00AD1BDD">
          <w:delText>dependency library (Java) or</w:delText>
        </w:r>
      </w:del>
      <w:r w:rsidR="00324437">
        <w:t xml:space="preserve"> a .NET assembly</w:t>
      </w:r>
      <w:del w:id="9" w:author="Paul Marshall" w:date="2018-08-27T13:03:00Z">
        <w:r w:rsidR="00324437" w:rsidDel="00AD1BDD">
          <w:delText xml:space="preserve"> (.NET)</w:delText>
        </w:r>
      </w:del>
      <w:r w:rsidR="00324437">
        <w:t xml:space="preserve">.  Both language platforms have a similar approach to </w:t>
      </w:r>
      <w:r w:rsidR="00ED51C7">
        <w:t xml:space="preserve">packaging and integrating shared components.  </w:t>
      </w:r>
    </w:p>
    <w:p w14:paraId="12C620B0" w14:textId="4573DD71" w:rsidR="009C2A6B" w:rsidRDefault="00ED51C7" w:rsidP="004A2935">
      <w:r>
        <w:t xml:space="preserve">In Java, using Maven, Gradle or Apache Ant, a shared component is packaged into a </w:t>
      </w:r>
      <w:r w:rsidRPr="00F22F34">
        <w:rPr>
          <w:rFonts w:ascii="Courier New" w:hAnsi="Courier New" w:cs="Courier New"/>
        </w:rPr>
        <w:t>.jar</w:t>
      </w:r>
      <w:r>
        <w:t xml:space="preserve"> file.  That </w:t>
      </w:r>
      <w:r w:rsidRPr="00F22F34">
        <w:rPr>
          <w:rFonts w:ascii="Courier New" w:hAnsi="Courier New" w:cs="Courier New"/>
        </w:rPr>
        <w:t>.jar</w:t>
      </w:r>
      <w:r>
        <w:t xml:space="preserve"> file is then included as a dependency into any project that requires it.  </w:t>
      </w:r>
      <w:r w:rsidR="00BC0984">
        <w:t xml:space="preserve">Maven, Gradle or Ant have specific instructions on how </w:t>
      </w:r>
      <w:ins w:id="10" w:author="Paul Marshall" w:date="2018-08-27T13:04:00Z">
        <w:r w:rsidR="00AD1BDD">
          <w:t xml:space="preserve">to </w:t>
        </w:r>
      </w:ins>
      <w:r w:rsidR="00BC0984">
        <w:t>add a shared component into a project.  For example, with Maven, it is simply listing the shared component as a dependency in the pom.xml file.</w:t>
      </w:r>
    </w:p>
    <w:p w14:paraId="60262277" w14:textId="3549762B" w:rsidR="00BC0984" w:rsidRDefault="00BC0984" w:rsidP="004A2935">
      <w:r>
        <w:t xml:space="preserve">In Microsoft.NET, </w:t>
      </w:r>
      <w:r w:rsidR="007F2E8B">
        <w:t>packaging a project as an assembly and then adding that</w:t>
      </w:r>
      <w:r w:rsidR="00A10F05">
        <w:t xml:space="preserve"> assembly file via NuGet or directly as a dependency reference</w:t>
      </w:r>
      <w:r w:rsidR="008C1EA0">
        <w:t xml:space="preserve"> in Visual Studio.NET is the best practice approach.</w:t>
      </w:r>
    </w:p>
    <w:p w14:paraId="5E47232A" w14:textId="360832C1" w:rsidR="008C1EA0" w:rsidRDefault="008C1EA0" w:rsidP="004A2935">
      <w:r>
        <w:t>In NodeJS projects, the best practice is to package reusable shared components as modules</w:t>
      </w:r>
      <w:r w:rsidR="008B0989">
        <w:t xml:space="preserve">, with </w:t>
      </w:r>
      <w:proofErr w:type="spellStart"/>
      <w:r w:rsidR="008B0989" w:rsidRPr="00F22F34">
        <w:rPr>
          <w:rFonts w:ascii="Courier New" w:hAnsi="Courier New" w:cs="Courier New"/>
        </w:rPr>
        <w:t>package.json</w:t>
      </w:r>
      <w:proofErr w:type="spellEnd"/>
      <w:r w:rsidR="008B0989">
        <w:t xml:space="preserve"> file listing the module name and version.  That module can then be deployed into a dependency management platform (public or private NodeJS module library) and integrated into any NodeJS microservice project as a dependency</w:t>
      </w:r>
      <w:r w:rsidR="00F22F34">
        <w:t>.</w:t>
      </w:r>
    </w:p>
    <w:p w14:paraId="738FECA7" w14:textId="2C005903" w:rsidR="00F22F34" w:rsidRDefault="00F22F34" w:rsidP="004A2935">
      <w:del w:id="11" w:author="Paul Marshall" w:date="2018-08-27T13:06:00Z">
        <w:r w:rsidDel="00AD1BDD">
          <w:delText>It is important to note that t</w:delText>
        </w:r>
      </w:del>
      <w:ins w:id="12" w:author="Paul Marshall" w:date="2018-08-27T13:06:00Z">
        <w:r w:rsidR="00AD1BDD">
          <w:t>T</w:t>
        </w:r>
      </w:ins>
      <w:r>
        <w:t xml:space="preserve">o properly manage shared components across projects, there is a need for a dependency management platform.  </w:t>
      </w:r>
      <w:r w:rsidR="00127DC8">
        <w:t>As</w:t>
      </w:r>
      <w:r>
        <w:t xml:space="preserve"> a best practice,</w:t>
      </w:r>
      <w:r w:rsidR="00127DC8">
        <w:t xml:space="preserve"> it is a function of </w:t>
      </w:r>
      <w:ins w:id="13" w:author="Paul Marshall" w:date="2018-08-27T13:06:00Z">
        <w:r w:rsidR="00AD1BDD">
          <w:t xml:space="preserve">the </w:t>
        </w:r>
      </w:ins>
      <w:r w:rsidR="00127DC8">
        <w:t xml:space="preserve">organization’s IT department </w:t>
      </w:r>
      <w:r w:rsidR="00315B03">
        <w:t xml:space="preserve">to maintain a private dependency management repository of all approved and certified third-party and in-house-developed dependencies and components.  </w:t>
      </w:r>
      <w:r w:rsidR="00C91724">
        <w:t xml:space="preserve">There are various dependency management platforms on the market, but commonly used are </w:t>
      </w:r>
      <w:proofErr w:type="spellStart"/>
      <w:r w:rsidR="00C91724">
        <w:t>JFrog</w:t>
      </w:r>
      <w:proofErr w:type="spellEnd"/>
      <w:r w:rsidR="00C91724">
        <w:t xml:space="preserve"> Artifactory or Maven private repository for Java and NodeJS projects.  For Microsoft .NET projects, </w:t>
      </w:r>
      <w:r w:rsidR="00E67FC2">
        <w:t xml:space="preserve">Team Foundation Server provides </w:t>
      </w:r>
      <w:ins w:id="14" w:author="Paul Marshall" w:date="2018-08-27T13:07:00Z">
        <w:r w:rsidR="00AD1BDD">
          <w:t xml:space="preserve">the </w:t>
        </w:r>
      </w:ins>
      <w:r w:rsidR="00E67FC2">
        <w:t xml:space="preserve">ability to manage shared components and integrate </w:t>
      </w:r>
      <w:ins w:id="15" w:author="Paul Marshall" w:date="2018-08-27T13:07:00Z">
        <w:r w:rsidR="00AD1BDD">
          <w:t xml:space="preserve">them </w:t>
        </w:r>
      </w:ins>
      <w:r w:rsidR="00E67FC2">
        <w:t>into any Visual Studio.NET project via NuGet</w:t>
      </w:r>
      <w:r w:rsidR="005B0517">
        <w:t xml:space="preserve"> or similar pac</w:t>
      </w:r>
      <w:bookmarkStart w:id="16" w:name="_GoBack"/>
      <w:bookmarkEnd w:id="16"/>
      <w:r w:rsidR="005B0517">
        <w:t>kage management add-ons.</w:t>
      </w:r>
    </w:p>
    <w:p w14:paraId="50204042" w14:textId="6E8198B1" w:rsidR="00517ABC" w:rsidRDefault="00517ABC" w:rsidP="00517ABC">
      <w:pPr>
        <w:pStyle w:val="Heading2"/>
      </w:pPr>
      <w:bookmarkStart w:id="17" w:name="_Toc519793523"/>
      <w:r>
        <w:lastRenderedPageBreak/>
        <w:t>MuleSoft</w:t>
      </w:r>
      <w:r w:rsidR="00443DC4">
        <w:t>-</w:t>
      </w:r>
      <w:r>
        <w:t xml:space="preserve">specific </w:t>
      </w:r>
      <w:bookmarkEnd w:id="17"/>
      <w:r w:rsidR="007E0AF5">
        <w:t>Shared Component Creation</w:t>
      </w:r>
    </w:p>
    <w:bookmarkEnd w:id="4"/>
    <w:p w14:paraId="7C8BFE4B" w14:textId="4BBE3FBC" w:rsidR="00420CF5" w:rsidRDefault="007E0AF5" w:rsidP="00420CF5">
      <w:pPr>
        <w:pStyle w:val="Heading3"/>
      </w:pPr>
      <w:r>
        <w:t>Creating Shared Components for Mule</w:t>
      </w:r>
    </w:p>
    <w:p w14:paraId="21A7865F" w14:textId="77777777" w:rsidR="00420CF5" w:rsidRDefault="00420CF5" w:rsidP="00420CF5">
      <w:pPr>
        <w:pStyle w:val="Heading4"/>
      </w:pPr>
      <w:bookmarkStart w:id="18" w:name="_Toc498773005"/>
      <w:bookmarkStart w:id="19" w:name="_Toc519793525"/>
      <w:r>
        <w:t>Use Case</w:t>
      </w:r>
      <w:bookmarkEnd w:id="18"/>
      <w:bookmarkEnd w:id="19"/>
    </w:p>
    <w:p w14:paraId="5DD496EF" w14:textId="0338CD6A" w:rsidR="00420CF5" w:rsidRDefault="007E0AF5" w:rsidP="00C87660">
      <w:pPr>
        <w:autoSpaceDE w:val="0"/>
        <w:autoSpaceDN w:val="0"/>
        <w:adjustRightInd w:val="0"/>
        <w:spacing w:after="0" w:line="240" w:lineRule="auto"/>
      </w:pPr>
      <w:r>
        <w:t>There</w:t>
      </w:r>
      <w:r w:rsidR="003A4A0C">
        <w:t xml:space="preserve"> are </w:t>
      </w:r>
      <w:r w:rsidR="00BF0A38">
        <w:t>several needs</w:t>
      </w:r>
      <w:r w:rsidR="003114A1">
        <w:t xml:space="preserve"> for shared components</w:t>
      </w:r>
      <w:r w:rsidR="00BF0A38">
        <w:t xml:space="preserve"> that arise when developing Mule applications</w:t>
      </w:r>
      <w:r w:rsidR="003114A1">
        <w:t>.  A typical use case is to package those flows and sub-flows that are reusable across multiple Mule process applications into a shared component</w:t>
      </w:r>
      <w:r w:rsidR="001F3CF7">
        <w:t>.  Also, with Mule 4.x, reusable error handlers with standardize</w:t>
      </w:r>
      <w:ins w:id="20" w:author="Paul Marshall" w:date="2018-08-27T13:08:00Z">
        <w:r w:rsidR="00CB3867">
          <w:t>d</w:t>
        </w:r>
      </w:ins>
      <w:r w:rsidR="001F3CF7">
        <w:t xml:space="preserve"> exception messages can and should also be packaged into a shared library or component.  Finally, with the new Mule 4.x </w:t>
      </w:r>
      <w:proofErr w:type="spellStart"/>
      <w:r w:rsidR="001F3CF7">
        <w:t>DataWeave</w:t>
      </w:r>
      <w:proofErr w:type="spellEnd"/>
      <w:r w:rsidR="001F3CF7">
        <w:t xml:space="preserve"> 2.0, </w:t>
      </w:r>
      <w:proofErr w:type="spellStart"/>
      <w:r w:rsidR="001F3CF7">
        <w:t>Mulesoft</w:t>
      </w:r>
      <w:proofErr w:type="spellEnd"/>
      <w:r w:rsidR="001F3CF7">
        <w:t xml:space="preserve"> provides a capability to create reusable </w:t>
      </w:r>
      <w:proofErr w:type="spellStart"/>
      <w:r w:rsidR="001F3CF7">
        <w:t>DataWeave</w:t>
      </w:r>
      <w:proofErr w:type="spellEnd"/>
      <w:r w:rsidR="001F3CF7">
        <w:t xml:space="preserve"> functions that can be moved into a </w:t>
      </w:r>
      <w:r w:rsidR="001F3CF7" w:rsidRPr="00BB35E4">
        <w:rPr>
          <w:rFonts w:ascii="Courier New" w:hAnsi="Courier New" w:cs="Courier New"/>
        </w:rPr>
        <w:t>.</w:t>
      </w:r>
      <w:proofErr w:type="spellStart"/>
      <w:r w:rsidR="001F3CF7" w:rsidRPr="00BB35E4">
        <w:rPr>
          <w:rFonts w:ascii="Courier New" w:hAnsi="Courier New" w:cs="Courier New"/>
        </w:rPr>
        <w:t>dw</w:t>
      </w:r>
      <w:proofErr w:type="spellEnd"/>
      <w:r w:rsidR="001F3CF7">
        <w:t xml:space="preserve"> file.  These shared reusable transformation functions can also be packaged into a shared component.</w:t>
      </w:r>
      <w:r w:rsidR="00F66E55">
        <w:t xml:space="preserve">  </w:t>
      </w:r>
    </w:p>
    <w:p w14:paraId="703388EA" w14:textId="77777777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99593B9" w14:textId="0933609F" w:rsidR="00C87660" w:rsidRPr="00846DAF" w:rsidRDefault="00B21007" w:rsidP="00C8766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>
        <w:t>Shared API Commons Library</w:t>
      </w:r>
    </w:p>
    <w:p w14:paraId="4EE614AF" w14:textId="458DDE90" w:rsidR="00F66E55" w:rsidRDefault="00BB1640" w:rsidP="00F66E55">
      <w:r>
        <w:t xml:space="preserve">Mule </w:t>
      </w:r>
      <w:r w:rsidR="00174968">
        <w:t xml:space="preserve">with version 3.x and, now, with </w:t>
      </w:r>
      <w:del w:id="21" w:author="Paul Marshall" w:date="2018-08-27T13:09:00Z">
        <w:r w:rsidR="00174968" w:rsidDel="00CB3867">
          <w:delText xml:space="preserve">a new </w:delText>
        </w:r>
      </w:del>
      <w:r w:rsidR="00174968">
        <w:t xml:space="preserve">version 4.x provides </w:t>
      </w:r>
      <w:ins w:id="22" w:author="Paul Marshall" w:date="2018-08-27T13:09:00Z">
        <w:r w:rsidR="00CB3867">
          <w:t xml:space="preserve">the </w:t>
        </w:r>
      </w:ins>
      <w:r w:rsidR="00174968">
        <w:t xml:space="preserve">ability to package shared reusable flows, functions, and error handlers into a separate Mule application.  However, instead of instructing Mule to package this application as a standard runtime application (in a form of a </w:t>
      </w:r>
      <w:r w:rsidR="00174968" w:rsidRPr="00BB35E4">
        <w:rPr>
          <w:rFonts w:ascii="Courier New" w:hAnsi="Courier New" w:cs="Courier New"/>
        </w:rPr>
        <w:t>.</w:t>
      </w:r>
      <w:r w:rsidR="00BB35E4">
        <w:rPr>
          <w:rFonts w:ascii="Courier New" w:hAnsi="Courier New" w:cs="Courier New"/>
        </w:rPr>
        <w:t>z</w:t>
      </w:r>
      <w:r w:rsidR="00174968" w:rsidRPr="00BB35E4">
        <w:rPr>
          <w:rFonts w:ascii="Courier New" w:hAnsi="Courier New" w:cs="Courier New"/>
        </w:rPr>
        <w:t>ip</w:t>
      </w:r>
      <w:r w:rsidR="00174968">
        <w:t xml:space="preserve"> file), </w:t>
      </w:r>
      <w:r w:rsidR="00E90BF4">
        <w:t xml:space="preserve">there is a need to update the Maven </w:t>
      </w:r>
      <w:r w:rsidR="00E90BF4" w:rsidRPr="00BB35E4">
        <w:rPr>
          <w:rFonts w:ascii="Courier New" w:hAnsi="Courier New" w:cs="Courier New"/>
        </w:rPr>
        <w:t>pom.xml</w:t>
      </w:r>
      <w:r w:rsidR="00E90BF4">
        <w:t xml:space="preserve"> file to instruct Mule to package this application as a </w:t>
      </w:r>
      <w:r w:rsidR="00E90BF4" w:rsidRPr="00BB35E4">
        <w:rPr>
          <w:rFonts w:ascii="Courier New" w:hAnsi="Courier New" w:cs="Courier New"/>
        </w:rPr>
        <w:t>.</w:t>
      </w:r>
      <w:r w:rsidR="00BB35E4">
        <w:rPr>
          <w:rFonts w:ascii="Courier New" w:hAnsi="Courier New" w:cs="Courier New"/>
        </w:rPr>
        <w:t>jar</w:t>
      </w:r>
      <w:r w:rsidR="00E90BF4">
        <w:t xml:space="preserve"> file.  A JAR is a Java Archive file which can then be added to any Mule project as a dependency, </w:t>
      </w:r>
      <w:r w:rsidR="006C5895">
        <w:t xml:space="preserve">similarly to how any third-party external dependency is added in a Maven </w:t>
      </w:r>
      <w:r w:rsidR="006C5895" w:rsidRPr="00BB35E4">
        <w:rPr>
          <w:rFonts w:ascii="Courier New" w:hAnsi="Courier New" w:cs="Courier New"/>
        </w:rPr>
        <w:t>pom.xml</w:t>
      </w:r>
      <w:r w:rsidR="006C5895">
        <w:t xml:space="preserve"> file.</w:t>
      </w:r>
    </w:p>
    <w:p w14:paraId="2733B515" w14:textId="1A9174E8" w:rsidR="006C5895" w:rsidRDefault="006C5895" w:rsidP="00F66E55">
      <w:r>
        <w:t xml:space="preserve">Therefore, the first step is to update the shared library </w:t>
      </w:r>
      <w:r w:rsidRPr="00FD39B6">
        <w:rPr>
          <w:rFonts w:ascii="Courier New" w:hAnsi="Courier New" w:cs="Courier New"/>
        </w:rPr>
        <w:t>pom.xml</w:t>
      </w:r>
      <w:r>
        <w:t xml:space="preserve"> to </w:t>
      </w:r>
      <w:r w:rsidR="00EA0883">
        <w:t xml:space="preserve">instruct Maven to package and build this application as a </w:t>
      </w:r>
      <w:r w:rsidR="00EA0883" w:rsidRPr="00EA0883">
        <w:rPr>
          <w:rFonts w:ascii="Courier New" w:hAnsi="Courier New" w:cs="Courier New"/>
        </w:rPr>
        <w:t>.jar</w:t>
      </w:r>
      <w:r w:rsidR="00EA0883">
        <w:t xml:space="preserve"> file:</w:t>
      </w:r>
    </w:p>
    <w:p w14:paraId="593EA9FE" w14:textId="50EFDA8B" w:rsidR="00EA0883" w:rsidRDefault="00EA0883" w:rsidP="00EA0883">
      <w:pPr>
        <w:jc w:val="center"/>
      </w:pPr>
      <w:r>
        <w:rPr>
          <w:noProof/>
        </w:rPr>
        <w:drawing>
          <wp:inline distT="0" distB="0" distL="0" distR="0" wp14:anchorId="1C9FE2E3" wp14:editId="5E9A3673">
            <wp:extent cx="4890052" cy="9413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119" cy="9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637" w14:textId="48E75B9B" w:rsidR="00DA5B49" w:rsidRDefault="00DA5B49" w:rsidP="00C87660">
      <w:pPr>
        <w:autoSpaceDE w:val="0"/>
        <w:autoSpaceDN w:val="0"/>
        <w:adjustRightInd w:val="0"/>
        <w:spacing w:after="0" w:line="240" w:lineRule="auto"/>
      </w:pPr>
      <w:r>
        <w:t xml:space="preserve">From the example above, the target file will be </w:t>
      </w:r>
      <w:ins w:id="23" w:author="Paul Marshall" w:date="2018-08-27T13:11:00Z">
        <w:r w:rsidR="00CB3867">
          <w:t>“</w:t>
        </w:r>
      </w:ins>
      <w:r w:rsidRPr="008F3892">
        <w:rPr>
          <w:rFonts w:ascii="Courier New" w:hAnsi="Courier New" w:cs="Courier New"/>
        </w:rPr>
        <w:t>mule-shared-api-commons.jar</w:t>
      </w:r>
      <w:r>
        <w:t>.</w:t>
      </w:r>
      <w:ins w:id="24" w:author="Paul Marshall" w:date="2018-08-27T13:11:00Z">
        <w:r w:rsidR="00CB3867">
          <w:t>”</w:t>
        </w:r>
      </w:ins>
      <w:r>
        <w:t xml:space="preserve">  This file should be imported into a</w:t>
      </w:r>
      <w:r w:rsidR="00894ADE">
        <w:t xml:space="preserve">n organization shared library repository.  Typically, it can be a private Maven repository, a </w:t>
      </w:r>
      <w:proofErr w:type="spellStart"/>
      <w:r w:rsidR="00894ADE">
        <w:t>J</w:t>
      </w:r>
      <w:r w:rsidR="00F825D2">
        <w:t>F</w:t>
      </w:r>
      <w:r w:rsidR="00894ADE">
        <w:t>rog</w:t>
      </w:r>
      <w:proofErr w:type="spellEnd"/>
      <w:r w:rsidR="00894ADE">
        <w:t xml:space="preserve"> Artifactory, </w:t>
      </w:r>
      <w:proofErr w:type="spellStart"/>
      <w:r w:rsidR="00894ADE">
        <w:t>Mulesoft</w:t>
      </w:r>
      <w:proofErr w:type="spellEnd"/>
      <w:r w:rsidR="00894ADE">
        <w:t xml:space="preserve"> Exchange or similar.  </w:t>
      </w:r>
      <w:ins w:id="25" w:author="Paul Marshall" w:date="2018-08-27T13:12:00Z">
        <w:r w:rsidR="00CB3867">
          <w:t>It’s r</w:t>
        </w:r>
      </w:ins>
      <w:del w:id="26" w:author="Paul Marshall" w:date="2018-08-27T13:12:00Z">
        <w:r w:rsidR="00894ADE" w:rsidDel="00CB3867">
          <w:delText>R</w:delText>
        </w:r>
      </w:del>
      <w:r w:rsidR="00894ADE">
        <w:t>ecommended</w:t>
      </w:r>
      <w:del w:id="27" w:author="Paul Marshall" w:date="2018-08-27T13:12:00Z">
        <w:r w:rsidR="00894ADE" w:rsidDel="00CB3867">
          <w:delText xml:space="preserve"> is</w:delText>
        </w:r>
      </w:del>
      <w:r w:rsidR="00894ADE">
        <w:t xml:space="preserve"> to manage all JAR dependencies in a private Maven repository or Artifactory.</w:t>
      </w:r>
      <w:r w:rsidR="00C04A1C">
        <w:t xml:space="preserve">  </w:t>
      </w:r>
      <w:commentRangeStart w:id="28"/>
      <w:proofErr w:type="spellStart"/>
      <w:r w:rsidR="00C04A1C">
        <w:t>Mulesoft</w:t>
      </w:r>
      <w:proofErr w:type="spellEnd"/>
      <w:r w:rsidR="00C04A1C">
        <w:t xml:space="preserve"> Exchange is not typically used to manage dependencies for an organization</w:t>
      </w:r>
      <w:r w:rsidR="00823C58">
        <w:t xml:space="preserve">.  </w:t>
      </w:r>
      <w:commentRangeEnd w:id="28"/>
      <w:r w:rsidR="00C75EBF">
        <w:rPr>
          <w:rStyle w:val="CommentReference"/>
        </w:rPr>
        <w:commentReference w:id="28"/>
      </w:r>
      <w:r w:rsidR="00823C58">
        <w:t>However, Exchange</w:t>
      </w:r>
      <w:r w:rsidR="00C04A1C">
        <w:t xml:space="preserve"> can be a stop-gap dependency management platform until the organization enables a private dependency management solution such as Artifactory.</w:t>
      </w:r>
    </w:p>
    <w:p w14:paraId="4B9C78A8" w14:textId="4CCDAB9C" w:rsidR="008F3892" w:rsidRDefault="008F3892" w:rsidP="00C87660">
      <w:pPr>
        <w:autoSpaceDE w:val="0"/>
        <w:autoSpaceDN w:val="0"/>
        <w:adjustRightInd w:val="0"/>
        <w:spacing w:after="0" w:line="240" w:lineRule="auto"/>
      </w:pPr>
    </w:p>
    <w:p w14:paraId="093D4CB4" w14:textId="2FF00D1F" w:rsidR="008F3892" w:rsidRDefault="008F3892" w:rsidP="00C87660">
      <w:pPr>
        <w:autoSpaceDE w:val="0"/>
        <w:autoSpaceDN w:val="0"/>
        <w:adjustRightInd w:val="0"/>
        <w:spacing w:after="0" w:line="240" w:lineRule="auto"/>
      </w:pPr>
      <w:r>
        <w:t xml:space="preserve">Once this JAR file is placed into the dependency management platform, all Mule applications can now </w:t>
      </w:r>
      <w:r w:rsidR="00C51FA4">
        <w:t xml:space="preserve">use this shared component library by updating their Maven </w:t>
      </w:r>
      <w:r w:rsidR="00C51FA4" w:rsidRPr="00823C58">
        <w:rPr>
          <w:rFonts w:ascii="Courier New" w:hAnsi="Courier New" w:cs="Courier New"/>
        </w:rPr>
        <w:t>pom.xml</w:t>
      </w:r>
      <w:r w:rsidR="00C51FA4">
        <w:t xml:space="preserve"> file to add it as a dependency.  In the example above, a sample Mule application pom.xml will have these lines added</w:t>
      </w:r>
      <w:r w:rsidR="00C2545A">
        <w:t xml:space="preserve"> in the </w:t>
      </w:r>
      <w:r w:rsidR="00C2545A" w:rsidRPr="00823C58">
        <w:rPr>
          <w:rFonts w:ascii="Courier New" w:hAnsi="Courier New" w:cs="Courier New"/>
        </w:rPr>
        <w:t>&lt;dependencies&gt;&lt;/dependencies&gt;</w:t>
      </w:r>
      <w:r w:rsidR="00C2545A">
        <w:t xml:space="preserve"> section of the file</w:t>
      </w:r>
      <w:r w:rsidR="00C51FA4">
        <w:t>:</w:t>
      </w:r>
    </w:p>
    <w:p w14:paraId="2734267F" w14:textId="16B58D83" w:rsidR="00823C58" w:rsidRDefault="00823C58" w:rsidP="00C87660">
      <w:pPr>
        <w:autoSpaceDE w:val="0"/>
        <w:autoSpaceDN w:val="0"/>
        <w:adjustRightInd w:val="0"/>
        <w:spacing w:after="0" w:line="240" w:lineRule="auto"/>
      </w:pPr>
    </w:p>
    <w:p w14:paraId="4E0296FB" w14:textId="6B9C4721" w:rsidR="00823C58" w:rsidRDefault="00823C58" w:rsidP="00823C58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561B76B" wp14:editId="313A7998">
            <wp:extent cx="4865189" cy="824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652" cy="8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A11" w14:textId="159448A5" w:rsidR="00C51FA4" w:rsidRDefault="00C51FA4" w:rsidP="00C87660">
      <w:pPr>
        <w:autoSpaceDE w:val="0"/>
        <w:autoSpaceDN w:val="0"/>
        <w:adjustRightInd w:val="0"/>
        <w:spacing w:after="0" w:line="240" w:lineRule="auto"/>
      </w:pPr>
    </w:p>
    <w:p w14:paraId="688E270F" w14:textId="6C1CBBC8" w:rsidR="00BB35B0" w:rsidRDefault="00F825D2" w:rsidP="00C87660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The </w:t>
      </w:r>
      <w:del w:id="29" w:author="Paul Marshall" w:date="2018-08-27T13:13:00Z">
        <w:r w:rsidDel="00C75EBF">
          <w:delText>final step</w:delText>
        </w:r>
      </w:del>
      <w:ins w:id="30" w:author="Paul Marshall" w:date="2018-08-27T13:13:00Z">
        <w:r w:rsidR="00C75EBF">
          <w:t>last step</w:t>
        </w:r>
      </w:ins>
      <w:r>
        <w:t xml:space="preserve"> is for any Mule application that requires a shared flow or error handler </w:t>
      </w:r>
      <w:r w:rsidR="00BB35B0">
        <w:t>to add this flow or error handler XML file via Mule 4.x Import statement.  For example, in an application’s common.xml, add these lines to enable the shared flows and error handling:</w:t>
      </w:r>
    </w:p>
    <w:p w14:paraId="1EA03E83" w14:textId="048AEBB4" w:rsidR="00BB35B0" w:rsidRDefault="00BB35B0" w:rsidP="00C87660">
      <w:pPr>
        <w:autoSpaceDE w:val="0"/>
        <w:autoSpaceDN w:val="0"/>
        <w:adjustRightInd w:val="0"/>
        <w:spacing w:after="0" w:line="240" w:lineRule="auto"/>
      </w:pPr>
    </w:p>
    <w:p w14:paraId="60811023" w14:textId="7E40D016" w:rsidR="00BB35B0" w:rsidRDefault="00F76858" w:rsidP="00C8766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777F05F" wp14:editId="73EAB72C">
            <wp:extent cx="6396511" cy="588397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6488" cy="6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CCD6" w14:textId="036DF680" w:rsidR="00F24AD4" w:rsidRDefault="00F24AD4" w:rsidP="00C87660">
      <w:pPr>
        <w:autoSpaceDE w:val="0"/>
        <w:autoSpaceDN w:val="0"/>
        <w:adjustRightInd w:val="0"/>
        <w:spacing w:after="0" w:line="240" w:lineRule="auto"/>
      </w:pPr>
    </w:p>
    <w:p w14:paraId="2C964E4A" w14:textId="74DF1B34" w:rsidR="00F24AD4" w:rsidRDefault="00F24AD4" w:rsidP="00C75EBF">
      <w:pPr>
        <w:autoSpaceDE w:val="0"/>
        <w:autoSpaceDN w:val="0"/>
        <w:adjustRightInd w:val="0"/>
        <w:spacing w:after="0" w:line="240" w:lineRule="auto"/>
        <w:ind w:left="720" w:right="720"/>
        <w:jc w:val="both"/>
        <w:pPrChange w:id="31" w:author="Paul Marshall" w:date="2018-08-27T13:1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>
        <w:t xml:space="preserve">With Mule 4.x </w:t>
      </w:r>
      <w:proofErr w:type="spellStart"/>
      <w:r>
        <w:t>Anypoint</w:t>
      </w:r>
      <w:proofErr w:type="spellEnd"/>
      <w:r>
        <w:t xml:space="preserve"> Studio 7, there is currently a defect where the Visual Editor shows compilation errors, complaining that the above shared XML files </w:t>
      </w:r>
      <w:del w:id="32" w:author="Paul Marshall" w:date="2018-08-27T13:14:00Z">
        <w:r w:rsidDel="00C75EBF">
          <w:delText>can not</w:delText>
        </w:r>
      </w:del>
      <w:ins w:id="33" w:author="Paul Marshall" w:date="2018-08-27T13:14:00Z">
        <w:r w:rsidR="00C75EBF">
          <w:t>cannot</w:t>
        </w:r>
      </w:ins>
      <w:r>
        <w:t xml:space="preserve"> be found.  However, once a Mule developer runs their application in the local runtime, the errors are gone.  </w:t>
      </w:r>
      <w:proofErr w:type="spellStart"/>
      <w:r>
        <w:t>Mulesoft</w:t>
      </w:r>
      <w:proofErr w:type="spellEnd"/>
      <w:r>
        <w:t xml:space="preserve"> is planning to update the current version of </w:t>
      </w:r>
      <w:proofErr w:type="spellStart"/>
      <w:r>
        <w:t>Anypoint</w:t>
      </w:r>
      <w:proofErr w:type="spellEnd"/>
      <w:r>
        <w:t xml:space="preserve"> Studio to address these and other compilation error bugs.</w:t>
      </w:r>
    </w:p>
    <w:p w14:paraId="25FDB6F9" w14:textId="11612B01" w:rsidR="00B21007" w:rsidRDefault="00B21007" w:rsidP="00C87660">
      <w:pPr>
        <w:autoSpaceDE w:val="0"/>
        <w:autoSpaceDN w:val="0"/>
        <w:adjustRightInd w:val="0"/>
        <w:spacing w:after="0" w:line="240" w:lineRule="auto"/>
      </w:pPr>
    </w:p>
    <w:p w14:paraId="024C5B72" w14:textId="4A9E679F" w:rsidR="00B21007" w:rsidRDefault="00B21007" w:rsidP="00B21007">
      <w:pPr>
        <w:pStyle w:val="Heading4"/>
      </w:pPr>
      <w:r>
        <w:t>Shared Connectors and Modules</w:t>
      </w:r>
    </w:p>
    <w:p w14:paraId="39FA187D" w14:textId="58A09954" w:rsidR="00B21007" w:rsidRDefault="00C75EBF" w:rsidP="00B21007">
      <w:ins w:id="34" w:author="Paul Marshall" w:date="2018-08-27T13:18:00Z">
        <w:r>
          <w:t xml:space="preserve">In addition to </w:t>
        </w:r>
      </w:ins>
      <w:del w:id="35" w:author="Paul Marshall" w:date="2018-08-27T13:18:00Z">
        <w:r w:rsidR="00B21007" w:rsidDel="00C75EBF">
          <w:delText>Besides</w:delText>
        </w:r>
      </w:del>
      <w:r w:rsidR="00B21007">
        <w:t xml:space="preserve"> creating shared libraries of reusable Mule flows and error handlers, there may be a need to create a shared custom connector to integrate </w:t>
      </w:r>
      <w:r w:rsidR="002656A4">
        <w:t xml:space="preserve">with the backend platform.  </w:t>
      </w:r>
      <w:r w:rsidR="009E621A">
        <w:t xml:space="preserve">First, it is recommended to review all existing connectors already developed by </w:t>
      </w:r>
      <w:proofErr w:type="spellStart"/>
      <w:r w:rsidR="009E621A">
        <w:t>Mulesoft</w:t>
      </w:r>
      <w:proofErr w:type="spellEnd"/>
      <w:r w:rsidR="009E621A">
        <w:t xml:space="preserve"> and the community.  If there are no connectors on Exchange to meet the needs, a custom connector </w:t>
      </w:r>
      <w:ins w:id="36" w:author="Paul Marshall" w:date="2018-08-27T13:18:00Z">
        <w:r>
          <w:t>may be required</w:t>
        </w:r>
      </w:ins>
      <w:del w:id="37" w:author="Paul Marshall" w:date="2018-08-27T13:18:00Z">
        <w:r w:rsidR="009E621A" w:rsidDel="00C75EBF">
          <w:delText>is re</w:delText>
        </w:r>
        <w:r w:rsidR="00302CBD" w:rsidDel="00C75EBF">
          <w:delText>commended</w:delText>
        </w:r>
      </w:del>
      <w:r w:rsidR="00302CBD">
        <w:t xml:space="preserve">.  The connector is a Java component that is packaged as a connector and published to the organization’s private Exchange repository.  </w:t>
      </w:r>
      <w:r w:rsidR="00A15D8C">
        <w:t xml:space="preserve">Once the connector is created and published to Exchange, any Mule project that needs to </w:t>
      </w:r>
      <w:del w:id="38" w:author="Paul Marshall" w:date="2018-08-27T13:19:00Z">
        <w:r w:rsidR="00A15D8C" w:rsidDel="00C75EBF">
          <w:delText xml:space="preserve">leverage </w:delText>
        </w:r>
      </w:del>
      <w:ins w:id="39" w:author="Paul Marshall" w:date="2018-08-27T13:19:00Z">
        <w:r>
          <w:t>use</w:t>
        </w:r>
        <w:r>
          <w:t xml:space="preserve"> </w:t>
        </w:r>
      </w:ins>
      <w:r w:rsidR="00A15D8C">
        <w:t xml:space="preserve">this connector can </w:t>
      </w:r>
      <w:del w:id="40" w:author="Paul Marshall" w:date="2018-08-27T13:19:00Z">
        <w:r w:rsidR="00A15D8C" w:rsidDel="00C75EBF">
          <w:delText xml:space="preserve">now </w:delText>
        </w:r>
      </w:del>
      <w:r w:rsidR="00A15D8C">
        <w:t>add it to the project</w:t>
      </w:r>
      <w:del w:id="41" w:author="Paul Marshall" w:date="2018-08-27T13:19:00Z">
        <w:r w:rsidR="00A15D8C" w:rsidDel="00C75EBF">
          <w:delText>,</w:delText>
        </w:r>
      </w:del>
      <w:r w:rsidR="00A15D8C">
        <w:t xml:space="preserve"> by reviewing the list of connectors on the organization’s Exchange dashboard.</w:t>
      </w:r>
    </w:p>
    <w:p w14:paraId="7E9EE697" w14:textId="21E15EFE" w:rsidR="00A15D8C" w:rsidRDefault="00FD43A0" w:rsidP="00B21007">
      <w:r>
        <w:t>Custom connectors are modules that</w:t>
      </w:r>
      <w:r w:rsidR="00312EFA">
        <w:t xml:space="preserve"> </w:t>
      </w:r>
      <w:r>
        <w:t>have a</w:t>
      </w:r>
      <w:r w:rsidR="00312EFA">
        <w:t xml:space="preserve"> direct connection to a target backend source system</w:t>
      </w:r>
      <w:r>
        <w:t>.  However, in some cases, there may be a need to create a custom module with reusable logic such as custom validation or security integration, without a need to connect to the backend source system.  In that case, instead of creating a custom connector, a custom Mule 4.x module should be created.  A module and connector are packaged the same way, as a Java custom component with specific configuration to instruct Mule that this is a custom module or connector.  Once the shared module or connector is packaged, it should be added to the organization’s Exchange repository.</w:t>
      </w:r>
    </w:p>
    <w:p w14:paraId="5E05F7C3" w14:textId="4F6120F0" w:rsidR="00FD43A0" w:rsidRDefault="00FD43A0" w:rsidP="00B21007">
      <w:r>
        <w:t xml:space="preserve">Custom modules and connectors will be visible in </w:t>
      </w:r>
      <w:proofErr w:type="spellStart"/>
      <w:r>
        <w:t>Anypoint</w:t>
      </w:r>
      <w:proofErr w:type="spellEnd"/>
      <w:r>
        <w:t xml:space="preserve"> Studio 7.x here:</w:t>
      </w:r>
    </w:p>
    <w:p w14:paraId="5C3978D1" w14:textId="3CF6DC34" w:rsidR="00FD43A0" w:rsidRPr="00B21007" w:rsidRDefault="00443DC4" w:rsidP="00443DC4">
      <w:pPr>
        <w:ind w:left="720"/>
      </w:pPr>
      <w:r>
        <w:rPr>
          <w:noProof/>
        </w:rPr>
        <w:lastRenderedPageBreak/>
        <w:drawing>
          <wp:inline distT="0" distB="0" distL="0" distR="0" wp14:anchorId="656A7A66" wp14:editId="3DEBF637">
            <wp:extent cx="3479354" cy="41763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686" cy="41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6FD9" w14:textId="77777777" w:rsidR="00B21007" w:rsidRDefault="00B21007" w:rsidP="00C87660">
      <w:pPr>
        <w:autoSpaceDE w:val="0"/>
        <w:autoSpaceDN w:val="0"/>
        <w:adjustRightInd w:val="0"/>
        <w:spacing w:after="0" w:line="240" w:lineRule="auto"/>
      </w:pPr>
    </w:p>
    <w:sectPr w:rsidR="00B21007">
      <w:headerReference w:type="even" r:id="rId15"/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8" w:author="Paul Marshall" w:date="2018-08-27T13:13:00Z" w:initials="PM">
    <w:p w14:paraId="2114ADB8" w14:textId="566AF315" w:rsidR="00C75EBF" w:rsidRDefault="00C75EBF">
      <w:pPr>
        <w:pStyle w:val="CommentText"/>
      </w:pPr>
      <w:r>
        <w:rPr>
          <w:rStyle w:val="CommentReference"/>
        </w:rPr>
        <w:annotationRef/>
      </w:r>
      <w:r>
        <w:t>Why?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14AD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14ADB8" w16cid:durableId="1F2E77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2B668" w14:textId="77777777" w:rsidR="00367202" w:rsidRDefault="00367202" w:rsidP="00CB61B5">
      <w:pPr>
        <w:spacing w:after="0" w:line="240" w:lineRule="auto"/>
      </w:pPr>
      <w:r>
        <w:separator/>
      </w:r>
    </w:p>
  </w:endnote>
  <w:endnote w:type="continuationSeparator" w:id="0">
    <w:p w14:paraId="5F3EBE3F" w14:textId="77777777" w:rsidR="00367202" w:rsidRDefault="00367202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7B941" w14:textId="77777777" w:rsidR="000B7398" w:rsidRPr="00E65605" w:rsidRDefault="000B7398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3979" w14:textId="77777777" w:rsidR="00367202" w:rsidRDefault="00367202" w:rsidP="00CB61B5">
      <w:pPr>
        <w:spacing w:after="0" w:line="240" w:lineRule="auto"/>
      </w:pPr>
      <w:r>
        <w:separator/>
      </w:r>
    </w:p>
  </w:footnote>
  <w:footnote w:type="continuationSeparator" w:id="0">
    <w:p w14:paraId="5617B840" w14:textId="77777777" w:rsidR="00367202" w:rsidRDefault="00367202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7CB" w14:textId="77777777" w:rsidR="000B7398" w:rsidRDefault="000B7398">
    <w:pPr>
      <w:pStyle w:val="Header"/>
    </w:pPr>
  </w:p>
  <w:p w14:paraId="24F0E56C" w14:textId="77777777" w:rsidR="000B7398" w:rsidRDefault="000B73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8EEF" w14:textId="77777777" w:rsidR="000B7398" w:rsidRPr="00092AF9" w:rsidRDefault="000B7398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956"/>
    <w:multiLevelType w:val="hybridMultilevel"/>
    <w:tmpl w:val="AD5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C0F"/>
    <w:multiLevelType w:val="hybridMultilevel"/>
    <w:tmpl w:val="E51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52"/>
    <w:multiLevelType w:val="hybridMultilevel"/>
    <w:tmpl w:val="4072B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931055"/>
    <w:multiLevelType w:val="hybridMultilevel"/>
    <w:tmpl w:val="6B146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D314D"/>
    <w:multiLevelType w:val="hybridMultilevel"/>
    <w:tmpl w:val="B2063000"/>
    <w:lvl w:ilvl="0" w:tplc="0CB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4C"/>
    <w:multiLevelType w:val="hybridMultilevel"/>
    <w:tmpl w:val="DF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CA"/>
    <w:multiLevelType w:val="hybridMultilevel"/>
    <w:tmpl w:val="3118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875"/>
    <w:multiLevelType w:val="hybridMultilevel"/>
    <w:tmpl w:val="D1D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DC4"/>
    <w:multiLevelType w:val="hybridMultilevel"/>
    <w:tmpl w:val="2F1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BB3"/>
    <w:multiLevelType w:val="multilevel"/>
    <w:tmpl w:val="8A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7F4"/>
    <w:multiLevelType w:val="hybridMultilevel"/>
    <w:tmpl w:val="C80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E6"/>
    <w:multiLevelType w:val="hybridMultilevel"/>
    <w:tmpl w:val="6FF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07C88"/>
    <w:multiLevelType w:val="hybridMultilevel"/>
    <w:tmpl w:val="292A8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7249D"/>
    <w:multiLevelType w:val="hybridMultilevel"/>
    <w:tmpl w:val="7646F5B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A1113"/>
    <w:multiLevelType w:val="hybridMultilevel"/>
    <w:tmpl w:val="8D8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764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F74DF"/>
    <w:multiLevelType w:val="hybridMultilevel"/>
    <w:tmpl w:val="FB1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86196"/>
    <w:multiLevelType w:val="hybridMultilevel"/>
    <w:tmpl w:val="674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F21AB"/>
    <w:multiLevelType w:val="hybridMultilevel"/>
    <w:tmpl w:val="ABDE142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4136D"/>
    <w:multiLevelType w:val="hybridMultilevel"/>
    <w:tmpl w:val="B66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5A14"/>
    <w:multiLevelType w:val="hybridMultilevel"/>
    <w:tmpl w:val="FD0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C6A1B"/>
    <w:multiLevelType w:val="hybridMultilevel"/>
    <w:tmpl w:val="A10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92C24"/>
    <w:multiLevelType w:val="hybridMultilevel"/>
    <w:tmpl w:val="46D82672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F27E1"/>
    <w:multiLevelType w:val="hybridMultilevel"/>
    <w:tmpl w:val="5F9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B106A"/>
    <w:multiLevelType w:val="hybridMultilevel"/>
    <w:tmpl w:val="081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21B5A"/>
    <w:multiLevelType w:val="hybridMultilevel"/>
    <w:tmpl w:val="E286C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2539FF"/>
    <w:multiLevelType w:val="hybridMultilevel"/>
    <w:tmpl w:val="EBEEAF00"/>
    <w:lvl w:ilvl="0" w:tplc="8644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F0F"/>
    <w:multiLevelType w:val="multilevel"/>
    <w:tmpl w:val="4F1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49DE"/>
    <w:multiLevelType w:val="hybridMultilevel"/>
    <w:tmpl w:val="63E80FC0"/>
    <w:lvl w:ilvl="0" w:tplc="D75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B751B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743D6"/>
    <w:multiLevelType w:val="hybridMultilevel"/>
    <w:tmpl w:val="32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33869"/>
    <w:multiLevelType w:val="hybridMultilevel"/>
    <w:tmpl w:val="A830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13A58"/>
    <w:multiLevelType w:val="hybridMultilevel"/>
    <w:tmpl w:val="1A4C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15AC0"/>
    <w:multiLevelType w:val="hybridMultilevel"/>
    <w:tmpl w:val="96FE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60DF9"/>
    <w:multiLevelType w:val="hybridMultilevel"/>
    <w:tmpl w:val="7A5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17011"/>
    <w:multiLevelType w:val="hybridMultilevel"/>
    <w:tmpl w:val="FD5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340D1"/>
    <w:multiLevelType w:val="hybridMultilevel"/>
    <w:tmpl w:val="CA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558DE"/>
    <w:multiLevelType w:val="hybridMultilevel"/>
    <w:tmpl w:val="8BE6903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"/>
  </w:num>
  <w:num w:numId="4">
    <w:abstractNumId w:val="5"/>
  </w:num>
  <w:num w:numId="5">
    <w:abstractNumId w:val="19"/>
  </w:num>
  <w:num w:numId="6">
    <w:abstractNumId w:val="25"/>
  </w:num>
  <w:num w:numId="7">
    <w:abstractNumId w:val="2"/>
  </w:num>
  <w:num w:numId="8">
    <w:abstractNumId w:val="7"/>
  </w:num>
  <w:num w:numId="9">
    <w:abstractNumId w:val="23"/>
  </w:num>
  <w:num w:numId="10">
    <w:abstractNumId w:val="27"/>
  </w:num>
  <w:num w:numId="11">
    <w:abstractNumId w:val="9"/>
  </w:num>
  <w:num w:numId="12">
    <w:abstractNumId w:val="32"/>
  </w:num>
  <w:num w:numId="13">
    <w:abstractNumId w:val="30"/>
  </w:num>
  <w:num w:numId="14">
    <w:abstractNumId w:val="10"/>
  </w:num>
  <w:num w:numId="15">
    <w:abstractNumId w:val="3"/>
  </w:num>
  <w:num w:numId="16">
    <w:abstractNumId w:val="33"/>
  </w:num>
  <w:num w:numId="17">
    <w:abstractNumId w:val="6"/>
  </w:num>
  <w:num w:numId="18">
    <w:abstractNumId w:val="31"/>
  </w:num>
  <w:num w:numId="19">
    <w:abstractNumId w:val="16"/>
  </w:num>
  <w:num w:numId="20">
    <w:abstractNumId w:val="34"/>
  </w:num>
  <w:num w:numId="21">
    <w:abstractNumId w:val="12"/>
  </w:num>
  <w:num w:numId="22">
    <w:abstractNumId w:val="20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24"/>
  </w:num>
  <w:num w:numId="28">
    <w:abstractNumId w:val="0"/>
  </w:num>
  <w:num w:numId="29">
    <w:abstractNumId w:val="13"/>
  </w:num>
  <w:num w:numId="30">
    <w:abstractNumId w:val="26"/>
  </w:num>
  <w:num w:numId="31">
    <w:abstractNumId w:val="4"/>
  </w:num>
  <w:num w:numId="32">
    <w:abstractNumId w:val="15"/>
  </w:num>
  <w:num w:numId="33">
    <w:abstractNumId w:val="35"/>
  </w:num>
  <w:num w:numId="34">
    <w:abstractNumId w:val="18"/>
  </w:num>
  <w:num w:numId="35">
    <w:abstractNumId w:val="22"/>
  </w:num>
  <w:num w:numId="36">
    <w:abstractNumId w:val="29"/>
  </w:num>
  <w:num w:numId="37">
    <w:abstractNumId w:val="37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Marshall">
    <w15:presenceInfo w15:providerId="Windows Live" w15:userId="2e4f7885f8398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FA"/>
    <w:rsid w:val="00002C2C"/>
    <w:rsid w:val="00003C79"/>
    <w:rsid w:val="000103A5"/>
    <w:rsid w:val="000116C9"/>
    <w:rsid w:val="000128A0"/>
    <w:rsid w:val="000150BB"/>
    <w:rsid w:val="00015AF1"/>
    <w:rsid w:val="00017E93"/>
    <w:rsid w:val="000271B8"/>
    <w:rsid w:val="00047BFB"/>
    <w:rsid w:val="00051AD4"/>
    <w:rsid w:val="00062D89"/>
    <w:rsid w:val="000641DF"/>
    <w:rsid w:val="00067AC1"/>
    <w:rsid w:val="00076825"/>
    <w:rsid w:val="00077605"/>
    <w:rsid w:val="00083461"/>
    <w:rsid w:val="0008594D"/>
    <w:rsid w:val="00087EBC"/>
    <w:rsid w:val="000A0A4F"/>
    <w:rsid w:val="000B2103"/>
    <w:rsid w:val="000B3E6F"/>
    <w:rsid w:val="000B7398"/>
    <w:rsid w:val="000C79A5"/>
    <w:rsid w:val="000E0527"/>
    <w:rsid w:val="000E3099"/>
    <w:rsid w:val="000F1A1A"/>
    <w:rsid w:val="00105EC1"/>
    <w:rsid w:val="0010710E"/>
    <w:rsid w:val="00127DC8"/>
    <w:rsid w:val="00135791"/>
    <w:rsid w:val="001425D3"/>
    <w:rsid w:val="00144C6A"/>
    <w:rsid w:val="00145C5C"/>
    <w:rsid w:val="001630B9"/>
    <w:rsid w:val="00174968"/>
    <w:rsid w:val="00175149"/>
    <w:rsid w:val="00181AF9"/>
    <w:rsid w:val="0018579B"/>
    <w:rsid w:val="001A03E3"/>
    <w:rsid w:val="001B5B83"/>
    <w:rsid w:val="001B660B"/>
    <w:rsid w:val="001C3151"/>
    <w:rsid w:val="001C64C7"/>
    <w:rsid w:val="001D10A6"/>
    <w:rsid w:val="001E6E85"/>
    <w:rsid w:val="001F0EAD"/>
    <w:rsid w:val="001F38C9"/>
    <w:rsid w:val="001F3CF7"/>
    <w:rsid w:val="002044BB"/>
    <w:rsid w:val="00205541"/>
    <w:rsid w:val="00223ECA"/>
    <w:rsid w:val="00246225"/>
    <w:rsid w:val="0024739B"/>
    <w:rsid w:val="00247441"/>
    <w:rsid w:val="00257251"/>
    <w:rsid w:val="00260064"/>
    <w:rsid w:val="002601ED"/>
    <w:rsid w:val="002617A1"/>
    <w:rsid w:val="002634F1"/>
    <w:rsid w:val="002656A4"/>
    <w:rsid w:val="002755FA"/>
    <w:rsid w:val="002778D7"/>
    <w:rsid w:val="00277B70"/>
    <w:rsid w:val="00292869"/>
    <w:rsid w:val="0029770D"/>
    <w:rsid w:val="002A490A"/>
    <w:rsid w:val="002B1E71"/>
    <w:rsid w:val="002D2740"/>
    <w:rsid w:val="002D3059"/>
    <w:rsid w:val="002D5322"/>
    <w:rsid w:val="002D7494"/>
    <w:rsid w:val="002D7854"/>
    <w:rsid w:val="00302CBD"/>
    <w:rsid w:val="00304453"/>
    <w:rsid w:val="003114A1"/>
    <w:rsid w:val="00312EFA"/>
    <w:rsid w:val="00315B03"/>
    <w:rsid w:val="00316176"/>
    <w:rsid w:val="00324437"/>
    <w:rsid w:val="0034143D"/>
    <w:rsid w:val="00343F0C"/>
    <w:rsid w:val="003440B3"/>
    <w:rsid w:val="00344D50"/>
    <w:rsid w:val="00346F8F"/>
    <w:rsid w:val="00367202"/>
    <w:rsid w:val="003709F6"/>
    <w:rsid w:val="00370A66"/>
    <w:rsid w:val="003762A7"/>
    <w:rsid w:val="00376447"/>
    <w:rsid w:val="003805EE"/>
    <w:rsid w:val="003900CF"/>
    <w:rsid w:val="003A3A6A"/>
    <w:rsid w:val="003A4A0C"/>
    <w:rsid w:val="003B264E"/>
    <w:rsid w:val="003C556F"/>
    <w:rsid w:val="003C5DD6"/>
    <w:rsid w:val="003C75E3"/>
    <w:rsid w:val="003E4F43"/>
    <w:rsid w:val="003E5BCB"/>
    <w:rsid w:val="003F3FC6"/>
    <w:rsid w:val="003F7352"/>
    <w:rsid w:val="00400461"/>
    <w:rsid w:val="004018E0"/>
    <w:rsid w:val="00407719"/>
    <w:rsid w:val="00417873"/>
    <w:rsid w:val="00420CF5"/>
    <w:rsid w:val="00431159"/>
    <w:rsid w:val="00441EC5"/>
    <w:rsid w:val="00443DC4"/>
    <w:rsid w:val="00450B5D"/>
    <w:rsid w:val="00455B28"/>
    <w:rsid w:val="004602A0"/>
    <w:rsid w:val="00461D64"/>
    <w:rsid w:val="0046634D"/>
    <w:rsid w:val="004708FF"/>
    <w:rsid w:val="00477F1C"/>
    <w:rsid w:val="004820B7"/>
    <w:rsid w:val="00490AB5"/>
    <w:rsid w:val="004A159C"/>
    <w:rsid w:val="004A2935"/>
    <w:rsid w:val="004B14AB"/>
    <w:rsid w:val="004B52A3"/>
    <w:rsid w:val="004C6326"/>
    <w:rsid w:val="004D4411"/>
    <w:rsid w:val="004F5BF5"/>
    <w:rsid w:val="00503248"/>
    <w:rsid w:val="00517ABC"/>
    <w:rsid w:val="005209EB"/>
    <w:rsid w:val="005260EA"/>
    <w:rsid w:val="00526B17"/>
    <w:rsid w:val="00537B4C"/>
    <w:rsid w:val="00544087"/>
    <w:rsid w:val="0054506A"/>
    <w:rsid w:val="005512E9"/>
    <w:rsid w:val="00574BFA"/>
    <w:rsid w:val="0058293C"/>
    <w:rsid w:val="00583444"/>
    <w:rsid w:val="00597FA4"/>
    <w:rsid w:val="005A5E3F"/>
    <w:rsid w:val="005B0517"/>
    <w:rsid w:val="005B41F8"/>
    <w:rsid w:val="005B73C9"/>
    <w:rsid w:val="005C26E4"/>
    <w:rsid w:val="005D5F81"/>
    <w:rsid w:val="005E3EA2"/>
    <w:rsid w:val="005F28FF"/>
    <w:rsid w:val="005F3BC5"/>
    <w:rsid w:val="0060449A"/>
    <w:rsid w:val="00607F3A"/>
    <w:rsid w:val="006107FD"/>
    <w:rsid w:val="00625700"/>
    <w:rsid w:val="0064560A"/>
    <w:rsid w:val="00664C49"/>
    <w:rsid w:val="006773C7"/>
    <w:rsid w:val="00682A13"/>
    <w:rsid w:val="00686618"/>
    <w:rsid w:val="00691ADD"/>
    <w:rsid w:val="00696742"/>
    <w:rsid w:val="006A02A4"/>
    <w:rsid w:val="006A6418"/>
    <w:rsid w:val="006B5D93"/>
    <w:rsid w:val="006B7737"/>
    <w:rsid w:val="006C5895"/>
    <w:rsid w:val="006D68F4"/>
    <w:rsid w:val="006E4BA0"/>
    <w:rsid w:val="00700DA7"/>
    <w:rsid w:val="00705458"/>
    <w:rsid w:val="007148BB"/>
    <w:rsid w:val="00724E95"/>
    <w:rsid w:val="00737437"/>
    <w:rsid w:val="00747702"/>
    <w:rsid w:val="00750710"/>
    <w:rsid w:val="00761139"/>
    <w:rsid w:val="00761440"/>
    <w:rsid w:val="0078464B"/>
    <w:rsid w:val="0079003B"/>
    <w:rsid w:val="00792DBF"/>
    <w:rsid w:val="007A00FE"/>
    <w:rsid w:val="007A25FD"/>
    <w:rsid w:val="007A445A"/>
    <w:rsid w:val="007B2EB2"/>
    <w:rsid w:val="007B36CF"/>
    <w:rsid w:val="007B4515"/>
    <w:rsid w:val="007C335E"/>
    <w:rsid w:val="007D1B4A"/>
    <w:rsid w:val="007D58B5"/>
    <w:rsid w:val="007E0AF5"/>
    <w:rsid w:val="007F2E8B"/>
    <w:rsid w:val="007F5150"/>
    <w:rsid w:val="00801CB1"/>
    <w:rsid w:val="008033F7"/>
    <w:rsid w:val="008138D7"/>
    <w:rsid w:val="00816EE5"/>
    <w:rsid w:val="00823C58"/>
    <w:rsid w:val="0084096F"/>
    <w:rsid w:val="00846DAF"/>
    <w:rsid w:val="008476B4"/>
    <w:rsid w:val="00881209"/>
    <w:rsid w:val="008871EF"/>
    <w:rsid w:val="008926E2"/>
    <w:rsid w:val="00894ADE"/>
    <w:rsid w:val="0089571E"/>
    <w:rsid w:val="00897043"/>
    <w:rsid w:val="00897E4A"/>
    <w:rsid w:val="008A2BB8"/>
    <w:rsid w:val="008A3E78"/>
    <w:rsid w:val="008A788F"/>
    <w:rsid w:val="008B0989"/>
    <w:rsid w:val="008C1EA0"/>
    <w:rsid w:val="008C29CA"/>
    <w:rsid w:val="008C64B4"/>
    <w:rsid w:val="008D2406"/>
    <w:rsid w:val="008D2ED1"/>
    <w:rsid w:val="008D2FBD"/>
    <w:rsid w:val="008E11C5"/>
    <w:rsid w:val="008F3892"/>
    <w:rsid w:val="00900004"/>
    <w:rsid w:val="009152E1"/>
    <w:rsid w:val="00923A1D"/>
    <w:rsid w:val="00932A82"/>
    <w:rsid w:val="00941769"/>
    <w:rsid w:val="00975164"/>
    <w:rsid w:val="00976762"/>
    <w:rsid w:val="00982DB4"/>
    <w:rsid w:val="00996901"/>
    <w:rsid w:val="009B1430"/>
    <w:rsid w:val="009B292D"/>
    <w:rsid w:val="009C2A6B"/>
    <w:rsid w:val="009D1DC3"/>
    <w:rsid w:val="009D5957"/>
    <w:rsid w:val="009E621A"/>
    <w:rsid w:val="009E788C"/>
    <w:rsid w:val="00A10F05"/>
    <w:rsid w:val="00A130F2"/>
    <w:rsid w:val="00A15D8C"/>
    <w:rsid w:val="00A1647F"/>
    <w:rsid w:val="00A17C81"/>
    <w:rsid w:val="00A659B6"/>
    <w:rsid w:val="00A71F66"/>
    <w:rsid w:val="00A76B1F"/>
    <w:rsid w:val="00A83CCA"/>
    <w:rsid w:val="00A85319"/>
    <w:rsid w:val="00A86D07"/>
    <w:rsid w:val="00AA2FF9"/>
    <w:rsid w:val="00AB5F69"/>
    <w:rsid w:val="00AC6CAA"/>
    <w:rsid w:val="00AC6E66"/>
    <w:rsid w:val="00AC7001"/>
    <w:rsid w:val="00AD1BDD"/>
    <w:rsid w:val="00AF34D4"/>
    <w:rsid w:val="00AF427B"/>
    <w:rsid w:val="00AF5EC7"/>
    <w:rsid w:val="00B0009A"/>
    <w:rsid w:val="00B0425D"/>
    <w:rsid w:val="00B05846"/>
    <w:rsid w:val="00B05CA4"/>
    <w:rsid w:val="00B14A96"/>
    <w:rsid w:val="00B155CD"/>
    <w:rsid w:val="00B17C9D"/>
    <w:rsid w:val="00B21007"/>
    <w:rsid w:val="00B22B3C"/>
    <w:rsid w:val="00B305E1"/>
    <w:rsid w:val="00B31ABF"/>
    <w:rsid w:val="00B356A4"/>
    <w:rsid w:val="00B44747"/>
    <w:rsid w:val="00B55B13"/>
    <w:rsid w:val="00B74474"/>
    <w:rsid w:val="00B8061A"/>
    <w:rsid w:val="00BB1640"/>
    <w:rsid w:val="00BB35B0"/>
    <w:rsid w:val="00BB35E4"/>
    <w:rsid w:val="00BC05BA"/>
    <w:rsid w:val="00BC0984"/>
    <w:rsid w:val="00BD6EBB"/>
    <w:rsid w:val="00BD7A45"/>
    <w:rsid w:val="00BE5B72"/>
    <w:rsid w:val="00BF0A38"/>
    <w:rsid w:val="00C03A70"/>
    <w:rsid w:val="00C04A1C"/>
    <w:rsid w:val="00C217E6"/>
    <w:rsid w:val="00C2545A"/>
    <w:rsid w:val="00C41668"/>
    <w:rsid w:val="00C51FA4"/>
    <w:rsid w:val="00C75EBF"/>
    <w:rsid w:val="00C7731C"/>
    <w:rsid w:val="00C87660"/>
    <w:rsid w:val="00C90EE0"/>
    <w:rsid w:val="00C91724"/>
    <w:rsid w:val="00CB3867"/>
    <w:rsid w:val="00CB3893"/>
    <w:rsid w:val="00CB61B5"/>
    <w:rsid w:val="00CD5C58"/>
    <w:rsid w:val="00CF4428"/>
    <w:rsid w:val="00CF4930"/>
    <w:rsid w:val="00D01570"/>
    <w:rsid w:val="00D3506E"/>
    <w:rsid w:val="00D44F60"/>
    <w:rsid w:val="00D54EB9"/>
    <w:rsid w:val="00D672BA"/>
    <w:rsid w:val="00D717B5"/>
    <w:rsid w:val="00D7488C"/>
    <w:rsid w:val="00D96B14"/>
    <w:rsid w:val="00DA5B49"/>
    <w:rsid w:val="00DB04FC"/>
    <w:rsid w:val="00DD17DB"/>
    <w:rsid w:val="00DD4F32"/>
    <w:rsid w:val="00DE7918"/>
    <w:rsid w:val="00E13E9F"/>
    <w:rsid w:val="00E32D79"/>
    <w:rsid w:val="00E411FF"/>
    <w:rsid w:val="00E4283F"/>
    <w:rsid w:val="00E67FC2"/>
    <w:rsid w:val="00E80B17"/>
    <w:rsid w:val="00E9060E"/>
    <w:rsid w:val="00E90BF4"/>
    <w:rsid w:val="00EA0883"/>
    <w:rsid w:val="00EA7E04"/>
    <w:rsid w:val="00EB122A"/>
    <w:rsid w:val="00ED51C7"/>
    <w:rsid w:val="00ED76D6"/>
    <w:rsid w:val="00EF4A38"/>
    <w:rsid w:val="00F13F6D"/>
    <w:rsid w:val="00F22F34"/>
    <w:rsid w:val="00F24AD4"/>
    <w:rsid w:val="00F3134E"/>
    <w:rsid w:val="00F41D1A"/>
    <w:rsid w:val="00F41EF7"/>
    <w:rsid w:val="00F561EA"/>
    <w:rsid w:val="00F66E55"/>
    <w:rsid w:val="00F6752D"/>
    <w:rsid w:val="00F706F0"/>
    <w:rsid w:val="00F76858"/>
    <w:rsid w:val="00F800EC"/>
    <w:rsid w:val="00F81ABD"/>
    <w:rsid w:val="00F825D2"/>
    <w:rsid w:val="00FA2BD1"/>
    <w:rsid w:val="00FC4B52"/>
    <w:rsid w:val="00FC5309"/>
    <w:rsid w:val="00FD0C96"/>
    <w:rsid w:val="00FD3939"/>
    <w:rsid w:val="00FD39B6"/>
    <w:rsid w:val="00FD43A0"/>
    <w:rsid w:val="00FE11B5"/>
    <w:rsid w:val="00FE4C24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9CCD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A2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440B3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B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9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C846-0EA3-4737-B528-2A3E2D45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Paul Marshall</cp:lastModifiedBy>
  <cp:revision>121</cp:revision>
  <dcterms:created xsi:type="dcterms:W3CDTF">2018-06-26T19:05:00Z</dcterms:created>
  <dcterms:modified xsi:type="dcterms:W3CDTF">2018-08-27T17:21:00Z</dcterms:modified>
</cp:coreProperties>
</file>