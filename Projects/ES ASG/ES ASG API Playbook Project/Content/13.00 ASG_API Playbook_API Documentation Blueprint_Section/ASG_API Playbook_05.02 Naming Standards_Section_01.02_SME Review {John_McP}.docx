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CBAF4" w14:textId="33BB8405" w:rsidR="00D44F60" w:rsidRDefault="00D44F60">
      <w:pPr>
        <w:rPr>
          <w:rFonts w:asciiTheme="majorHAnsi" w:eastAsia="Times New Roman" w:hAnsiTheme="majorHAnsi" w:cstheme="majorBidi"/>
          <w:color w:val="2F5496" w:themeColor="accent1" w:themeShade="BF"/>
          <w:sz w:val="32"/>
          <w:szCs w:val="32"/>
        </w:rPr>
      </w:pPr>
      <w:bookmarkStart w:id="0" w:name="_Toc498519326"/>
      <w:bookmarkStart w:id="1" w:name="_Toc504735222"/>
      <w:r>
        <w:rPr>
          <w:rFonts w:eastAsia="Times New Roman"/>
        </w:rPr>
        <w:br w:type="page"/>
      </w:r>
    </w:p>
    <w:p w14:paraId="2ADD162F" w14:textId="77777777" w:rsidR="00982DB4" w:rsidRDefault="00982DB4" w:rsidP="00F800EC">
      <w:pPr>
        <w:pStyle w:val="Heading1"/>
        <w:spacing w:line="276" w:lineRule="auto"/>
        <w:rPr>
          <w:rFonts w:eastAsia="Times New Roman"/>
        </w:rPr>
      </w:pPr>
      <w:r>
        <w:rPr>
          <w:rFonts w:eastAsia="Times New Roman"/>
        </w:rPr>
        <w:lastRenderedPageBreak/>
        <w:t>API Naming Convention</w:t>
      </w:r>
      <w:bookmarkEnd w:id="0"/>
      <w:bookmarkEnd w:id="1"/>
    </w:p>
    <w:p w14:paraId="7EA8C025" w14:textId="77777777" w:rsidR="00F800EC" w:rsidRDefault="00F800EC" w:rsidP="00CD5C58">
      <w:pPr>
        <w:pStyle w:val="Heading3"/>
      </w:pPr>
    </w:p>
    <w:p w14:paraId="55E48E4D" w14:textId="77777777" w:rsidR="00517ABC" w:rsidRPr="00517ABC" w:rsidRDefault="00517ABC" w:rsidP="00517ABC">
      <w:pPr>
        <w:pStyle w:val="Heading2"/>
      </w:pPr>
      <w:bookmarkStart w:id="2" w:name="_Toc498519327"/>
      <w:bookmarkStart w:id="3" w:name="_Toc504735223"/>
      <w:r>
        <w:t>Vendor Agnostic API Naming Convention</w:t>
      </w:r>
    </w:p>
    <w:bookmarkEnd w:id="2"/>
    <w:bookmarkEnd w:id="3"/>
    <w:p w14:paraId="5F9D6E65" w14:textId="17B07978" w:rsidR="00AD0089" w:rsidRPr="00AD0089" w:rsidRDefault="00AD0089" w:rsidP="00AD0089">
      <w:pPr>
        <w:pStyle w:val="Heading3"/>
        <w:rPr>
          <w:ins w:id="4" w:author="McPherson, John S.(Nestor Consulting dba GovernmentCIO)" w:date="2018-08-10T09:20:00Z"/>
          <w:rFonts w:asciiTheme="minorHAnsi" w:eastAsiaTheme="minorHAnsi" w:hAnsiTheme="minorHAnsi" w:cstheme="minorBidi"/>
          <w:color w:val="auto"/>
          <w:sz w:val="22"/>
          <w:szCs w:val="22"/>
          <w:rPrChange w:id="5" w:author="McPherson, John S.(Nestor Consulting dba GovernmentCIO)" w:date="2018-08-10T09:20:00Z">
            <w:rPr>
              <w:ins w:id="6" w:author="McPherson, John S.(Nestor Consulting dba GovernmentCIO)" w:date="2018-08-10T09:20:00Z"/>
            </w:rPr>
          </w:rPrChange>
        </w:rPr>
      </w:pPr>
      <w:ins w:id="7" w:author="McPherson, John S.(Nestor Consulting dba GovernmentCIO)" w:date="2018-08-10T09:34:00Z">
        <w:r w:rsidRPr="00AD0089">
          <w:rPr>
            <w:rFonts w:asciiTheme="minorHAnsi" w:eastAsiaTheme="minorHAnsi" w:hAnsiTheme="minorHAnsi" w:cstheme="minorBidi"/>
            <w:color w:val="auto"/>
            <w:sz w:val="22"/>
            <w:szCs w:val="22"/>
          </w:rPr>
          <w:t>To</w:t>
        </w:r>
      </w:ins>
      <w:ins w:id="8" w:author="McPherson, John S.(Nestor Consulting dba GovernmentCIO)" w:date="2018-08-10T09:20:00Z">
        <w:r w:rsidRPr="00AD0089">
          <w:rPr>
            <w:rFonts w:asciiTheme="minorHAnsi" w:eastAsiaTheme="minorHAnsi" w:hAnsiTheme="minorHAnsi" w:cstheme="minorBidi"/>
            <w:color w:val="auto"/>
            <w:sz w:val="22"/>
            <w:szCs w:val="22"/>
            <w:rPrChange w:id="9" w:author="McPherson, John S.(Nestor Consulting dba GovernmentCIO)" w:date="2018-08-10T09:20:00Z">
              <w:rPr/>
            </w:rPrChange>
          </w:rPr>
          <w:t xml:space="preserve"> provide consistent developer experience across many APIs and over a long period of time, all names used by an API should be:</w:t>
        </w:r>
      </w:ins>
    </w:p>
    <w:p w14:paraId="35A10A6F" w14:textId="77777777" w:rsidR="00AD0089" w:rsidRPr="00AD0089" w:rsidRDefault="00AD0089" w:rsidP="00AD0089">
      <w:pPr>
        <w:pStyle w:val="Heading3"/>
        <w:rPr>
          <w:ins w:id="10" w:author="McPherson, John S.(Nestor Consulting dba GovernmentCIO)" w:date="2018-08-10T09:20:00Z"/>
          <w:rFonts w:asciiTheme="minorHAnsi" w:eastAsiaTheme="minorHAnsi" w:hAnsiTheme="minorHAnsi" w:cstheme="minorBidi"/>
          <w:color w:val="auto"/>
          <w:sz w:val="22"/>
          <w:szCs w:val="22"/>
          <w:rPrChange w:id="11" w:author="McPherson, John S.(Nestor Consulting dba GovernmentCIO)" w:date="2018-08-10T09:20:00Z">
            <w:rPr>
              <w:ins w:id="12" w:author="McPherson, John S.(Nestor Consulting dba GovernmentCIO)" w:date="2018-08-10T09:20:00Z"/>
            </w:rPr>
          </w:rPrChange>
        </w:rPr>
      </w:pPr>
    </w:p>
    <w:p w14:paraId="7E1A13D2" w14:textId="77777777" w:rsidR="00AD0089" w:rsidRPr="00AD0089" w:rsidRDefault="00AD0089" w:rsidP="00AD0089">
      <w:pPr>
        <w:pStyle w:val="Heading3"/>
        <w:rPr>
          <w:ins w:id="13" w:author="McPherson, John S.(Nestor Consulting dba GovernmentCIO)" w:date="2018-08-10T09:20:00Z"/>
          <w:rFonts w:asciiTheme="minorHAnsi" w:eastAsiaTheme="minorHAnsi" w:hAnsiTheme="minorHAnsi" w:cstheme="minorBidi"/>
          <w:color w:val="auto"/>
          <w:sz w:val="22"/>
          <w:szCs w:val="22"/>
          <w:rPrChange w:id="14" w:author="McPherson, John S.(Nestor Consulting dba GovernmentCIO)" w:date="2018-08-10T09:20:00Z">
            <w:rPr>
              <w:ins w:id="15" w:author="McPherson, John S.(Nestor Consulting dba GovernmentCIO)" w:date="2018-08-10T09:20:00Z"/>
            </w:rPr>
          </w:rPrChange>
        </w:rPr>
      </w:pPr>
      <w:ins w:id="16" w:author="McPherson, John S.(Nestor Consulting dba GovernmentCIO)" w:date="2018-08-10T09:20:00Z">
        <w:r w:rsidRPr="00AD0089">
          <w:rPr>
            <w:rFonts w:asciiTheme="minorHAnsi" w:eastAsiaTheme="minorHAnsi" w:hAnsiTheme="minorHAnsi" w:cstheme="minorBidi"/>
            <w:color w:val="auto"/>
            <w:sz w:val="22"/>
            <w:szCs w:val="22"/>
            <w:rPrChange w:id="17" w:author="McPherson, John S.(Nestor Consulting dba GovernmentCIO)" w:date="2018-08-10T09:20:00Z">
              <w:rPr/>
            </w:rPrChange>
          </w:rPr>
          <w:t>simple</w:t>
        </w:r>
      </w:ins>
    </w:p>
    <w:p w14:paraId="497754C7" w14:textId="77777777" w:rsidR="00AD0089" w:rsidRPr="00AD0089" w:rsidRDefault="00AD0089" w:rsidP="00AD0089">
      <w:pPr>
        <w:pStyle w:val="Heading3"/>
        <w:rPr>
          <w:ins w:id="18" w:author="McPherson, John S.(Nestor Consulting dba GovernmentCIO)" w:date="2018-08-10T09:20:00Z"/>
          <w:rFonts w:asciiTheme="minorHAnsi" w:eastAsiaTheme="minorHAnsi" w:hAnsiTheme="minorHAnsi" w:cstheme="minorBidi"/>
          <w:color w:val="auto"/>
          <w:sz w:val="22"/>
          <w:szCs w:val="22"/>
          <w:rPrChange w:id="19" w:author="McPherson, John S.(Nestor Consulting dba GovernmentCIO)" w:date="2018-08-10T09:20:00Z">
            <w:rPr>
              <w:ins w:id="20" w:author="McPherson, John S.(Nestor Consulting dba GovernmentCIO)" w:date="2018-08-10T09:20:00Z"/>
            </w:rPr>
          </w:rPrChange>
        </w:rPr>
      </w:pPr>
      <w:ins w:id="21" w:author="McPherson, John S.(Nestor Consulting dba GovernmentCIO)" w:date="2018-08-10T09:20:00Z">
        <w:r w:rsidRPr="00AD0089">
          <w:rPr>
            <w:rFonts w:asciiTheme="minorHAnsi" w:eastAsiaTheme="minorHAnsi" w:hAnsiTheme="minorHAnsi" w:cstheme="minorBidi"/>
            <w:color w:val="auto"/>
            <w:sz w:val="22"/>
            <w:szCs w:val="22"/>
            <w:rPrChange w:id="22" w:author="McPherson, John S.(Nestor Consulting dba GovernmentCIO)" w:date="2018-08-10T09:20:00Z">
              <w:rPr/>
            </w:rPrChange>
          </w:rPr>
          <w:t>intuitive</w:t>
        </w:r>
      </w:ins>
    </w:p>
    <w:p w14:paraId="3C3412EA" w14:textId="5DDCF15D" w:rsidR="005E3EA2" w:rsidRDefault="00AD0089" w:rsidP="00AD0089">
      <w:pPr>
        <w:pStyle w:val="Heading3"/>
        <w:rPr>
          <w:ins w:id="23" w:author="McPherson, John S.(Nestor Consulting dba GovernmentCIO)" w:date="2018-08-10T09:20:00Z"/>
          <w:rFonts w:asciiTheme="minorHAnsi" w:eastAsiaTheme="minorHAnsi" w:hAnsiTheme="minorHAnsi" w:cstheme="minorBidi"/>
          <w:color w:val="auto"/>
          <w:sz w:val="22"/>
          <w:szCs w:val="22"/>
        </w:rPr>
      </w:pPr>
      <w:ins w:id="24" w:author="McPherson, John S.(Nestor Consulting dba GovernmentCIO)" w:date="2018-08-10T09:20:00Z">
        <w:r w:rsidRPr="00AD0089">
          <w:rPr>
            <w:rFonts w:asciiTheme="minorHAnsi" w:eastAsiaTheme="minorHAnsi" w:hAnsiTheme="minorHAnsi" w:cstheme="minorBidi"/>
            <w:color w:val="auto"/>
            <w:sz w:val="22"/>
            <w:szCs w:val="22"/>
            <w:rPrChange w:id="25" w:author="McPherson, John S.(Nestor Consulting dba GovernmentCIO)" w:date="2018-08-10T09:20:00Z">
              <w:rPr/>
            </w:rPrChange>
          </w:rPr>
          <w:t>consistent</w:t>
        </w:r>
      </w:ins>
    </w:p>
    <w:p w14:paraId="00247533" w14:textId="77777777" w:rsidR="00AD0089" w:rsidRPr="00AD0089" w:rsidRDefault="00AD0089" w:rsidP="00AD0089">
      <w:pPr>
        <w:rPr>
          <w:rPrChange w:id="26" w:author="McPherson, John S.(Nestor Consulting dba GovernmentCIO)" w:date="2018-08-10T09:20:00Z">
            <w:rPr/>
          </w:rPrChange>
        </w:rPr>
        <w:pPrChange w:id="27" w:author="McPherson, John S.(Nestor Consulting dba GovernmentCIO)" w:date="2018-08-10T09:20:00Z">
          <w:pPr>
            <w:pStyle w:val="Heading3"/>
          </w:pPr>
        </w:pPrChange>
      </w:pPr>
    </w:p>
    <w:p w14:paraId="55E99E1E" w14:textId="14374E21" w:rsidR="00AF427B" w:rsidRDefault="00F561EA" w:rsidP="00AF427B">
      <w:pPr>
        <w:pStyle w:val="Heading3"/>
      </w:pPr>
      <w:bookmarkStart w:id="28" w:name="_Toc504735227"/>
      <w:r>
        <w:t xml:space="preserve">Configuration </w:t>
      </w:r>
      <w:r w:rsidR="003C75E3">
        <w:t>Parameters</w:t>
      </w:r>
      <w:r w:rsidR="00AF427B">
        <w:t xml:space="preserve"> Naming Convention</w:t>
      </w:r>
    </w:p>
    <w:p w14:paraId="39D6C2D6" w14:textId="01A98E22" w:rsidR="00AF427B" w:rsidRDefault="003C75E3" w:rsidP="00246225">
      <w:r>
        <w:t xml:space="preserve">Configuration parameters </w:t>
      </w:r>
      <w:r w:rsidR="00376447">
        <w:t xml:space="preserve">are defined inside environment property files or added to the runtime configuration of the application.  In instances where these parameters are defined inside property files, these parameters are </w:t>
      </w:r>
      <w:r w:rsidR="0018579B">
        <w:t>commonly entered as key-value pairs.</w:t>
      </w:r>
    </w:p>
    <w:p w14:paraId="6429C9DF" w14:textId="78DF0826" w:rsidR="00A71F66" w:rsidRDefault="0018579B" w:rsidP="00246225">
      <w:pPr>
        <w:rPr>
          <w:ins w:id="29" w:author="McPherson, John S.(Nestor Consulting dba GovernmentCIO)" w:date="2018-08-10T09:35:00Z"/>
        </w:rPr>
      </w:pPr>
      <w:r>
        <w:t xml:space="preserve">For example, for VA vet360 API, there is a need to store a configuration parameter </w:t>
      </w:r>
      <w:r w:rsidR="00941769">
        <w:t xml:space="preserve">for the relational database.  The database has its host, port, username, password, </w:t>
      </w:r>
      <w:r w:rsidR="00F41EF7">
        <w:t xml:space="preserve">and database instance.  </w:t>
      </w:r>
      <w:proofErr w:type="gramStart"/>
      <w:r w:rsidR="00F41EF7">
        <w:t>All of these</w:t>
      </w:r>
      <w:proofErr w:type="gramEnd"/>
      <w:r w:rsidR="00F41EF7">
        <w:t xml:space="preserve"> variables are considered configuration parameters that are managed either in one of the environment property files or as runtime arguments when launching an application (e.g., Linux runtime arguments, Java JVM arguments, </w:t>
      </w:r>
      <w:proofErr w:type="spellStart"/>
      <w:r w:rsidR="00F41EF7">
        <w:t>etc</w:t>
      </w:r>
      <w:proofErr w:type="spellEnd"/>
      <w:r w:rsidR="00F41EF7">
        <w:t>)</w:t>
      </w:r>
      <w:r w:rsidR="00A71F66">
        <w:t>.</w:t>
      </w:r>
    </w:p>
    <w:tbl>
      <w:tblPr>
        <w:tblStyle w:val="GridTable5Dark-Accent1"/>
        <w:tblW w:w="0" w:type="auto"/>
        <w:tblLook w:val="04A0" w:firstRow="1" w:lastRow="0" w:firstColumn="1" w:lastColumn="0" w:noHBand="0" w:noVBand="1"/>
        <w:tblPrChange w:id="30" w:author="McPherson, John S.(Nestor Consulting dba GovernmentCIO)" w:date="2018-08-10T09:36:00Z">
          <w:tblPr>
            <w:tblStyle w:val="TableGrid"/>
            <w:tblW w:w="0" w:type="auto"/>
            <w:tblLook w:val="04A0" w:firstRow="1" w:lastRow="0" w:firstColumn="1" w:lastColumn="0" w:noHBand="0" w:noVBand="1"/>
          </w:tblPr>
        </w:tblPrChange>
      </w:tblPr>
      <w:tblGrid>
        <w:gridCol w:w="1795"/>
        <w:gridCol w:w="7555"/>
        <w:tblGridChange w:id="31">
          <w:tblGrid>
            <w:gridCol w:w="4675"/>
            <w:gridCol w:w="4675"/>
          </w:tblGrid>
        </w:tblGridChange>
      </w:tblGrid>
      <w:tr w:rsidR="005A107E" w:rsidRPr="005C4C52" w14:paraId="5762367F" w14:textId="77777777" w:rsidTr="005A107E">
        <w:trPr>
          <w:cnfStyle w:val="100000000000" w:firstRow="1" w:lastRow="0" w:firstColumn="0" w:lastColumn="0" w:oddVBand="0" w:evenVBand="0" w:oddHBand="0" w:evenHBand="0" w:firstRowFirstColumn="0" w:firstRowLastColumn="0" w:lastRowFirstColumn="0" w:lastRowLastColumn="0"/>
          <w:ins w:id="32" w:author="McPherson, John S.(Nestor Consulting dba GovernmentCIO)" w:date="2018-08-10T09:35:00Z"/>
        </w:trPr>
        <w:tc>
          <w:tcPr>
            <w:cnfStyle w:val="001000000000" w:firstRow="0" w:lastRow="0" w:firstColumn="1" w:lastColumn="0" w:oddVBand="0" w:evenVBand="0" w:oddHBand="0" w:evenHBand="0" w:firstRowFirstColumn="0" w:firstRowLastColumn="0" w:lastRowFirstColumn="0" w:lastRowLastColumn="0"/>
            <w:tcW w:w="1795" w:type="dxa"/>
            <w:tcPrChange w:id="33" w:author="McPherson, John S.(Nestor Consulting dba GovernmentCIO)" w:date="2018-08-10T09:36:00Z">
              <w:tcPr>
                <w:tcW w:w="4675" w:type="dxa"/>
              </w:tcPr>
            </w:tcPrChange>
          </w:tcPr>
          <w:p w14:paraId="7B32366B" w14:textId="77777777" w:rsidR="005A107E" w:rsidRPr="005C4C52" w:rsidRDefault="005A107E" w:rsidP="005C4C52">
            <w:pPr>
              <w:cnfStyle w:val="101000000000" w:firstRow="1" w:lastRow="0" w:firstColumn="1" w:lastColumn="0" w:oddVBand="0" w:evenVBand="0" w:oddHBand="0" w:evenHBand="0" w:firstRowFirstColumn="0" w:firstRowLastColumn="0" w:lastRowFirstColumn="0" w:lastRowLastColumn="0"/>
              <w:rPr>
                <w:ins w:id="34" w:author="McPherson, John S.(Nestor Consulting dba GovernmentCIO)" w:date="2018-08-10T09:35:00Z"/>
              </w:rPr>
            </w:pPr>
            <w:ins w:id="35" w:author="McPherson, John S.(Nestor Consulting dba GovernmentCIO)" w:date="2018-08-10T09:35:00Z">
              <w:r w:rsidRPr="005C4C52">
                <w:t>API Name</w:t>
              </w:r>
            </w:ins>
          </w:p>
        </w:tc>
        <w:tc>
          <w:tcPr>
            <w:tcW w:w="7555" w:type="dxa"/>
            <w:tcBorders>
              <w:bottom w:val="single" w:sz="4" w:space="0" w:color="auto"/>
            </w:tcBorders>
            <w:tcPrChange w:id="36" w:author="McPherson, John S.(Nestor Consulting dba GovernmentCIO)" w:date="2018-08-10T09:36:00Z">
              <w:tcPr>
                <w:tcW w:w="4675" w:type="dxa"/>
              </w:tcPr>
            </w:tcPrChange>
          </w:tcPr>
          <w:p w14:paraId="505E940A" w14:textId="77777777" w:rsidR="005A107E" w:rsidRPr="005C4C52" w:rsidRDefault="005A107E" w:rsidP="005C4C52">
            <w:pPr>
              <w:cnfStyle w:val="100000000000" w:firstRow="1" w:lastRow="0" w:firstColumn="0" w:lastColumn="0" w:oddVBand="0" w:evenVBand="0" w:oddHBand="0" w:evenHBand="0" w:firstRowFirstColumn="0" w:firstRowLastColumn="0" w:lastRowFirstColumn="0" w:lastRowLastColumn="0"/>
              <w:rPr>
                <w:ins w:id="37" w:author="McPherson, John S.(Nestor Consulting dba GovernmentCIO)" w:date="2018-08-10T09:35:00Z"/>
              </w:rPr>
            </w:pPr>
            <w:ins w:id="38" w:author="McPherson, John S.(Nestor Consulting dba GovernmentCIO)" w:date="2018-08-10T09:35:00Z">
              <w:r w:rsidRPr="005C4C52">
                <w:t>Example</w:t>
              </w:r>
            </w:ins>
          </w:p>
        </w:tc>
      </w:tr>
      <w:tr w:rsidR="005A107E" w:rsidRPr="005C4C52" w14:paraId="7669FAC2" w14:textId="77777777" w:rsidTr="005A107E">
        <w:trPr>
          <w:cnfStyle w:val="000000100000" w:firstRow="0" w:lastRow="0" w:firstColumn="0" w:lastColumn="0" w:oddVBand="0" w:evenVBand="0" w:oddHBand="1" w:evenHBand="0" w:firstRowFirstColumn="0" w:firstRowLastColumn="0" w:lastRowFirstColumn="0" w:lastRowLastColumn="0"/>
          <w:ins w:id="39" w:author="McPherson, John S.(Nestor Consulting dba GovernmentCIO)" w:date="2018-08-10T09:35:00Z"/>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Change w:id="40" w:author="McPherson, John S.(Nestor Consulting dba GovernmentCIO)" w:date="2018-08-10T09:36:00Z">
              <w:tcPr>
                <w:tcW w:w="4675" w:type="dxa"/>
              </w:tcPr>
            </w:tcPrChange>
          </w:tcPr>
          <w:p w14:paraId="6DD1916E" w14:textId="77777777" w:rsidR="005A107E" w:rsidRPr="005C4C52" w:rsidRDefault="005A107E" w:rsidP="005C4C52">
            <w:pPr>
              <w:cnfStyle w:val="001000100000" w:firstRow="0" w:lastRow="0" w:firstColumn="1" w:lastColumn="0" w:oddVBand="0" w:evenVBand="0" w:oddHBand="1" w:evenHBand="0" w:firstRowFirstColumn="0" w:firstRowLastColumn="0" w:lastRowFirstColumn="0" w:lastRowLastColumn="0"/>
              <w:rPr>
                <w:ins w:id="41" w:author="McPherson, John S.(Nestor Consulting dba GovernmentCIO)" w:date="2018-08-10T09:35:00Z"/>
              </w:rPr>
            </w:pPr>
            <w:ins w:id="42" w:author="McPherson, John S.(Nestor Consulting dba GovernmentCIO)" w:date="2018-08-10T09:35:00Z">
              <w:r w:rsidRPr="005C4C52">
                <w:t>Product Name</w:t>
              </w:r>
            </w:ins>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Change w:id="43" w:author="McPherson, John S.(Nestor Consulting dba GovernmentCIO)" w:date="2018-08-10T09:36:00Z">
              <w:tcPr>
                <w:tcW w:w="4675" w:type="dxa"/>
              </w:tcPr>
            </w:tcPrChange>
          </w:tcPr>
          <w:p w14:paraId="1BC52D5D" w14:textId="63D50913" w:rsidR="005A107E" w:rsidRPr="005C4C52" w:rsidRDefault="005A107E" w:rsidP="005A107E">
            <w:pPr>
              <w:cnfStyle w:val="000000100000" w:firstRow="0" w:lastRow="0" w:firstColumn="0" w:lastColumn="0" w:oddVBand="0" w:evenVBand="0" w:oddHBand="1" w:evenHBand="0" w:firstRowFirstColumn="0" w:firstRowLastColumn="0" w:lastRowFirstColumn="0" w:lastRowLastColumn="0"/>
              <w:rPr>
                <w:ins w:id="44" w:author="McPherson, John S.(Nestor Consulting dba GovernmentCIO)" w:date="2018-08-10T09:35:00Z"/>
              </w:rPr>
              <w:pPrChange w:id="45" w:author="McPherson, John S.(Nestor Consulting dba GovernmentCIO)" w:date="2018-08-10T09:36:00Z">
                <w:pPr>
                  <w:cnfStyle w:val="000000100000" w:firstRow="0" w:lastRow="0" w:firstColumn="0" w:lastColumn="0" w:oddVBand="0" w:evenVBand="0" w:oddHBand="1" w:evenHBand="0" w:firstRowFirstColumn="0" w:firstRowLastColumn="0" w:lastRowFirstColumn="0" w:lastRowLastColumn="0"/>
                </w:pPr>
              </w:pPrChange>
            </w:pPr>
            <w:proofErr w:type="spellStart"/>
            <w:ins w:id="46" w:author="McPherson, John S.(Nestor Consulting dba GovernmentCIO)" w:date="2018-08-10T09:38:00Z">
              <w:r>
                <w:t>VA_AppName</w:t>
              </w:r>
              <w:proofErr w:type="spellEnd"/>
              <w:r>
                <w:t>_[</w:t>
              </w:r>
              <w:r>
                <w:rPr>
                  <w:i/>
                </w:rPr>
                <w:t>owner-</w:t>
              </w:r>
              <w:r>
                <w:rPr>
                  <w:i/>
                </w:rPr>
                <w:t>initials</w:t>
              </w:r>
              <w:r>
                <w:rPr>
                  <w:i/>
                </w:rPr>
                <w:t>]</w:t>
              </w:r>
              <w:r>
                <w:t xml:space="preserve"> </w:t>
              </w:r>
            </w:ins>
            <w:ins w:id="47" w:author="McPherson, John S.(Nestor Consulting dba GovernmentCIO)" w:date="2018-08-10T09:35:00Z">
              <w:r w:rsidRPr="005C4C52">
                <w:t>Calendar API</w:t>
              </w:r>
            </w:ins>
          </w:p>
        </w:tc>
      </w:tr>
      <w:tr w:rsidR="005A107E" w:rsidRPr="005C4C52" w14:paraId="409BFC98" w14:textId="77777777" w:rsidTr="005A107E">
        <w:trPr>
          <w:ins w:id="48" w:author="McPherson, John S.(Nestor Consulting dba GovernmentCIO)" w:date="2018-08-10T09:35:00Z"/>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Change w:id="49" w:author="McPherson, John S.(Nestor Consulting dba GovernmentCIO)" w:date="2018-08-10T09:36:00Z">
              <w:tcPr>
                <w:tcW w:w="4675" w:type="dxa"/>
              </w:tcPr>
            </w:tcPrChange>
          </w:tcPr>
          <w:p w14:paraId="5AC5EA99" w14:textId="77777777" w:rsidR="005A107E" w:rsidRPr="005C4C52" w:rsidRDefault="005A107E" w:rsidP="005C4C52">
            <w:pPr>
              <w:rPr>
                <w:ins w:id="50" w:author="McPherson, John S.(Nestor Consulting dba GovernmentCIO)" w:date="2018-08-10T09:35:00Z"/>
              </w:rPr>
            </w:pPr>
            <w:ins w:id="51" w:author="McPherson, John S.(Nestor Consulting dba GovernmentCIO)" w:date="2018-08-10T09:35:00Z">
              <w:r w:rsidRPr="005C4C52">
                <w:t>Service Name</w:t>
              </w:r>
            </w:ins>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Change w:id="52" w:author="McPherson, John S.(Nestor Consulting dba GovernmentCIO)" w:date="2018-08-10T09:36:00Z">
              <w:tcPr>
                <w:tcW w:w="4675" w:type="dxa"/>
              </w:tcPr>
            </w:tcPrChange>
          </w:tcPr>
          <w:p w14:paraId="75C5CED0" w14:textId="6112AD25" w:rsidR="005A107E" w:rsidRPr="005C4C52" w:rsidRDefault="005A107E" w:rsidP="005A107E">
            <w:pPr>
              <w:cnfStyle w:val="000000000000" w:firstRow="0" w:lastRow="0" w:firstColumn="0" w:lastColumn="0" w:oddVBand="0" w:evenVBand="0" w:oddHBand="0" w:evenHBand="0" w:firstRowFirstColumn="0" w:firstRowLastColumn="0" w:lastRowFirstColumn="0" w:lastRowLastColumn="0"/>
              <w:rPr>
                <w:ins w:id="53" w:author="McPherson, John S.(Nestor Consulting dba GovernmentCIO)" w:date="2018-08-10T09:35:00Z"/>
              </w:rPr>
              <w:pPrChange w:id="54" w:author="McPherson, John S.(Nestor Consulting dba GovernmentCIO)" w:date="2018-08-10T09:36:00Z">
                <w:pPr>
                  <w:cnfStyle w:val="000000000000" w:firstRow="0" w:lastRow="0" w:firstColumn="0" w:lastColumn="0" w:oddVBand="0" w:evenVBand="0" w:oddHBand="0" w:evenHBand="0" w:firstRowFirstColumn="0" w:firstRowLastColumn="0" w:lastRowFirstColumn="0" w:lastRowLastColumn="0"/>
                </w:pPr>
              </w:pPrChange>
            </w:pPr>
            <w:ins w:id="55" w:author="McPherson, John S.(Nestor Consulting dba GovernmentCIO)" w:date="2018-08-10T09:35:00Z">
              <w:r w:rsidRPr="005C4C52">
                <w:t>calendar.</w:t>
              </w:r>
            </w:ins>
            <w:ins w:id="56" w:author="McPherson, John S.(Nestor Consulting dba GovernmentCIO)" w:date="2018-08-10T09:37:00Z">
              <w:r>
                <w:t xml:space="preserve"> </w:t>
              </w:r>
              <w:proofErr w:type="spellStart"/>
              <w:r>
                <w:t>VA_AppName</w:t>
              </w:r>
              <w:proofErr w:type="spellEnd"/>
              <w:r>
                <w:t>_[</w:t>
              </w:r>
              <w:r>
                <w:rPr>
                  <w:i/>
                </w:rPr>
                <w:t>owner-</w:t>
              </w:r>
              <w:proofErr w:type="spellStart"/>
              <w:proofErr w:type="gramStart"/>
              <w:r>
                <w:rPr>
                  <w:i/>
                </w:rPr>
                <w:t>initals</w:t>
              </w:r>
              <w:proofErr w:type="spellEnd"/>
              <w:r>
                <w:rPr>
                  <w:i/>
                </w:rPr>
                <w:t>]</w:t>
              </w:r>
            </w:ins>
            <w:ins w:id="57" w:author="McPherson, John S.(Nestor Consulting dba GovernmentCIO)" w:date="2018-08-10T09:35:00Z">
              <w:r w:rsidRPr="005C4C52">
                <w:t>apis.com</w:t>
              </w:r>
              <w:proofErr w:type="gramEnd"/>
            </w:ins>
          </w:p>
        </w:tc>
      </w:tr>
      <w:tr w:rsidR="005A107E" w:rsidRPr="005C4C52" w14:paraId="18219A39" w14:textId="77777777" w:rsidTr="005A107E">
        <w:trPr>
          <w:cnfStyle w:val="000000100000" w:firstRow="0" w:lastRow="0" w:firstColumn="0" w:lastColumn="0" w:oddVBand="0" w:evenVBand="0" w:oddHBand="1" w:evenHBand="0" w:firstRowFirstColumn="0" w:firstRowLastColumn="0" w:lastRowFirstColumn="0" w:lastRowLastColumn="0"/>
          <w:ins w:id="58" w:author="McPherson, John S.(Nestor Consulting dba GovernmentCIO)" w:date="2018-08-10T09:35:00Z"/>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Change w:id="59" w:author="McPherson, John S.(Nestor Consulting dba GovernmentCIO)" w:date="2018-08-10T09:36:00Z">
              <w:tcPr>
                <w:tcW w:w="4675" w:type="dxa"/>
              </w:tcPr>
            </w:tcPrChange>
          </w:tcPr>
          <w:p w14:paraId="3B3636F3" w14:textId="77777777" w:rsidR="005A107E" w:rsidRPr="005C4C52" w:rsidRDefault="005A107E" w:rsidP="005C4C52">
            <w:pPr>
              <w:cnfStyle w:val="001000100000" w:firstRow="0" w:lastRow="0" w:firstColumn="1" w:lastColumn="0" w:oddVBand="0" w:evenVBand="0" w:oddHBand="1" w:evenHBand="0" w:firstRowFirstColumn="0" w:firstRowLastColumn="0" w:lastRowFirstColumn="0" w:lastRowLastColumn="0"/>
              <w:rPr>
                <w:ins w:id="60" w:author="McPherson, John S.(Nestor Consulting dba GovernmentCIO)" w:date="2018-08-10T09:35:00Z"/>
              </w:rPr>
            </w:pPr>
            <w:ins w:id="61" w:author="McPherson, John S.(Nestor Consulting dba GovernmentCIO)" w:date="2018-08-10T09:35:00Z">
              <w:r w:rsidRPr="005C4C52">
                <w:t>Package Name</w:t>
              </w:r>
            </w:ins>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Change w:id="62" w:author="McPherson, John S.(Nestor Consulting dba GovernmentCIO)" w:date="2018-08-10T09:36:00Z">
              <w:tcPr>
                <w:tcW w:w="4675" w:type="dxa"/>
              </w:tcPr>
            </w:tcPrChange>
          </w:tcPr>
          <w:p w14:paraId="29E6D90D" w14:textId="7CDF0DB1" w:rsidR="005A107E" w:rsidRPr="005C4C52" w:rsidRDefault="005A107E" w:rsidP="005A107E">
            <w:pPr>
              <w:cnfStyle w:val="000000100000" w:firstRow="0" w:lastRow="0" w:firstColumn="0" w:lastColumn="0" w:oddVBand="0" w:evenVBand="0" w:oddHBand="1" w:evenHBand="0" w:firstRowFirstColumn="0" w:firstRowLastColumn="0" w:lastRowFirstColumn="0" w:lastRowLastColumn="0"/>
              <w:rPr>
                <w:ins w:id="63" w:author="McPherson, John S.(Nestor Consulting dba GovernmentCIO)" w:date="2018-08-10T09:35:00Z"/>
              </w:rPr>
              <w:pPrChange w:id="64" w:author="McPherson, John S.(Nestor Consulting dba GovernmentCIO)" w:date="2018-08-10T09:36:00Z">
                <w:pPr>
                  <w:cnfStyle w:val="000000100000" w:firstRow="0" w:lastRow="0" w:firstColumn="0" w:lastColumn="0" w:oddVBand="0" w:evenVBand="0" w:oddHBand="1" w:evenHBand="0" w:firstRowFirstColumn="0" w:firstRowLastColumn="0" w:lastRowFirstColumn="0" w:lastRowLastColumn="0"/>
                </w:pPr>
              </w:pPrChange>
            </w:pPr>
            <w:proofErr w:type="spellStart"/>
            <w:ins w:id="65" w:author="McPherson, John S.(Nestor Consulting dba GovernmentCIO)" w:date="2018-08-10T09:37:00Z">
              <w:r>
                <w:t>VA_AppName</w:t>
              </w:r>
              <w:proofErr w:type="spellEnd"/>
              <w:r>
                <w:t>_[</w:t>
              </w:r>
              <w:r>
                <w:rPr>
                  <w:i/>
                </w:rPr>
                <w:t>owner-</w:t>
              </w:r>
            </w:ins>
            <w:ins w:id="66" w:author="McPherson, John S.(Nestor Consulting dba GovernmentCIO)" w:date="2018-08-10T09:38:00Z">
              <w:r>
                <w:rPr>
                  <w:i/>
                </w:rPr>
                <w:t>initials</w:t>
              </w:r>
            </w:ins>
            <w:ins w:id="67" w:author="McPherson, John S.(Nestor Consulting dba GovernmentCIO)" w:date="2018-08-10T09:37:00Z">
              <w:r>
                <w:rPr>
                  <w:i/>
                </w:rPr>
                <w:t>]</w:t>
              </w:r>
              <w:r w:rsidRPr="005C4C52">
                <w:t>/</w:t>
              </w:r>
            </w:ins>
            <w:ins w:id="68" w:author="McPherson, John S.(Nestor Consulting dba GovernmentCIO)" w:date="2018-08-10T09:35:00Z">
              <w:r w:rsidRPr="005C4C52">
                <w:t>.</w:t>
              </w:r>
              <w:proofErr w:type="gramStart"/>
              <w:r w:rsidRPr="005C4C52">
                <w:t>calendar.v</w:t>
              </w:r>
              <w:proofErr w:type="gramEnd"/>
              <w:r w:rsidRPr="005C4C52">
                <w:t>3</w:t>
              </w:r>
            </w:ins>
          </w:p>
        </w:tc>
      </w:tr>
      <w:tr w:rsidR="005A107E" w:rsidRPr="005C4C52" w14:paraId="3B872F8B" w14:textId="77777777" w:rsidTr="005A107E">
        <w:trPr>
          <w:ins w:id="69" w:author="McPherson, John S.(Nestor Consulting dba GovernmentCIO)" w:date="2018-08-10T09:35:00Z"/>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Change w:id="70" w:author="McPherson, John S.(Nestor Consulting dba GovernmentCIO)" w:date="2018-08-10T09:36:00Z">
              <w:tcPr>
                <w:tcW w:w="4675" w:type="dxa"/>
              </w:tcPr>
            </w:tcPrChange>
          </w:tcPr>
          <w:p w14:paraId="5C262FA8" w14:textId="77777777" w:rsidR="005A107E" w:rsidRPr="005C4C52" w:rsidRDefault="005A107E" w:rsidP="005C4C52">
            <w:pPr>
              <w:rPr>
                <w:ins w:id="71" w:author="McPherson, John S.(Nestor Consulting dba GovernmentCIO)" w:date="2018-08-10T09:35:00Z"/>
              </w:rPr>
            </w:pPr>
            <w:ins w:id="72" w:author="McPherson, John S.(Nestor Consulting dba GovernmentCIO)" w:date="2018-08-10T09:35:00Z">
              <w:r w:rsidRPr="005C4C52">
                <w:t>Interface Name</w:t>
              </w:r>
            </w:ins>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Change w:id="73" w:author="McPherson, John S.(Nestor Consulting dba GovernmentCIO)" w:date="2018-08-10T09:36:00Z">
              <w:tcPr>
                <w:tcW w:w="4675" w:type="dxa"/>
              </w:tcPr>
            </w:tcPrChange>
          </w:tcPr>
          <w:p w14:paraId="3FFF2DA7" w14:textId="79971763" w:rsidR="005A107E" w:rsidRPr="005C4C52" w:rsidRDefault="005A107E" w:rsidP="005A107E">
            <w:pPr>
              <w:cnfStyle w:val="000000000000" w:firstRow="0" w:lastRow="0" w:firstColumn="0" w:lastColumn="0" w:oddVBand="0" w:evenVBand="0" w:oddHBand="0" w:evenHBand="0" w:firstRowFirstColumn="0" w:firstRowLastColumn="0" w:lastRowFirstColumn="0" w:lastRowLastColumn="0"/>
              <w:rPr>
                <w:ins w:id="74" w:author="McPherson, John S.(Nestor Consulting dba GovernmentCIO)" w:date="2018-08-10T09:35:00Z"/>
              </w:rPr>
              <w:pPrChange w:id="75" w:author="McPherson, John S.(Nestor Consulting dba GovernmentCIO)" w:date="2018-08-10T09:36:00Z">
                <w:pPr>
                  <w:cnfStyle w:val="000000000000" w:firstRow="0" w:lastRow="0" w:firstColumn="0" w:lastColumn="0" w:oddVBand="0" w:evenVBand="0" w:oddHBand="0" w:evenHBand="0" w:firstRowFirstColumn="0" w:firstRowLastColumn="0" w:lastRowFirstColumn="0" w:lastRowLastColumn="0"/>
                </w:pPr>
              </w:pPrChange>
            </w:pPr>
            <w:proofErr w:type="spellStart"/>
            <w:ins w:id="76" w:author="McPherson, John S.(Nestor Consulting dba GovernmentCIO)" w:date="2018-08-10T09:37:00Z">
              <w:r>
                <w:t>VA_AppName</w:t>
              </w:r>
              <w:proofErr w:type="spellEnd"/>
              <w:r>
                <w:t>_[</w:t>
              </w:r>
              <w:r>
                <w:rPr>
                  <w:i/>
                </w:rPr>
                <w:t>owner-</w:t>
              </w:r>
            </w:ins>
            <w:ins w:id="77" w:author="McPherson, John S.(Nestor Consulting dba GovernmentCIO)" w:date="2018-08-10T09:38:00Z">
              <w:r>
                <w:rPr>
                  <w:i/>
                </w:rPr>
                <w:t>initials</w:t>
              </w:r>
            </w:ins>
            <w:ins w:id="78" w:author="McPherson, John S.(Nestor Consulting dba GovernmentCIO)" w:date="2018-08-10T09:37:00Z">
              <w:r>
                <w:rPr>
                  <w:i/>
                </w:rPr>
                <w:t>]</w:t>
              </w:r>
              <w:r w:rsidRPr="005C4C52">
                <w:t>/</w:t>
              </w:r>
            </w:ins>
            <w:ins w:id="79" w:author="McPherson, John S.(Nestor Consulting dba GovernmentCIO)" w:date="2018-08-10T09:35:00Z">
              <w:r w:rsidRPr="005C4C52">
                <w:t>.</w:t>
              </w:r>
              <w:proofErr w:type="gramStart"/>
              <w:r w:rsidRPr="005C4C52">
                <w:t>calendar.v</w:t>
              </w:r>
              <w:proofErr w:type="gramEnd"/>
              <w:r w:rsidRPr="005C4C52">
                <w:t>3.CalendarService</w:t>
              </w:r>
            </w:ins>
          </w:p>
        </w:tc>
      </w:tr>
      <w:tr w:rsidR="005A107E" w:rsidRPr="005C4C52" w14:paraId="6C3F402B" w14:textId="77777777" w:rsidTr="005A107E">
        <w:trPr>
          <w:cnfStyle w:val="000000100000" w:firstRow="0" w:lastRow="0" w:firstColumn="0" w:lastColumn="0" w:oddVBand="0" w:evenVBand="0" w:oddHBand="1" w:evenHBand="0" w:firstRowFirstColumn="0" w:firstRowLastColumn="0" w:lastRowFirstColumn="0" w:lastRowLastColumn="0"/>
          <w:ins w:id="80" w:author="McPherson, John S.(Nestor Consulting dba GovernmentCIO)" w:date="2018-08-10T09:35:00Z"/>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Change w:id="81" w:author="McPherson, John S.(Nestor Consulting dba GovernmentCIO)" w:date="2018-08-10T09:36:00Z">
              <w:tcPr>
                <w:tcW w:w="4675" w:type="dxa"/>
              </w:tcPr>
            </w:tcPrChange>
          </w:tcPr>
          <w:p w14:paraId="4C37B319" w14:textId="77777777" w:rsidR="005A107E" w:rsidRPr="005C4C52" w:rsidRDefault="005A107E" w:rsidP="005C4C52">
            <w:pPr>
              <w:cnfStyle w:val="001000100000" w:firstRow="0" w:lastRow="0" w:firstColumn="1" w:lastColumn="0" w:oddVBand="0" w:evenVBand="0" w:oddHBand="1" w:evenHBand="0" w:firstRowFirstColumn="0" w:firstRowLastColumn="0" w:lastRowFirstColumn="0" w:lastRowLastColumn="0"/>
              <w:rPr>
                <w:ins w:id="82" w:author="McPherson, John S.(Nestor Consulting dba GovernmentCIO)" w:date="2018-08-10T09:35:00Z"/>
              </w:rPr>
            </w:pPr>
            <w:ins w:id="83" w:author="McPherson, John S.(Nestor Consulting dba GovernmentCIO)" w:date="2018-08-10T09:35:00Z">
              <w:r w:rsidRPr="005C4C52">
                <w:t>Source Directory</w:t>
              </w:r>
            </w:ins>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Change w:id="84" w:author="McPherson, John S.(Nestor Consulting dba GovernmentCIO)" w:date="2018-08-10T09:36:00Z">
              <w:tcPr>
                <w:tcW w:w="4675" w:type="dxa"/>
              </w:tcPr>
            </w:tcPrChange>
          </w:tcPr>
          <w:p w14:paraId="0FDEAA7D" w14:textId="44C83263" w:rsidR="005A107E" w:rsidRPr="005C4C52" w:rsidRDefault="005A107E" w:rsidP="005A107E">
            <w:pPr>
              <w:cnfStyle w:val="000000100000" w:firstRow="0" w:lastRow="0" w:firstColumn="0" w:lastColumn="0" w:oddVBand="0" w:evenVBand="0" w:oddHBand="1" w:evenHBand="0" w:firstRowFirstColumn="0" w:firstRowLastColumn="0" w:lastRowFirstColumn="0" w:lastRowLastColumn="0"/>
              <w:rPr>
                <w:ins w:id="85" w:author="McPherson, John S.(Nestor Consulting dba GovernmentCIO)" w:date="2018-08-10T09:35:00Z"/>
              </w:rPr>
              <w:pPrChange w:id="86" w:author="McPherson, John S.(Nestor Consulting dba GovernmentCIO)" w:date="2018-08-10T09:36:00Z">
                <w:pPr>
                  <w:cnfStyle w:val="000000100000" w:firstRow="0" w:lastRow="0" w:firstColumn="0" w:lastColumn="0" w:oddVBand="0" w:evenVBand="0" w:oddHBand="1" w:evenHBand="0" w:firstRowFirstColumn="0" w:firstRowLastColumn="0" w:lastRowFirstColumn="0" w:lastRowLastColumn="0"/>
                </w:pPr>
              </w:pPrChange>
            </w:pPr>
            <w:ins w:id="87" w:author="McPherson, John S.(Nestor Consulting dba GovernmentCIO)" w:date="2018-08-10T09:35:00Z">
              <w:r w:rsidRPr="005C4C52">
                <w:t>//</w:t>
              </w:r>
            </w:ins>
            <w:proofErr w:type="spellStart"/>
            <w:ins w:id="88" w:author="McPherson, John S.(Nestor Consulting dba GovernmentCIO)" w:date="2018-08-10T09:36:00Z">
              <w:r>
                <w:t>VA_AppName</w:t>
              </w:r>
              <w:proofErr w:type="spellEnd"/>
              <w:r>
                <w:t>_</w:t>
              </w:r>
            </w:ins>
            <w:ins w:id="89" w:author="McPherson, John S.(Nestor Consulting dba GovernmentCIO)" w:date="2018-08-10T09:37:00Z">
              <w:r>
                <w:t>[</w:t>
              </w:r>
              <w:r>
                <w:rPr>
                  <w:i/>
                </w:rPr>
                <w:t>owner-</w:t>
              </w:r>
            </w:ins>
            <w:ins w:id="90" w:author="McPherson, John S.(Nestor Consulting dba GovernmentCIO)" w:date="2018-08-10T09:38:00Z">
              <w:r>
                <w:rPr>
                  <w:i/>
                </w:rPr>
                <w:t>initials</w:t>
              </w:r>
            </w:ins>
            <w:ins w:id="91" w:author="McPherson, John S.(Nestor Consulting dba GovernmentCIO)" w:date="2018-08-10T09:37:00Z">
              <w:r>
                <w:rPr>
                  <w:i/>
                </w:rPr>
                <w:t>]</w:t>
              </w:r>
            </w:ins>
            <w:ins w:id="92" w:author="McPherson, John S.(Nestor Consulting dba GovernmentCIO)" w:date="2018-08-10T09:35:00Z">
              <w:r w:rsidRPr="005C4C52">
                <w:t>/calendar/v3</w:t>
              </w:r>
            </w:ins>
          </w:p>
        </w:tc>
      </w:tr>
      <w:tr w:rsidR="005A107E" w:rsidRPr="005C4C52" w14:paraId="61893123" w14:textId="77777777" w:rsidTr="005A107E">
        <w:trPr>
          <w:ins w:id="93" w:author="McPherson, John S.(Nestor Consulting dba GovernmentCIO)" w:date="2018-08-10T09:35:00Z"/>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Change w:id="94" w:author="McPherson, John S.(Nestor Consulting dba GovernmentCIO)" w:date="2018-08-10T09:36:00Z">
              <w:tcPr>
                <w:tcW w:w="4675" w:type="dxa"/>
              </w:tcPr>
            </w:tcPrChange>
          </w:tcPr>
          <w:p w14:paraId="518DABC1" w14:textId="77777777" w:rsidR="005A107E" w:rsidRPr="005C4C52" w:rsidRDefault="005A107E" w:rsidP="005C4C52">
            <w:pPr>
              <w:rPr>
                <w:ins w:id="95" w:author="McPherson, John S.(Nestor Consulting dba GovernmentCIO)" w:date="2018-08-10T09:35:00Z"/>
              </w:rPr>
            </w:pPr>
            <w:ins w:id="96" w:author="McPherson, John S.(Nestor Consulting dba GovernmentCIO)" w:date="2018-08-10T09:35:00Z">
              <w:r w:rsidRPr="005C4C52">
                <w:t>API Name</w:t>
              </w:r>
            </w:ins>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Change w:id="97" w:author="McPherson, John S.(Nestor Consulting dba GovernmentCIO)" w:date="2018-08-10T09:36:00Z">
              <w:tcPr>
                <w:tcW w:w="4675" w:type="dxa"/>
              </w:tcPr>
            </w:tcPrChange>
          </w:tcPr>
          <w:p w14:paraId="4302E7F3" w14:textId="77777777" w:rsidR="005A107E" w:rsidRPr="005C4C52" w:rsidRDefault="005A107E" w:rsidP="005A107E">
            <w:pPr>
              <w:cnfStyle w:val="000000000000" w:firstRow="0" w:lastRow="0" w:firstColumn="0" w:lastColumn="0" w:oddVBand="0" w:evenVBand="0" w:oddHBand="0" w:evenHBand="0" w:firstRowFirstColumn="0" w:firstRowLastColumn="0" w:lastRowFirstColumn="0" w:lastRowLastColumn="0"/>
              <w:rPr>
                <w:ins w:id="98" w:author="McPherson, John S.(Nestor Consulting dba GovernmentCIO)" w:date="2018-08-10T09:35:00Z"/>
              </w:rPr>
              <w:pPrChange w:id="99" w:author="McPherson, John S.(Nestor Consulting dba GovernmentCIO)" w:date="2018-08-10T09:36:00Z">
                <w:pPr>
                  <w:cnfStyle w:val="000000000000" w:firstRow="0" w:lastRow="0" w:firstColumn="0" w:lastColumn="0" w:oddVBand="0" w:evenVBand="0" w:oddHBand="0" w:evenHBand="0" w:firstRowFirstColumn="0" w:firstRowLastColumn="0" w:lastRowFirstColumn="0" w:lastRowLastColumn="0"/>
                </w:pPr>
              </w:pPrChange>
            </w:pPr>
            <w:ins w:id="100" w:author="McPherson, John S.(Nestor Consulting dba GovernmentCIO)" w:date="2018-08-10T09:35:00Z">
              <w:r w:rsidRPr="005C4C52">
                <w:t>calendar</w:t>
              </w:r>
            </w:ins>
          </w:p>
        </w:tc>
      </w:tr>
    </w:tbl>
    <w:p w14:paraId="1F489477" w14:textId="2D2F7310" w:rsidR="005A107E" w:rsidDel="005A107E" w:rsidRDefault="005A107E" w:rsidP="00246225">
      <w:pPr>
        <w:rPr>
          <w:del w:id="101" w:author="McPherson, John S.(Nestor Consulting dba GovernmentCIO)" w:date="2018-08-10T09:35:00Z"/>
        </w:rPr>
      </w:pPr>
    </w:p>
    <w:p w14:paraId="105E0322" w14:textId="736ED9A6" w:rsidR="005A107E" w:rsidRDefault="005A107E" w:rsidP="005A107E">
      <w:pPr>
        <w:rPr>
          <w:ins w:id="102" w:author="McPherson, John S.(Nestor Consulting dba GovernmentCIO)" w:date="2018-08-10T09:39:00Z"/>
        </w:rPr>
      </w:pPr>
    </w:p>
    <w:p w14:paraId="7EA0AE16" w14:textId="50909D1A" w:rsidR="005A107E" w:rsidRPr="005A107E" w:rsidRDefault="005A107E" w:rsidP="005A107E">
      <w:pPr>
        <w:rPr>
          <w:ins w:id="103" w:author="McPherson, John S.(Nestor Consulting dba GovernmentCIO)" w:date="2018-08-10T09:39:00Z"/>
          <w:rPrChange w:id="104" w:author="McPherson, John S.(Nestor Consulting dba GovernmentCIO)" w:date="2018-08-10T09:35:00Z">
            <w:rPr>
              <w:ins w:id="105" w:author="McPherson, John S.(Nestor Consulting dba GovernmentCIO)" w:date="2018-08-10T09:39:00Z"/>
            </w:rPr>
          </w:rPrChange>
        </w:rPr>
      </w:pPr>
      <w:ins w:id="106" w:author="McPherson, John S.(Nestor Consulting dba GovernmentCIO)" w:date="2018-08-10T09:39:00Z">
        <w:r w:rsidRPr="005A107E">
          <w:rPr>
            <w:rPrChange w:id="107" w:author="McPherson, John S.(Nestor Consulting dba GovernmentCIO)" w:date="2018-08-10T09:39:00Z">
              <w:rPr>
                <w:rFonts w:ascii="Arial" w:hAnsi="Arial" w:cs="Arial"/>
                <w:color w:val="212121"/>
              </w:rPr>
            </w:rPrChange>
          </w:rPr>
          <w:t>Service names </w:t>
        </w:r>
        <w:r w:rsidRPr="005A107E">
          <w:rPr>
            <w:b/>
            <w:bCs/>
            <w:rPrChange w:id="108" w:author="McPherson, John S.(Nestor Consulting dba GovernmentCIO)" w:date="2018-08-10T09:39:00Z">
              <w:rPr>
                <w:rStyle w:val="Strong"/>
                <w:rFonts w:ascii="Arial" w:hAnsi="Arial" w:cs="Arial"/>
                <w:color w:val="212121"/>
              </w:rPr>
            </w:rPrChange>
          </w:rPr>
          <w:t>should</w:t>
        </w:r>
        <w:r w:rsidRPr="005A107E">
          <w:rPr>
            <w:rPrChange w:id="109" w:author="McPherson, John S.(Nestor Consulting dba GovernmentCIO)" w:date="2018-08-10T09:39:00Z">
              <w:rPr>
                <w:rFonts w:ascii="Arial" w:hAnsi="Arial" w:cs="Arial"/>
                <w:color w:val="212121"/>
              </w:rPr>
            </w:rPrChange>
          </w:rPr>
          <w:t> be syntactically valid DNS names (as per </w:t>
        </w:r>
        <w:r>
          <w:fldChar w:fldCharType="begin"/>
        </w:r>
        <w:r>
          <w:instrText xml:space="preserve"> HYPERLINK "http://www.ietf.org/rfc/rfc1035.txt" </w:instrText>
        </w:r>
        <w:r>
          <w:fldChar w:fldCharType="separate"/>
        </w:r>
        <w:r w:rsidRPr="005A107E">
          <w:rPr>
            <w:rPrChange w:id="110" w:author="McPherson, John S.(Nestor Consulting dba GovernmentCIO)" w:date="2018-08-10T09:39:00Z">
              <w:rPr>
                <w:rStyle w:val="Hyperlink"/>
                <w:rFonts w:ascii="Arial" w:hAnsi="Arial" w:cs="Arial"/>
                <w:color w:val="039BE5"/>
              </w:rPr>
            </w:rPrChange>
          </w:rPr>
          <w:t>RFC 1035</w:t>
        </w:r>
        <w:r>
          <w:fldChar w:fldCharType="end"/>
        </w:r>
        <w:r w:rsidRPr="005A107E">
          <w:rPr>
            <w:rPrChange w:id="111" w:author="McPherson, John S.(Nestor Consulting dba GovernmentCIO)" w:date="2018-08-10T09:39:00Z">
              <w:rPr>
                <w:rFonts w:ascii="Arial" w:hAnsi="Arial" w:cs="Arial"/>
                <w:color w:val="212121"/>
              </w:rPr>
            </w:rPrChange>
          </w:rPr>
          <w:t>) which can be resolved to one or more network addresses. </w:t>
        </w:r>
      </w:ins>
      <w:ins w:id="112" w:author="McPherson, John S.(Nestor Consulting dba GovernmentCIO)" w:date="2018-08-10T09:40:00Z">
        <w:r w:rsidRPr="005A107E">
          <w:t xml:space="preserve">If an API is composed of several services they should be named in a way to help discoverability. One way to do this is for the Service Names to share a common prefix. For </w:t>
        </w:r>
        <w:proofErr w:type="gramStart"/>
        <w:r w:rsidRPr="005A107E">
          <w:t>example</w:t>
        </w:r>
        <w:proofErr w:type="gramEnd"/>
        <w:r w:rsidRPr="005A107E">
          <w:t xml:space="preserve"> the services build.</w:t>
        </w:r>
        <w:r>
          <w:t>VAappname</w:t>
        </w:r>
        <w:r w:rsidRPr="005A107E">
          <w:t>.com and buildresults.</w:t>
        </w:r>
        <w:r>
          <w:t>VAappname</w:t>
        </w:r>
        <w:r w:rsidRPr="005A107E">
          <w:t xml:space="preserve">apis.com are both services that are part of the </w:t>
        </w:r>
        <w:proofErr w:type="spellStart"/>
        <w:r>
          <w:t>VAappname</w:t>
        </w:r>
        <w:proofErr w:type="spellEnd"/>
        <w:r w:rsidRPr="005A107E">
          <w:t xml:space="preserve"> Build API</w:t>
        </w:r>
      </w:ins>
    </w:p>
    <w:p w14:paraId="4F6357BF" w14:textId="022A6CA2" w:rsidR="00F41EF7" w:rsidRDefault="00F41EF7" w:rsidP="00246225">
      <w:r>
        <w:t>The naming conventions for the configuration parameters should reflect the following:</w:t>
      </w:r>
    </w:p>
    <w:p w14:paraId="697CA3E6" w14:textId="499A3C5F" w:rsidR="00144C6A" w:rsidRDefault="00144C6A" w:rsidP="00F41D1A">
      <w:pPr>
        <w:pStyle w:val="ListParagraph"/>
        <w:numPr>
          <w:ilvl w:val="0"/>
          <w:numId w:val="38"/>
        </w:numPr>
      </w:pPr>
      <w:r>
        <w:t>Application name</w:t>
      </w:r>
    </w:p>
    <w:p w14:paraId="3D0AD251" w14:textId="4C34CD21" w:rsidR="00144C6A" w:rsidRDefault="00144C6A" w:rsidP="00144C6A">
      <w:pPr>
        <w:pStyle w:val="ListParagraph"/>
        <w:numPr>
          <w:ilvl w:val="1"/>
          <w:numId w:val="38"/>
        </w:numPr>
      </w:pPr>
      <w:r>
        <w:t xml:space="preserve">This will be a short name for the application </w:t>
      </w:r>
      <w:ins w:id="113" w:author="McPherson, John S.(Nestor Consulting dba GovernmentCIO)" w:date="2018-08-10T09:41:00Z">
        <w:r w:rsidR="005A107E">
          <w:t xml:space="preserve">based on the APP code </w:t>
        </w:r>
      </w:ins>
      <w:r>
        <w:t xml:space="preserve">that is </w:t>
      </w:r>
      <w:r w:rsidR="0060449A">
        <w:t>associated with this property.  For example, “vet360” for the Vet360 application.</w:t>
      </w:r>
    </w:p>
    <w:p w14:paraId="3096385A" w14:textId="429F0481" w:rsidR="00F41EF7" w:rsidRDefault="00FA2BD1" w:rsidP="00F41D1A">
      <w:pPr>
        <w:pStyle w:val="ListParagraph"/>
        <w:numPr>
          <w:ilvl w:val="0"/>
          <w:numId w:val="38"/>
        </w:numPr>
      </w:pPr>
      <w:r>
        <w:t xml:space="preserve">Platform type: </w:t>
      </w:r>
    </w:p>
    <w:p w14:paraId="647FE7E6" w14:textId="26FCF793" w:rsidR="00A71F66" w:rsidRDefault="00A71F66" w:rsidP="00A71F66">
      <w:pPr>
        <w:pStyle w:val="ListParagraph"/>
        <w:numPr>
          <w:ilvl w:val="1"/>
          <w:numId w:val="38"/>
        </w:numPr>
      </w:pPr>
      <w:r>
        <w:t>“</w:t>
      </w:r>
      <w:proofErr w:type="spellStart"/>
      <w:r>
        <w:t>db</w:t>
      </w:r>
      <w:proofErr w:type="spellEnd"/>
      <w:r>
        <w:t>” for database</w:t>
      </w:r>
    </w:p>
    <w:p w14:paraId="51B28D1B" w14:textId="6B0E685F" w:rsidR="00A71F66" w:rsidRDefault="00A71F66" w:rsidP="00A71F66">
      <w:pPr>
        <w:pStyle w:val="ListParagraph"/>
        <w:numPr>
          <w:ilvl w:val="1"/>
          <w:numId w:val="38"/>
        </w:numPr>
      </w:pPr>
      <w:r>
        <w:t>“</w:t>
      </w:r>
      <w:proofErr w:type="spellStart"/>
      <w:r w:rsidR="00FF7C81">
        <w:t>jms</w:t>
      </w:r>
      <w:proofErr w:type="spellEnd"/>
      <w:r w:rsidR="00FF7C81">
        <w:t>” for JMS queue</w:t>
      </w:r>
    </w:p>
    <w:p w14:paraId="4EB274FB" w14:textId="22F5EAA1" w:rsidR="00A130F2" w:rsidRDefault="00051AD4" w:rsidP="00A130F2">
      <w:pPr>
        <w:pStyle w:val="ListParagraph"/>
        <w:numPr>
          <w:ilvl w:val="1"/>
          <w:numId w:val="38"/>
        </w:numPr>
      </w:pPr>
      <w:r>
        <w:lastRenderedPageBreak/>
        <w:t>“mule” for Mulesoft platform parameters</w:t>
      </w:r>
    </w:p>
    <w:p w14:paraId="4F36E3FA" w14:textId="707B0A55" w:rsidR="00051AD4" w:rsidRDefault="00051AD4" w:rsidP="00A130F2">
      <w:pPr>
        <w:pStyle w:val="ListParagraph"/>
        <w:numPr>
          <w:ilvl w:val="1"/>
          <w:numId w:val="38"/>
        </w:numPr>
      </w:pPr>
      <w:r>
        <w:t>“web” for webserver</w:t>
      </w:r>
    </w:p>
    <w:p w14:paraId="3B483F9D" w14:textId="19507A1D" w:rsidR="009D5957" w:rsidRDefault="009D5957" w:rsidP="00A130F2">
      <w:pPr>
        <w:pStyle w:val="ListParagraph"/>
        <w:numPr>
          <w:ilvl w:val="1"/>
          <w:numId w:val="38"/>
        </w:numPr>
      </w:pPr>
      <w:r>
        <w:t>etc</w:t>
      </w:r>
    </w:p>
    <w:p w14:paraId="0493AE2C" w14:textId="1BFD6D26" w:rsidR="00A130F2" w:rsidRDefault="009D5957" w:rsidP="00A130F2">
      <w:pPr>
        <w:pStyle w:val="ListParagraph"/>
        <w:numPr>
          <w:ilvl w:val="0"/>
          <w:numId w:val="38"/>
        </w:numPr>
      </w:pPr>
      <w:r>
        <w:t>Platform name</w:t>
      </w:r>
      <w:r w:rsidR="0084096F">
        <w:t xml:space="preserve"> (if applicable)</w:t>
      </w:r>
      <w:r w:rsidR="00A130F2">
        <w:t>:</w:t>
      </w:r>
    </w:p>
    <w:p w14:paraId="12237DE7" w14:textId="15586192" w:rsidR="00A130F2" w:rsidRDefault="009D5957" w:rsidP="00A130F2">
      <w:pPr>
        <w:pStyle w:val="ListParagraph"/>
        <w:numPr>
          <w:ilvl w:val="1"/>
          <w:numId w:val="38"/>
        </w:numPr>
      </w:pPr>
      <w:r>
        <w:t>“</w:t>
      </w:r>
      <w:proofErr w:type="spellStart"/>
      <w:r>
        <w:t>sqlserver</w:t>
      </w:r>
      <w:proofErr w:type="spellEnd"/>
      <w:r>
        <w:t>” for SQL Server database</w:t>
      </w:r>
    </w:p>
    <w:p w14:paraId="7AA3D9AE" w14:textId="292BC519" w:rsidR="009D5957" w:rsidRDefault="009D5957" w:rsidP="00A130F2">
      <w:pPr>
        <w:pStyle w:val="ListParagraph"/>
        <w:numPr>
          <w:ilvl w:val="1"/>
          <w:numId w:val="38"/>
        </w:numPr>
      </w:pPr>
      <w:r>
        <w:t>“mongo” for MongoDB</w:t>
      </w:r>
    </w:p>
    <w:p w14:paraId="0F351026" w14:textId="3B734D1D" w:rsidR="009D5957" w:rsidRDefault="009D5957" w:rsidP="00A130F2">
      <w:pPr>
        <w:pStyle w:val="ListParagraph"/>
        <w:numPr>
          <w:ilvl w:val="1"/>
          <w:numId w:val="38"/>
        </w:numPr>
      </w:pPr>
      <w:r>
        <w:t>“oracle” for Oracle database</w:t>
      </w:r>
    </w:p>
    <w:p w14:paraId="51621233" w14:textId="093554E9" w:rsidR="009D5957" w:rsidRDefault="009D5957" w:rsidP="00A130F2">
      <w:pPr>
        <w:pStyle w:val="ListParagraph"/>
        <w:numPr>
          <w:ilvl w:val="1"/>
          <w:numId w:val="38"/>
        </w:numPr>
      </w:pPr>
      <w:r>
        <w:t>“apache” for Apache web server</w:t>
      </w:r>
    </w:p>
    <w:p w14:paraId="5E0717C7" w14:textId="0E9DBF24" w:rsidR="009D5957" w:rsidRDefault="009D5957" w:rsidP="00A130F2">
      <w:pPr>
        <w:pStyle w:val="ListParagraph"/>
        <w:numPr>
          <w:ilvl w:val="1"/>
          <w:numId w:val="38"/>
        </w:numPr>
      </w:pPr>
      <w:r>
        <w:t>“tomcat” for Tomcat instance</w:t>
      </w:r>
    </w:p>
    <w:p w14:paraId="54BA776F" w14:textId="025BFA6F" w:rsidR="009D5957" w:rsidRDefault="007D58B5" w:rsidP="00A130F2">
      <w:pPr>
        <w:pStyle w:val="ListParagraph"/>
        <w:numPr>
          <w:ilvl w:val="1"/>
          <w:numId w:val="38"/>
        </w:numPr>
      </w:pPr>
      <w:r>
        <w:t>e</w:t>
      </w:r>
      <w:r w:rsidR="009D5957">
        <w:t>tc</w:t>
      </w:r>
    </w:p>
    <w:p w14:paraId="785AC076" w14:textId="503058F4" w:rsidR="007A00FE" w:rsidRDefault="007A00FE" w:rsidP="007A00FE">
      <w:pPr>
        <w:pStyle w:val="ListParagraph"/>
        <w:numPr>
          <w:ilvl w:val="0"/>
          <w:numId w:val="38"/>
        </w:numPr>
      </w:pPr>
      <w:r>
        <w:t>Parameter type:</w:t>
      </w:r>
    </w:p>
    <w:p w14:paraId="44358FEA" w14:textId="3313787C" w:rsidR="0084096F" w:rsidRDefault="0084096F" w:rsidP="007A00FE">
      <w:pPr>
        <w:pStyle w:val="ListParagraph"/>
        <w:numPr>
          <w:ilvl w:val="1"/>
          <w:numId w:val="38"/>
        </w:numPr>
      </w:pPr>
      <w:r>
        <w:t>“env” for environment instance</w:t>
      </w:r>
    </w:p>
    <w:p w14:paraId="69D1713D" w14:textId="7128C5B4" w:rsidR="007A00FE" w:rsidRDefault="007A00FE" w:rsidP="007A00FE">
      <w:pPr>
        <w:pStyle w:val="ListParagraph"/>
        <w:numPr>
          <w:ilvl w:val="1"/>
          <w:numId w:val="38"/>
        </w:numPr>
      </w:pPr>
      <w:r>
        <w:t>“host” for host name</w:t>
      </w:r>
    </w:p>
    <w:p w14:paraId="10F5F3F9" w14:textId="37B225E5" w:rsidR="007A00FE" w:rsidRDefault="007A00FE" w:rsidP="007A00FE">
      <w:pPr>
        <w:pStyle w:val="ListParagraph"/>
        <w:numPr>
          <w:ilvl w:val="1"/>
          <w:numId w:val="38"/>
        </w:numPr>
      </w:pPr>
      <w:r>
        <w:t>“port” for port number</w:t>
      </w:r>
    </w:p>
    <w:p w14:paraId="4864A6BF" w14:textId="5D7F7A9F" w:rsidR="007A00FE" w:rsidRDefault="007A00FE" w:rsidP="007A00FE">
      <w:pPr>
        <w:pStyle w:val="ListParagraph"/>
        <w:numPr>
          <w:ilvl w:val="1"/>
          <w:numId w:val="38"/>
        </w:numPr>
      </w:pPr>
      <w:r>
        <w:t>“username” for username</w:t>
      </w:r>
    </w:p>
    <w:p w14:paraId="7E9007FD" w14:textId="7517F663" w:rsidR="007A00FE" w:rsidRDefault="007A00FE" w:rsidP="007A00FE">
      <w:pPr>
        <w:pStyle w:val="ListParagraph"/>
        <w:numPr>
          <w:ilvl w:val="1"/>
          <w:numId w:val="38"/>
        </w:numPr>
      </w:pPr>
      <w:r>
        <w:t>“password” for password</w:t>
      </w:r>
    </w:p>
    <w:p w14:paraId="33542B54" w14:textId="7B3C6AD9" w:rsidR="007A00FE" w:rsidRDefault="007A00FE" w:rsidP="007A00FE">
      <w:pPr>
        <w:pStyle w:val="ListParagraph"/>
        <w:numPr>
          <w:ilvl w:val="1"/>
          <w:numId w:val="38"/>
        </w:numPr>
      </w:pPr>
      <w:r>
        <w:t>“instance” for the database instance name</w:t>
      </w:r>
    </w:p>
    <w:p w14:paraId="57DBF234" w14:textId="3A29CC74" w:rsidR="007A00FE" w:rsidRDefault="0084096F" w:rsidP="007A00FE">
      <w:pPr>
        <w:pStyle w:val="ListParagraph"/>
        <w:numPr>
          <w:ilvl w:val="1"/>
          <w:numId w:val="38"/>
        </w:numPr>
      </w:pPr>
      <w:r>
        <w:t>e</w:t>
      </w:r>
      <w:r w:rsidR="007A00FE">
        <w:t>tc</w:t>
      </w:r>
    </w:p>
    <w:p w14:paraId="24CEAF70" w14:textId="29EAAAA5" w:rsidR="0084096F" w:rsidRDefault="0084096F" w:rsidP="0084096F">
      <w:r>
        <w:t>An example of a full name of a configuration parameter:</w:t>
      </w:r>
    </w:p>
    <w:p w14:paraId="2AA136FD" w14:textId="1A15E41E" w:rsidR="0084096F" w:rsidRDefault="003C5DD6" w:rsidP="0084096F">
      <w:pPr>
        <w:pStyle w:val="ListParagraph"/>
        <w:numPr>
          <w:ilvl w:val="0"/>
          <w:numId w:val="38"/>
        </w:numPr>
      </w:pPr>
      <w:proofErr w:type="spellStart"/>
      <w:proofErr w:type="gramStart"/>
      <w:r>
        <w:t>vetapi.</w:t>
      </w:r>
      <w:r w:rsidR="0084096F">
        <w:t>mule</w:t>
      </w:r>
      <w:proofErr w:type="gramEnd"/>
      <w:r w:rsidR="0084096F">
        <w:t>.</w:t>
      </w:r>
      <w:r w:rsidR="00144C6A">
        <w:t>host</w:t>
      </w:r>
      <w:proofErr w:type="spellEnd"/>
    </w:p>
    <w:p w14:paraId="5CD348BE" w14:textId="571C34E6" w:rsidR="0084096F" w:rsidRDefault="003C5DD6" w:rsidP="0084096F">
      <w:pPr>
        <w:pStyle w:val="ListParagraph"/>
        <w:numPr>
          <w:ilvl w:val="0"/>
          <w:numId w:val="38"/>
        </w:numPr>
      </w:pPr>
      <w:proofErr w:type="spellStart"/>
      <w:proofErr w:type="gramStart"/>
      <w:r>
        <w:t>vetapi.</w:t>
      </w:r>
      <w:r w:rsidR="0084096F">
        <w:t>mule</w:t>
      </w:r>
      <w:proofErr w:type="gramEnd"/>
      <w:r w:rsidR="0084096F">
        <w:t>.audituser</w:t>
      </w:r>
      <w:proofErr w:type="spellEnd"/>
    </w:p>
    <w:p w14:paraId="365F0B27" w14:textId="4BE3470E" w:rsidR="0084096F" w:rsidRDefault="003C5DD6" w:rsidP="0084096F">
      <w:pPr>
        <w:pStyle w:val="ListParagraph"/>
        <w:numPr>
          <w:ilvl w:val="0"/>
          <w:numId w:val="38"/>
        </w:numPr>
      </w:pPr>
      <w:proofErr w:type="gramStart"/>
      <w:r>
        <w:t>vet360.</w:t>
      </w:r>
      <w:r w:rsidR="007D58B5">
        <w:t>db.oracle</w:t>
      </w:r>
      <w:proofErr w:type="gramEnd"/>
      <w:r w:rsidR="007D58B5">
        <w:t>.host</w:t>
      </w:r>
    </w:p>
    <w:p w14:paraId="089B4D33" w14:textId="5557F164" w:rsidR="007D58B5" w:rsidRDefault="00144C6A" w:rsidP="0084096F">
      <w:pPr>
        <w:pStyle w:val="ListParagraph"/>
        <w:numPr>
          <w:ilvl w:val="0"/>
          <w:numId w:val="38"/>
        </w:numPr>
      </w:pPr>
      <w:proofErr w:type="gramStart"/>
      <w:r>
        <w:t>vet360.</w:t>
      </w:r>
      <w:r w:rsidR="007D58B5">
        <w:t>db.oracle</w:t>
      </w:r>
      <w:proofErr w:type="gramEnd"/>
      <w:r w:rsidR="007D58B5">
        <w:t>.port</w:t>
      </w:r>
    </w:p>
    <w:p w14:paraId="684B30B5" w14:textId="569C3B62" w:rsidR="007D58B5" w:rsidRDefault="00144C6A" w:rsidP="0084096F">
      <w:pPr>
        <w:pStyle w:val="ListParagraph"/>
        <w:numPr>
          <w:ilvl w:val="0"/>
          <w:numId w:val="38"/>
        </w:numPr>
      </w:pPr>
      <w:r>
        <w:t>vet360.</w:t>
      </w:r>
      <w:r w:rsidR="007D58B5">
        <w:t>web.iis.</w:t>
      </w:r>
      <w:r w:rsidR="00AF34D4">
        <w:t>port</w:t>
      </w:r>
    </w:p>
    <w:p w14:paraId="0FBD1D4E" w14:textId="6655BCAB" w:rsidR="00AF34D4" w:rsidRDefault="00AF34D4" w:rsidP="00AF34D4"/>
    <w:p w14:paraId="0233C7C3" w14:textId="6E2169C4" w:rsidR="00AF34D4" w:rsidRDefault="00AF34D4" w:rsidP="00AF34D4">
      <w:r w:rsidRPr="00AF34D4">
        <w:rPr>
          <w:b/>
        </w:rPr>
        <w:t>Important</w:t>
      </w:r>
      <w:r>
        <w:t>: Since configuration parameters are managed in Environment Property files, which already are named by specific environment (“</w:t>
      </w:r>
      <w:proofErr w:type="spellStart"/>
      <w:proofErr w:type="gramStart"/>
      <w:r>
        <w:t>dev.configuration</w:t>
      </w:r>
      <w:proofErr w:type="spellEnd"/>
      <w:proofErr w:type="gramEnd"/>
      <w:r>
        <w:t xml:space="preserve">”), there is no need to add an environment name into the name of the configuration parameter.  In fact, it is the opposite, no environment-specific </w:t>
      </w:r>
      <w:r w:rsidR="00932A82">
        <w:t xml:space="preserve">indicators, keywords, or flags should be part of the name of any configuration parameter.  Configuration parameters are reused across environments and, as such, are not tied to a specific environment.  </w:t>
      </w:r>
    </w:p>
    <w:p w14:paraId="12E36457" w14:textId="639ADF51" w:rsidR="00932A82" w:rsidRDefault="00932A82" w:rsidP="00AF34D4">
      <w:r>
        <w:t>With that said, once a configuration parameter is placed in an environment property file tied to a specific environment, the value of that parameter becomes specific to that environment.</w:t>
      </w:r>
    </w:p>
    <w:p w14:paraId="47761159" w14:textId="5A6F1805" w:rsidR="00932A82" w:rsidRDefault="00932A82" w:rsidP="00AF34D4">
      <w:r>
        <w:t xml:space="preserve">For example, </w:t>
      </w:r>
      <w:proofErr w:type="spellStart"/>
      <w:r w:rsidRPr="00932A82">
        <w:rPr>
          <w:b/>
        </w:rPr>
        <w:t>mule.env</w:t>
      </w:r>
      <w:proofErr w:type="spellEnd"/>
      <w:r>
        <w:t xml:space="preserve">=dev inside the </w:t>
      </w:r>
      <w:proofErr w:type="spellStart"/>
      <w:proofErr w:type="gramStart"/>
      <w:r>
        <w:t>dev.configuration</w:t>
      </w:r>
      <w:proofErr w:type="spellEnd"/>
      <w:proofErr w:type="gram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proofErr w:type="gramStart"/>
      <w:r>
        <w:t>qa.configuration</w:t>
      </w:r>
      <w:proofErr w:type="spellEnd"/>
      <w:proofErr w:type="gramEnd"/>
      <w:r>
        <w:t xml:space="preserve"> file.</w:t>
      </w:r>
    </w:p>
    <w:p w14:paraId="64ADD4C5" w14:textId="7C2AA1FF" w:rsidR="00801CB1" w:rsidRDefault="00801CB1">
      <w:pPr>
        <w:rPr>
          <w:rFonts w:asciiTheme="majorHAnsi" w:eastAsiaTheme="majorEastAsia" w:hAnsiTheme="majorHAnsi" w:cstheme="majorBidi"/>
          <w:color w:val="1F3763" w:themeColor="accent1" w:themeShade="7F"/>
          <w:sz w:val="24"/>
          <w:szCs w:val="24"/>
        </w:rPr>
      </w:pPr>
    </w:p>
    <w:p w14:paraId="2F0E9905" w14:textId="631DCCEC" w:rsidR="00D44F60" w:rsidRDefault="00F561EA" w:rsidP="00D44F60">
      <w:pPr>
        <w:pStyle w:val="Heading3"/>
      </w:pPr>
      <w:bookmarkStart w:id="114" w:name="_Toc504735251"/>
      <w:bookmarkStart w:id="115" w:name="_Toc504735230"/>
      <w:bookmarkEnd w:id="28"/>
      <w:r>
        <w:t xml:space="preserve">Configuration </w:t>
      </w:r>
      <w:r w:rsidR="00246225">
        <w:t>Properties</w:t>
      </w:r>
      <w:r w:rsidR="00D44F60">
        <w:t xml:space="preserve"> Naming Convention Guidelines</w:t>
      </w:r>
      <w:bookmarkEnd w:id="114"/>
    </w:p>
    <w:p w14:paraId="5E112510" w14:textId="23DFE6BA" w:rsidR="00D44F60" w:rsidRDefault="00D44F60" w:rsidP="00D44F60">
      <w:r>
        <w:t xml:space="preserve">Some general guidelines and rules when choosing naming convention </w:t>
      </w:r>
      <w:r w:rsidR="00932A82">
        <w:t>for configuration parameters</w:t>
      </w:r>
      <w:r>
        <w:t>:</w:t>
      </w:r>
    </w:p>
    <w:p w14:paraId="700FE23A" w14:textId="77777777" w:rsidR="00932A82" w:rsidRPr="00932A82" w:rsidRDefault="00D44F60" w:rsidP="00932A82">
      <w:pPr>
        <w:pStyle w:val="ListParagraph"/>
        <w:numPr>
          <w:ilvl w:val="0"/>
          <w:numId w:val="16"/>
        </w:numPr>
        <w:rPr>
          <w:rFonts w:asciiTheme="majorHAnsi" w:eastAsiaTheme="majorEastAsia" w:hAnsiTheme="majorHAnsi" w:cstheme="majorBidi"/>
          <w:color w:val="1F3763" w:themeColor="accent1" w:themeShade="7F"/>
          <w:sz w:val="24"/>
          <w:szCs w:val="24"/>
        </w:rPr>
      </w:pPr>
      <w:r>
        <w:t>Shorter names</w:t>
      </w:r>
    </w:p>
    <w:p w14:paraId="6A9246A3" w14:textId="77777777" w:rsidR="00792DBF" w:rsidRPr="00792DBF" w:rsidRDefault="00792DBF" w:rsidP="00932A82">
      <w:pPr>
        <w:pStyle w:val="ListParagraph"/>
        <w:numPr>
          <w:ilvl w:val="0"/>
          <w:numId w:val="16"/>
        </w:numPr>
        <w:rPr>
          <w:rFonts w:asciiTheme="majorHAnsi" w:eastAsiaTheme="majorEastAsia" w:hAnsiTheme="majorHAnsi" w:cstheme="majorBidi"/>
          <w:color w:val="1F3763" w:themeColor="accent1" w:themeShade="7F"/>
          <w:sz w:val="24"/>
          <w:szCs w:val="24"/>
        </w:rPr>
      </w:pPr>
      <w:r>
        <w:t>Never have environment specific keywords in the name of the parameter (e.g., “dev” or “prod”)</w:t>
      </w:r>
    </w:p>
    <w:p w14:paraId="0B8D6AEB" w14:textId="77777777" w:rsidR="00B17C9D" w:rsidRPr="00B17C9D" w:rsidRDefault="00792DBF" w:rsidP="00932A82">
      <w:pPr>
        <w:pStyle w:val="ListParagraph"/>
        <w:numPr>
          <w:ilvl w:val="0"/>
          <w:numId w:val="16"/>
        </w:numPr>
        <w:rPr>
          <w:rFonts w:asciiTheme="majorHAnsi" w:eastAsiaTheme="majorEastAsia" w:hAnsiTheme="majorHAnsi" w:cstheme="majorBidi"/>
          <w:color w:val="1F3763" w:themeColor="accent1" w:themeShade="7F"/>
          <w:sz w:val="24"/>
          <w:szCs w:val="24"/>
        </w:rPr>
      </w:pPr>
      <w:r>
        <w:lastRenderedPageBreak/>
        <w:t xml:space="preserve">Names should be descriptive to clearly indicate which </w:t>
      </w:r>
      <w:r w:rsidR="00B17C9D">
        <w:t>platform or system that parameter is associated with, the name of the platform, and the type of the parameter</w:t>
      </w:r>
    </w:p>
    <w:p w14:paraId="7ED34AB0" w14:textId="24E5076F" w:rsidR="00B17C9D" w:rsidRPr="00B17C9D" w:rsidRDefault="00B17C9D" w:rsidP="00932A82">
      <w:pPr>
        <w:pStyle w:val="ListParagraph"/>
        <w:numPr>
          <w:ilvl w:val="0"/>
          <w:numId w:val="16"/>
        </w:numPr>
        <w:rPr>
          <w:rFonts w:asciiTheme="majorHAnsi" w:eastAsiaTheme="majorEastAsia" w:hAnsiTheme="majorHAnsi" w:cstheme="majorBidi"/>
          <w:color w:val="1F3763" w:themeColor="accent1" w:themeShade="7F"/>
          <w:sz w:val="24"/>
          <w:szCs w:val="24"/>
        </w:rPr>
      </w:pPr>
      <w:r>
        <w:t>All parameters across the VA organization should be consistently named based on a single canonical model</w:t>
      </w:r>
      <w:r w:rsidR="0054506A">
        <w:t>.  Example model for the parameter names can contain these globally defined parameter types</w:t>
      </w:r>
      <w:r w:rsidR="008C29CA">
        <w:t xml:space="preserve"> (this is just an example of what the model can contain):</w:t>
      </w:r>
    </w:p>
    <w:p w14:paraId="66842372" w14:textId="53278D86" w:rsidR="00B17C9D" w:rsidRPr="00B17C9D" w:rsidRDefault="0054506A" w:rsidP="00B17C9D">
      <w:pPr>
        <w:pStyle w:val="ListParagraph"/>
        <w:numPr>
          <w:ilvl w:val="1"/>
          <w:numId w:val="16"/>
        </w:numPr>
        <w:rPr>
          <w:rFonts w:asciiTheme="majorHAnsi" w:eastAsiaTheme="majorEastAsia" w:hAnsiTheme="majorHAnsi" w:cstheme="majorBidi"/>
          <w:color w:val="1F3763" w:themeColor="accent1" w:themeShade="7F"/>
          <w:sz w:val="24"/>
          <w:szCs w:val="24"/>
        </w:rPr>
      </w:pPr>
      <w:r>
        <w:t>h</w:t>
      </w:r>
      <w:r w:rsidR="00B17C9D">
        <w:t>ost</w:t>
      </w:r>
    </w:p>
    <w:p w14:paraId="0F4BF365" w14:textId="0C6EEA03" w:rsidR="00B17C9D" w:rsidRPr="00B17C9D" w:rsidRDefault="0054506A" w:rsidP="00B17C9D">
      <w:pPr>
        <w:pStyle w:val="ListParagraph"/>
        <w:numPr>
          <w:ilvl w:val="1"/>
          <w:numId w:val="16"/>
        </w:numPr>
        <w:rPr>
          <w:rFonts w:asciiTheme="majorHAnsi" w:eastAsiaTheme="majorEastAsia" w:hAnsiTheme="majorHAnsi" w:cstheme="majorBidi"/>
          <w:color w:val="1F3763" w:themeColor="accent1" w:themeShade="7F"/>
          <w:sz w:val="24"/>
          <w:szCs w:val="24"/>
        </w:rPr>
      </w:pPr>
      <w:r>
        <w:t>p</w:t>
      </w:r>
      <w:r w:rsidR="00B17C9D">
        <w:t>ort</w:t>
      </w:r>
    </w:p>
    <w:p w14:paraId="3DC99C4B" w14:textId="21D1CCE8" w:rsidR="0054506A" w:rsidRPr="0054506A" w:rsidRDefault="0054506A" w:rsidP="00B17C9D">
      <w:pPr>
        <w:pStyle w:val="ListParagraph"/>
        <w:numPr>
          <w:ilvl w:val="1"/>
          <w:numId w:val="16"/>
        </w:numPr>
        <w:rPr>
          <w:rFonts w:asciiTheme="majorHAnsi" w:eastAsiaTheme="majorEastAsia" w:hAnsiTheme="majorHAnsi" w:cstheme="majorBidi"/>
          <w:color w:val="1F3763" w:themeColor="accent1" w:themeShade="7F"/>
          <w:sz w:val="24"/>
          <w:szCs w:val="24"/>
        </w:rPr>
      </w:pPr>
      <w:r>
        <w:t>instance</w:t>
      </w:r>
    </w:p>
    <w:p w14:paraId="180BCBFB" w14:textId="77777777" w:rsidR="0054506A" w:rsidRPr="0054506A" w:rsidRDefault="0054506A" w:rsidP="00B17C9D">
      <w:pPr>
        <w:pStyle w:val="ListParagraph"/>
        <w:numPr>
          <w:ilvl w:val="1"/>
          <w:numId w:val="16"/>
        </w:numPr>
        <w:rPr>
          <w:rFonts w:asciiTheme="majorHAnsi" w:eastAsiaTheme="majorEastAsia" w:hAnsiTheme="majorHAnsi" w:cstheme="majorBidi"/>
          <w:color w:val="1F3763" w:themeColor="accent1" w:themeShade="7F"/>
          <w:sz w:val="24"/>
          <w:szCs w:val="24"/>
        </w:rPr>
      </w:pPr>
      <w:r>
        <w:t>env</w:t>
      </w:r>
    </w:p>
    <w:p w14:paraId="19EC132D" w14:textId="6B2D758B" w:rsidR="008C29CA" w:rsidRPr="008C29CA" w:rsidRDefault="008C29CA" w:rsidP="00B17C9D">
      <w:pPr>
        <w:pStyle w:val="ListParagraph"/>
        <w:numPr>
          <w:ilvl w:val="1"/>
          <w:numId w:val="16"/>
        </w:numPr>
        <w:rPr>
          <w:rFonts w:asciiTheme="majorHAnsi" w:eastAsiaTheme="majorEastAsia" w:hAnsiTheme="majorHAnsi" w:cstheme="majorBidi"/>
          <w:color w:val="1F3763" w:themeColor="accent1" w:themeShade="7F"/>
          <w:sz w:val="24"/>
          <w:szCs w:val="24"/>
        </w:rPr>
      </w:pPr>
      <w:r>
        <w:t>username</w:t>
      </w:r>
    </w:p>
    <w:p w14:paraId="605D96C5" w14:textId="6982E2B6" w:rsidR="00932A82" w:rsidRPr="008C29CA" w:rsidRDefault="008C29CA" w:rsidP="00B17C9D">
      <w:pPr>
        <w:pStyle w:val="ListParagraph"/>
        <w:numPr>
          <w:ilvl w:val="1"/>
          <w:numId w:val="16"/>
        </w:numPr>
        <w:rPr>
          <w:rFonts w:asciiTheme="majorHAnsi" w:eastAsiaTheme="majorEastAsia" w:hAnsiTheme="majorHAnsi" w:cstheme="majorBidi"/>
          <w:color w:val="1F3763" w:themeColor="accent1" w:themeShade="7F"/>
          <w:sz w:val="24"/>
          <w:szCs w:val="24"/>
        </w:rPr>
      </w:pPr>
      <w:r>
        <w:t>password</w:t>
      </w:r>
    </w:p>
    <w:p w14:paraId="5D405561" w14:textId="5A00C36F" w:rsidR="008C29CA" w:rsidRPr="008C29CA" w:rsidRDefault="008C29CA" w:rsidP="00B17C9D">
      <w:pPr>
        <w:pStyle w:val="ListParagraph"/>
        <w:numPr>
          <w:ilvl w:val="1"/>
          <w:numId w:val="16"/>
        </w:numPr>
        <w:rPr>
          <w:rFonts w:asciiTheme="majorHAnsi" w:eastAsiaTheme="majorEastAsia" w:hAnsiTheme="majorHAnsi" w:cstheme="majorBidi"/>
          <w:color w:val="1F3763" w:themeColor="accent1" w:themeShade="7F"/>
          <w:sz w:val="24"/>
          <w:szCs w:val="24"/>
        </w:rPr>
      </w:pPr>
      <w:r w:rsidRPr="008C29CA">
        <w:t>path</w:t>
      </w:r>
    </w:p>
    <w:p w14:paraId="711F9432" w14:textId="77777777" w:rsidR="005A107E" w:rsidRPr="005A107E" w:rsidRDefault="005A107E" w:rsidP="005A107E">
      <w:pPr>
        <w:rPr>
          <w:ins w:id="116" w:author="McPherson, John S.(Nestor Consulting dba GovernmentCIO)" w:date="2018-08-10T09:42:00Z"/>
          <w:rFonts w:asciiTheme="majorHAnsi" w:eastAsiaTheme="majorEastAsia" w:hAnsiTheme="majorHAnsi" w:cstheme="majorBidi"/>
          <w:color w:val="1F3763" w:themeColor="accent1" w:themeShade="7F"/>
          <w:sz w:val="24"/>
          <w:szCs w:val="24"/>
        </w:rPr>
      </w:pPr>
      <w:ins w:id="117"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Package names</w:t>
        </w:r>
      </w:ins>
    </w:p>
    <w:p w14:paraId="6385364D" w14:textId="77777777" w:rsidR="005A107E" w:rsidRPr="005A107E" w:rsidRDefault="005A107E" w:rsidP="005A107E">
      <w:pPr>
        <w:rPr>
          <w:ins w:id="118" w:author="McPherson, John S.(Nestor Consulting dba GovernmentCIO)" w:date="2018-08-10T09:42:00Z"/>
          <w:rFonts w:asciiTheme="majorHAnsi" w:eastAsiaTheme="majorEastAsia" w:hAnsiTheme="majorHAnsi" w:cstheme="majorBidi"/>
          <w:color w:val="1F3763" w:themeColor="accent1" w:themeShade="7F"/>
          <w:sz w:val="24"/>
          <w:szCs w:val="24"/>
        </w:rPr>
      </w:pPr>
      <w:ins w:id="119"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Package names declared in the </w:t>
        </w:r>
        <w:proofErr w:type="gramStart"/>
        <w:r w:rsidRPr="005A107E">
          <w:rPr>
            <w:rFonts w:asciiTheme="majorHAnsi" w:eastAsiaTheme="majorEastAsia" w:hAnsiTheme="majorHAnsi" w:cstheme="majorBidi"/>
            <w:color w:val="1F3763" w:themeColor="accent1" w:themeShade="7F"/>
            <w:sz w:val="24"/>
            <w:szCs w:val="24"/>
          </w:rPr>
          <w:t>API .proto</w:t>
        </w:r>
        <w:proofErr w:type="gramEnd"/>
        <w:r w:rsidRPr="005A107E">
          <w:rPr>
            <w:rFonts w:asciiTheme="majorHAnsi" w:eastAsiaTheme="majorEastAsia" w:hAnsiTheme="majorHAnsi" w:cstheme="majorBidi"/>
            <w:color w:val="1F3763" w:themeColor="accent1" w:themeShade="7F"/>
            <w:sz w:val="24"/>
            <w:szCs w:val="24"/>
          </w:rPr>
          <w:t xml:space="preserve"> files should be consistent with Product and Service Names. Package names for APIs that have a version must end with the version. For example:</w:t>
        </w:r>
      </w:ins>
    </w:p>
    <w:p w14:paraId="088116CC" w14:textId="77777777" w:rsidR="005A107E" w:rsidRPr="005A107E" w:rsidRDefault="005A107E" w:rsidP="005A107E">
      <w:pPr>
        <w:rPr>
          <w:ins w:id="120" w:author="McPherson, John S.(Nestor Consulting dba GovernmentCIO)" w:date="2018-08-10T09:42:00Z"/>
          <w:rFonts w:asciiTheme="majorHAnsi" w:eastAsiaTheme="majorEastAsia" w:hAnsiTheme="majorHAnsi" w:cstheme="majorBidi"/>
          <w:color w:val="1F3763" w:themeColor="accent1" w:themeShade="7F"/>
          <w:sz w:val="24"/>
          <w:szCs w:val="24"/>
        </w:rPr>
      </w:pPr>
    </w:p>
    <w:p w14:paraId="5B543606" w14:textId="6E0915AD" w:rsidR="005A107E" w:rsidRPr="005A107E" w:rsidRDefault="005A107E" w:rsidP="005A107E">
      <w:pPr>
        <w:rPr>
          <w:ins w:id="121" w:author="McPherson, John S.(Nestor Consulting dba GovernmentCIO)" w:date="2018-08-10T09:42:00Z"/>
          <w:rFonts w:asciiTheme="majorHAnsi" w:eastAsiaTheme="majorEastAsia" w:hAnsiTheme="majorHAnsi" w:cstheme="majorBidi"/>
          <w:color w:val="1F3763" w:themeColor="accent1" w:themeShade="7F"/>
          <w:sz w:val="24"/>
          <w:szCs w:val="24"/>
        </w:rPr>
      </w:pPr>
      <w:ins w:id="122"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 </w:t>
        </w:r>
      </w:ins>
      <w:proofErr w:type="spellStart"/>
      <w:ins w:id="123" w:author="McPherson, John S.(Nestor Consulting dba GovernmentCIO)" w:date="2018-08-10T09:43:00Z">
        <w:r>
          <w:rPr>
            <w:rFonts w:asciiTheme="majorHAnsi" w:eastAsiaTheme="majorEastAsia" w:hAnsiTheme="majorHAnsi" w:cstheme="majorBidi"/>
            <w:color w:val="1F3763" w:themeColor="accent1" w:themeShade="7F"/>
            <w:sz w:val="24"/>
            <w:szCs w:val="24"/>
          </w:rPr>
          <w:t>VAappname</w:t>
        </w:r>
      </w:ins>
      <w:proofErr w:type="spellEnd"/>
      <w:ins w:id="124"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 Calendar API</w:t>
        </w:r>
      </w:ins>
    </w:p>
    <w:p w14:paraId="48A95A92" w14:textId="7FB38C21" w:rsidR="005A107E" w:rsidRPr="005A107E" w:rsidRDefault="005A107E" w:rsidP="005A107E">
      <w:pPr>
        <w:rPr>
          <w:ins w:id="125" w:author="McPherson, John S.(Nestor Consulting dba GovernmentCIO)" w:date="2018-08-10T09:42:00Z"/>
          <w:rFonts w:asciiTheme="majorHAnsi" w:eastAsiaTheme="majorEastAsia" w:hAnsiTheme="majorHAnsi" w:cstheme="majorBidi"/>
          <w:color w:val="1F3763" w:themeColor="accent1" w:themeShade="7F"/>
          <w:sz w:val="24"/>
          <w:szCs w:val="24"/>
        </w:rPr>
      </w:pPr>
      <w:ins w:id="126"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package </w:t>
        </w:r>
      </w:ins>
      <w:proofErr w:type="gramStart"/>
      <w:ins w:id="127" w:author="McPherson, John S.(Nestor Consulting dba GovernmentCIO)" w:date="2018-08-10T09:43:00Z">
        <w:r>
          <w:rPr>
            <w:rFonts w:asciiTheme="majorHAnsi" w:eastAsiaTheme="majorEastAsia" w:hAnsiTheme="majorHAnsi" w:cstheme="majorBidi"/>
            <w:color w:val="1F3763" w:themeColor="accent1" w:themeShade="7F"/>
            <w:sz w:val="24"/>
            <w:szCs w:val="24"/>
          </w:rPr>
          <w:t>VAappname</w:t>
        </w:r>
      </w:ins>
      <w:ins w:id="128"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.calendar.v</w:t>
        </w:r>
        <w:proofErr w:type="gramEnd"/>
        <w:r w:rsidRPr="005A107E">
          <w:rPr>
            <w:rFonts w:asciiTheme="majorHAnsi" w:eastAsiaTheme="majorEastAsia" w:hAnsiTheme="majorHAnsi" w:cstheme="majorBidi"/>
            <w:color w:val="1F3763" w:themeColor="accent1" w:themeShade="7F"/>
            <w:sz w:val="24"/>
            <w:szCs w:val="24"/>
          </w:rPr>
          <w:t>3;</w:t>
        </w:r>
      </w:ins>
    </w:p>
    <w:p w14:paraId="24047D70" w14:textId="5D8725D4" w:rsidR="005A107E" w:rsidRPr="005A107E" w:rsidRDefault="005A107E" w:rsidP="005A107E">
      <w:pPr>
        <w:rPr>
          <w:ins w:id="129" w:author="McPherson, John S.(Nestor Consulting dba GovernmentCIO)" w:date="2018-08-10T09:42:00Z"/>
          <w:rFonts w:asciiTheme="majorHAnsi" w:eastAsiaTheme="majorEastAsia" w:hAnsiTheme="majorHAnsi" w:cstheme="majorBidi"/>
          <w:color w:val="1F3763" w:themeColor="accent1" w:themeShade="7F"/>
          <w:sz w:val="24"/>
          <w:szCs w:val="24"/>
        </w:rPr>
      </w:pPr>
      <w:ins w:id="130"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An abstract API that isn't directly associated with a service, such as </w:t>
        </w:r>
      </w:ins>
      <w:proofErr w:type="spellStart"/>
      <w:ins w:id="131" w:author="McPherson, John S.(Nestor Consulting dba GovernmentCIO)" w:date="2018-08-10T09:43:00Z">
        <w:r>
          <w:rPr>
            <w:rFonts w:asciiTheme="majorHAnsi" w:eastAsiaTheme="majorEastAsia" w:hAnsiTheme="majorHAnsi" w:cstheme="majorBidi"/>
            <w:color w:val="1F3763" w:themeColor="accent1" w:themeShade="7F"/>
            <w:sz w:val="24"/>
            <w:szCs w:val="24"/>
          </w:rPr>
          <w:t>VAappname</w:t>
        </w:r>
      </w:ins>
      <w:proofErr w:type="spellEnd"/>
      <w:ins w:id="132"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 Watcher API, should use proto package names consistent with the Product name:</w:t>
        </w:r>
      </w:ins>
    </w:p>
    <w:p w14:paraId="5B4D08D4" w14:textId="77777777" w:rsidR="005A107E" w:rsidRPr="005A107E" w:rsidRDefault="005A107E" w:rsidP="005A107E">
      <w:pPr>
        <w:rPr>
          <w:ins w:id="133" w:author="McPherson, John S.(Nestor Consulting dba GovernmentCIO)" w:date="2018-08-10T09:42:00Z"/>
          <w:rFonts w:asciiTheme="majorHAnsi" w:eastAsiaTheme="majorEastAsia" w:hAnsiTheme="majorHAnsi" w:cstheme="majorBidi"/>
          <w:color w:val="1F3763" w:themeColor="accent1" w:themeShade="7F"/>
          <w:sz w:val="24"/>
          <w:szCs w:val="24"/>
        </w:rPr>
      </w:pPr>
    </w:p>
    <w:p w14:paraId="3558905F" w14:textId="6A13386D" w:rsidR="005A107E" w:rsidRPr="005A107E" w:rsidRDefault="005A107E" w:rsidP="005A107E">
      <w:pPr>
        <w:rPr>
          <w:ins w:id="134" w:author="McPherson, John S.(Nestor Consulting dba GovernmentCIO)" w:date="2018-08-10T09:42:00Z"/>
          <w:rFonts w:asciiTheme="majorHAnsi" w:eastAsiaTheme="majorEastAsia" w:hAnsiTheme="majorHAnsi" w:cstheme="majorBidi"/>
          <w:color w:val="1F3763" w:themeColor="accent1" w:themeShade="7F"/>
          <w:sz w:val="24"/>
          <w:szCs w:val="24"/>
        </w:rPr>
      </w:pPr>
      <w:ins w:id="135"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 </w:t>
        </w:r>
      </w:ins>
      <w:proofErr w:type="spellStart"/>
      <w:ins w:id="136" w:author="McPherson, John S.(Nestor Consulting dba GovernmentCIO)" w:date="2018-08-10T09:43:00Z">
        <w:r>
          <w:rPr>
            <w:rFonts w:asciiTheme="majorHAnsi" w:eastAsiaTheme="majorEastAsia" w:hAnsiTheme="majorHAnsi" w:cstheme="majorBidi"/>
            <w:color w:val="1F3763" w:themeColor="accent1" w:themeShade="7F"/>
            <w:sz w:val="24"/>
            <w:szCs w:val="24"/>
          </w:rPr>
          <w:t>VAappname</w:t>
        </w:r>
      </w:ins>
      <w:proofErr w:type="spellEnd"/>
      <w:ins w:id="137"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 Watcher API</w:t>
        </w:r>
      </w:ins>
    </w:p>
    <w:p w14:paraId="21A760CF" w14:textId="0FCF4F6F" w:rsidR="005A107E" w:rsidRPr="005A107E" w:rsidRDefault="005A107E" w:rsidP="005A107E">
      <w:pPr>
        <w:rPr>
          <w:ins w:id="138" w:author="McPherson, John S.(Nestor Consulting dba GovernmentCIO)" w:date="2018-08-10T09:42:00Z"/>
          <w:rFonts w:asciiTheme="majorHAnsi" w:eastAsiaTheme="majorEastAsia" w:hAnsiTheme="majorHAnsi" w:cstheme="majorBidi"/>
          <w:color w:val="1F3763" w:themeColor="accent1" w:themeShade="7F"/>
          <w:sz w:val="24"/>
          <w:szCs w:val="24"/>
        </w:rPr>
      </w:pPr>
      <w:ins w:id="139"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package </w:t>
        </w:r>
      </w:ins>
      <w:proofErr w:type="gramStart"/>
      <w:ins w:id="140" w:author="McPherson, John S.(Nestor Consulting dba GovernmentCIO)" w:date="2018-08-10T09:43:00Z">
        <w:r>
          <w:rPr>
            <w:rFonts w:asciiTheme="majorHAnsi" w:eastAsiaTheme="majorEastAsia" w:hAnsiTheme="majorHAnsi" w:cstheme="majorBidi"/>
            <w:color w:val="1F3763" w:themeColor="accent1" w:themeShade="7F"/>
            <w:sz w:val="24"/>
            <w:szCs w:val="24"/>
          </w:rPr>
          <w:t>VAappname</w:t>
        </w:r>
      </w:ins>
      <w:ins w:id="141"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.watcher.v</w:t>
        </w:r>
        <w:proofErr w:type="gramEnd"/>
        <w:r w:rsidRPr="005A107E">
          <w:rPr>
            <w:rFonts w:asciiTheme="majorHAnsi" w:eastAsiaTheme="majorEastAsia" w:hAnsiTheme="majorHAnsi" w:cstheme="majorBidi"/>
            <w:color w:val="1F3763" w:themeColor="accent1" w:themeShade="7F"/>
            <w:sz w:val="24"/>
            <w:szCs w:val="24"/>
          </w:rPr>
          <w:t>1;</w:t>
        </w:r>
      </w:ins>
    </w:p>
    <w:p w14:paraId="2D39A5F0" w14:textId="77777777" w:rsidR="005A107E" w:rsidRPr="005A107E" w:rsidRDefault="005A107E" w:rsidP="005A107E">
      <w:pPr>
        <w:rPr>
          <w:ins w:id="142" w:author="McPherson, John S.(Nestor Consulting dba GovernmentCIO)" w:date="2018-08-10T09:42:00Z"/>
          <w:rFonts w:asciiTheme="majorHAnsi" w:eastAsiaTheme="majorEastAsia" w:hAnsiTheme="majorHAnsi" w:cstheme="majorBidi"/>
          <w:color w:val="1F3763" w:themeColor="accent1" w:themeShade="7F"/>
          <w:sz w:val="24"/>
          <w:szCs w:val="24"/>
        </w:rPr>
      </w:pPr>
      <w:ins w:id="143"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Java package names specified in the </w:t>
        </w:r>
        <w:proofErr w:type="gramStart"/>
        <w:r w:rsidRPr="005A107E">
          <w:rPr>
            <w:rFonts w:asciiTheme="majorHAnsi" w:eastAsiaTheme="majorEastAsia" w:hAnsiTheme="majorHAnsi" w:cstheme="majorBidi"/>
            <w:color w:val="1F3763" w:themeColor="accent1" w:themeShade="7F"/>
            <w:sz w:val="24"/>
            <w:szCs w:val="24"/>
          </w:rPr>
          <w:t>API .proto</w:t>
        </w:r>
        <w:proofErr w:type="gramEnd"/>
        <w:r w:rsidRPr="005A107E">
          <w:rPr>
            <w:rFonts w:asciiTheme="majorHAnsi" w:eastAsiaTheme="majorEastAsia" w:hAnsiTheme="majorHAnsi" w:cstheme="majorBidi"/>
            <w:color w:val="1F3763" w:themeColor="accent1" w:themeShade="7F"/>
            <w:sz w:val="24"/>
            <w:szCs w:val="24"/>
          </w:rPr>
          <w:t xml:space="preserve"> files must match the proto package names with standard Java package name prefix (com., </w:t>
        </w:r>
        <w:proofErr w:type="spellStart"/>
        <w:r w:rsidRPr="005A107E">
          <w:rPr>
            <w:rFonts w:asciiTheme="majorHAnsi" w:eastAsiaTheme="majorEastAsia" w:hAnsiTheme="majorHAnsi" w:cstheme="majorBidi"/>
            <w:color w:val="1F3763" w:themeColor="accent1" w:themeShade="7F"/>
            <w:sz w:val="24"/>
            <w:szCs w:val="24"/>
          </w:rPr>
          <w:t>edu</w:t>
        </w:r>
        <w:proofErr w:type="spellEnd"/>
        <w:r w:rsidRPr="005A107E">
          <w:rPr>
            <w:rFonts w:asciiTheme="majorHAnsi" w:eastAsiaTheme="majorEastAsia" w:hAnsiTheme="majorHAnsi" w:cstheme="majorBidi"/>
            <w:color w:val="1F3763" w:themeColor="accent1" w:themeShade="7F"/>
            <w:sz w:val="24"/>
            <w:szCs w:val="24"/>
          </w:rPr>
          <w:t xml:space="preserve">., net., </w:t>
        </w:r>
        <w:proofErr w:type="spellStart"/>
        <w:r w:rsidRPr="005A107E">
          <w:rPr>
            <w:rFonts w:asciiTheme="majorHAnsi" w:eastAsiaTheme="majorEastAsia" w:hAnsiTheme="majorHAnsi" w:cstheme="majorBidi"/>
            <w:color w:val="1F3763" w:themeColor="accent1" w:themeShade="7F"/>
            <w:sz w:val="24"/>
            <w:szCs w:val="24"/>
          </w:rPr>
          <w:t>etc</w:t>
        </w:r>
        <w:proofErr w:type="spellEnd"/>
        <w:r w:rsidRPr="005A107E">
          <w:rPr>
            <w:rFonts w:asciiTheme="majorHAnsi" w:eastAsiaTheme="majorEastAsia" w:hAnsiTheme="majorHAnsi" w:cstheme="majorBidi"/>
            <w:color w:val="1F3763" w:themeColor="accent1" w:themeShade="7F"/>
            <w:sz w:val="24"/>
            <w:szCs w:val="24"/>
          </w:rPr>
          <w:t>). For example:</w:t>
        </w:r>
      </w:ins>
    </w:p>
    <w:p w14:paraId="179FBFA2" w14:textId="77777777" w:rsidR="005A107E" w:rsidRPr="005A107E" w:rsidRDefault="005A107E" w:rsidP="005A107E">
      <w:pPr>
        <w:rPr>
          <w:ins w:id="144" w:author="McPherson, John S.(Nestor Consulting dba GovernmentCIO)" w:date="2018-08-10T09:42:00Z"/>
          <w:rFonts w:asciiTheme="majorHAnsi" w:eastAsiaTheme="majorEastAsia" w:hAnsiTheme="majorHAnsi" w:cstheme="majorBidi"/>
          <w:color w:val="1F3763" w:themeColor="accent1" w:themeShade="7F"/>
          <w:sz w:val="24"/>
          <w:szCs w:val="24"/>
        </w:rPr>
      </w:pPr>
    </w:p>
    <w:p w14:paraId="66875C5A" w14:textId="38A8E536" w:rsidR="005A107E" w:rsidRPr="005A107E" w:rsidRDefault="005A107E" w:rsidP="005A107E">
      <w:pPr>
        <w:rPr>
          <w:ins w:id="145" w:author="McPherson, John S.(Nestor Consulting dba GovernmentCIO)" w:date="2018-08-10T09:42:00Z"/>
          <w:rFonts w:asciiTheme="majorHAnsi" w:eastAsiaTheme="majorEastAsia" w:hAnsiTheme="majorHAnsi" w:cstheme="majorBidi"/>
          <w:color w:val="1F3763" w:themeColor="accent1" w:themeShade="7F"/>
          <w:sz w:val="24"/>
          <w:szCs w:val="24"/>
        </w:rPr>
      </w:pPr>
      <w:ins w:id="146"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package </w:t>
        </w:r>
      </w:ins>
      <w:proofErr w:type="gramStart"/>
      <w:ins w:id="147" w:author="McPherson, John S.(Nestor Consulting dba GovernmentCIO)" w:date="2018-08-10T09:43:00Z">
        <w:r>
          <w:rPr>
            <w:rFonts w:asciiTheme="majorHAnsi" w:eastAsiaTheme="majorEastAsia" w:hAnsiTheme="majorHAnsi" w:cstheme="majorBidi"/>
            <w:color w:val="1F3763" w:themeColor="accent1" w:themeShade="7F"/>
            <w:sz w:val="24"/>
            <w:szCs w:val="24"/>
          </w:rPr>
          <w:t>VAappname</w:t>
        </w:r>
      </w:ins>
      <w:ins w:id="148"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.calendar.v</w:t>
        </w:r>
        <w:proofErr w:type="gramEnd"/>
        <w:r w:rsidRPr="005A107E">
          <w:rPr>
            <w:rFonts w:asciiTheme="majorHAnsi" w:eastAsiaTheme="majorEastAsia" w:hAnsiTheme="majorHAnsi" w:cstheme="majorBidi"/>
            <w:color w:val="1F3763" w:themeColor="accent1" w:themeShade="7F"/>
            <w:sz w:val="24"/>
            <w:szCs w:val="24"/>
          </w:rPr>
          <w:t>3;</w:t>
        </w:r>
      </w:ins>
    </w:p>
    <w:p w14:paraId="71EED2DE" w14:textId="77777777" w:rsidR="005A107E" w:rsidRPr="005A107E" w:rsidRDefault="005A107E" w:rsidP="005A107E">
      <w:pPr>
        <w:rPr>
          <w:ins w:id="149" w:author="McPherson, John S.(Nestor Consulting dba GovernmentCIO)" w:date="2018-08-10T09:42:00Z"/>
          <w:rFonts w:asciiTheme="majorHAnsi" w:eastAsiaTheme="majorEastAsia" w:hAnsiTheme="majorHAnsi" w:cstheme="majorBidi"/>
          <w:color w:val="1F3763" w:themeColor="accent1" w:themeShade="7F"/>
          <w:sz w:val="24"/>
          <w:szCs w:val="24"/>
        </w:rPr>
      </w:pPr>
    </w:p>
    <w:p w14:paraId="721C773F" w14:textId="77777777" w:rsidR="005A107E" w:rsidRPr="005A107E" w:rsidRDefault="005A107E" w:rsidP="005A107E">
      <w:pPr>
        <w:rPr>
          <w:ins w:id="150" w:author="McPherson, John S.(Nestor Consulting dba GovernmentCIO)" w:date="2018-08-10T09:42:00Z"/>
          <w:rFonts w:asciiTheme="majorHAnsi" w:eastAsiaTheme="majorEastAsia" w:hAnsiTheme="majorHAnsi" w:cstheme="majorBidi"/>
          <w:color w:val="1F3763" w:themeColor="accent1" w:themeShade="7F"/>
          <w:sz w:val="24"/>
          <w:szCs w:val="24"/>
        </w:rPr>
      </w:pPr>
      <w:ins w:id="151"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Specifies Java package name, using the standard prefix "com."</w:t>
        </w:r>
      </w:ins>
    </w:p>
    <w:p w14:paraId="49179B9B" w14:textId="1796E3E2" w:rsidR="005A107E" w:rsidRPr="005A107E" w:rsidRDefault="005A107E" w:rsidP="005A107E">
      <w:pPr>
        <w:rPr>
          <w:ins w:id="152" w:author="McPherson, John S.(Nestor Consulting dba GovernmentCIO)" w:date="2018-08-10T09:42:00Z"/>
          <w:rFonts w:asciiTheme="majorHAnsi" w:eastAsiaTheme="majorEastAsia" w:hAnsiTheme="majorHAnsi" w:cstheme="majorBidi"/>
          <w:color w:val="1F3763" w:themeColor="accent1" w:themeShade="7F"/>
          <w:sz w:val="24"/>
          <w:szCs w:val="24"/>
        </w:rPr>
      </w:pPr>
      <w:ins w:id="153"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option </w:t>
        </w:r>
        <w:proofErr w:type="spellStart"/>
        <w:r w:rsidRPr="005A107E">
          <w:rPr>
            <w:rFonts w:asciiTheme="majorHAnsi" w:eastAsiaTheme="majorEastAsia" w:hAnsiTheme="majorHAnsi" w:cstheme="majorBidi"/>
            <w:color w:val="1F3763" w:themeColor="accent1" w:themeShade="7F"/>
            <w:sz w:val="24"/>
            <w:szCs w:val="24"/>
          </w:rPr>
          <w:t>java_package</w:t>
        </w:r>
        <w:proofErr w:type="spellEnd"/>
        <w:r w:rsidRPr="005A107E">
          <w:rPr>
            <w:rFonts w:asciiTheme="majorHAnsi" w:eastAsiaTheme="majorEastAsia" w:hAnsiTheme="majorHAnsi" w:cstheme="majorBidi"/>
            <w:color w:val="1F3763" w:themeColor="accent1" w:themeShade="7F"/>
            <w:sz w:val="24"/>
            <w:szCs w:val="24"/>
          </w:rPr>
          <w:t xml:space="preserve"> = "</w:t>
        </w:r>
        <w:proofErr w:type="gramStart"/>
        <w:r w:rsidRPr="005A107E">
          <w:rPr>
            <w:rFonts w:asciiTheme="majorHAnsi" w:eastAsiaTheme="majorEastAsia" w:hAnsiTheme="majorHAnsi" w:cstheme="majorBidi"/>
            <w:color w:val="1F3763" w:themeColor="accent1" w:themeShade="7F"/>
            <w:sz w:val="24"/>
            <w:szCs w:val="24"/>
          </w:rPr>
          <w:t>com.</w:t>
        </w:r>
      </w:ins>
      <w:ins w:id="154" w:author="McPherson, John S.(Nestor Consulting dba GovernmentCIO)" w:date="2018-08-10T09:43:00Z">
        <w:r>
          <w:rPr>
            <w:rFonts w:asciiTheme="majorHAnsi" w:eastAsiaTheme="majorEastAsia" w:hAnsiTheme="majorHAnsi" w:cstheme="majorBidi"/>
            <w:color w:val="1F3763" w:themeColor="accent1" w:themeShade="7F"/>
            <w:sz w:val="24"/>
            <w:szCs w:val="24"/>
          </w:rPr>
          <w:t>VAappname</w:t>
        </w:r>
      </w:ins>
      <w:ins w:id="155"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.calendar</w:t>
        </w:r>
        <w:proofErr w:type="gramEnd"/>
        <w:r w:rsidRPr="005A107E">
          <w:rPr>
            <w:rFonts w:asciiTheme="majorHAnsi" w:eastAsiaTheme="majorEastAsia" w:hAnsiTheme="majorHAnsi" w:cstheme="majorBidi"/>
            <w:color w:val="1F3763" w:themeColor="accent1" w:themeShade="7F"/>
            <w:sz w:val="24"/>
            <w:szCs w:val="24"/>
          </w:rPr>
          <w:t>.v3";</w:t>
        </w:r>
      </w:ins>
    </w:p>
    <w:p w14:paraId="29B95C8E" w14:textId="77777777" w:rsidR="005A107E" w:rsidRPr="005A107E" w:rsidRDefault="005A107E" w:rsidP="005A107E">
      <w:pPr>
        <w:rPr>
          <w:ins w:id="156" w:author="McPherson, John S.(Nestor Consulting dba GovernmentCIO)" w:date="2018-08-10T09:42:00Z"/>
          <w:rFonts w:asciiTheme="majorHAnsi" w:eastAsiaTheme="majorEastAsia" w:hAnsiTheme="majorHAnsi" w:cstheme="majorBidi"/>
          <w:color w:val="1F3763" w:themeColor="accent1" w:themeShade="7F"/>
          <w:sz w:val="24"/>
          <w:szCs w:val="24"/>
        </w:rPr>
      </w:pPr>
      <w:ins w:id="157"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Collection IDs</w:t>
        </w:r>
        <w:bookmarkStart w:id="158" w:name="_GoBack"/>
        <w:bookmarkEnd w:id="158"/>
      </w:ins>
    </w:p>
    <w:p w14:paraId="472085DB" w14:textId="77777777" w:rsidR="005A107E" w:rsidRPr="005A107E" w:rsidRDefault="005A107E" w:rsidP="005A107E">
      <w:pPr>
        <w:rPr>
          <w:ins w:id="159" w:author="McPherson, John S.(Nestor Consulting dba GovernmentCIO)" w:date="2018-08-10T09:42:00Z"/>
          <w:rFonts w:asciiTheme="majorHAnsi" w:eastAsiaTheme="majorEastAsia" w:hAnsiTheme="majorHAnsi" w:cstheme="majorBidi"/>
          <w:color w:val="1F3763" w:themeColor="accent1" w:themeShade="7F"/>
          <w:sz w:val="24"/>
          <w:szCs w:val="24"/>
        </w:rPr>
      </w:pPr>
      <w:ins w:id="160"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Collection IDs should use plural form and </w:t>
        </w:r>
        <w:proofErr w:type="spellStart"/>
        <w:r w:rsidRPr="005A107E">
          <w:rPr>
            <w:rFonts w:asciiTheme="majorHAnsi" w:eastAsiaTheme="majorEastAsia" w:hAnsiTheme="majorHAnsi" w:cstheme="majorBidi"/>
            <w:color w:val="1F3763" w:themeColor="accent1" w:themeShade="7F"/>
            <w:sz w:val="24"/>
            <w:szCs w:val="24"/>
          </w:rPr>
          <w:t>lowerCamelCase</w:t>
        </w:r>
        <w:proofErr w:type="spellEnd"/>
        <w:r w:rsidRPr="005A107E">
          <w:rPr>
            <w:rFonts w:asciiTheme="majorHAnsi" w:eastAsiaTheme="majorEastAsia" w:hAnsiTheme="majorHAnsi" w:cstheme="majorBidi"/>
            <w:color w:val="1F3763" w:themeColor="accent1" w:themeShade="7F"/>
            <w:sz w:val="24"/>
            <w:szCs w:val="24"/>
          </w:rPr>
          <w:t xml:space="preserve">, and American English spelling and semantics. For example: events, children, or </w:t>
        </w:r>
        <w:proofErr w:type="spellStart"/>
        <w:r w:rsidRPr="005A107E">
          <w:rPr>
            <w:rFonts w:asciiTheme="majorHAnsi" w:eastAsiaTheme="majorEastAsia" w:hAnsiTheme="majorHAnsi" w:cstheme="majorBidi"/>
            <w:color w:val="1F3763" w:themeColor="accent1" w:themeShade="7F"/>
            <w:sz w:val="24"/>
            <w:szCs w:val="24"/>
          </w:rPr>
          <w:t>deletedEvents</w:t>
        </w:r>
        <w:proofErr w:type="spellEnd"/>
        <w:r w:rsidRPr="005A107E">
          <w:rPr>
            <w:rFonts w:asciiTheme="majorHAnsi" w:eastAsiaTheme="majorEastAsia" w:hAnsiTheme="majorHAnsi" w:cstheme="majorBidi"/>
            <w:color w:val="1F3763" w:themeColor="accent1" w:themeShade="7F"/>
            <w:sz w:val="24"/>
            <w:szCs w:val="24"/>
          </w:rPr>
          <w:t>.</w:t>
        </w:r>
      </w:ins>
    </w:p>
    <w:p w14:paraId="45BC0D55" w14:textId="77777777" w:rsidR="005A107E" w:rsidRPr="005A107E" w:rsidRDefault="005A107E" w:rsidP="005A107E">
      <w:pPr>
        <w:rPr>
          <w:ins w:id="161" w:author="McPherson, John S.(Nestor Consulting dba GovernmentCIO)" w:date="2018-08-10T09:42:00Z"/>
          <w:rFonts w:asciiTheme="majorHAnsi" w:eastAsiaTheme="majorEastAsia" w:hAnsiTheme="majorHAnsi" w:cstheme="majorBidi"/>
          <w:color w:val="1F3763" w:themeColor="accent1" w:themeShade="7F"/>
          <w:sz w:val="24"/>
          <w:szCs w:val="24"/>
        </w:rPr>
      </w:pPr>
    </w:p>
    <w:p w14:paraId="5A58497F" w14:textId="77777777" w:rsidR="005A107E" w:rsidRPr="005A107E" w:rsidRDefault="005A107E" w:rsidP="005A107E">
      <w:pPr>
        <w:rPr>
          <w:ins w:id="162" w:author="McPherson, John S.(Nestor Consulting dba GovernmentCIO)" w:date="2018-08-10T09:42:00Z"/>
          <w:rFonts w:asciiTheme="majorHAnsi" w:eastAsiaTheme="majorEastAsia" w:hAnsiTheme="majorHAnsi" w:cstheme="majorBidi"/>
          <w:color w:val="1F3763" w:themeColor="accent1" w:themeShade="7F"/>
          <w:sz w:val="24"/>
          <w:szCs w:val="24"/>
        </w:rPr>
      </w:pPr>
      <w:ins w:id="163"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Interface names</w:t>
        </w:r>
      </w:ins>
    </w:p>
    <w:p w14:paraId="08088241" w14:textId="706583B5" w:rsidR="005A107E" w:rsidRPr="005A107E" w:rsidRDefault="005A107E" w:rsidP="005A107E">
      <w:pPr>
        <w:rPr>
          <w:ins w:id="164" w:author="McPherson, John S.(Nestor Consulting dba GovernmentCIO)" w:date="2018-08-10T09:42:00Z"/>
          <w:rFonts w:asciiTheme="majorHAnsi" w:eastAsiaTheme="majorEastAsia" w:hAnsiTheme="majorHAnsi" w:cstheme="majorBidi"/>
          <w:color w:val="1F3763" w:themeColor="accent1" w:themeShade="7F"/>
          <w:sz w:val="24"/>
          <w:szCs w:val="24"/>
        </w:rPr>
      </w:pPr>
      <w:ins w:id="165"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To avoid confusion with Service Names such as pubsub.</w:t>
        </w:r>
      </w:ins>
      <w:ins w:id="166" w:author="McPherson, John S.(Nestor Consulting dba GovernmentCIO)" w:date="2018-08-10T09:43:00Z">
        <w:r>
          <w:rPr>
            <w:rFonts w:asciiTheme="majorHAnsi" w:eastAsiaTheme="majorEastAsia" w:hAnsiTheme="majorHAnsi" w:cstheme="majorBidi"/>
            <w:color w:val="1F3763" w:themeColor="accent1" w:themeShade="7F"/>
            <w:sz w:val="24"/>
            <w:szCs w:val="24"/>
          </w:rPr>
          <w:t>VAappname</w:t>
        </w:r>
      </w:ins>
      <w:ins w:id="167"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apis.com, the term interface name refers to the name used when defining a service in </w:t>
        </w:r>
        <w:proofErr w:type="gramStart"/>
        <w:r w:rsidRPr="005A107E">
          <w:rPr>
            <w:rFonts w:asciiTheme="majorHAnsi" w:eastAsiaTheme="majorEastAsia" w:hAnsiTheme="majorHAnsi" w:cstheme="majorBidi"/>
            <w:color w:val="1F3763" w:themeColor="accent1" w:themeShade="7F"/>
            <w:sz w:val="24"/>
            <w:szCs w:val="24"/>
          </w:rPr>
          <w:t>a .proto</w:t>
        </w:r>
        <w:proofErr w:type="gramEnd"/>
        <w:r w:rsidRPr="005A107E">
          <w:rPr>
            <w:rFonts w:asciiTheme="majorHAnsi" w:eastAsiaTheme="majorEastAsia" w:hAnsiTheme="majorHAnsi" w:cstheme="majorBidi"/>
            <w:color w:val="1F3763" w:themeColor="accent1" w:themeShade="7F"/>
            <w:sz w:val="24"/>
            <w:szCs w:val="24"/>
          </w:rPr>
          <w:t xml:space="preserve"> file:</w:t>
        </w:r>
      </w:ins>
    </w:p>
    <w:p w14:paraId="4979A76B" w14:textId="77777777" w:rsidR="005A107E" w:rsidRPr="005A107E" w:rsidRDefault="005A107E" w:rsidP="005A107E">
      <w:pPr>
        <w:rPr>
          <w:ins w:id="168" w:author="McPherson, John S.(Nestor Consulting dba GovernmentCIO)" w:date="2018-08-10T09:42:00Z"/>
          <w:rFonts w:asciiTheme="majorHAnsi" w:eastAsiaTheme="majorEastAsia" w:hAnsiTheme="majorHAnsi" w:cstheme="majorBidi"/>
          <w:color w:val="1F3763" w:themeColor="accent1" w:themeShade="7F"/>
          <w:sz w:val="24"/>
          <w:szCs w:val="24"/>
        </w:rPr>
      </w:pPr>
    </w:p>
    <w:p w14:paraId="5B18895D" w14:textId="77777777" w:rsidR="005A107E" w:rsidRPr="005A107E" w:rsidRDefault="005A107E" w:rsidP="005A107E">
      <w:pPr>
        <w:rPr>
          <w:ins w:id="169" w:author="McPherson, John S.(Nestor Consulting dba GovernmentCIO)" w:date="2018-08-10T09:42:00Z"/>
          <w:rFonts w:asciiTheme="majorHAnsi" w:eastAsiaTheme="majorEastAsia" w:hAnsiTheme="majorHAnsi" w:cstheme="majorBidi"/>
          <w:color w:val="1F3763" w:themeColor="accent1" w:themeShade="7F"/>
          <w:sz w:val="24"/>
          <w:szCs w:val="24"/>
        </w:rPr>
      </w:pPr>
      <w:ins w:id="170"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Library is the interface name.</w:t>
        </w:r>
      </w:ins>
    </w:p>
    <w:p w14:paraId="575A984A" w14:textId="77777777" w:rsidR="005A107E" w:rsidRPr="005A107E" w:rsidRDefault="005A107E" w:rsidP="005A107E">
      <w:pPr>
        <w:rPr>
          <w:ins w:id="171" w:author="McPherson, John S.(Nestor Consulting dba GovernmentCIO)" w:date="2018-08-10T09:42:00Z"/>
          <w:rFonts w:asciiTheme="majorHAnsi" w:eastAsiaTheme="majorEastAsia" w:hAnsiTheme="majorHAnsi" w:cstheme="majorBidi"/>
          <w:color w:val="1F3763" w:themeColor="accent1" w:themeShade="7F"/>
          <w:sz w:val="24"/>
          <w:szCs w:val="24"/>
        </w:rPr>
      </w:pPr>
      <w:ins w:id="172"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service Library {</w:t>
        </w:r>
      </w:ins>
    </w:p>
    <w:p w14:paraId="4991311D" w14:textId="77777777" w:rsidR="005A107E" w:rsidRPr="005A107E" w:rsidRDefault="005A107E" w:rsidP="005A107E">
      <w:pPr>
        <w:rPr>
          <w:ins w:id="173" w:author="McPherson, John S.(Nestor Consulting dba GovernmentCIO)" w:date="2018-08-10T09:42:00Z"/>
          <w:rFonts w:asciiTheme="majorHAnsi" w:eastAsiaTheme="majorEastAsia" w:hAnsiTheme="majorHAnsi" w:cstheme="majorBidi"/>
          <w:color w:val="1F3763" w:themeColor="accent1" w:themeShade="7F"/>
          <w:sz w:val="24"/>
          <w:szCs w:val="24"/>
        </w:rPr>
      </w:pPr>
      <w:ins w:id="174"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  </w:t>
        </w:r>
        <w:proofErr w:type="spellStart"/>
        <w:r w:rsidRPr="005A107E">
          <w:rPr>
            <w:rFonts w:asciiTheme="majorHAnsi" w:eastAsiaTheme="majorEastAsia" w:hAnsiTheme="majorHAnsi" w:cstheme="majorBidi"/>
            <w:color w:val="1F3763" w:themeColor="accent1" w:themeShade="7F"/>
            <w:sz w:val="24"/>
            <w:szCs w:val="24"/>
          </w:rPr>
          <w:t>rpc</w:t>
        </w:r>
        <w:proofErr w:type="spellEnd"/>
        <w:r w:rsidRPr="005A107E">
          <w:rPr>
            <w:rFonts w:asciiTheme="majorHAnsi" w:eastAsiaTheme="majorEastAsia" w:hAnsiTheme="majorHAnsi" w:cstheme="majorBidi"/>
            <w:color w:val="1F3763" w:themeColor="accent1" w:themeShade="7F"/>
            <w:sz w:val="24"/>
            <w:szCs w:val="24"/>
          </w:rPr>
          <w:t xml:space="preserve"> </w:t>
        </w:r>
        <w:proofErr w:type="spellStart"/>
        <w:r w:rsidRPr="005A107E">
          <w:rPr>
            <w:rFonts w:asciiTheme="majorHAnsi" w:eastAsiaTheme="majorEastAsia" w:hAnsiTheme="majorHAnsi" w:cstheme="majorBidi"/>
            <w:color w:val="1F3763" w:themeColor="accent1" w:themeShade="7F"/>
            <w:sz w:val="24"/>
            <w:szCs w:val="24"/>
          </w:rPr>
          <w:t>ListBooks</w:t>
        </w:r>
        <w:proofErr w:type="spellEnd"/>
        <w:r w:rsidRPr="005A107E">
          <w:rPr>
            <w:rFonts w:asciiTheme="majorHAnsi" w:eastAsiaTheme="majorEastAsia" w:hAnsiTheme="majorHAnsi" w:cstheme="majorBidi"/>
            <w:color w:val="1F3763" w:themeColor="accent1" w:themeShade="7F"/>
            <w:sz w:val="24"/>
            <w:szCs w:val="24"/>
          </w:rPr>
          <w:t>(...) returns (...);</w:t>
        </w:r>
      </w:ins>
    </w:p>
    <w:p w14:paraId="62160465" w14:textId="77777777" w:rsidR="005A107E" w:rsidRPr="005A107E" w:rsidRDefault="005A107E" w:rsidP="005A107E">
      <w:pPr>
        <w:rPr>
          <w:ins w:id="175" w:author="McPherson, John S.(Nestor Consulting dba GovernmentCIO)" w:date="2018-08-10T09:42:00Z"/>
          <w:rFonts w:asciiTheme="majorHAnsi" w:eastAsiaTheme="majorEastAsia" w:hAnsiTheme="majorHAnsi" w:cstheme="majorBidi"/>
          <w:color w:val="1F3763" w:themeColor="accent1" w:themeShade="7F"/>
          <w:sz w:val="24"/>
          <w:szCs w:val="24"/>
        </w:rPr>
      </w:pPr>
      <w:ins w:id="176"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  </w:t>
        </w:r>
        <w:proofErr w:type="spellStart"/>
        <w:r w:rsidRPr="005A107E">
          <w:rPr>
            <w:rFonts w:asciiTheme="majorHAnsi" w:eastAsiaTheme="majorEastAsia" w:hAnsiTheme="majorHAnsi" w:cstheme="majorBidi"/>
            <w:color w:val="1F3763" w:themeColor="accent1" w:themeShade="7F"/>
            <w:sz w:val="24"/>
            <w:szCs w:val="24"/>
          </w:rPr>
          <w:t>rpc</w:t>
        </w:r>
        <w:proofErr w:type="spellEnd"/>
        <w:r w:rsidRPr="005A107E">
          <w:rPr>
            <w:rFonts w:asciiTheme="majorHAnsi" w:eastAsiaTheme="majorEastAsia" w:hAnsiTheme="majorHAnsi" w:cstheme="majorBidi"/>
            <w:color w:val="1F3763" w:themeColor="accent1" w:themeShade="7F"/>
            <w:sz w:val="24"/>
            <w:szCs w:val="24"/>
          </w:rPr>
          <w:t xml:space="preserve"> ...</w:t>
        </w:r>
      </w:ins>
    </w:p>
    <w:p w14:paraId="01B36EE3" w14:textId="77777777" w:rsidR="005A107E" w:rsidRPr="005A107E" w:rsidRDefault="005A107E" w:rsidP="005A107E">
      <w:pPr>
        <w:rPr>
          <w:ins w:id="177" w:author="McPherson, John S.(Nestor Consulting dba GovernmentCIO)" w:date="2018-08-10T09:42:00Z"/>
          <w:rFonts w:asciiTheme="majorHAnsi" w:eastAsiaTheme="majorEastAsia" w:hAnsiTheme="majorHAnsi" w:cstheme="majorBidi"/>
          <w:color w:val="1F3763" w:themeColor="accent1" w:themeShade="7F"/>
          <w:sz w:val="24"/>
          <w:szCs w:val="24"/>
        </w:rPr>
      </w:pPr>
      <w:ins w:id="178"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w:t>
        </w:r>
      </w:ins>
    </w:p>
    <w:p w14:paraId="5BB1A5EC" w14:textId="77777777" w:rsidR="005A107E" w:rsidRPr="005A107E" w:rsidRDefault="005A107E" w:rsidP="005A107E">
      <w:pPr>
        <w:rPr>
          <w:ins w:id="179" w:author="McPherson, John S.(Nestor Consulting dba GovernmentCIO)" w:date="2018-08-10T09:42:00Z"/>
          <w:rFonts w:asciiTheme="majorHAnsi" w:eastAsiaTheme="majorEastAsia" w:hAnsiTheme="majorHAnsi" w:cstheme="majorBidi"/>
          <w:color w:val="1F3763" w:themeColor="accent1" w:themeShade="7F"/>
          <w:sz w:val="24"/>
          <w:szCs w:val="24"/>
        </w:rPr>
      </w:pPr>
      <w:ins w:id="180"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You can think of the service name as a reference to the actual implementation of a set of APIs, while the interface name refers to the abstract definition of an API.</w:t>
        </w:r>
      </w:ins>
    </w:p>
    <w:p w14:paraId="49373610" w14:textId="77777777" w:rsidR="005A107E" w:rsidRPr="005A107E" w:rsidRDefault="005A107E" w:rsidP="005A107E">
      <w:pPr>
        <w:rPr>
          <w:ins w:id="181" w:author="McPherson, John S.(Nestor Consulting dba GovernmentCIO)" w:date="2018-08-10T09:42:00Z"/>
          <w:rFonts w:asciiTheme="majorHAnsi" w:eastAsiaTheme="majorEastAsia" w:hAnsiTheme="majorHAnsi" w:cstheme="majorBidi"/>
          <w:color w:val="1F3763" w:themeColor="accent1" w:themeShade="7F"/>
          <w:sz w:val="24"/>
          <w:szCs w:val="24"/>
        </w:rPr>
      </w:pPr>
    </w:p>
    <w:p w14:paraId="6621E0CC" w14:textId="77777777" w:rsidR="005A107E" w:rsidRPr="005A107E" w:rsidRDefault="005A107E" w:rsidP="005A107E">
      <w:pPr>
        <w:rPr>
          <w:ins w:id="182" w:author="McPherson, John S.(Nestor Consulting dba GovernmentCIO)" w:date="2018-08-10T09:42:00Z"/>
          <w:rFonts w:asciiTheme="majorHAnsi" w:eastAsiaTheme="majorEastAsia" w:hAnsiTheme="majorHAnsi" w:cstheme="majorBidi"/>
          <w:color w:val="1F3763" w:themeColor="accent1" w:themeShade="7F"/>
          <w:sz w:val="24"/>
          <w:szCs w:val="24"/>
        </w:rPr>
      </w:pPr>
      <w:ins w:id="183"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An interface name should use an intuitive noun such as Calendar or Blob. The name should not conflict with any well-established concepts in programming languages and their runtime libraries (for example, File).</w:t>
        </w:r>
      </w:ins>
    </w:p>
    <w:p w14:paraId="3CB9DBE9" w14:textId="77777777" w:rsidR="005A107E" w:rsidRPr="005A107E" w:rsidRDefault="005A107E" w:rsidP="005A107E">
      <w:pPr>
        <w:rPr>
          <w:ins w:id="184" w:author="McPherson, John S.(Nestor Consulting dba GovernmentCIO)" w:date="2018-08-10T09:42:00Z"/>
          <w:rFonts w:asciiTheme="majorHAnsi" w:eastAsiaTheme="majorEastAsia" w:hAnsiTheme="majorHAnsi" w:cstheme="majorBidi"/>
          <w:color w:val="1F3763" w:themeColor="accent1" w:themeShade="7F"/>
          <w:sz w:val="24"/>
          <w:szCs w:val="24"/>
        </w:rPr>
      </w:pPr>
    </w:p>
    <w:p w14:paraId="41363F67" w14:textId="77777777" w:rsidR="005A107E" w:rsidRPr="005A107E" w:rsidRDefault="005A107E" w:rsidP="005A107E">
      <w:pPr>
        <w:rPr>
          <w:ins w:id="185" w:author="McPherson, John S.(Nestor Consulting dba GovernmentCIO)" w:date="2018-08-10T09:42:00Z"/>
          <w:rFonts w:asciiTheme="majorHAnsi" w:eastAsiaTheme="majorEastAsia" w:hAnsiTheme="majorHAnsi" w:cstheme="majorBidi"/>
          <w:color w:val="1F3763" w:themeColor="accent1" w:themeShade="7F"/>
          <w:sz w:val="24"/>
          <w:szCs w:val="24"/>
        </w:rPr>
      </w:pPr>
      <w:ins w:id="186"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In the rare case where an interface name would conflict with another name within the API, a suffix (for example </w:t>
        </w:r>
        <w:proofErr w:type="spellStart"/>
        <w:r w:rsidRPr="005A107E">
          <w:rPr>
            <w:rFonts w:asciiTheme="majorHAnsi" w:eastAsiaTheme="majorEastAsia" w:hAnsiTheme="majorHAnsi" w:cstheme="majorBidi"/>
            <w:color w:val="1F3763" w:themeColor="accent1" w:themeShade="7F"/>
            <w:sz w:val="24"/>
            <w:szCs w:val="24"/>
          </w:rPr>
          <w:t>Api</w:t>
        </w:r>
        <w:proofErr w:type="spellEnd"/>
        <w:r w:rsidRPr="005A107E">
          <w:rPr>
            <w:rFonts w:asciiTheme="majorHAnsi" w:eastAsiaTheme="majorEastAsia" w:hAnsiTheme="majorHAnsi" w:cstheme="majorBidi"/>
            <w:color w:val="1F3763" w:themeColor="accent1" w:themeShade="7F"/>
            <w:sz w:val="24"/>
            <w:szCs w:val="24"/>
          </w:rPr>
          <w:t xml:space="preserve"> or Service) should be used to disambiguate.</w:t>
        </w:r>
      </w:ins>
    </w:p>
    <w:p w14:paraId="592B3060" w14:textId="77777777" w:rsidR="005A107E" w:rsidRPr="005A107E" w:rsidRDefault="005A107E" w:rsidP="005A107E">
      <w:pPr>
        <w:rPr>
          <w:ins w:id="187" w:author="McPherson, John S.(Nestor Consulting dba GovernmentCIO)" w:date="2018-08-10T09:42:00Z"/>
          <w:rFonts w:asciiTheme="majorHAnsi" w:eastAsiaTheme="majorEastAsia" w:hAnsiTheme="majorHAnsi" w:cstheme="majorBidi"/>
          <w:color w:val="1F3763" w:themeColor="accent1" w:themeShade="7F"/>
          <w:sz w:val="24"/>
          <w:szCs w:val="24"/>
        </w:rPr>
      </w:pPr>
    </w:p>
    <w:p w14:paraId="68EBCA89" w14:textId="77777777" w:rsidR="005A107E" w:rsidRPr="005A107E" w:rsidRDefault="005A107E" w:rsidP="005A107E">
      <w:pPr>
        <w:rPr>
          <w:ins w:id="188" w:author="McPherson, John S.(Nestor Consulting dba GovernmentCIO)" w:date="2018-08-10T09:42:00Z"/>
          <w:rFonts w:asciiTheme="majorHAnsi" w:eastAsiaTheme="majorEastAsia" w:hAnsiTheme="majorHAnsi" w:cstheme="majorBidi"/>
          <w:color w:val="1F3763" w:themeColor="accent1" w:themeShade="7F"/>
          <w:sz w:val="24"/>
          <w:szCs w:val="24"/>
        </w:rPr>
      </w:pPr>
      <w:ins w:id="189"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Method names</w:t>
        </w:r>
      </w:ins>
    </w:p>
    <w:p w14:paraId="38C5C6AE" w14:textId="77777777" w:rsidR="005A107E" w:rsidRPr="005A107E" w:rsidRDefault="005A107E" w:rsidP="005A107E">
      <w:pPr>
        <w:rPr>
          <w:ins w:id="190" w:author="McPherson, John S.(Nestor Consulting dba GovernmentCIO)" w:date="2018-08-10T09:42:00Z"/>
          <w:rFonts w:asciiTheme="majorHAnsi" w:eastAsiaTheme="majorEastAsia" w:hAnsiTheme="majorHAnsi" w:cstheme="majorBidi"/>
          <w:color w:val="1F3763" w:themeColor="accent1" w:themeShade="7F"/>
          <w:sz w:val="24"/>
          <w:szCs w:val="24"/>
        </w:rPr>
      </w:pPr>
      <w:ins w:id="191"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A service may, in its IDL specification, define one or more RPC methods that correspond to methods on collections and resources. The method names should follow the naming convention of </w:t>
        </w:r>
        <w:proofErr w:type="spellStart"/>
        <w:r w:rsidRPr="005A107E">
          <w:rPr>
            <w:rFonts w:asciiTheme="majorHAnsi" w:eastAsiaTheme="majorEastAsia" w:hAnsiTheme="majorHAnsi" w:cstheme="majorBidi"/>
            <w:color w:val="1F3763" w:themeColor="accent1" w:themeShade="7F"/>
            <w:sz w:val="24"/>
            <w:szCs w:val="24"/>
          </w:rPr>
          <w:t>VerbNoun</w:t>
        </w:r>
        <w:proofErr w:type="spellEnd"/>
        <w:r w:rsidRPr="005A107E">
          <w:rPr>
            <w:rFonts w:asciiTheme="majorHAnsi" w:eastAsiaTheme="majorEastAsia" w:hAnsiTheme="majorHAnsi" w:cstheme="majorBidi"/>
            <w:color w:val="1F3763" w:themeColor="accent1" w:themeShade="7F"/>
            <w:sz w:val="24"/>
            <w:szCs w:val="24"/>
          </w:rPr>
          <w:t xml:space="preserve"> in upper camel case, where the noun is typically the resource type.</w:t>
        </w:r>
      </w:ins>
    </w:p>
    <w:p w14:paraId="1663E40B" w14:textId="77777777" w:rsidR="005A107E" w:rsidRPr="005A107E" w:rsidRDefault="005A107E" w:rsidP="005A107E">
      <w:pPr>
        <w:rPr>
          <w:ins w:id="192" w:author="McPherson, John S.(Nestor Consulting dba GovernmentCIO)" w:date="2018-08-10T09:42:00Z"/>
          <w:rFonts w:asciiTheme="majorHAnsi" w:eastAsiaTheme="majorEastAsia" w:hAnsiTheme="majorHAnsi" w:cstheme="majorBidi"/>
          <w:color w:val="1F3763" w:themeColor="accent1" w:themeShade="7F"/>
          <w:sz w:val="24"/>
          <w:szCs w:val="24"/>
        </w:rPr>
      </w:pPr>
    </w:p>
    <w:p w14:paraId="113043E1" w14:textId="77777777" w:rsidR="005A107E" w:rsidRPr="005A107E" w:rsidRDefault="005A107E" w:rsidP="005A107E">
      <w:pPr>
        <w:rPr>
          <w:ins w:id="193" w:author="McPherson, John S.(Nestor Consulting dba GovernmentCIO)" w:date="2018-08-10T09:42:00Z"/>
          <w:rFonts w:asciiTheme="majorHAnsi" w:eastAsiaTheme="majorEastAsia" w:hAnsiTheme="majorHAnsi" w:cstheme="majorBidi"/>
          <w:color w:val="1F3763" w:themeColor="accent1" w:themeShade="7F"/>
          <w:sz w:val="24"/>
          <w:szCs w:val="24"/>
        </w:rPr>
      </w:pPr>
      <w:ins w:id="194"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Verb</w:t>
        </w:r>
        <w:r w:rsidRPr="005A107E">
          <w:rPr>
            <w:rFonts w:asciiTheme="majorHAnsi" w:eastAsiaTheme="majorEastAsia" w:hAnsiTheme="majorHAnsi" w:cstheme="majorBidi"/>
            <w:color w:val="1F3763" w:themeColor="accent1" w:themeShade="7F"/>
            <w:sz w:val="24"/>
            <w:szCs w:val="24"/>
          </w:rPr>
          <w:tab/>
          <w:t>Noun</w:t>
        </w:r>
        <w:r w:rsidRPr="005A107E">
          <w:rPr>
            <w:rFonts w:asciiTheme="majorHAnsi" w:eastAsiaTheme="majorEastAsia" w:hAnsiTheme="majorHAnsi" w:cstheme="majorBidi"/>
            <w:color w:val="1F3763" w:themeColor="accent1" w:themeShade="7F"/>
            <w:sz w:val="24"/>
            <w:szCs w:val="24"/>
          </w:rPr>
          <w:tab/>
          <w:t xml:space="preserve">Method </w:t>
        </w:r>
        <w:proofErr w:type="gramStart"/>
        <w:r w:rsidRPr="005A107E">
          <w:rPr>
            <w:rFonts w:asciiTheme="majorHAnsi" w:eastAsiaTheme="majorEastAsia" w:hAnsiTheme="majorHAnsi" w:cstheme="majorBidi"/>
            <w:color w:val="1F3763" w:themeColor="accent1" w:themeShade="7F"/>
            <w:sz w:val="24"/>
            <w:szCs w:val="24"/>
          </w:rPr>
          <w:t>name</w:t>
        </w:r>
        <w:proofErr w:type="gramEnd"/>
        <w:r w:rsidRPr="005A107E">
          <w:rPr>
            <w:rFonts w:asciiTheme="majorHAnsi" w:eastAsiaTheme="majorEastAsia" w:hAnsiTheme="majorHAnsi" w:cstheme="majorBidi"/>
            <w:color w:val="1F3763" w:themeColor="accent1" w:themeShade="7F"/>
            <w:sz w:val="24"/>
            <w:szCs w:val="24"/>
          </w:rPr>
          <w:tab/>
          <w:t>Request message</w:t>
        </w:r>
        <w:r w:rsidRPr="005A107E">
          <w:rPr>
            <w:rFonts w:asciiTheme="majorHAnsi" w:eastAsiaTheme="majorEastAsia" w:hAnsiTheme="majorHAnsi" w:cstheme="majorBidi"/>
            <w:color w:val="1F3763" w:themeColor="accent1" w:themeShade="7F"/>
            <w:sz w:val="24"/>
            <w:szCs w:val="24"/>
          </w:rPr>
          <w:tab/>
          <w:t>Response message</w:t>
        </w:r>
      </w:ins>
    </w:p>
    <w:p w14:paraId="03A8C5F7" w14:textId="77777777" w:rsidR="005A107E" w:rsidRPr="005A107E" w:rsidRDefault="005A107E" w:rsidP="005A107E">
      <w:pPr>
        <w:rPr>
          <w:ins w:id="195" w:author="McPherson, John S.(Nestor Consulting dba GovernmentCIO)" w:date="2018-08-10T09:42:00Z"/>
          <w:rFonts w:asciiTheme="majorHAnsi" w:eastAsiaTheme="majorEastAsia" w:hAnsiTheme="majorHAnsi" w:cstheme="majorBidi"/>
          <w:color w:val="1F3763" w:themeColor="accent1" w:themeShade="7F"/>
          <w:sz w:val="24"/>
          <w:szCs w:val="24"/>
        </w:rPr>
      </w:pPr>
      <w:ins w:id="196"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List</w:t>
        </w:r>
        <w:r w:rsidRPr="005A107E">
          <w:rPr>
            <w:rFonts w:asciiTheme="majorHAnsi" w:eastAsiaTheme="majorEastAsia" w:hAnsiTheme="majorHAnsi" w:cstheme="majorBidi"/>
            <w:color w:val="1F3763" w:themeColor="accent1" w:themeShade="7F"/>
            <w:sz w:val="24"/>
            <w:szCs w:val="24"/>
          </w:rPr>
          <w:tab/>
          <w:t>Book</w:t>
        </w:r>
        <w:r w:rsidRPr="005A107E">
          <w:rPr>
            <w:rFonts w:asciiTheme="majorHAnsi" w:eastAsiaTheme="majorEastAsia" w:hAnsiTheme="majorHAnsi" w:cstheme="majorBidi"/>
            <w:color w:val="1F3763" w:themeColor="accent1" w:themeShade="7F"/>
            <w:sz w:val="24"/>
            <w:szCs w:val="24"/>
          </w:rPr>
          <w:tab/>
        </w:r>
        <w:proofErr w:type="spellStart"/>
        <w:r w:rsidRPr="005A107E">
          <w:rPr>
            <w:rFonts w:asciiTheme="majorHAnsi" w:eastAsiaTheme="majorEastAsia" w:hAnsiTheme="majorHAnsi" w:cstheme="majorBidi"/>
            <w:color w:val="1F3763" w:themeColor="accent1" w:themeShade="7F"/>
            <w:sz w:val="24"/>
            <w:szCs w:val="24"/>
          </w:rPr>
          <w:t>ListBooks</w:t>
        </w:r>
        <w:proofErr w:type="spellEnd"/>
        <w:r w:rsidRPr="005A107E">
          <w:rPr>
            <w:rFonts w:asciiTheme="majorHAnsi" w:eastAsiaTheme="majorEastAsia" w:hAnsiTheme="majorHAnsi" w:cstheme="majorBidi"/>
            <w:color w:val="1F3763" w:themeColor="accent1" w:themeShade="7F"/>
            <w:sz w:val="24"/>
            <w:szCs w:val="24"/>
          </w:rPr>
          <w:tab/>
        </w:r>
        <w:proofErr w:type="spellStart"/>
        <w:r w:rsidRPr="005A107E">
          <w:rPr>
            <w:rFonts w:asciiTheme="majorHAnsi" w:eastAsiaTheme="majorEastAsia" w:hAnsiTheme="majorHAnsi" w:cstheme="majorBidi"/>
            <w:color w:val="1F3763" w:themeColor="accent1" w:themeShade="7F"/>
            <w:sz w:val="24"/>
            <w:szCs w:val="24"/>
          </w:rPr>
          <w:t>ListBooksRequest</w:t>
        </w:r>
        <w:proofErr w:type="spellEnd"/>
        <w:r w:rsidRPr="005A107E">
          <w:rPr>
            <w:rFonts w:asciiTheme="majorHAnsi" w:eastAsiaTheme="majorEastAsia" w:hAnsiTheme="majorHAnsi" w:cstheme="majorBidi"/>
            <w:color w:val="1F3763" w:themeColor="accent1" w:themeShade="7F"/>
            <w:sz w:val="24"/>
            <w:szCs w:val="24"/>
          </w:rPr>
          <w:tab/>
        </w:r>
        <w:proofErr w:type="spellStart"/>
        <w:r w:rsidRPr="005A107E">
          <w:rPr>
            <w:rFonts w:asciiTheme="majorHAnsi" w:eastAsiaTheme="majorEastAsia" w:hAnsiTheme="majorHAnsi" w:cstheme="majorBidi"/>
            <w:color w:val="1F3763" w:themeColor="accent1" w:themeShade="7F"/>
            <w:sz w:val="24"/>
            <w:szCs w:val="24"/>
          </w:rPr>
          <w:t>ListBooksResponse</w:t>
        </w:r>
        <w:proofErr w:type="spellEnd"/>
      </w:ins>
    </w:p>
    <w:p w14:paraId="7CBF432F" w14:textId="77777777" w:rsidR="005A107E" w:rsidRPr="005A107E" w:rsidRDefault="005A107E" w:rsidP="005A107E">
      <w:pPr>
        <w:rPr>
          <w:ins w:id="197" w:author="McPherson, John S.(Nestor Consulting dba GovernmentCIO)" w:date="2018-08-10T09:42:00Z"/>
          <w:rFonts w:asciiTheme="majorHAnsi" w:eastAsiaTheme="majorEastAsia" w:hAnsiTheme="majorHAnsi" w:cstheme="majorBidi"/>
          <w:color w:val="1F3763" w:themeColor="accent1" w:themeShade="7F"/>
          <w:sz w:val="24"/>
          <w:szCs w:val="24"/>
        </w:rPr>
      </w:pPr>
      <w:ins w:id="198"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Get</w:t>
        </w:r>
        <w:r w:rsidRPr="005A107E">
          <w:rPr>
            <w:rFonts w:asciiTheme="majorHAnsi" w:eastAsiaTheme="majorEastAsia" w:hAnsiTheme="majorHAnsi" w:cstheme="majorBidi"/>
            <w:color w:val="1F3763" w:themeColor="accent1" w:themeShade="7F"/>
            <w:sz w:val="24"/>
            <w:szCs w:val="24"/>
          </w:rPr>
          <w:tab/>
          <w:t>Book</w:t>
        </w:r>
        <w:r w:rsidRPr="005A107E">
          <w:rPr>
            <w:rFonts w:asciiTheme="majorHAnsi" w:eastAsiaTheme="majorEastAsia" w:hAnsiTheme="majorHAnsi" w:cstheme="majorBidi"/>
            <w:color w:val="1F3763" w:themeColor="accent1" w:themeShade="7F"/>
            <w:sz w:val="24"/>
            <w:szCs w:val="24"/>
          </w:rPr>
          <w:tab/>
        </w:r>
        <w:proofErr w:type="spellStart"/>
        <w:r w:rsidRPr="005A107E">
          <w:rPr>
            <w:rFonts w:asciiTheme="majorHAnsi" w:eastAsiaTheme="majorEastAsia" w:hAnsiTheme="majorHAnsi" w:cstheme="majorBidi"/>
            <w:color w:val="1F3763" w:themeColor="accent1" w:themeShade="7F"/>
            <w:sz w:val="24"/>
            <w:szCs w:val="24"/>
          </w:rPr>
          <w:t>GetBook</w:t>
        </w:r>
        <w:proofErr w:type="spellEnd"/>
        <w:r w:rsidRPr="005A107E">
          <w:rPr>
            <w:rFonts w:asciiTheme="majorHAnsi" w:eastAsiaTheme="majorEastAsia" w:hAnsiTheme="majorHAnsi" w:cstheme="majorBidi"/>
            <w:color w:val="1F3763" w:themeColor="accent1" w:themeShade="7F"/>
            <w:sz w:val="24"/>
            <w:szCs w:val="24"/>
          </w:rPr>
          <w:tab/>
        </w:r>
        <w:proofErr w:type="spellStart"/>
        <w:r w:rsidRPr="005A107E">
          <w:rPr>
            <w:rFonts w:asciiTheme="majorHAnsi" w:eastAsiaTheme="majorEastAsia" w:hAnsiTheme="majorHAnsi" w:cstheme="majorBidi"/>
            <w:color w:val="1F3763" w:themeColor="accent1" w:themeShade="7F"/>
            <w:sz w:val="24"/>
            <w:szCs w:val="24"/>
          </w:rPr>
          <w:t>GetBookRequest</w:t>
        </w:r>
        <w:proofErr w:type="spellEnd"/>
        <w:r w:rsidRPr="005A107E">
          <w:rPr>
            <w:rFonts w:asciiTheme="majorHAnsi" w:eastAsiaTheme="majorEastAsia" w:hAnsiTheme="majorHAnsi" w:cstheme="majorBidi"/>
            <w:color w:val="1F3763" w:themeColor="accent1" w:themeShade="7F"/>
            <w:sz w:val="24"/>
            <w:szCs w:val="24"/>
          </w:rPr>
          <w:tab/>
          <w:t>Book</w:t>
        </w:r>
      </w:ins>
    </w:p>
    <w:p w14:paraId="50815397" w14:textId="77777777" w:rsidR="005A107E" w:rsidRPr="005A107E" w:rsidRDefault="005A107E" w:rsidP="005A107E">
      <w:pPr>
        <w:rPr>
          <w:ins w:id="199" w:author="McPherson, John S.(Nestor Consulting dba GovernmentCIO)" w:date="2018-08-10T09:42:00Z"/>
          <w:rFonts w:asciiTheme="majorHAnsi" w:eastAsiaTheme="majorEastAsia" w:hAnsiTheme="majorHAnsi" w:cstheme="majorBidi"/>
          <w:color w:val="1F3763" w:themeColor="accent1" w:themeShade="7F"/>
          <w:sz w:val="24"/>
          <w:szCs w:val="24"/>
        </w:rPr>
      </w:pPr>
      <w:ins w:id="200"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Create</w:t>
        </w:r>
        <w:r w:rsidRPr="005A107E">
          <w:rPr>
            <w:rFonts w:asciiTheme="majorHAnsi" w:eastAsiaTheme="majorEastAsia" w:hAnsiTheme="majorHAnsi" w:cstheme="majorBidi"/>
            <w:color w:val="1F3763" w:themeColor="accent1" w:themeShade="7F"/>
            <w:sz w:val="24"/>
            <w:szCs w:val="24"/>
          </w:rPr>
          <w:tab/>
          <w:t>Book</w:t>
        </w:r>
        <w:r w:rsidRPr="005A107E">
          <w:rPr>
            <w:rFonts w:asciiTheme="majorHAnsi" w:eastAsiaTheme="majorEastAsia" w:hAnsiTheme="majorHAnsi" w:cstheme="majorBidi"/>
            <w:color w:val="1F3763" w:themeColor="accent1" w:themeShade="7F"/>
            <w:sz w:val="24"/>
            <w:szCs w:val="24"/>
          </w:rPr>
          <w:tab/>
        </w:r>
        <w:proofErr w:type="spellStart"/>
        <w:r w:rsidRPr="005A107E">
          <w:rPr>
            <w:rFonts w:asciiTheme="majorHAnsi" w:eastAsiaTheme="majorEastAsia" w:hAnsiTheme="majorHAnsi" w:cstheme="majorBidi"/>
            <w:color w:val="1F3763" w:themeColor="accent1" w:themeShade="7F"/>
            <w:sz w:val="24"/>
            <w:szCs w:val="24"/>
          </w:rPr>
          <w:t>CreateBook</w:t>
        </w:r>
        <w:proofErr w:type="spellEnd"/>
        <w:r w:rsidRPr="005A107E">
          <w:rPr>
            <w:rFonts w:asciiTheme="majorHAnsi" w:eastAsiaTheme="majorEastAsia" w:hAnsiTheme="majorHAnsi" w:cstheme="majorBidi"/>
            <w:color w:val="1F3763" w:themeColor="accent1" w:themeShade="7F"/>
            <w:sz w:val="24"/>
            <w:szCs w:val="24"/>
          </w:rPr>
          <w:tab/>
        </w:r>
        <w:proofErr w:type="spellStart"/>
        <w:r w:rsidRPr="005A107E">
          <w:rPr>
            <w:rFonts w:asciiTheme="majorHAnsi" w:eastAsiaTheme="majorEastAsia" w:hAnsiTheme="majorHAnsi" w:cstheme="majorBidi"/>
            <w:color w:val="1F3763" w:themeColor="accent1" w:themeShade="7F"/>
            <w:sz w:val="24"/>
            <w:szCs w:val="24"/>
          </w:rPr>
          <w:t>CreateBookRequest</w:t>
        </w:r>
        <w:proofErr w:type="spellEnd"/>
        <w:r w:rsidRPr="005A107E">
          <w:rPr>
            <w:rFonts w:asciiTheme="majorHAnsi" w:eastAsiaTheme="majorEastAsia" w:hAnsiTheme="majorHAnsi" w:cstheme="majorBidi"/>
            <w:color w:val="1F3763" w:themeColor="accent1" w:themeShade="7F"/>
            <w:sz w:val="24"/>
            <w:szCs w:val="24"/>
          </w:rPr>
          <w:tab/>
          <w:t>Book</w:t>
        </w:r>
      </w:ins>
    </w:p>
    <w:p w14:paraId="0C70A8E4" w14:textId="77777777" w:rsidR="005A107E" w:rsidRPr="005A107E" w:rsidRDefault="005A107E" w:rsidP="005A107E">
      <w:pPr>
        <w:rPr>
          <w:ins w:id="201" w:author="McPherson, John S.(Nestor Consulting dba GovernmentCIO)" w:date="2018-08-10T09:42:00Z"/>
          <w:rFonts w:asciiTheme="majorHAnsi" w:eastAsiaTheme="majorEastAsia" w:hAnsiTheme="majorHAnsi" w:cstheme="majorBidi"/>
          <w:color w:val="1F3763" w:themeColor="accent1" w:themeShade="7F"/>
          <w:sz w:val="24"/>
          <w:szCs w:val="24"/>
        </w:rPr>
      </w:pPr>
      <w:ins w:id="202"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lastRenderedPageBreak/>
          <w:t>Update</w:t>
        </w:r>
        <w:r w:rsidRPr="005A107E">
          <w:rPr>
            <w:rFonts w:asciiTheme="majorHAnsi" w:eastAsiaTheme="majorEastAsia" w:hAnsiTheme="majorHAnsi" w:cstheme="majorBidi"/>
            <w:color w:val="1F3763" w:themeColor="accent1" w:themeShade="7F"/>
            <w:sz w:val="24"/>
            <w:szCs w:val="24"/>
          </w:rPr>
          <w:tab/>
          <w:t>Book</w:t>
        </w:r>
        <w:r w:rsidRPr="005A107E">
          <w:rPr>
            <w:rFonts w:asciiTheme="majorHAnsi" w:eastAsiaTheme="majorEastAsia" w:hAnsiTheme="majorHAnsi" w:cstheme="majorBidi"/>
            <w:color w:val="1F3763" w:themeColor="accent1" w:themeShade="7F"/>
            <w:sz w:val="24"/>
            <w:szCs w:val="24"/>
          </w:rPr>
          <w:tab/>
        </w:r>
        <w:proofErr w:type="spellStart"/>
        <w:r w:rsidRPr="005A107E">
          <w:rPr>
            <w:rFonts w:asciiTheme="majorHAnsi" w:eastAsiaTheme="majorEastAsia" w:hAnsiTheme="majorHAnsi" w:cstheme="majorBidi"/>
            <w:color w:val="1F3763" w:themeColor="accent1" w:themeShade="7F"/>
            <w:sz w:val="24"/>
            <w:szCs w:val="24"/>
          </w:rPr>
          <w:t>UpdateBook</w:t>
        </w:r>
        <w:proofErr w:type="spellEnd"/>
        <w:r w:rsidRPr="005A107E">
          <w:rPr>
            <w:rFonts w:asciiTheme="majorHAnsi" w:eastAsiaTheme="majorEastAsia" w:hAnsiTheme="majorHAnsi" w:cstheme="majorBidi"/>
            <w:color w:val="1F3763" w:themeColor="accent1" w:themeShade="7F"/>
            <w:sz w:val="24"/>
            <w:szCs w:val="24"/>
          </w:rPr>
          <w:tab/>
        </w:r>
        <w:proofErr w:type="spellStart"/>
        <w:r w:rsidRPr="005A107E">
          <w:rPr>
            <w:rFonts w:asciiTheme="majorHAnsi" w:eastAsiaTheme="majorEastAsia" w:hAnsiTheme="majorHAnsi" w:cstheme="majorBidi"/>
            <w:color w:val="1F3763" w:themeColor="accent1" w:themeShade="7F"/>
            <w:sz w:val="24"/>
            <w:szCs w:val="24"/>
          </w:rPr>
          <w:t>UpdateBookRequest</w:t>
        </w:r>
        <w:proofErr w:type="spellEnd"/>
        <w:r w:rsidRPr="005A107E">
          <w:rPr>
            <w:rFonts w:asciiTheme="majorHAnsi" w:eastAsiaTheme="majorEastAsia" w:hAnsiTheme="majorHAnsi" w:cstheme="majorBidi"/>
            <w:color w:val="1F3763" w:themeColor="accent1" w:themeShade="7F"/>
            <w:sz w:val="24"/>
            <w:szCs w:val="24"/>
          </w:rPr>
          <w:tab/>
          <w:t>Book</w:t>
        </w:r>
      </w:ins>
    </w:p>
    <w:p w14:paraId="590BEEEB" w14:textId="77777777" w:rsidR="005A107E" w:rsidRPr="005A107E" w:rsidRDefault="005A107E" w:rsidP="005A107E">
      <w:pPr>
        <w:rPr>
          <w:ins w:id="203" w:author="McPherson, John S.(Nestor Consulting dba GovernmentCIO)" w:date="2018-08-10T09:42:00Z"/>
          <w:rFonts w:asciiTheme="majorHAnsi" w:eastAsiaTheme="majorEastAsia" w:hAnsiTheme="majorHAnsi" w:cstheme="majorBidi"/>
          <w:color w:val="1F3763" w:themeColor="accent1" w:themeShade="7F"/>
          <w:sz w:val="24"/>
          <w:szCs w:val="24"/>
        </w:rPr>
      </w:pPr>
      <w:ins w:id="204"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Rename</w:t>
        </w:r>
        <w:r w:rsidRPr="005A107E">
          <w:rPr>
            <w:rFonts w:asciiTheme="majorHAnsi" w:eastAsiaTheme="majorEastAsia" w:hAnsiTheme="majorHAnsi" w:cstheme="majorBidi"/>
            <w:color w:val="1F3763" w:themeColor="accent1" w:themeShade="7F"/>
            <w:sz w:val="24"/>
            <w:szCs w:val="24"/>
          </w:rPr>
          <w:tab/>
          <w:t>Book</w:t>
        </w:r>
        <w:r w:rsidRPr="005A107E">
          <w:rPr>
            <w:rFonts w:asciiTheme="majorHAnsi" w:eastAsiaTheme="majorEastAsia" w:hAnsiTheme="majorHAnsi" w:cstheme="majorBidi"/>
            <w:color w:val="1F3763" w:themeColor="accent1" w:themeShade="7F"/>
            <w:sz w:val="24"/>
            <w:szCs w:val="24"/>
          </w:rPr>
          <w:tab/>
        </w:r>
        <w:proofErr w:type="spellStart"/>
        <w:r w:rsidRPr="005A107E">
          <w:rPr>
            <w:rFonts w:asciiTheme="majorHAnsi" w:eastAsiaTheme="majorEastAsia" w:hAnsiTheme="majorHAnsi" w:cstheme="majorBidi"/>
            <w:color w:val="1F3763" w:themeColor="accent1" w:themeShade="7F"/>
            <w:sz w:val="24"/>
            <w:szCs w:val="24"/>
          </w:rPr>
          <w:t>RenameBook</w:t>
        </w:r>
        <w:proofErr w:type="spellEnd"/>
        <w:r w:rsidRPr="005A107E">
          <w:rPr>
            <w:rFonts w:asciiTheme="majorHAnsi" w:eastAsiaTheme="majorEastAsia" w:hAnsiTheme="majorHAnsi" w:cstheme="majorBidi"/>
            <w:color w:val="1F3763" w:themeColor="accent1" w:themeShade="7F"/>
            <w:sz w:val="24"/>
            <w:szCs w:val="24"/>
          </w:rPr>
          <w:tab/>
        </w:r>
        <w:proofErr w:type="spellStart"/>
        <w:r w:rsidRPr="005A107E">
          <w:rPr>
            <w:rFonts w:asciiTheme="majorHAnsi" w:eastAsiaTheme="majorEastAsia" w:hAnsiTheme="majorHAnsi" w:cstheme="majorBidi"/>
            <w:color w:val="1F3763" w:themeColor="accent1" w:themeShade="7F"/>
            <w:sz w:val="24"/>
            <w:szCs w:val="24"/>
          </w:rPr>
          <w:t>RenameBookRequest</w:t>
        </w:r>
        <w:proofErr w:type="spellEnd"/>
        <w:r w:rsidRPr="005A107E">
          <w:rPr>
            <w:rFonts w:asciiTheme="majorHAnsi" w:eastAsiaTheme="majorEastAsia" w:hAnsiTheme="majorHAnsi" w:cstheme="majorBidi"/>
            <w:color w:val="1F3763" w:themeColor="accent1" w:themeShade="7F"/>
            <w:sz w:val="24"/>
            <w:szCs w:val="24"/>
          </w:rPr>
          <w:tab/>
        </w:r>
        <w:proofErr w:type="spellStart"/>
        <w:r w:rsidRPr="005A107E">
          <w:rPr>
            <w:rFonts w:asciiTheme="majorHAnsi" w:eastAsiaTheme="majorEastAsia" w:hAnsiTheme="majorHAnsi" w:cstheme="majorBidi"/>
            <w:color w:val="1F3763" w:themeColor="accent1" w:themeShade="7F"/>
            <w:sz w:val="24"/>
            <w:szCs w:val="24"/>
          </w:rPr>
          <w:t>RenameBookResponse</w:t>
        </w:r>
        <w:proofErr w:type="spellEnd"/>
      </w:ins>
    </w:p>
    <w:p w14:paraId="39D9A123" w14:textId="5B930922" w:rsidR="005A107E" w:rsidRPr="005A107E" w:rsidRDefault="005A107E" w:rsidP="005A107E">
      <w:pPr>
        <w:rPr>
          <w:ins w:id="205" w:author="McPherson, John S.(Nestor Consulting dba GovernmentCIO)" w:date="2018-08-10T09:42:00Z"/>
          <w:rFonts w:asciiTheme="majorHAnsi" w:eastAsiaTheme="majorEastAsia" w:hAnsiTheme="majorHAnsi" w:cstheme="majorBidi"/>
          <w:color w:val="1F3763" w:themeColor="accent1" w:themeShade="7F"/>
          <w:sz w:val="24"/>
          <w:szCs w:val="24"/>
        </w:rPr>
      </w:pPr>
      <w:proofErr w:type="gramStart"/>
      <w:ins w:id="206"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Delete</w:t>
        </w:r>
        <w:r w:rsidRPr="005A107E">
          <w:rPr>
            <w:rFonts w:asciiTheme="majorHAnsi" w:eastAsiaTheme="majorEastAsia" w:hAnsiTheme="majorHAnsi" w:cstheme="majorBidi"/>
            <w:color w:val="1F3763" w:themeColor="accent1" w:themeShade="7F"/>
            <w:sz w:val="24"/>
            <w:szCs w:val="24"/>
          </w:rPr>
          <w:tab/>
          <w:t>Book</w:t>
        </w:r>
        <w:r w:rsidRPr="005A107E">
          <w:rPr>
            <w:rFonts w:asciiTheme="majorHAnsi" w:eastAsiaTheme="majorEastAsia" w:hAnsiTheme="majorHAnsi" w:cstheme="majorBidi"/>
            <w:color w:val="1F3763" w:themeColor="accent1" w:themeShade="7F"/>
            <w:sz w:val="24"/>
            <w:szCs w:val="24"/>
          </w:rPr>
          <w:tab/>
        </w:r>
        <w:proofErr w:type="spellStart"/>
        <w:r w:rsidRPr="005A107E">
          <w:rPr>
            <w:rFonts w:asciiTheme="majorHAnsi" w:eastAsiaTheme="majorEastAsia" w:hAnsiTheme="majorHAnsi" w:cstheme="majorBidi"/>
            <w:color w:val="1F3763" w:themeColor="accent1" w:themeShade="7F"/>
            <w:sz w:val="24"/>
            <w:szCs w:val="24"/>
          </w:rPr>
          <w:t>DeleteBook</w:t>
        </w:r>
        <w:proofErr w:type="spellEnd"/>
        <w:r w:rsidRPr="005A107E">
          <w:rPr>
            <w:rFonts w:asciiTheme="majorHAnsi" w:eastAsiaTheme="majorEastAsia" w:hAnsiTheme="majorHAnsi" w:cstheme="majorBidi"/>
            <w:color w:val="1F3763" w:themeColor="accent1" w:themeShade="7F"/>
            <w:sz w:val="24"/>
            <w:szCs w:val="24"/>
          </w:rPr>
          <w:tab/>
        </w:r>
        <w:proofErr w:type="spellStart"/>
        <w:r w:rsidRPr="005A107E">
          <w:rPr>
            <w:rFonts w:asciiTheme="majorHAnsi" w:eastAsiaTheme="majorEastAsia" w:hAnsiTheme="majorHAnsi" w:cstheme="majorBidi"/>
            <w:color w:val="1F3763" w:themeColor="accent1" w:themeShade="7F"/>
            <w:sz w:val="24"/>
            <w:szCs w:val="24"/>
          </w:rPr>
          <w:t>DeleteBookRequest</w:t>
        </w:r>
        <w:proofErr w:type="spellEnd"/>
        <w:r w:rsidRPr="005A107E">
          <w:rPr>
            <w:rFonts w:asciiTheme="majorHAnsi" w:eastAsiaTheme="majorEastAsia" w:hAnsiTheme="majorHAnsi" w:cstheme="majorBidi"/>
            <w:color w:val="1F3763" w:themeColor="accent1" w:themeShade="7F"/>
            <w:sz w:val="24"/>
            <w:szCs w:val="24"/>
          </w:rPr>
          <w:tab/>
        </w:r>
      </w:ins>
      <w:proofErr w:type="spellStart"/>
      <w:ins w:id="207" w:author="McPherson, John S.(Nestor Consulting dba GovernmentCIO)" w:date="2018-08-10T09:43:00Z">
        <w:r>
          <w:rPr>
            <w:rFonts w:asciiTheme="majorHAnsi" w:eastAsiaTheme="majorEastAsia" w:hAnsiTheme="majorHAnsi" w:cstheme="majorBidi"/>
            <w:color w:val="1F3763" w:themeColor="accent1" w:themeShade="7F"/>
            <w:sz w:val="24"/>
            <w:szCs w:val="24"/>
          </w:rPr>
          <w:t>VAappname</w:t>
        </w:r>
      </w:ins>
      <w:ins w:id="208"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.protobuf.Empty</w:t>
        </w:r>
        <w:proofErr w:type="spellEnd"/>
        <w:proofErr w:type="gramEnd"/>
      </w:ins>
    </w:p>
    <w:p w14:paraId="6D07878A" w14:textId="77777777" w:rsidR="005A107E" w:rsidRPr="005A107E" w:rsidRDefault="005A107E" w:rsidP="005A107E">
      <w:pPr>
        <w:rPr>
          <w:ins w:id="209" w:author="McPherson, John S.(Nestor Consulting dba GovernmentCIO)" w:date="2018-08-10T09:42:00Z"/>
          <w:rFonts w:asciiTheme="majorHAnsi" w:eastAsiaTheme="majorEastAsia" w:hAnsiTheme="majorHAnsi" w:cstheme="majorBidi"/>
          <w:color w:val="1F3763" w:themeColor="accent1" w:themeShade="7F"/>
          <w:sz w:val="24"/>
          <w:szCs w:val="24"/>
        </w:rPr>
      </w:pPr>
      <w:ins w:id="210"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The verb portion of the method name should use the imperative mood, which is for orders or commands rather than the indicative mood which is for questions.</w:t>
        </w:r>
      </w:ins>
    </w:p>
    <w:p w14:paraId="54E7B271" w14:textId="77777777" w:rsidR="005A107E" w:rsidRPr="005A107E" w:rsidRDefault="005A107E" w:rsidP="005A107E">
      <w:pPr>
        <w:rPr>
          <w:ins w:id="211" w:author="McPherson, John S.(Nestor Consulting dba GovernmentCIO)" w:date="2018-08-10T09:42:00Z"/>
          <w:rFonts w:asciiTheme="majorHAnsi" w:eastAsiaTheme="majorEastAsia" w:hAnsiTheme="majorHAnsi" w:cstheme="majorBidi"/>
          <w:color w:val="1F3763" w:themeColor="accent1" w:themeShade="7F"/>
          <w:sz w:val="24"/>
          <w:szCs w:val="24"/>
        </w:rPr>
      </w:pPr>
    </w:p>
    <w:p w14:paraId="57B575E3" w14:textId="77777777" w:rsidR="005A107E" w:rsidRPr="005A107E" w:rsidRDefault="005A107E" w:rsidP="005A107E">
      <w:pPr>
        <w:rPr>
          <w:ins w:id="212" w:author="McPherson, John S.(Nestor Consulting dba GovernmentCIO)" w:date="2018-08-10T09:42:00Z"/>
          <w:rFonts w:asciiTheme="majorHAnsi" w:eastAsiaTheme="majorEastAsia" w:hAnsiTheme="majorHAnsi" w:cstheme="majorBidi"/>
          <w:color w:val="1F3763" w:themeColor="accent1" w:themeShade="7F"/>
          <w:sz w:val="24"/>
          <w:szCs w:val="24"/>
        </w:rPr>
      </w:pPr>
      <w:ins w:id="213"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This is easily confused when the verb is asking a question about a sub-resource in the API, which is often expressed in the indicative mood. For example, ordering the API to create a book is clearly </w:t>
        </w:r>
        <w:proofErr w:type="spellStart"/>
        <w:r w:rsidRPr="005A107E">
          <w:rPr>
            <w:rFonts w:asciiTheme="majorHAnsi" w:eastAsiaTheme="majorEastAsia" w:hAnsiTheme="majorHAnsi" w:cstheme="majorBidi"/>
            <w:color w:val="1F3763" w:themeColor="accent1" w:themeShade="7F"/>
            <w:sz w:val="24"/>
            <w:szCs w:val="24"/>
          </w:rPr>
          <w:t>CreateBook</w:t>
        </w:r>
        <w:proofErr w:type="spellEnd"/>
        <w:r w:rsidRPr="005A107E">
          <w:rPr>
            <w:rFonts w:asciiTheme="majorHAnsi" w:eastAsiaTheme="majorEastAsia" w:hAnsiTheme="majorHAnsi" w:cstheme="majorBidi"/>
            <w:color w:val="1F3763" w:themeColor="accent1" w:themeShade="7F"/>
            <w:sz w:val="24"/>
            <w:szCs w:val="24"/>
          </w:rPr>
          <w:t xml:space="preserve"> (in the imperative mood), but asking the API about the state of the book's publisher might use the indicative mood, such as </w:t>
        </w:r>
        <w:proofErr w:type="spellStart"/>
        <w:r w:rsidRPr="005A107E">
          <w:rPr>
            <w:rFonts w:asciiTheme="majorHAnsi" w:eastAsiaTheme="majorEastAsia" w:hAnsiTheme="majorHAnsi" w:cstheme="majorBidi"/>
            <w:color w:val="1F3763" w:themeColor="accent1" w:themeShade="7F"/>
            <w:sz w:val="24"/>
            <w:szCs w:val="24"/>
          </w:rPr>
          <w:t>IsBookPublisherApproved</w:t>
        </w:r>
        <w:proofErr w:type="spellEnd"/>
        <w:r w:rsidRPr="005A107E">
          <w:rPr>
            <w:rFonts w:asciiTheme="majorHAnsi" w:eastAsiaTheme="majorEastAsia" w:hAnsiTheme="majorHAnsi" w:cstheme="majorBidi"/>
            <w:color w:val="1F3763" w:themeColor="accent1" w:themeShade="7F"/>
            <w:sz w:val="24"/>
            <w:szCs w:val="24"/>
          </w:rPr>
          <w:t xml:space="preserve"> or </w:t>
        </w:r>
        <w:proofErr w:type="spellStart"/>
        <w:r w:rsidRPr="005A107E">
          <w:rPr>
            <w:rFonts w:asciiTheme="majorHAnsi" w:eastAsiaTheme="majorEastAsia" w:hAnsiTheme="majorHAnsi" w:cstheme="majorBidi"/>
            <w:color w:val="1F3763" w:themeColor="accent1" w:themeShade="7F"/>
            <w:sz w:val="24"/>
            <w:szCs w:val="24"/>
          </w:rPr>
          <w:t>NeedsPublisherApproval</w:t>
        </w:r>
        <w:proofErr w:type="spellEnd"/>
        <w:r w:rsidRPr="005A107E">
          <w:rPr>
            <w:rFonts w:asciiTheme="majorHAnsi" w:eastAsiaTheme="majorEastAsia" w:hAnsiTheme="majorHAnsi" w:cstheme="majorBidi"/>
            <w:color w:val="1F3763" w:themeColor="accent1" w:themeShade="7F"/>
            <w:sz w:val="24"/>
            <w:szCs w:val="24"/>
          </w:rPr>
          <w:t>. To remain in the imperative mood in situations like this, rely on commands such as "check" (</w:t>
        </w:r>
        <w:proofErr w:type="spellStart"/>
        <w:r w:rsidRPr="005A107E">
          <w:rPr>
            <w:rFonts w:asciiTheme="majorHAnsi" w:eastAsiaTheme="majorEastAsia" w:hAnsiTheme="majorHAnsi" w:cstheme="majorBidi"/>
            <w:color w:val="1F3763" w:themeColor="accent1" w:themeShade="7F"/>
            <w:sz w:val="24"/>
            <w:szCs w:val="24"/>
          </w:rPr>
          <w:t>CheckBookPublisherApproved</w:t>
        </w:r>
        <w:proofErr w:type="spellEnd"/>
        <w:r w:rsidRPr="005A107E">
          <w:rPr>
            <w:rFonts w:asciiTheme="majorHAnsi" w:eastAsiaTheme="majorEastAsia" w:hAnsiTheme="majorHAnsi" w:cstheme="majorBidi"/>
            <w:color w:val="1F3763" w:themeColor="accent1" w:themeShade="7F"/>
            <w:sz w:val="24"/>
            <w:szCs w:val="24"/>
          </w:rPr>
          <w:t>) and "validate" (</w:t>
        </w:r>
        <w:proofErr w:type="spellStart"/>
        <w:r w:rsidRPr="005A107E">
          <w:rPr>
            <w:rFonts w:asciiTheme="majorHAnsi" w:eastAsiaTheme="majorEastAsia" w:hAnsiTheme="majorHAnsi" w:cstheme="majorBidi"/>
            <w:color w:val="1F3763" w:themeColor="accent1" w:themeShade="7F"/>
            <w:sz w:val="24"/>
            <w:szCs w:val="24"/>
          </w:rPr>
          <w:t>ValidateBookPublisher</w:t>
        </w:r>
        <w:proofErr w:type="spellEnd"/>
        <w:r w:rsidRPr="005A107E">
          <w:rPr>
            <w:rFonts w:asciiTheme="majorHAnsi" w:eastAsiaTheme="majorEastAsia" w:hAnsiTheme="majorHAnsi" w:cstheme="majorBidi"/>
            <w:color w:val="1F3763" w:themeColor="accent1" w:themeShade="7F"/>
            <w:sz w:val="24"/>
            <w:szCs w:val="24"/>
          </w:rPr>
          <w:t>).</w:t>
        </w:r>
      </w:ins>
    </w:p>
    <w:p w14:paraId="67786153" w14:textId="77777777" w:rsidR="005A107E" w:rsidRPr="005A107E" w:rsidRDefault="005A107E" w:rsidP="005A107E">
      <w:pPr>
        <w:rPr>
          <w:ins w:id="214" w:author="McPherson, John S.(Nestor Consulting dba GovernmentCIO)" w:date="2018-08-10T09:42:00Z"/>
          <w:rFonts w:asciiTheme="majorHAnsi" w:eastAsiaTheme="majorEastAsia" w:hAnsiTheme="majorHAnsi" w:cstheme="majorBidi"/>
          <w:color w:val="1F3763" w:themeColor="accent1" w:themeShade="7F"/>
          <w:sz w:val="24"/>
          <w:szCs w:val="24"/>
        </w:rPr>
      </w:pPr>
    </w:p>
    <w:p w14:paraId="103AA185" w14:textId="77777777" w:rsidR="005A107E" w:rsidRPr="005A107E" w:rsidRDefault="005A107E" w:rsidP="005A107E">
      <w:pPr>
        <w:rPr>
          <w:ins w:id="215" w:author="McPherson, John S.(Nestor Consulting dba GovernmentCIO)" w:date="2018-08-10T09:42:00Z"/>
          <w:rFonts w:asciiTheme="majorHAnsi" w:eastAsiaTheme="majorEastAsia" w:hAnsiTheme="majorHAnsi" w:cstheme="majorBidi"/>
          <w:color w:val="1F3763" w:themeColor="accent1" w:themeShade="7F"/>
          <w:sz w:val="24"/>
          <w:szCs w:val="24"/>
        </w:rPr>
      </w:pPr>
      <w:ins w:id="216"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Message names</w:t>
        </w:r>
      </w:ins>
    </w:p>
    <w:p w14:paraId="3453222A" w14:textId="77777777" w:rsidR="005A107E" w:rsidRPr="005A107E" w:rsidRDefault="005A107E" w:rsidP="005A107E">
      <w:pPr>
        <w:rPr>
          <w:ins w:id="217" w:author="McPherson, John S.(Nestor Consulting dba GovernmentCIO)" w:date="2018-08-10T09:42:00Z"/>
          <w:rFonts w:asciiTheme="majorHAnsi" w:eastAsiaTheme="majorEastAsia" w:hAnsiTheme="majorHAnsi" w:cstheme="majorBidi"/>
          <w:color w:val="1F3763" w:themeColor="accent1" w:themeShade="7F"/>
          <w:sz w:val="24"/>
          <w:szCs w:val="24"/>
        </w:rPr>
      </w:pPr>
      <w:ins w:id="218"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The request and response messages for RPC methods should be named after the method names with the suffix Request and Response, respectively, unless the method request or response type is:</w:t>
        </w:r>
      </w:ins>
    </w:p>
    <w:p w14:paraId="74527D98" w14:textId="77777777" w:rsidR="005A107E" w:rsidRPr="005A107E" w:rsidRDefault="005A107E" w:rsidP="005A107E">
      <w:pPr>
        <w:rPr>
          <w:ins w:id="219" w:author="McPherson, John S.(Nestor Consulting dba GovernmentCIO)" w:date="2018-08-10T09:42:00Z"/>
          <w:rFonts w:asciiTheme="majorHAnsi" w:eastAsiaTheme="majorEastAsia" w:hAnsiTheme="majorHAnsi" w:cstheme="majorBidi"/>
          <w:color w:val="1F3763" w:themeColor="accent1" w:themeShade="7F"/>
          <w:sz w:val="24"/>
          <w:szCs w:val="24"/>
        </w:rPr>
      </w:pPr>
    </w:p>
    <w:p w14:paraId="1BA93658" w14:textId="45C74DFF" w:rsidR="005A107E" w:rsidRPr="005A107E" w:rsidRDefault="005A107E" w:rsidP="005A107E">
      <w:pPr>
        <w:rPr>
          <w:ins w:id="220" w:author="McPherson, John S.(Nestor Consulting dba GovernmentCIO)" w:date="2018-08-10T09:42:00Z"/>
          <w:rFonts w:asciiTheme="majorHAnsi" w:eastAsiaTheme="majorEastAsia" w:hAnsiTheme="majorHAnsi" w:cstheme="majorBidi"/>
          <w:color w:val="1F3763" w:themeColor="accent1" w:themeShade="7F"/>
          <w:sz w:val="24"/>
          <w:szCs w:val="24"/>
        </w:rPr>
      </w:pPr>
      <w:ins w:id="221"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an empty message (use </w:t>
        </w:r>
      </w:ins>
      <w:proofErr w:type="spellStart"/>
      <w:proofErr w:type="gramStart"/>
      <w:ins w:id="222" w:author="McPherson, John S.(Nestor Consulting dba GovernmentCIO)" w:date="2018-08-10T09:43:00Z">
        <w:r>
          <w:rPr>
            <w:rFonts w:asciiTheme="majorHAnsi" w:eastAsiaTheme="majorEastAsia" w:hAnsiTheme="majorHAnsi" w:cstheme="majorBidi"/>
            <w:color w:val="1F3763" w:themeColor="accent1" w:themeShade="7F"/>
            <w:sz w:val="24"/>
            <w:szCs w:val="24"/>
          </w:rPr>
          <w:t>VAappname</w:t>
        </w:r>
      </w:ins>
      <w:ins w:id="223"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.protobuf.Empty</w:t>
        </w:r>
        <w:proofErr w:type="spellEnd"/>
        <w:proofErr w:type="gramEnd"/>
        <w:r w:rsidRPr="005A107E">
          <w:rPr>
            <w:rFonts w:asciiTheme="majorHAnsi" w:eastAsiaTheme="majorEastAsia" w:hAnsiTheme="majorHAnsi" w:cstheme="majorBidi"/>
            <w:color w:val="1F3763" w:themeColor="accent1" w:themeShade="7F"/>
            <w:sz w:val="24"/>
            <w:szCs w:val="24"/>
          </w:rPr>
          <w:t>),</w:t>
        </w:r>
      </w:ins>
    </w:p>
    <w:p w14:paraId="459686D7" w14:textId="77777777" w:rsidR="005A107E" w:rsidRPr="005A107E" w:rsidRDefault="005A107E" w:rsidP="005A107E">
      <w:pPr>
        <w:rPr>
          <w:ins w:id="224" w:author="McPherson, John S.(Nestor Consulting dba GovernmentCIO)" w:date="2018-08-10T09:42:00Z"/>
          <w:rFonts w:asciiTheme="majorHAnsi" w:eastAsiaTheme="majorEastAsia" w:hAnsiTheme="majorHAnsi" w:cstheme="majorBidi"/>
          <w:color w:val="1F3763" w:themeColor="accent1" w:themeShade="7F"/>
          <w:sz w:val="24"/>
          <w:szCs w:val="24"/>
        </w:rPr>
      </w:pPr>
      <w:ins w:id="225"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a resource type, or</w:t>
        </w:r>
      </w:ins>
    </w:p>
    <w:p w14:paraId="3ABFBAC6" w14:textId="77777777" w:rsidR="005A107E" w:rsidRPr="005A107E" w:rsidRDefault="005A107E" w:rsidP="005A107E">
      <w:pPr>
        <w:rPr>
          <w:ins w:id="226" w:author="McPherson, John S.(Nestor Consulting dba GovernmentCIO)" w:date="2018-08-10T09:42:00Z"/>
          <w:rFonts w:asciiTheme="majorHAnsi" w:eastAsiaTheme="majorEastAsia" w:hAnsiTheme="majorHAnsi" w:cstheme="majorBidi"/>
          <w:color w:val="1F3763" w:themeColor="accent1" w:themeShade="7F"/>
          <w:sz w:val="24"/>
          <w:szCs w:val="24"/>
        </w:rPr>
      </w:pPr>
      <w:ins w:id="227"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a resource representing an operation</w:t>
        </w:r>
      </w:ins>
    </w:p>
    <w:p w14:paraId="686D2182" w14:textId="77777777" w:rsidR="005A107E" w:rsidRPr="005A107E" w:rsidRDefault="005A107E" w:rsidP="005A107E">
      <w:pPr>
        <w:rPr>
          <w:ins w:id="228" w:author="McPherson, John S.(Nestor Consulting dba GovernmentCIO)" w:date="2018-08-10T09:42:00Z"/>
          <w:rFonts w:asciiTheme="majorHAnsi" w:eastAsiaTheme="majorEastAsia" w:hAnsiTheme="majorHAnsi" w:cstheme="majorBidi"/>
          <w:color w:val="1F3763" w:themeColor="accent1" w:themeShade="7F"/>
          <w:sz w:val="24"/>
          <w:szCs w:val="24"/>
        </w:rPr>
      </w:pPr>
      <w:ins w:id="229"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This typically applies to requests or responses used in standard methods Get, Create, Update, or Delete.</w:t>
        </w:r>
      </w:ins>
    </w:p>
    <w:p w14:paraId="3DAB616D" w14:textId="77777777" w:rsidR="005A107E" w:rsidRPr="005A107E" w:rsidRDefault="005A107E" w:rsidP="005A107E">
      <w:pPr>
        <w:rPr>
          <w:ins w:id="230" w:author="McPherson, John S.(Nestor Consulting dba GovernmentCIO)" w:date="2018-08-10T09:42:00Z"/>
          <w:rFonts w:asciiTheme="majorHAnsi" w:eastAsiaTheme="majorEastAsia" w:hAnsiTheme="majorHAnsi" w:cstheme="majorBidi"/>
          <w:color w:val="1F3763" w:themeColor="accent1" w:themeShade="7F"/>
          <w:sz w:val="24"/>
          <w:szCs w:val="24"/>
        </w:rPr>
      </w:pPr>
    </w:p>
    <w:p w14:paraId="72C56D55" w14:textId="77777777" w:rsidR="005A107E" w:rsidRPr="005A107E" w:rsidRDefault="005A107E" w:rsidP="005A107E">
      <w:pPr>
        <w:rPr>
          <w:ins w:id="231" w:author="McPherson, John S.(Nestor Consulting dba GovernmentCIO)" w:date="2018-08-10T09:42:00Z"/>
          <w:rFonts w:asciiTheme="majorHAnsi" w:eastAsiaTheme="majorEastAsia" w:hAnsiTheme="majorHAnsi" w:cstheme="majorBidi"/>
          <w:color w:val="1F3763" w:themeColor="accent1" w:themeShade="7F"/>
          <w:sz w:val="24"/>
          <w:szCs w:val="24"/>
        </w:rPr>
      </w:pPr>
      <w:proofErr w:type="spellStart"/>
      <w:ins w:id="232"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Enum</w:t>
        </w:r>
        <w:proofErr w:type="spellEnd"/>
        <w:r w:rsidRPr="005A107E">
          <w:rPr>
            <w:rFonts w:asciiTheme="majorHAnsi" w:eastAsiaTheme="majorEastAsia" w:hAnsiTheme="majorHAnsi" w:cstheme="majorBidi"/>
            <w:color w:val="1F3763" w:themeColor="accent1" w:themeShade="7F"/>
            <w:sz w:val="24"/>
            <w:szCs w:val="24"/>
          </w:rPr>
          <w:t xml:space="preserve"> names</w:t>
        </w:r>
      </w:ins>
    </w:p>
    <w:p w14:paraId="1B0054CF" w14:textId="77777777" w:rsidR="005A107E" w:rsidRPr="005A107E" w:rsidRDefault="005A107E" w:rsidP="005A107E">
      <w:pPr>
        <w:rPr>
          <w:ins w:id="233" w:author="McPherson, John S.(Nestor Consulting dba GovernmentCIO)" w:date="2018-08-10T09:42:00Z"/>
          <w:rFonts w:asciiTheme="majorHAnsi" w:eastAsiaTheme="majorEastAsia" w:hAnsiTheme="majorHAnsi" w:cstheme="majorBidi"/>
          <w:color w:val="1F3763" w:themeColor="accent1" w:themeShade="7F"/>
          <w:sz w:val="24"/>
          <w:szCs w:val="24"/>
        </w:rPr>
      </w:pPr>
      <w:proofErr w:type="spellStart"/>
      <w:ins w:id="234"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Enum</w:t>
        </w:r>
        <w:proofErr w:type="spellEnd"/>
        <w:r w:rsidRPr="005A107E">
          <w:rPr>
            <w:rFonts w:asciiTheme="majorHAnsi" w:eastAsiaTheme="majorEastAsia" w:hAnsiTheme="majorHAnsi" w:cstheme="majorBidi"/>
            <w:color w:val="1F3763" w:themeColor="accent1" w:themeShade="7F"/>
            <w:sz w:val="24"/>
            <w:szCs w:val="24"/>
          </w:rPr>
          <w:t xml:space="preserve"> types must use </w:t>
        </w:r>
        <w:proofErr w:type="spellStart"/>
        <w:r w:rsidRPr="005A107E">
          <w:rPr>
            <w:rFonts w:asciiTheme="majorHAnsi" w:eastAsiaTheme="majorEastAsia" w:hAnsiTheme="majorHAnsi" w:cstheme="majorBidi"/>
            <w:color w:val="1F3763" w:themeColor="accent1" w:themeShade="7F"/>
            <w:sz w:val="24"/>
            <w:szCs w:val="24"/>
          </w:rPr>
          <w:t>UpperCamelCase</w:t>
        </w:r>
        <w:proofErr w:type="spellEnd"/>
        <w:r w:rsidRPr="005A107E">
          <w:rPr>
            <w:rFonts w:asciiTheme="majorHAnsi" w:eastAsiaTheme="majorEastAsia" w:hAnsiTheme="majorHAnsi" w:cstheme="majorBidi"/>
            <w:color w:val="1F3763" w:themeColor="accent1" w:themeShade="7F"/>
            <w:sz w:val="24"/>
            <w:szCs w:val="24"/>
          </w:rPr>
          <w:t xml:space="preserve"> names.</w:t>
        </w:r>
      </w:ins>
    </w:p>
    <w:p w14:paraId="76C257A5" w14:textId="77777777" w:rsidR="005A107E" w:rsidRPr="005A107E" w:rsidRDefault="005A107E" w:rsidP="005A107E">
      <w:pPr>
        <w:rPr>
          <w:ins w:id="235" w:author="McPherson, John S.(Nestor Consulting dba GovernmentCIO)" w:date="2018-08-10T09:42:00Z"/>
          <w:rFonts w:asciiTheme="majorHAnsi" w:eastAsiaTheme="majorEastAsia" w:hAnsiTheme="majorHAnsi" w:cstheme="majorBidi"/>
          <w:color w:val="1F3763" w:themeColor="accent1" w:themeShade="7F"/>
          <w:sz w:val="24"/>
          <w:szCs w:val="24"/>
        </w:rPr>
      </w:pPr>
    </w:p>
    <w:p w14:paraId="18A95BF7" w14:textId="77777777" w:rsidR="005A107E" w:rsidRPr="005A107E" w:rsidRDefault="005A107E" w:rsidP="005A107E">
      <w:pPr>
        <w:rPr>
          <w:ins w:id="236" w:author="McPherson, John S.(Nestor Consulting dba GovernmentCIO)" w:date="2018-08-10T09:42:00Z"/>
          <w:rFonts w:asciiTheme="majorHAnsi" w:eastAsiaTheme="majorEastAsia" w:hAnsiTheme="majorHAnsi" w:cstheme="majorBidi"/>
          <w:color w:val="1F3763" w:themeColor="accent1" w:themeShade="7F"/>
          <w:sz w:val="24"/>
          <w:szCs w:val="24"/>
        </w:rPr>
      </w:pPr>
      <w:proofErr w:type="spellStart"/>
      <w:ins w:id="237"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Enum</w:t>
        </w:r>
        <w:proofErr w:type="spellEnd"/>
        <w:r w:rsidRPr="005A107E">
          <w:rPr>
            <w:rFonts w:asciiTheme="majorHAnsi" w:eastAsiaTheme="majorEastAsia" w:hAnsiTheme="majorHAnsi" w:cstheme="majorBidi"/>
            <w:color w:val="1F3763" w:themeColor="accent1" w:themeShade="7F"/>
            <w:sz w:val="24"/>
            <w:szCs w:val="24"/>
          </w:rPr>
          <w:t xml:space="preserve"> values must use CAPITALIZED_NAMES_WITH_UNDERSCORES. Each </w:t>
        </w:r>
        <w:proofErr w:type="spellStart"/>
        <w:r w:rsidRPr="005A107E">
          <w:rPr>
            <w:rFonts w:asciiTheme="majorHAnsi" w:eastAsiaTheme="majorEastAsia" w:hAnsiTheme="majorHAnsi" w:cstheme="majorBidi"/>
            <w:color w:val="1F3763" w:themeColor="accent1" w:themeShade="7F"/>
            <w:sz w:val="24"/>
            <w:szCs w:val="24"/>
          </w:rPr>
          <w:t>enum</w:t>
        </w:r>
        <w:proofErr w:type="spellEnd"/>
        <w:r w:rsidRPr="005A107E">
          <w:rPr>
            <w:rFonts w:asciiTheme="majorHAnsi" w:eastAsiaTheme="majorEastAsia" w:hAnsiTheme="majorHAnsi" w:cstheme="majorBidi"/>
            <w:color w:val="1F3763" w:themeColor="accent1" w:themeShade="7F"/>
            <w:sz w:val="24"/>
            <w:szCs w:val="24"/>
          </w:rPr>
          <w:t xml:space="preserve"> value must end with a semicolon, not a comma. The first value should be named ENUM_TYPE_UNSPECIFIED as it is returned when an </w:t>
        </w:r>
        <w:proofErr w:type="spellStart"/>
        <w:r w:rsidRPr="005A107E">
          <w:rPr>
            <w:rFonts w:asciiTheme="majorHAnsi" w:eastAsiaTheme="majorEastAsia" w:hAnsiTheme="majorHAnsi" w:cstheme="majorBidi"/>
            <w:color w:val="1F3763" w:themeColor="accent1" w:themeShade="7F"/>
            <w:sz w:val="24"/>
            <w:szCs w:val="24"/>
          </w:rPr>
          <w:t>enum</w:t>
        </w:r>
        <w:proofErr w:type="spellEnd"/>
        <w:r w:rsidRPr="005A107E">
          <w:rPr>
            <w:rFonts w:asciiTheme="majorHAnsi" w:eastAsiaTheme="majorEastAsia" w:hAnsiTheme="majorHAnsi" w:cstheme="majorBidi"/>
            <w:color w:val="1F3763" w:themeColor="accent1" w:themeShade="7F"/>
            <w:sz w:val="24"/>
            <w:szCs w:val="24"/>
          </w:rPr>
          <w:t xml:space="preserve"> value is not explicitly specified.</w:t>
        </w:r>
      </w:ins>
    </w:p>
    <w:p w14:paraId="3439D27F" w14:textId="77777777" w:rsidR="005A107E" w:rsidRPr="005A107E" w:rsidRDefault="005A107E" w:rsidP="005A107E">
      <w:pPr>
        <w:rPr>
          <w:ins w:id="238" w:author="McPherson, John S.(Nestor Consulting dba GovernmentCIO)" w:date="2018-08-10T09:42:00Z"/>
          <w:rFonts w:asciiTheme="majorHAnsi" w:eastAsiaTheme="majorEastAsia" w:hAnsiTheme="majorHAnsi" w:cstheme="majorBidi"/>
          <w:color w:val="1F3763" w:themeColor="accent1" w:themeShade="7F"/>
          <w:sz w:val="24"/>
          <w:szCs w:val="24"/>
        </w:rPr>
      </w:pPr>
    </w:p>
    <w:p w14:paraId="294D1BB8" w14:textId="77777777" w:rsidR="005A107E" w:rsidRPr="005A107E" w:rsidRDefault="005A107E" w:rsidP="005A107E">
      <w:pPr>
        <w:rPr>
          <w:ins w:id="239" w:author="McPherson, John S.(Nestor Consulting dba GovernmentCIO)" w:date="2018-08-10T09:42:00Z"/>
          <w:rFonts w:asciiTheme="majorHAnsi" w:eastAsiaTheme="majorEastAsia" w:hAnsiTheme="majorHAnsi" w:cstheme="majorBidi"/>
          <w:color w:val="1F3763" w:themeColor="accent1" w:themeShade="7F"/>
          <w:sz w:val="24"/>
          <w:szCs w:val="24"/>
        </w:rPr>
      </w:pPr>
      <w:proofErr w:type="spellStart"/>
      <w:ins w:id="240"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enum</w:t>
        </w:r>
        <w:proofErr w:type="spellEnd"/>
        <w:r w:rsidRPr="005A107E">
          <w:rPr>
            <w:rFonts w:asciiTheme="majorHAnsi" w:eastAsiaTheme="majorEastAsia" w:hAnsiTheme="majorHAnsi" w:cstheme="majorBidi"/>
            <w:color w:val="1F3763" w:themeColor="accent1" w:themeShade="7F"/>
            <w:sz w:val="24"/>
            <w:szCs w:val="24"/>
          </w:rPr>
          <w:t xml:space="preserve"> </w:t>
        </w:r>
        <w:proofErr w:type="spellStart"/>
        <w:r w:rsidRPr="005A107E">
          <w:rPr>
            <w:rFonts w:asciiTheme="majorHAnsi" w:eastAsiaTheme="majorEastAsia" w:hAnsiTheme="majorHAnsi" w:cstheme="majorBidi"/>
            <w:color w:val="1F3763" w:themeColor="accent1" w:themeShade="7F"/>
            <w:sz w:val="24"/>
            <w:szCs w:val="24"/>
          </w:rPr>
          <w:t>FooBar</w:t>
        </w:r>
        <w:proofErr w:type="spellEnd"/>
        <w:r w:rsidRPr="005A107E">
          <w:rPr>
            <w:rFonts w:asciiTheme="majorHAnsi" w:eastAsiaTheme="majorEastAsia" w:hAnsiTheme="majorHAnsi" w:cstheme="majorBidi"/>
            <w:color w:val="1F3763" w:themeColor="accent1" w:themeShade="7F"/>
            <w:sz w:val="24"/>
            <w:szCs w:val="24"/>
          </w:rPr>
          <w:t xml:space="preserve"> {</w:t>
        </w:r>
      </w:ins>
    </w:p>
    <w:p w14:paraId="0E2D238F" w14:textId="77777777" w:rsidR="005A107E" w:rsidRPr="005A107E" w:rsidRDefault="005A107E" w:rsidP="005A107E">
      <w:pPr>
        <w:rPr>
          <w:ins w:id="241" w:author="McPherson, John S.(Nestor Consulting dba GovernmentCIO)" w:date="2018-08-10T09:42:00Z"/>
          <w:rFonts w:asciiTheme="majorHAnsi" w:eastAsiaTheme="majorEastAsia" w:hAnsiTheme="majorHAnsi" w:cstheme="majorBidi"/>
          <w:color w:val="1F3763" w:themeColor="accent1" w:themeShade="7F"/>
          <w:sz w:val="24"/>
          <w:szCs w:val="24"/>
        </w:rPr>
      </w:pPr>
      <w:ins w:id="242"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  // The first value represents the default and must be == 0.</w:t>
        </w:r>
      </w:ins>
    </w:p>
    <w:p w14:paraId="74B9E3E3" w14:textId="77777777" w:rsidR="005A107E" w:rsidRPr="005A107E" w:rsidRDefault="005A107E" w:rsidP="005A107E">
      <w:pPr>
        <w:rPr>
          <w:ins w:id="243" w:author="McPherson, John S.(Nestor Consulting dba GovernmentCIO)" w:date="2018-08-10T09:42:00Z"/>
          <w:rFonts w:asciiTheme="majorHAnsi" w:eastAsiaTheme="majorEastAsia" w:hAnsiTheme="majorHAnsi" w:cstheme="majorBidi"/>
          <w:color w:val="1F3763" w:themeColor="accent1" w:themeShade="7F"/>
          <w:sz w:val="24"/>
          <w:szCs w:val="24"/>
        </w:rPr>
      </w:pPr>
      <w:ins w:id="244"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  FOO_BAR_UNSPECIFIED = 0;</w:t>
        </w:r>
      </w:ins>
    </w:p>
    <w:p w14:paraId="1A686B7C" w14:textId="77777777" w:rsidR="005A107E" w:rsidRPr="005A107E" w:rsidRDefault="005A107E" w:rsidP="005A107E">
      <w:pPr>
        <w:rPr>
          <w:ins w:id="245" w:author="McPherson, John S.(Nestor Consulting dba GovernmentCIO)" w:date="2018-08-10T09:42:00Z"/>
          <w:rFonts w:asciiTheme="majorHAnsi" w:eastAsiaTheme="majorEastAsia" w:hAnsiTheme="majorHAnsi" w:cstheme="majorBidi"/>
          <w:color w:val="1F3763" w:themeColor="accent1" w:themeShade="7F"/>
          <w:sz w:val="24"/>
          <w:szCs w:val="24"/>
        </w:rPr>
      </w:pPr>
      <w:ins w:id="246"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  FIRST_VALUE = 1;</w:t>
        </w:r>
      </w:ins>
    </w:p>
    <w:p w14:paraId="32F03CCE" w14:textId="77777777" w:rsidR="005A107E" w:rsidRPr="005A107E" w:rsidRDefault="005A107E" w:rsidP="005A107E">
      <w:pPr>
        <w:rPr>
          <w:ins w:id="247" w:author="McPherson, John S.(Nestor Consulting dba GovernmentCIO)" w:date="2018-08-10T09:42:00Z"/>
          <w:rFonts w:asciiTheme="majorHAnsi" w:eastAsiaTheme="majorEastAsia" w:hAnsiTheme="majorHAnsi" w:cstheme="majorBidi"/>
          <w:color w:val="1F3763" w:themeColor="accent1" w:themeShade="7F"/>
          <w:sz w:val="24"/>
          <w:szCs w:val="24"/>
        </w:rPr>
      </w:pPr>
      <w:ins w:id="248"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  SECOND_VALUE = 2;</w:t>
        </w:r>
      </w:ins>
    </w:p>
    <w:p w14:paraId="45596C9F" w14:textId="77777777" w:rsidR="005A107E" w:rsidRPr="005A107E" w:rsidRDefault="005A107E" w:rsidP="005A107E">
      <w:pPr>
        <w:rPr>
          <w:ins w:id="249" w:author="McPherson, John S.(Nestor Consulting dba GovernmentCIO)" w:date="2018-08-10T09:42:00Z"/>
          <w:rFonts w:asciiTheme="majorHAnsi" w:eastAsiaTheme="majorEastAsia" w:hAnsiTheme="majorHAnsi" w:cstheme="majorBidi"/>
          <w:color w:val="1F3763" w:themeColor="accent1" w:themeShade="7F"/>
          <w:sz w:val="24"/>
          <w:szCs w:val="24"/>
        </w:rPr>
      </w:pPr>
      <w:ins w:id="250"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w:t>
        </w:r>
      </w:ins>
    </w:p>
    <w:p w14:paraId="12A8FC09" w14:textId="77777777" w:rsidR="005A107E" w:rsidRPr="005A107E" w:rsidRDefault="005A107E" w:rsidP="005A107E">
      <w:pPr>
        <w:rPr>
          <w:ins w:id="251" w:author="McPherson, John S.(Nestor Consulting dba GovernmentCIO)" w:date="2018-08-10T09:42:00Z"/>
          <w:rFonts w:asciiTheme="majorHAnsi" w:eastAsiaTheme="majorEastAsia" w:hAnsiTheme="majorHAnsi" w:cstheme="majorBidi"/>
          <w:color w:val="1F3763" w:themeColor="accent1" w:themeShade="7F"/>
          <w:sz w:val="24"/>
          <w:szCs w:val="24"/>
        </w:rPr>
      </w:pPr>
      <w:ins w:id="252"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Field names</w:t>
        </w:r>
      </w:ins>
    </w:p>
    <w:p w14:paraId="77D9AACD" w14:textId="77777777" w:rsidR="005A107E" w:rsidRPr="005A107E" w:rsidRDefault="005A107E" w:rsidP="005A107E">
      <w:pPr>
        <w:rPr>
          <w:ins w:id="253" w:author="McPherson, John S.(Nestor Consulting dba GovernmentCIO)" w:date="2018-08-10T09:42:00Z"/>
          <w:rFonts w:asciiTheme="majorHAnsi" w:eastAsiaTheme="majorEastAsia" w:hAnsiTheme="majorHAnsi" w:cstheme="majorBidi"/>
          <w:color w:val="1F3763" w:themeColor="accent1" w:themeShade="7F"/>
          <w:sz w:val="24"/>
          <w:szCs w:val="24"/>
        </w:rPr>
      </w:pPr>
      <w:ins w:id="254"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Field definitions in </w:t>
        </w:r>
        <w:proofErr w:type="gramStart"/>
        <w:r w:rsidRPr="005A107E">
          <w:rPr>
            <w:rFonts w:asciiTheme="majorHAnsi" w:eastAsiaTheme="majorEastAsia" w:hAnsiTheme="majorHAnsi" w:cstheme="majorBidi"/>
            <w:color w:val="1F3763" w:themeColor="accent1" w:themeShade="7F"/>
            <w:sz w:val="24"/>
            <w:szCs w:val="24"/>
          </w:rPr>
          <w:t>the .proto</w:t>
        </w:r>
        <w:proofErr w:type="gramEnd"/>
        <w:r w:rsidRPr="005A107E">
          <w:rPr>
            <w:rFonts w:asciiTheme="majorHAnsi" w:eastAsiaTheme="majorEastAsia" w:hAnsiTheme="majorHAnsi" w:cstheme="majorBidi"/>
            <w:color w:val="1F3763" w:themeColor="accent1" w:themeShade="7F"/>
            <w:sz w:val="24"/>
            <w:szCs w:val="24"/>
          </w:rPr>
          <w:t xml:space="preserve"> files must use </w:t>
        </w:r>
        <w:proofErr w:type="spellStart"/>
        <w:r w:rsidRPr="005A107E">
          <w:rPr>
            <w:rFonts w:asciiTheme="majorHAnsi" w:eastAsiaTheme="majorEastAsia" w:hAnsiTheme="majorHAnsi" w:cstheme="majorBidi"/>
            <w:color w:val="1F3763" w:themeColor="accent1" w:themeShade="7F"/>
            <w:sz w:val="24"/>
            <w:szCs w:val="24"/>
          </w:rPr>
          <w:t>lower_case_underscore_separated_names</w:t>
        </w:r>
        <w:proofErr w:type="spellEnd"/>
        <w:r w:rsidRPr="005A107E">
          <w:rPr>
            <w:rFonts w:asciiTheme="majorHAnsi" w:eastAsiaTheme="majorEastAsia" w:hAnsiTheme="majorHAnsi" w:cstheme="majorBidi"/>
            <w:color w:val="1F3763" w:themeColor="accent1" w:themeShade="7F"/>
            <w:sz w:val="24"/>
            <w:szCs w:val="24"/>
          </w:rPr>
          <w:t>. These names will be mapped to the native naming convention in generated code for each programming language.</w:t>
        </w:r>
      </w:ins>
    </w:p>
    <w:p w14:paraId="747A69E3" w14:textId="77777777" w:rsidR="005A107E" w:rsidRPr="005A107E" w:rsidRDefault="005A107E" w:rsidP="005A107E">
      <w:pPr>
        <w:rPr>
          <w:ins w:id="255" w:author="McPherson, John S.(Nestor Consulting dba GovernmentCIO)" w:date="2018-08-10T09:42:00Z"/>
          <w:rFonts w:asciiTheme="majorHAnsi" w:eastAsiaTheme="majorEastAsia" w:hAnsiTheme="majorHAnsi" w:cstheme="majorBidi"/>
          <w:color w:val="1F3763" w:themeColor="accent1" w:themeShade="7F"/>
          <w:sz w:val="24"/>
          <w:szCs w:val="24"/>
        </w:rPr>
      </w:pPr>
    </w:p>
    <w:p w14:paraId="173D2D91" w14:textId="77777777" w:rsidR="005A107E" w:rsidRPr="005A107E" w:rsidRDefault="005A107E" w:rsidP="005A107E">
      <w:pPr>
        <w:rPr>
          <w:ins w:id="256" w:author="McPherson, John S.(Nestor Consulting dba GovernmentCIO)" w:date="2018-08-10T09:42:00Z"/>
          <w:rFonts w:asciiTheme="majorHAnsi" w:eastAsiaTheme="majorEastAsia" w:hAnsiTheme="majorHAnsi" w:cstheme="majorBidi"/>
          <w:color w:val="1F3763" w:themeColor="accent1" w:themeShade="7F"/>
          <w:sz w:val="24"/>
          <w:szCs w:val="24"/>
        </w:rPr>
      </w:pPr>
      <w:ins w:id="257"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Field names should avoid prepositions (e.g. "for", "during", "at"), for example:</w:t>
        </w:r>
      </w:ins>
    </w:p>
    <w:p w14:paraId="2109D025" w14:textId="77777777" w:rsidR="005A107E" w:rsidRPr="005A107E" w:rsidRDefault="005A107E" w:rsidP="005A107E">
      <w:pPr>
        <w:rPr>
          <w:ins w:id="258" w:author="McPherson, John S.(Nestor Consulting dba GovernmentCIO)" w:date="2018-08-10T09:42:00Z"/>
          <w:rFonts w:asciiTheme="majorHAnsi" w:eastAsiaTheme="majorEastAsia" w:hAnsiTheme="majorHAnsi" w:cstheme="majorBidi"/>
          <w:color w:val="1F3763" w:themeColor="accent1" w:themeShade="7F"/>
          <w:sz w:val="24"/>
          <w:szCs w:val="24"/>
        </w:rPr>
      </w:pPr>
    </w:p>
    <w:p w14:paraId="1082E553" w14:textId="77777777" w:rsidR="005A107E" w:rsidRPr="005A107E" w:rsidRDefault="005A107E" w:rsidP="005A107E">
      <w:pPr>
        <w:rPr>
          <w:ins w:id="259" w:author="McPherson, John S.(Nestor Consulting dba GovernmentCIO)" w:date="2018-08-10T09:42:00Z"/>
          <w:rFonts w:asciiTheme="majorHAnsi" w:eastAsiaTheme="majorEastAsia" w:hAnsiTheme="majorHAnsi" w:cstheme="majorBidi"/>
          <w:color w:val="1F3763" w:themeColor="accent1" w:themeShade="7F"/>
          <w:sz w:val="24"/>
          <w:szCs w:val="24"/>
        </w:rPr>
      </w:pPr>
      <w:proofErr w:type="spellStart"/>
      <w:ins w:id="260"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reason_for_error</w:t>
        </w:r>
        <w:proofErr w:type="spellEnd"/>
        <w:r w:rsidRPr="005A107E">
          <w:rPr>
            <w:rFonts w:asciiTheme="majorHAnsi" w:eastAsiaTheme="majorEastAsia" w:hAnsiTheme="majorHAnsi" w:cstheme="majorBidi"/>
            <w:color w:val="1F3763" w:themeColor="accent1" w:themeShade="7F"/>
            <w:sz w:val="24"/>
            <w:szCs w:val="24"/>
          </w:rPr>
          <w:t xml:space="preserve"> should instead be </w:t>
        </w:r>
        <w:proofErr w:type="spellStart"/>
        <w:r w:rsidRPr="005A107E">
          <w:rPr>
            <w:rFonts w:asciiTheme="majorHAnsi" w:eastAsiaTheme="majorEastAsia" w:hAnsiTheme="majorHAnsi" w:cstheme="majorBidi"/>
            <w:color w:val="1F3763" w:themeColor="accent1" w:themeShade="7F"/>
            <w:sz w:val="24"/>
            <w:szCs w:val="24"/>
          </w:rPr>
          <w:t>error_reason</w:t>
        </w:r>
        <w:proofErr w:type="spellEnd"/>
      </w:ins>
    </w:p>
    <w:p w14:paraId="08A45861" w14:textId="77777777" w:rsidR="005A107E" w:rsidRPr="005A107E" w:rsidRDefault="005A107E" w:rsidP="005A107E">
      <w:pPr>
        <w:rPr>
          <w:ins w:id="261" w:author="McPherson, John S.(Nestor Consulting dba GovernmentCIO)" w:date="2018-08-10T09:42:00Z"/>
          <w:rFonts w:asciiTheme="majorHAnsi" w:eastAsiaTheme="majorEastAsia" w:hAnsiTheme="majorHAnsi" w:cstheme="majorBidi"/>
          <w:color w:val="1F3763" w:themeColor="accent1" w:themeShade="7F"/>
          <w:sz w:val="24"/>
          <w:szCs w:val="24"/>
        </w:rPr>
      </w:pPr>
      <w:proofErr w:type="spellStart"/>
      <w:ins w:id="262"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cpu_usage_at_time_of_failure</w:t>
        </w:r>
        <w:proofErr w:type="spellEnd"/>
        <w:r w:rsidRPr="005A107E">
          <w:rPr>
            <w:rFonts w:asciiTheme="majorHAnsi" w:eastAsiaTheme="majorEastAsia" w:hAnsiTheme="majorHAnsi" w:cstheme="majorBidi"/>
            <w:color w:val="1F3763" w:themeColor="accent1" w:themeShade="7F"/>
            <w:sz w:val="24"/>
            <w:szCs w:val="24"/>
          </w:rPr>
          <w:t xml:space="preserve"> should instead be </w:t>
        </w:r>
        <w:proofErr w:type="spellStart"/>
        <w:r w:rsidRPr="005A107E">
          <w:rPr>
            <w:rFonts w:asciiTheme="majorHAnsi" w:eastAsiaTheme="majorEastAsia" w:hAnsiTheme="majorHAnsi" w:cstheme="majorBidi"/>
            <w:color w:val="1F3763" w:themeColor="accent1" w:themeShade="7F"/>
            <w:sz w:val="24"/>
            <w:szCs w:val="24"/>
          </w:rPr>
          <w:t>failure_time_cpu_usage</w:t>
        </w:r>
        <w:proofErr w:type="spellEnd"/>
      </w:ins>
    </w:p>
    <w:p w14:paraId="23DF2FB2" w14:textId="77777777" w:rsidR="005A107E" w:rsidRPr="005A107E" w:rsidRDefault="005A107E" w:rsidP="005A107E">
      <w:pPr>
        <w:rPr>
          <w:ins w:id="263" w:author="McPherson, John S.(Nestor Consulting dba GovernmentCIO)" w:date="2018-08-10T09:42:00Z"/>
          <w:rFonts w:asciiTheme="majorHAnsi" w:eastAsiaTheme="majorEastAsia" w:hAnsiTheme="majorHAnsi" w:cstheme="majorBidi"/>
          <w:color w:val="1F3763" w:themeColor="accent1" w:themeShade="7F"/>
          <w:sz w:val="24"/>
          <w:szCs w:val="24"/>
        </w:rPr>
      </w:pPr>
      <w:ins w:id="264"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Field names should also avoid using postpositive adjectives (modifiers placed after the noun), for example:</w:t>
        </w:r>
      </w:ins>
    </w:p>
    <w:p w14:paraId="44358AD1" w14:textId="77777777" w:rsidR="005A107E" w:rsidRPr="005A107E" w:rsidRDefault="005A107E" w:rsidP="005A107E">
      <w:pPr>
        <w:rPr>
          <w:ins w:id="265" w:author="McPherson, John S.(Nestor Consulting dba GovernmentCIO)" w:date="2018-08-10T09:42:00Z"/>
          <w:rFonts w:asciiTheme="majorHAnsi" w:eastAsiaTheme="majorEastAsia" w:hAnsiTheme="majorHAnsi" w:cstheme="majorBidi"/>
          <w:color w:val="1F3763" w:themeColor="accent1" w:themeShade="7F"/>
          <w:sz w:val="24"/>
          <w:szCs w:val="24"/>
        </w:rPr>
      </w:pPr>
    </w:p>
    <w:p w14:paraId="551B54E2" w14:textId="77777777" w:rsidR="005A107E" w:rsidRPr="005A107E" w:rsidRDefault="005A107E" w:rsidP="005A107E">
      <w:pPr>
        <w:rPr>
          <w:ins w:id="266" w:author="McPherson, John S.(Nestor Consulting dba GovernmentCIO)" w:date="2018-08-10T09:42:00Z"/>
          <w:rFonts w:asciiTheme="majorHAnsi" w:eastAsiaTheme="majorEastAsia" w:hAnsiTheme="majorHAnsi" w:cstheme="majorBidi"/>
          <w:color w:val="1F3763" w:themeColor="accent1" w:themeShade="7F"/>
          <w:sz w:val="24"/>
          <w:szCs w:val="24"/>
        </w:rPr>
      </w:pPr>
      <w:proofErr w:type="spellStart"/>
      <w:ins w:id="267"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items_collected</w:t>
        </w:r>
        <w:proofErr w:type="spellEnd"/>
        <w:r w:rsidRPr="005A107E">
          <w:rPr>
            <w:rFonts w:asciiTheme="majorHAnsi" w:eastAsiaTheme="majorEastAsia" w:hAnsiTheme="majorHAnsi" w:cstheme="majorBidi"/>
            <w:color w:val="1F3763" w:themeColor="accent1" w:themeShade="7F"/>
            <w:sz w:val="24"/>
            <w:szCs w:val="24"/>
          </w:rPr>
          <w:t xml:space="preserve"> should instead be </w:t>
        </w:r>
        <w:proofErr w:type="spellStart"/>
        <w:r w:rsidRPr="005A107E">
          <w:rPr>
            <w:rFonts w:asciiTheme="majorHAnsi" w:eastAsiaTheme="majorEastAsia" w:hAnsiTheme="majorHAnsi" w:cstheme="majorBidi"/>
            <w:color w:val="1F3763" w:themeColor="accent1" w:themeShade="7F"/>
            <w:sz w:val="24"/>
            <w:szCs w:val="24"/>
          </w:rPr>
          <w:t>collected_items</w:t>
        </w:r>
        <w:proofErr w:type="spellEnd"/>
      </w:ins>
    </w:p>
    <w:p w14:paraId="14943D98" w14:textId="77777777" w:rsidR="005A107E" w:rsidRPr="005A107E" w:rsidRDefault="005A107E" w:rsidP="005A107E">
      <w:pPr>
        <w:rPr>
          <w:ins w:id="268" w:author="McPherson, John S.(Nestor Consulting dba GovernmentCIO)" w:date="2018-08-10T09:42:00Z"/>
          <w:rFonts w:asciiTheme="majorHAnsi" w:eastAsiaTheme="majorEastAsia" w:hAnsiTheme="majorHAnsi" w:cstheme="majorBidi"/>
          <w:color w:val="1F3763" w:themeColor="accent1" w:themeShade="7F"/>
          <w:sz w:val="24"/>
          <w:szCs w:val="24"/>
        </w:rPr>
      </w:pPr>
      <w:proofErr w:type="spellStart"/>
      <w:ins w:id="269"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objects_imported</w:t>
        </w:r>
        <w:proofErr w:type="spellEnd"/>
        <w:r w:rsidRPr="005A107E">
          <w:rPr>
            <w:rFonts w:asciiTheme="majorHAnsi" w:eastAsiaTheme="majorEastAsia" w:hAnsiTheme="majorHAnsi" w:cstheme="majorBidi"/>
            <w:color w:val="1F3763" w:themeColor="accent1" w:themeShade="7F"/>
            <w:sz w:val="24"/>
            <w:szCs w:val="24"/>
          </w:rPr>
          <w:t xml:space="preserve"> should instead be </w:t>
        </w:r>
        <w:proofErr w:type="spellStart"/>
        <w:r w:rsidRPr="005A107E">
          <w:rPr>
            <w:rFonts w:asciiTheme="majorHAnsi" w:eastAsiaTheme="majorEastAsia" w:hAnsiTheme="majorHAnsi" w:cstheme="majorBidi"/>
            <w:color w:val="1F3763" w:themeColor="accent1" w:themeShade="7F"/>
            <w:sz w:val="24"/>
            <w:szCs w:val="24"/>
          </w:rPr>
          <w:t>imported_objects</w:t>
        </w:r>
        <w:proofErr w:type="spellEnd"/>
      </w:ins>
    </w:p>
    <w:p w14:paraId="160B9B61" w14:textId="77777777" w:rsidR="005A107E" w:rsidRPr="005A107E" w:rsidRDefault="005A107E" w:rsidP="005A107E">
      <w:pPr>
        <w:rPr>
          <w:ins w:id="270" w:author="McPherson, John S.(Nestor Consulting dba GovernmentCIO)" w:date="2018-08-10T09:42:00Z"/>
          <w:rFonts w:asciiTheme="majorHAnsi" w:eastAsiaTheme="majorEastAsia" w:hAnsiTheme="majorHAnsi" w:cstheme="majorBidi"/>
          <w:color w:val="1F3763" w:themeColor="accent1" w:themeShade="7F"/>
          <w:sz w:val="24"/>
          <w:szCs w:val="24"/>
        </w:rPr>
      </w:pPr>
      <w:ins w:id="271"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Repeated field names</w:t>
        </w:r>
      </w:ins>
    </w:p>
    <w:p w14:paraId="5654A3B1" w14:textId="725793DE" w:rsidR="005A107E" w:rsidRPr="005A107E" w:rsidRDefault="005A107E" w:rsidP="005A107E">
      <w:pPr>
        <w:rPr>
          <w:ins w:id="272" w:author="McPherson, John S.(Nestor Consulting dba GovernmentCIO)" w:date="2018-08-10T09:42:00Z"/>
          <w:rFonts w:asciiTheme="majorHAnsi" w:eastAsiaTheme="majorEastAsia" w:hAnsiTheme="majorHAnsi" w:cstheme="majorBidi"/>
          <w:color w:val="1F3763" w:themeColor="accent1" w:themeShade="7F"/>
          <w:sz w:val="24"/>
          <w:szCs w:val="24"/>
        </w:rPr>
      </w:pPr>
      <w:ins w:id="273"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Repeated fields in APIs must use proper plural forms. This matches the convention of existing </w:t>
        </w:r>
      </w:ins>
      <w:proofErr w:type="spellStart"/>
      <w:ins w:id="274" w:author="McPherson, John S.(Nestor Consulting dba GovernmentCIO)" w:date="2018-08-10T09:43:00Z">
        <w:r>
          <w:rPr>
            <w:rFonts w:asciiTheme="majorHAnsi" w:eastAsiaTheme="majorEastAsia" w:hAnsiTheme="majorHAnsi" w:cstheme="majorBidi"/>
            <w:color w:val="1F3763" w:themeColor="accent1" w:themeShade="7F"/>
            <w:sz w:val="24"/>
            <w:szCs w:val="24"/>
          </w:rPr>
          <w:t>VAappname</w:t>
        </w:r>
      </w:ins>
      <w:proofErr w:type="spellEnd"/>
      <w:ins w:id="275"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 APIs, and the common expectation of external developers.</w:t>
        </w:r>
      </w:ins>
    </w:p>
    <w:p w14:paraId="081893C6" w14:textId="77777777" w:rsidR="005A107E" w:rsidRPr="005A107E" w:rsidRDefault="005A107E" w:rsidP="005A107E">
      <w:pPr>
        <w:rPr>
          <w:ins w:id="276" w:author="McPherson, John S.(Nestor Consulting dba GovernmentCIO)" w:date="2018-08-10T09:42:00Z"/>
          <w:rFonts w:asciiTheme="majorHAnsi" w:eastAsiaTheme="majorEastAsia" w:hAnsiTheme="majorHAnsi" w:cstheme="majorBidi"/>
          <w:color w:val="1F3763" w:themeColor="accent1" w:themeShade="7F"/>
          <w:sz w:val="24"/>
          <w:szCs w:val="24"/>
        </w:rPr>
      </w:pPr>
    </w:p>
    <w:p w14:paraId="31E9B792" w14:textId="77777777" w:rsidR="005A107E" w:rsidRPr="005A107E" w:rsidRDefault="005A107E" w:rsidP="005A107E">
      <w:pPr>
        <w:rPr>
          <w:ins w:id="277" w:author="McPherson, John S.(Nestor Consulting dba GovernmentCIO)" w:date="2018-08-10T09:42:00Z"/>
          <w:rFonts w:asciiTheme="majorHAnsi" w:eastAsiaTheme="majorEastAsia" w:hAnsiTheme="majorHAnsi" w:cstheme="majorBidi"/>
          <w:color w:val="1F3763" w:themeColor="accent1" w:themeShade="7F"/>
          <w:sz w:val="24"/>
          <w:szCs w:val="24"/>
        </w:rPr>
      </w:pPr>
      <w:ins w:id="278"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Time and Duration</w:t>
        </w:r>
      </w:ins>
    </w:p>
    <w:p w14:paraId="6E342F0F" w14:textId="72EDAC7E" w:rsidR="005A107E" w:rsidRPr="005A107E" w:rsidRDefault="005A107E" w:rsidP="005A107E">
      <w:pPr>
        <w:rPr>
          <w:ins w:id="279" w:author="McPherson, John S.(Nestor Consulting dba GovernmentCIO)" w:date="2018-08-10T09:42:00Z"/>
          <w:rFonts w:asciiTheme="majorHAnsi" w:eastAsiaTheme="majorEastAsia" w:hAnsiTheme="majorHAnsi" w:cstheme="majorBidi"/>
          <w:color w:val="1F3763" w:themeColor="accent1" w:themeShade="7F"/>
          <w:sz w:val="24"/>
          <w:szCs w:val="24"/>
        </w:rPr>
      </w:pPr>
      <w:ins w:id="280"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To represent a point in time independent of any time zone or calendar, </w:t>
        </w:r>
      </w:ins>
      <w:proofErr w:type="spellStart"/>
      <w:proofErr w:type="gramStart"/>
      <w:ins w:id="281" w:author="McPherson, John S.(Nestor Consulting dba GovernmentCIO)" w:date="2018-08-10T09:43:00Z">
        <w:r>
          <w:rPr>
            <w:rFonts w:asciiTheme="majorHAnsi" w:eastAsiaTheme="majorEastAsia" w:hAnsiTheme="majorHAnsi" w:cstheme="majorBidi"/>
            <w:color w:val="1F3763" w:themeColor="accent1" w:themeShade="7F"/>
            <w:sz w:val="24"/>
            <w:szCs w:val="24"/>
          </w:rPr>
          <w:t>VAappname</w:t>
        </w:r>
      </w:ins>
      <w:ins w:id="282"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.protobuf.Timestamp</w:t>
        </w:r>
        <w:proofErr w:type="spellEnd"/>
        <w:proofErr w:type="gramEnd"/>
        <w:r w:rsidRPr="005A107E">
          <w:rPr>
            <w:rFonts w:asciiTheme="majorHAnsi" w:eastAsiaTheme="majorEastAsia" w:hAnsiTheme="majorHAnsi" w:cstheme="majorBidi"/>
            <w:color w:val="1F3763" w:themeColor="accent1" w:themeShade="7F"/>
            <w:sz w:val="24"/>
            <w:szCs w:val="24"/>
          </w:rPr>
          <w:t xml:space="preserve"> should be used, and the field name should end with time, such as </w:t>
        </w:r>
        <w:proofErr w:type="spellStart"/>
        <w:r w:rsidRPr="005A107E">
          <w:rPr>
            <w:rFonts w:asciiTheme="majorHAnsi" w:eastAsiaTheme="majorEastAsia" w:hAnsiTheme="majorHAnsi" w:cstheme="majorBidi"/>
            <w:color w:val="1F3763" w:themeColor="accent1" w:themeShade="7F"/>
            <w:sz w:val="24"/>
            <w:szCs w:val="24"/>
          </w:rPr>
          <w:t>start_time</w:t>
        </w:r>
        <w:proofErr w:type="spellEnd"/>
        <w:r w:rsidRPr="005A107E">
          <w:rPr>
            <w:rFonts w:asciiTheme="majorHAnsi" w:eastAsiaTheme="majorEastAsia" w:hAnsiTheme="majorHAnsi" w:cstheme="majorBidi"/>
            <w:color w:val="1F3763" w:themeColor="accent1" w:themeShade="7F"/>
            <w:sz w:val="24"/>
            <w:szCs w:val="24"/>
          </w:rPr>
          <w:t xml:space="preserve"> and </w:t>
        </w:r>
        <w:proofErr w:type="spellStart"/>
        <w:r w:rsidRPr="005A107E">
          <w:rPr>
            <w:rFonts w:asciiTheme="majorHAnsi" w:eastAsiaTheme="majorEastAsia" w:hAnsiTheme="majorHAnsi" w:cstheme="majorBidi"/>
            <w:color w:val="1F3763" w:themeColor="accent1" w:themeShade="7F"/>
            <w:sz w:val="24"/>
            <w:szCs w:val="24"/>
          </w:rPr>
          <w:t>end_time</w:t>
        </w:r>
        <w:proofErr w:type="spellEnd"/>
        <w:r w:rsidRPr="005A107E">
          <w:rPr>
            <w:rFonts w:asciiTheme="majorHAnsi" w:eastAsiaTheme="majorEastAsia" w:hAnsiTheme="majorHAnsi" w:cstheme="majorBidi"/>
            <w:color w:val="1F3763" w:themeColor="accent1" w:themeShade="7F"/>
            <w:sz w:val="24"/>
            <w:szCs w:val="24"/>
          </w:rPr>
          <w:t>.</w:t>
        </w:r>
      </w:ins>
    </w:p>
    <w:p w14:paraId="62FE362D" w14:textId="77777777" w:rsidR="005A107E" w:rsidRPr="005A107E" w:rsidRDefault="005A107E" w:rsidP="005A107E">
      <w:pPr>
        <w:rPr>
          <w:ins w:id="283" w:author="McPherson, John S.(Nestor Consulting dba GovernmentCIO)" w:date="2018-08-10T09:42:00Z"/>
          <w:rFonts w:asciiTheme="majorHAnsi" w:eastAsiaTheme="majorEastAsia" w:hAnsiTheme="majorHAnsi" w:cstheme="majorBidi"/>
          <w:color w:val="1F3763" w:themeColor="accent1" w:themeShade="7F"/>
          <w:sz w:val="24"/>
          <w:szCs w:val="24"/>
        </w:rPr>
      </w:pPr>
    </w:p>
    <w:p w14:paraId="4D71538F" w14:textId="77777777" w:rsidR="005A107E" w:rsidRPr="005A107E" w:rsidRDefault="005A107E" w:rsidP="005A107E">
      <w:pPr>
        <w:rPr>
          <w:ins w:id="284" w:author="McPherson, John S.(Nestor Consulting dba GovernmentCIO)" w:date="2018-08-10T09:42:00Z"/>
          <w:rFonts w:asciiTheme="majorHAnsi" w:eastAsiaTheme="majorEastAsia" w:hAnsiTheme="majorHAnsi" w:cstheme="majorBidi"/>
          <w:color w:val="1F3763" w:themeColor="accent1" w:themeShade="7F"/>
          <w:sz w:val="24"/>
          <w:szCs w:val="24"/>
        </w:rPr>
      </w:pPr>
      <w:ins w:id="285"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If the time refers to an activity, the field name should have the form of </w:t>
        </w:r>
        <w:proofErr w:type="spellStart"/>
        <w:r w:rsidRPr="005A107E">
          <w:rPr>
            <w:rFonts w:asciiTheme="majorHAnsi" w:eastAsiaTheme="majorEastAsia" w:hAnsiTheme="majorHAnsi" w:cstheme="majorBidi"/>
            <w:color w:val="1F3763" w:themeColor="accent1" w:themeShade="7F"/>
            <w:sz w:val="24"/>
            <w:szCs w:val="24"/>
          </w:rPr>
          <w:t>verb_time</w:t>
        </w:r>
        <w:proofErr w:type="spellEnd"/>
        <w:r w:rsidRPr="005A107E">
          <w:rPr>
            <w:rFonts w:asciiTheme="majorHAnsi" w:eastAsiaTheme="majorEastAsia" w:hAnsiTheme="majorHAnsi" w:cstheme="majorBidi"/>
            <w:color w:val="1F3763" w:themeColor="accent1" w:themeShade="7F"/>
            <w:sz w:val="24"/>
            <w:szCs w:val="24"/>
          </w:rPr>
          <w:t xml:space="preserve">, such as </w:t>
        </w:r>
        <w:proofErr w:type="spellStart"/>
        <w:r w:rsidRPr="005A107E">
          <w:rPr>
            <w:rFonts w:asciiTheme="majorHAnsi" w:eastAsiaTheme="majorEastAsia" w:hAnsiTheme="majorHAnsi" w:cstheme="majorBidi"/>
            <w:color w:val="1F3763" w:themeColor="accent1" w:themeShade="7F"/>
            <w:sz w:val="24"/>
            <w:szCs w:val="24"/>
          </w:rPr>
          <w:t>create_time</w:t>
        </w:r>
        <w:proofErr w:type="spellEnd"/>
        <w:r w:rsidRPr="005A107E">
          <w:rPr>
            <w:rFonts w:asciiTheme="majorHAnsi" w:eastAsiaTheme="majorEastAsia" w:hAnsiTheme="majorHAnsi" w:cstheme="majorBidi"/>
            <w:color w:val="1F3763" w:themeColor="accent1" w:themeShade="7F"/>
            <w:sz w:val="24"/>
            <w:szCs w:val="24"/>
          </w:rPr>
          <w:t xml:space="preserve">, </w:t>
        </w:r>
        <w:proofErr w:type="spellStart"/>
        <w:r w:rsidRPr="005A107E">
          <w:rPr>
            <w:rFonts w:asciiTheme="majorHAnsi" w:eastAsiaTheme="majorEastAsia" w:hAnsiTheme="majorHAnsi" w:cstheme="majorBidi"/>
            <w:color w:val="1F3763" w:themeColor="accent1" w:themeShade="7F"/>
            <w:sz w:val="24"/>
            <w:szCs w:val="24"/>
          </w:rPr>
          <w:t>update_time</w:t>
        </w:r>
        <w:proofErr w:type="spellEnd"/>
        <w:r w:rsidRPr="005A107E">
          <w:rPr>
            <w:rFonts w:asciiTheme="majorHAnsi" w:eastAsiaTheme="majorEastAsia" w:hAnsiTheme="majorHAnsi" w:cstheme="majorBidi"/>
            <w:color w:val="1F3763" w:themeColor="accent1" w:themeShade="7F"/>
            <w:sz w:val="24"/>
            <w:szCs w:val="24"/>
          </w:rPr>
          <w:t xml:space="preserve">. Avoid using use past tense for the verb, such as </w:t>
        </w:r>
        <w:proofErr w:type="spellStart"/>
        <w:r w:rsidRPr="005A107E">
          <w:rPr>
            <w:rFonts w:asciiTheme="majorHAnsi" w:eastAsiaTheme="majorEastAsia" w:hAnsiTheme="majorHAnsi" w:cstheme="majorBidi"/>
            <w:color w:val="1F3763" w:themeColor="accent1" w:themeShade="7F"/>
            <w:sz w:val="24"/>
            <w:szCs w:val="24"/>
          </w:rPr>
          <w:t>created_time</w:t>
        </w:r>
        <w:proofErr w:type="spellEnd"/>
        <w:r w:rsidRPr="005A107E">
          <w:rPr>
            <w:rFonts w:asciiTheme="majorHAnsi" w:eastAsiaTheme="majorEastAsia" w:hAnsiTheme="majorHAnsi" w:cstheme="majorBidi"/>
            <w:color w:val="1F3763" w:themeColor="accent1" w:themeShade="7F"/>
            <w:sz w:val="24"/>
            <w:szCs w:val="24"/>
          </w:rPr>
          <w:t xml:space="preserve"> or </w:t>
        </w:r>
        <w:proofErr w:type="spellStart"/>
        <w:r w:rsidRPr="005A107E">
          <w:rPr>
            <w:rFonts w:asciiTheme="majorHAnsi" w:eastAsiaTheme="majorEastAsia" w:hAnsiTheme="majorHAnsi" w:cstheme="majorBidi"/>
            <w:color w:val="1F3763" w:themeColor="accent1" w:themeShade="7F"/>
            <w:sz w:val="24"/>
            <w:szCs w:val="24"/>
          </w:rPr>
          <w:t>last_updated_time</w:t>
        </w:r>
        <w:proofErr w:type="spellEnd"/>
        <w:r w:rsidRPr="005A107E">
          <w:rPr>
            <w:rFonts w:asciiTheme="majorHAnsi" w:eastAsiaTheme="majorEastAsia" w:hAnsiTheme="majorHAnsi" w:cstheme="majorBidi"/>
            <w:color w:val="1F3763" w:themeColor="accent1" w:themeShade="7F"/>
            <w:sz w:val="24"/>
            <w:szCs w:val="24"/>
          </w:rPr>
          <w:t>.</w:t>
        </w:r>
      </w:ins>
    </w:p>
    <w:p w14:paraId="0F9F6E6B" w14:textId="77777777" w:rsidR="005A107E" w:rsidRPr="005A107E" w:rsidRDefault="005A107E" w:rsidP="005A107E">
      <w:pPr>
        <w:rPr>
          <w:ins w:id="286" w:author="McPherson, John S.(Nestor Consulting dba GovernmentCIO)" w:date="2018-08-10T09:42:00Z"/>
          <w:rFonts w:asciiTheme="majorHAnsi" w:eastAsiaTheme="majorEastAsia" w:hAnsiTheme="majorHAnsi" w:cstheme="majorBidi"/>
          <w:color w:val="1F3763" w:themeColor="accent1" w:themeShade="7F"/>
          <w:sz w:val="24"/>
          <w:szCs w:val="24"/>
        </w:rPr>
      </w:pPr>
    </w:p>
    <w:p w14:paraId="725BADB3" w14:textId="2EFBB263" w:rsidR="005A107E" w:rsidRPr="005A107E" w:rsidRDefault="005A107E" w:rsidP="005A107E">
      <w:pPr>
        <w:rPr>
          <w:ins w:id="287" w:author="McPherson, John S.(Nestor Consulting dba GovernmentCIO)" w:date="2018-08-10T09:42:00Z"/>
          <w:rFonts w:asciiTheme="majorHAnsi" w:eastAsiaTheme="majorEastAsia" w:hAnsiTheme="majorHAnsi" w:cstheme="majorBidi"/>
          <w:color w:val="1F3763" w:themeColor="accent1" w:themeShade="7F"/>
          <w:sz w:val="24"/>
          <w:szCs w:val="24"/>
        </w:rPr>
      </w:pPr>
      <w:ins w:id="288"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To represent a span of time between two points in time independent of any calendar and concepts like "day" or "month", </w:t>
        </w:r>
      </w:ins>
      <w:proofErr w:type="spellStart"/>
      <w:proofErr w:type="gramStart"/>
      <w:ins w:id="289" w:author="McPherson, John S.(Nestor Consulting dba GovernmentCIO)" w:date="2018-08-10T09:43:00Z">
        <w:r>
          <w:rPr>
            <w:rFonts w:asciiTheme="majorHAnsi" w:eastAsiaTheme="majorEastAsia" w:hAnsiTheme="majorHAnsi" w:cstheme="majorBidi"/>
            <w:color w:val="1F3763" w:themeColor="accent1" w:themeShade="7F"/>
            <w:sz w:val="24"/>
            <w:szCs w:val="24"/>
          </w:rPr>
          <w:t>VAappname</w:t>
        </w:r>
      </w:ins>
      <w:ins w:id="290"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.protobuf.Duration</w:t>
        </w:r>
        <w:proofErr w:type="spellEnd"/>
        <w:proofErr w:type="gramEnd"/>
        <w:r w:rsidRPr="005A107E">
          <w:rPr>
            <w:rFonts w:asciiTheme="majorHAnsi" w:eastAsiaTheme="majorEastAsia" w:hAnsiTheme="majorHAnsi" w:cstheme="majorBidi"/>
            <w:color w:val="1F3763" w:themeColor="accent1" w:themeShade="7F"/>
            <w:sz w:val="24"/>
            <w:szCs w:val="24"/>
          </w:rPr>
          <w:t>. should be used.</w:t>
        </w:r>
      </w:ins>
    </w:p>
    <w:p w14:paraId="42239A06" w14:textId="77777777" w:rsidR="005A107E" w:rsidRPr="005A107E" w:rsidRDefault="005A107E" w:rsidP="005A107E">
      <w:pPr>
        <w:rPr>
          <w:ins w:id="291" w:author="McPherson, John S.(Nestor Consulting dba GovernmentCIO)" w:date="2018-08-10T09:42:00Z"/>
          <w:rFonts w:asciiTheme="majorHAnsi" w:eastAsiaTheme="majorEastAsia" w:hAnsiTheme="majorHAnsi" w:cstheme="majorBidi"/>
          <w:color w:val="1F3763" w:themeColor="accent1" w:themeShade="7F"/>
          <w:sz w:val="24"/>
          <w:szCs w:val="24"/>
        </w:rPr>
      </w:pPr>
    </w:p>
    <w:p w14:paraId="6AD8A488" w14:textId="77777777" w:rsidR="005A107E" w:rsidRPr="005A107E" w:rsidRDefault="005A107E" w:rsidP="005A107E">
      <w:pPr>
        <w:rPr>
          <w:ins w:id="292" w:author="McPherson, John S.(Nestor Consulting dba GovernmentCIO)" w:date="2018-08-10T09:42:00Z"/>
          <w:rFonts w:asciiTheme="majorHAnsi" w:eastAsiaTheme="majorEastAsia" w:hAnsiTheme="majorHAnsi" w:cstheme="majorBidi"/>
          <w:color w:val="1F3763" w:themeColor="accent1" w:themeShade="7F"/>
          <w:sz w:val="24"/>
          <w:szCs w:val="24"/>
        </w:rPr>
      </w:pPr>
      <w:ins w:id="293"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message </w:t>
        </w:r>
        <w:proofErr w:type="spellStart"/>
        <w:r w:rsidRPr="005A107E">
          <w:rPr>
            <w:rFonts w:asciiTheme="majorHAnsi" w:eastAsiaTheme="majorEastAsia" w:hAnsiTheme="majorHAnsi" w:cstheme="majorBidi"/>
            <w:color w:val="1F3763" w:themeColor="accent1" w:themeShade="7F"/>
            <w:sz w:val="24"/>
            <w:szCs w:val="24"/>
          </w:rPr>
          <w:t>FlightRecord</w:t>
        </w:r>
        <w:proofErr w:type="spellEnd"/>
        <w:r w:rsidRPr="005A107E">
          <w:rPr>
            <w:rFonts w:asciiTheme="majorHAnsi" w:eastAsiaTheme="majorEastAsia" w:hAnsiTheme="majorHAnsi" w:cstheme="majorBidi"/>
            <w:color w:val="1F3763" w:themeColor="accent1" w:themeShade="7F"/>
            <w:sz w:val="24"/>
            <w:szCs w:val="24"/>
          </w:rPr>
          <w:t xml:space="preserve"> {</w:t>
        </w:r>
      </w:ins>
    </w:p>
    <w:p w14:paraId="142CD2C5" w14:textId="14B5C014" w:rsidR="005A107E" w:rsidRPr="005A107E" w:rsidRDefault="005A107E" w:rsidP="005A107E">
      <w:pPr>
        <w:rPr>
          <w:ins w:id="294" w:author="McPherson, John S.(Nestor Consulting dba GovernmentCIO)" w:date="2018-08-10T09:42:00Z"/>
          <w:rFonts w:asciiTheme="majorHAnsi" w:eastAsiaTheme="majorEastAsia" w:hAnsiTheme="majorHAnsi" w:cstheme="majorBidi"/>
          <w:color w:val="1F3763" w:themeColor="accent1" w:themeShade="7F"/>
          <w:sz w:val="24"/>
          <w:szCs w:val="24"/>
        </w:rPr>
      </w:pPr>
      <w:ins w:id="295"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  </w:t>
        </w:r>
      </w:ins>
      <w:proofErr w:type="spellStart"/>
      <w:proofErr w:type="gramStart"/>
      <w:ins w:id="296" w:author="McPherson, John S.(Nestor Consulting dba GovernmentCIO)" w:date="2018-08-10T09:43:00Z">
        <w:r>
          <w:rPr>
            <w:rFonts w:asciiTheme="majorHAnsi" w:eastAsiaTheme="majorEastAsia" w:hAnsiTheme="majorHAnsi" w:cstheme="majorBidi"/>
            <w:color w:val="1F3763" w:themeColor="accent1" w:themeShade="7F"/>
            <w:sz w:val="24"/>
            <w:szCs w:val="24"/>
          </w:rPr>
          <w:t>VAappname</w:t>
        </w:r>
      </w:ins>
      <w:ins w:id="297"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.protobuf.Timestamp</w:t>
        </w:r>
        <w:proofErr w:type="spellEnd"/>
        <w:proofErr w:type="gramEnd"/>
        <w:r w:rsidRPr="005A107E">
          <w:rPr>
            <w:rFonts w:asciiTheme="majorHAnsi" w:eastAsiaTheme="majorEastAsia" w:hAnsiTheme="majorHAnsi" w:cstheme="majorBidi"/>
            <w:color w:val="1F3763" w:themeColor="accent1" w:themeShade="7F"/>
            <w:sz w:val="24"/>
            <w:szCs w:val="24"/>
          </w:rPr>
          <w:t xml:space="preserve"> </w:t>
        </w:r>
        <w:proofErr w:type="spellStart"/>
        <w:r w:rsidRPr="005A107E">
          <w:rPr>
            <w:rFonts w:asciiTheme="majorHAnsi" w:eastAsiaTheme="majorEastAsia" w:hAnsiTheme="majorHAnsi" w:cstheme="majorBidi"/>
            <w:color w:val="1F3763" w:themeColor="accent1" w:themeShade="7F"/>
            <w:sz w:val="24"/>
            <w:szCs w:val="24"/>
          </w:rPr>
          <w:t>takeoff_time</w:t>
        </w:r>
        <w:proofErr w:type="spellEnd"/>
        <w:r w:rsidRPr="005A107E">
          <w:rPr>
            <w:rFonts w:asciiTheme="majorHAnsi" w:eastAsiaTheme="majorEastAsia" w:hAnsiTheme="majorHAnsi" w:cstheme="majorBidi"/>
            <w:color w:val="1F3763" w:themeColor="accent1" w:themeShade="7F"/>
            <w:sz w:val="24"/>
            <w:szCs w:val="24"/>
          </w:rPr>
          <w:t xml:space="preserve"> = 1;</w:t>
        </w:r>
      </w:ins>
    </w:p>
    <w:p w14:paraId="169E8FA2" w14:textId="787A1523" w:rsidR="005A107E" w:rsidRPr="005A107E" w:rsidRDefault="005A107E" w:rsidP="005A107E">
      <w:pPr>
        <w:rPr>
          <w:ins w:id="298" w:author="McPherson, John S.(Nestor Consulting dba GovernmentCIO)" w:date="2018-08-10T09:42:00Z"/>
          <w:rFonts w:asciiTheme="majorHAnsi" w:eastAsiaTheme="majorEastAsia" w:hAnsiTheme="majorHAnsi" w:cstheme="majorBidi"/>
          <w:color w:val="1F3763" w:themeColor="accent1" w:themeShade="7F"/>
          <w:sz w:val="24"/>
          <w:szCs w:val="24"/>
        </w:rPr>
      </w:pPr>
      <w:ins w:id="299"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  </w:t>
        </w:r>
      </w:ins>
      <w:proofErr w:type="spellStart"/>
      <w:proofErr w:type="gramStart"/>
      <w:ins w:id="300" w:author="McPherson, John S.(Nestor Consulting dba GovernmentCIO)" w:date="2018-08-10T09:43:00Z">
        <w:r>
          <w:rPr>
            <w:rFonts w:asciiTheme="majorHAnsi" w:eastAsiaTheme="majorEastAsia" w:hAnsiTheme="majorHAnsi" w:cstheme="majorBidi"/>
            <w:color w:val="1F3763" w:themeColor="accent1" w:themeShade="7F"/>
            <w:sz w:val="24"/>
            <w:szCs w:val="24"/>
          </w:rPr>
          <w:t>VAappname</w:t>
        </w:r>
      </w:ins>
      <w:ins w:id="301"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.protobuf.Duration</w:t>
        </w:r>
        <w:proofErr w:type="spellEnd"/>
        <w:proofErr w:type="gramEnd"/>
        <w:r w:rsidRPr="005A107E">
          <w:rPr>
            <w:rFonts w:asciiTheme="majorHAnsi" w:eastAsiaTheme="majorEastAsia" w:hAnsiTheme="majorHAnsi" w:cstheme="majorBidi"/>
            <w:color w:val="1F3763" w:themeColor="accent1" w:themeShade="7F"/>
            <w:sz w:val="24"/>
            <w:szCs w:val="24"/>
          </w:rPr>
          <w:t xml:space="preserve"> </w:t>
        </w:r>
        <w:proofErr w:type="spellStart"/>
        <w:r w:rsidRPr="005A107E">
          <w:rPr>
            <w:rFonts w:asciiTheme="majorHAnsi" w:eastAsiaTheme="majorEastAsia" w:hAnsiTheme="majorHAnsi" w:cstheme="majorBidi"/>
            <w:color w:val="1F3763" w:themeColor="accent1" w:themeShade="7F"/>
            <w:sz w:val="24"/>
            <w:szCs w:val="24"/>
          </w:rPr>
          <w:t>flight_duration</w:t>
        </w:r>
        <w:proofErr w:type="spellEnd"/>
        <w:r w:rsidRPr="005A107E">
          <w:rPr>
            <w:rFonts w:asciiTheme="majorHAnsi" w:eastAsiaTheme="majorEastAsia" w:hAnsiTheme="majorHAnsi" w:cstheme="majorBidi"/>
            <w:color w:val="1F3763" w:themeColor="accent1" w:themeShade="7F"/>
            <w:sz w:val="24"/>
            <w:szCs w:val="24"/>
          </w:rPr>
          <w:t xml:space="preserve"> = 2;</w:t>
        </w:r>
      </w:ins>
    </w:p>
    <w:p w14:paraId="5BF8F8F1" w14:textId="77777777" w:rsidR="005A107E" w:rsidRPr="005A107E" w:rsidRDefault="005A107E" w:rsidP="005A107E">
      <w:pPr>
        <w:rPr>
          <w:ins w:id="302" w:author="McPherson, John S.(Nestor Consulting dba GovernmentCIO)" w:date="2018-08-10T09:42:00Z"/>
          <w:rFonts w:asciiTheme="majorHAnsi" w:eastAsiaTheme="majorEastAsia" w:hAnsiTheme="majorHAnsi" w:cstheme="majorBidi"/>
          <w:color w:val="1F3763" w:themeColor="accent1" w:themeShade="7F"/>
          <w:sz w:val="24"/>
          <w:szCs w:val="24"/>
        </w:rPr>
      </w:pPr>
      <w:ins w:id="303"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w:t>
        </w:r>
      </w:ins>
    </w:p>
    <w:p w14:paraId="79730D24" w14:textId="77777777" w:rsidR="005A107E" w:rsidRPr="005A107E" w:rsidRDefault="005A107E" w:rsidP="005A107E">
      <w:pPr>
        <w:rPr>
          <w:ins w:id="304" w:author="McPherson, John S.(Nestor Consulting dba GovernmentCIO)" w:date="2018-08-10T09:42:00Z"/>
          <w:rFonts w:asciiTheme="majorHAnsi" w:eastAsiaTheme="majorEastAsia" w:hAnsiTheme="majorHAnsi" w:cstheme="majorBidi"/>
          <w:color w:val="1F3763" w:themeColor="accent1" w:themeShade="7F"/>
          <w:sz w:val="24"/>
          <w:szCs w:val="24"/>
        </w:rPr>
      </w:pPr>
      <w:ins w:id="305"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If you </w:t>
        </w:r>
        <w:proofErr w:type="gramStart"/>
        <w:r w:rsidRPr="005A107E">
          <w:rPr>
            <w:rFonts w:asciiTheme="majorHAnsi" w:eastAsiaTheme="majorEastAsia" w:hAnsiTheme="majorHAnsi" w:cstheme="majorBidi"/>
            <w:color w:val="1F3763" w:themeColor="accent1" w:themeShade="7F"/>
            <w:sz w:val="24"/>
            <w:szCs w:val="24"/>
          </w:rPr>
          <w:t>have to</w:t>
        </w:r>
        <w:proofErr w:type="gramEnd"/>
        <w:r w:rsidRPr="005A107E">
          <w:rPr>
            <w:rFonts w:asciiTheme="majorHAnsi" w:eastAsiaTheme="majorEastAsia" w:hAnsiTheme="majorHAnsi" w:cstheme="majorBidi"/>
            <w:color w:val="1F3763" w:themeColor="accent1" w:themeShade="7F"/>
            <w:sz w:val="24"/>
            <w:szCs w:val="24"/>
          </w:rPr>
          <w:t xml:space="preserve"> represent time-related fields using an integer type for legacy or compatibility reasons, including wall-clock time, duration, delay and latency, the field names must have the following form:</w:t>
        </w:r>
      </w:ins>
    </w:p>
    <w:p w14:paraId="4DCC04E1" w14:textId="77777777" w:rsidR="005A107E" w:rsidRPr="005A107E" w:rsidRDefault="005A107E" w:rsidP="005A107E">
      <w:pPr>
        <w:rPr>
          <w:ins w:id="306" w:author="McPherson, John S.(Nestor Consulting dba GovernmentCIO)" w:date="2018-08-10T09:42:00Z"/>
          <w:rFonts w:asciiTheme="majorHAnsi" w:eastAsiaTheme="majorEastAsia" w:hAnsiTheme="majorHAnsi" w:cstheme="majorBidi"/>
          <w:color w:val="1F3763" w:themeColor="accent1" w:themeShade="7F"/>
          <w:sz w:val="24"/>
          <w:szCs w:val="24"/>
        </w:rPr>
      </w:pPr>
    </w:p>
    <w:p w14:paraId="26E40DAC" w14:textId="77777777" w:rsidR="005A107E" w:rsidRPr="005A107E" w:rsidRDefault="005A107E" w:rsidP="005A107E">
      <w:pPr>
        <w:rPr>
          <w:ins w:id="307" w:author="McPherson, John S.(Nestor Consulting dba GovernmentCIO)" w:date="2018-08-10T09:42:00Z"/>
          <w:rFonts w:asciiTheme="majorHAnsi" w:eastAsiaTheme="majorEastAsia" w:hAnsiTheme="majorHAnsi" w:cstheme="majorBidi"/>
          <w:color w:val="1F3763" w:themeColor="accent1" w:themeShade="7F"/>
          <w:sz w:val="24"/>
          <w:szCs w:val="24"/>
        </w:rPr>
      </w:pPr>
      <w:ins w:id="308"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xxx_{</w:t>
        </w:r>
        <w:proofErr w:type="spellStart"/>
        <w:r w:rsidRPr="005A107E">
          <w:rPr>
            <w:rFonts w:asciiTheme="majorHAnsi" w:eastAsiaTheme="majorEastAsia" w:hAnsiTheme="majorHAnsi" w:cstheme="majorBidi"/>
            <w:color w:val="1F3763" w:themeColor="accent1" w:themeShade="7F"/>
            <w:sz w:val="24"/>
            <w:szCs w:val="24"/>
          </w:rPr>
          <w:t>time|duration|delay|</w:t>
        </w:r>
        <w:proofErr w:type="gramStart"/>
        <w:r w:rsidRPr="005A107E">
          <w:rPr>
            <w:rFonts w:asciiTheme="majorHAnsi" w:eastAsiaTheme="majorEastAsia" w:hAnsiTheme="majorHAnsi" w:cstheme="majorBidi"/>
            <w:color w:val="1F3763" w:themeColor="accent1" w:themeShade="7F"/>
            <w:sz w:val="24"/>
            <w:szCs w:val="24"/>
          </w:rPr>
          <w:t>latency</w:t>
        </w:r>
        <w:proofErr w:type="spellEnd"/>
        <w:r w:rsidRPr="005A107E">
          <w:rPr>
            <w:rFonts w:asciiTheme="majorHAnsi" w:eastAsiaTheme="majorEastAsia" w:hAnsiTheme="majorHAnsi" w:cstheme="majorBidi"/>
            <w:color w:val="1F3763" w:themeColor="accent1" w:themeShade="7F"/>
            <w:sz w:val="24"/>
            <w:szCs w:val="24"/>
          </w:rPr>
          <w:t>}_</w:t>
        </w:r>
        <w:proofErr w:type="gramEnd"/>
        <w:r w:rsidRPr="005A107E">
          <w:rPr>
            <w:rFonts w:asciiTheme="majorHAnsi" w:eastAsiaTheme="majorEastAsia" w:hAnsiTheme="majorHAnsi" w:cstheme="majorBidi"/>
            <w:color w:val="1F3763" w:themeColor="accent1" w:themeShade="7F"/>
            <w:sz w:val="24"/>
            <w:szCs w:val="24"/>
          </w:rPr>
          <w:t>{</w:t>
        </w:r>
        <w:proofErr w:type="spellStart"/>
        <w:r w:rsidRPr="005A107E">
          <w:rPr>
            <w:rFonts w:asciiTheme="majorHAnsi" w:eastAsiaTheme="majorEastAsia" w:hAnsiTheme="majorHAnsi" w:cstheme="majorBidi"/>
            <w:color w:val="1F3763" w:themeColor="accent1" w:themeShade="7F"/>
            <w:sz w:val="24"/>
            <w:szCs w:val="24"/>
          </w:rPr>
          <w:t>seconds|millis|micros|nanos</w:t>
        </w:r>
        <w:proofErr w:type="spellEnd"/>
        <w:r w:rsidRPr="005A107E">
          <w:rPr>
            <w:rFonts w:asciiTheme="majorHAnsi" w:eastAsiaTheme="majorEastAsia" w:hAnsiTheme="majorHAnsi" w:cstheme="majorBidi"/>
            <w:color w:val="1F3763" w:themeColor="accent1" w:themeShade="7F"/>
            <w:sz w:val="24"/>
            <w:szCs w:val="24"/>
          </w:rPr>
          <w:t>}</w:t>
        </w:r>
      </w:ins>
    </w:p>
    <w:p w14:paraId="15ED4279" w14:textId="77777777" w:rsidR="005A107E" w:rsidRPr="005A107E" w:rsidRDefault="005A107E" w:rsidP="005A107E">
      <w:pPr>
        <w:rPr>
          <w:ins w:id="309" w:author="McPherson, John S.(Nestor Consulting dba GovernmentCIO)" w:date="2018-08-10T09:42:00Z"/>
          <w:rFonts w:asciiTheme="majorHAnsi" w:eastAsiaTheme="majorEastAsia" w:hAnsiTheme="majorHAnsi" w:cstheme="majorBidi"/>
          <w:color w:val="1F3763" w:themeColor="accent1" w:themeShade="7F"/>
          <w:sz w:val="24"/>
          <w:szCs w:val="24"/>
        </w:rPr>
      </w:pPr>
      <w:ins w:id="310"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message Email {</w:t>
        </w:r>
      </w:ins>
    </w:p>
    <w:p w14:paraId="4A1BDE45" w14:textId="77777777" w:rsidR="005A107E" w:rsidRPr="005A107E" w:rsidRDefault="005A107E" w:rsidP="005A107E">
      <w:pPr>
        <w:rPr>
          <w:ins w:id="311" w:author="McPherson, John S.(Nestor Consulting dba GovernmentCIO)" w:date="2018-08-10T09:42:00Z"/>
          <w:rFonts w:asciiTheme="majorHAnsi" w:eastAsiaTheme="majorEastAsia" w:hAnsiTheme="majorHAnsi" w:cstheme="majorBidi"/>
          <w:color w:val="1F3763" w:themeColor="accent1" w:themeShade="7F"/>
          <w:sz w:val="24"/>
          <w:szCs w:val="24"/>
        </w:rPr>
      </w:pPr>
      <w:ins w:id="312"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  int64 </w:t>
        </w:r>
        <w:proofErr w:type="spellStart"/>
        <w:r w:rsidRPr="005A107E">
          <w:rPr>
            <w:rFonts w:asciiTheme="majorHAnsi" w:eastAsiaTheme="majorEastAsia" w:hAnsiTheme="majorHAnsi" w:cstheme="majorBidi"/>
            <w:color w:val="1F3763" w:themeColor="accent1" w:themeShade="7F"/>
            <w:sz w:val="24"/>
            <w:szCs w:val="24"/>
          </w:rPr>
          <w:t>send_time_millis</w:t>
        </w:r>
        <w:proofErr w:type="spellEnd"/>
        <w:r w:rsidRPr="005A107E">
          <w:rPr>
            <w:rFonts w:asciiTheme="majorHAnsi" w:eastAsiaTheme="majorEastAsia" w:hAnsiTheme="majorHAnsi" w:cstheme="majorBidi"/>
            <w:color w:val="1F3763" w:themeColor="accent1" w:themeShade="7F"/>
            <w:sz w:val="24"/>
            <w:szCs w:val="24"/>
          </w:rPr>
          <w:t xml:space="preserve"> = 1;</w:t>
        </w:r>
      </w:ins>
    </w:p>
    <w:p w14:paraId="2A2ACD64" w14:textId="77777777" w:rsidR="005A107E" w:rsidRPr="005A107E" w:rsidRDefault="005A107E" w:rsidP="005A107E">
      <w:pPr>
        <w:rPr>
          <w:ins w:id="313" w:author="McPherson, John S.(Nestor Consulting dba GovernmentCIO)" w:date="2018-08-10T09:42:00Z"/>
          <w:rFonts w:asciiTheme="majorHAnsi" w:eastAsiaTheme="majorEastAsia" w:hAnsiTheme="majorHAnsi" w:cstheme="majorBidi"/>
          <w:color w:val="1F3763" w:themeColor="accent1" w:themeShade="7F"/>
          <w:sz w:val="24"/>
          <w:szCs w:val="24"/>
        </w:rPr>
      </w:pPr>
      <w:ins w:id="314"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  int64 </w:t>
        </w:r>
        <w:proofErr w:type="spellStart"/>
        <w:r w:rsidRPr="005A107E">
          <w:rPr>
            <w:rFonts w:asciiTheme="majorHAnsi" w:eastAsiaTheme="majorEastAsia" w:hAnsiTheme="majorHAnsi" w:cstheme="majorBidi"/>
            <w:color w:val="1F3763" w:themeColor="accent1" w:themeShade="7F"/>
            <w:sz w:val="24"/>
            <w:szCs w:val="24"/>
          </w:rPr>
          <w:t>receive_time_millis</w:t>
        </w:r>
        <w:proofErr w:type="spellEnd"/>
        <w:r w:rsidRPr="005A107E">
          <w:rPr>
            <w:rFonts w:asciiTheme="majorHAnsi" w:eastAsiaTheme="majorEastAsia" w:hAnsiTheme="majorHAnsi" w:cstheme="majorBidi"/>
            <w:color w:val="1F3763" w:themeColor="accent1" w:themeShade="7F"/>
            <w:sz w:val="24"/>
            <w:szCs w:val="24"/>
          </w:rPr>
          <w:t xml:space="preserve"> = 2;</w:t>
        </w:r>
      </w:ins>
    </w:p>
    <w:p w14:paraId="47164461" w14:textId="77777777" w:rsidR="005A107E" w:rsidRPr="005A107E" w:rsidRDefault="005A107E" w:rsidP="005A107E">
      <w:pPr>
        <w:rPr>
          <w:ins w:id="315" w:author="McPherson, John S.(Nestor Consulting dba GovernmentCIO)" w:date="2018-08-10T09:42:00Z"/>
          <w:rFonts w:asciiTheme="majorHAnsi" w:eastAsiaTheme="majorEastAsia" w:hAnsiTheme="majorHAnsi" w:cstheme="majorBidi"/>
          <w:color w:val="1F3763" w:themeColor="accent1" w:themeShade="7F"/>
          <w:sz w:val="24"/>
          <w:szCs w:val="24"/>
        </w:rPr>
      </w:pPr>
      <w:ins w:id="316"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w:t>
        </w:r>
      </w:ins>
    </w:p>
    <w:p w14:paraId="3C4A08EB" w14:textId="77777777" w:rsidR="005A107E" w:rsidRPr="005A107E" w:rsidRDefault="005A107E" w:rsidP="005A107E">
      <w:pPr>
        <w:rPr>
          <w:ins w:id="317" w:author="McPherson, John S.(Nestor Consulting dba GovernmentCIO)" w:date="2018-08-10T09:42:00Z"/>
          <w:rFonts w:asciiTheme="majorHAnsi" w:eastAsiaTheme="majorEastAsia" w:hAnsiTheme="majorHAnsi" w:cstheme="majorBidi"/>
          <w:color w:val="1F3763" w:themeColor="accent1" w:themeShade="7F"/>
          <w:sz w:val="24"/>
          <w:szCs w:val="24"/>
        </w:rPr>
      </w:pPr>
      <w:ins w:id="318"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If you </w:t>
        </w:r>
        <w:proofErr w:type="gramStart"/>
        <w:r w:rsidRPr="005A107E">
          <w:rPr>
            <w:rFonts w:asciiTheme="majorHAnsi" w:eastAsiaTheme="majorEastAsia" w:hAnsiTheme="majorHAnsi" w:cstheme="majorBidi"/>
            <w:color w:val="1F3763" w:themeColor="accent1" w:themeShade="7F"/>
            <w:sz w:val="24"/>
            <w:szCs w:val="24"/>
          </w:rPr>
          <w:t>have to</w:t>
        </w:r>
        <w:proofErr w:type="gramEnd"/>
        <w:r w:rsidRPr="005A107E">
          <w:rPr>
            <w:rFonts w:asciiTheme="majorHAnsi" w:eastAsiaTheme="majorEastAsia" w:hAnsiTheme="majorHAnsi" w:cstheme="majorBidi"/>
            <w:color w:val="1F3763" w:themeColor="accent1" w:themeShade="7F"/>
            <w:sz w:val="24"/>
            <w:szCs w:val="24"/>
          </w:rPr>
          <w:t xml:space="preserve"> represent timestamp using string type for legacy or compatibility reasons, the field names should not include any unit suffix. The string representation should use RFC 3339 format, e.g. "2014-07-30T10:43:17Z".</w:t>
        </w:r>
      </w:ins>
    </w:p>
    <w:p w14:paraId="7F44E460" w14:textId="77777777" w:rsidR="005A107E" w:rsidRPr="005A107E" w:rsidRDefault="005A107E" w:rsidP="005A107E">
      <w:pPr>
        <w:rPr>
          <w:ins w:id="319" w:author="McPherson, John S.(Nestor Consulting dba GovernmentCIO)" w:date="2018-08-10T09:42:00Z"/>
          <w:rFonts w:asciiTheme="majorHAnsi" w:eastAsiaTheme="majorEastAsia" w:hAnsiTheme="majorHAnsi" w:cstheme="majorBidi"/>
          <w:color w:val="1F3763" w:themeColor="accent1" w:themeShade="7F"/>
          <w:sz w:val="24"/>
          <w:szCs w:val="24"/>
        </w:rPr>
      </w:pPr>
    </w:p>
    <w:p w14:paraId="10FA423F" w14:textId="77777777" w:rsidR="005A107E" w:rsidRPr="005A107E" w:rsidRDefault="005A107E" w:rsidP="005A107E">
      <w:pPr>
        <w:rPr>
          <w:ins w:id="320" w:author="McPherson, John S.(Nestor Consulting dba GovernmentCIO)" w:date="2018-08-10T09:42:00Z"/>
          <w:rFonts w:asciiTheme="majorHAnsi" w:eastAsiaTheme="majorEastAsia" w:hAnsiTheme="majorHAnsi" w:cstheme="majorBidi"/>
          <w:color w:val="1F3763" w:themeColor="accent1" w:themeShade="7F"/>
          <w:sz w:val="24"/>
          <w:szCs w:val="24"/>
        </w:rPr>
      </w:pPr>
      <w:ins w:id="321"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Date and Time of Day</w:t>
        </w:r>
      </w:ins>
    </w:p>
    <w:p w14:paraId="6BCC18AA" w14:textId="09185ADD" w:rsidR="005A107E" w:rsidRPr="005A107E" w:rsidRDefault="005A107E" w:rsidP="005A107E">
      <w:pPr>
        <w:rPr>
          <w:ins w:id="322" w:author="McPherson, John S.(Nestor Consulting dba GovernmentCIO)" w:date="2018-08-10T09:42:00Z"/>
          <w:rFonts w:asciiTheme="majorHAnsi" w:eastAsiaTheme="majorEastAsia" w:hAnsiTheme="majorHAnsi" w:cstheme="majorBidi"/>
          <w:color w:val="1F3763" w:themeColor="accent1" w:themeShade="7F"/>
          <w:sz w:val="24"/>
          <w:szCs w:val="24"/>
        </w:rPr>
      </w:pPr>
      <w:ins w:id="323"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For dates that are independent of time zone and time of day, </w:t>
        </w:r>
      </w:ins>
      <w:proofErr w:type="spellStart"/>
      <w:proofErr w:type="gramStart"/>
      <w:ins w:id="324" w:author="McPherson, John S.(Nestor Consulting dba GovernmentCIO)" w:date="2018-08-10T09:43:00Z">
        <w:r>
          <w:rPr>
            <w:rFonts w:asciiTheme="majorHAnsi" w:eastAsiaTheme="majorEastAsia" w:hAnsiTheme="majorHAnsi" w:cstheme="majorBidi"/>
            <w:color w:val="1F3763" w:themeColor="accent1" w:themeShade="7F"/>
            <w:sz w:val="24"/>
            <w:szCs w:val="24"/>
          </w:rPr>
          <w:t>VAappname</w:t>
        </w:r>
      </w:ins>
      <w:ins w:id="325"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.type.Date</w:t>
        </w:r>
        <w:proofErr w:type="spellEnd"/>
        <w:proofErr w:type="gramEnd"/>
        <w:r w:rsidRPr="005A107E">
          <w:rPr>
            <w:rFonts w:asciiTheme="majorHAnsi" w:eastAsiaTheme="majorEastAsia" w:hAnsiTheme="majorHAnsi" w:cstheme="majorBidi"/>
            <w:color w:val="1F3763" w:themeColor="accent1" w:themeShade="7F"/>
            <w:sz w:val="24"/>
            <w:szCs w:val="24"/>
          </w:rPr>
          <w:t xml:space="preserve"> should be used and it should have the suffix _date. If a date must be represented as a string, it should be in the ISO 8601 date format YYYY-MM-DD, e.g. 2014-07-30.</w:t>
        </w:r>
      </w:ins>
    </w:p>
    <w:p w14:paraId="0FDB314A" w14:textId="77777777" w:rsidR="005A107E" w:rsidRPr="005A107E" w:rsidRDefault="005A107E" w:rsidP="005A107E">
      <w:pPr>
        <w:rPr>
          <w:ins w:id="326" w:author="McPherson, John S.(Nestor Consulting dba GovernmentCIO)" w:date="2018-08-10T09:42:00Z"/>
          <w:rFonts w:asciiTheme="majorHAnsi" w:eastAsiaTheme="majorEastAsia" w:hAnsiTheme="majorHAnsi" w:cstheme="majorBidi"/>
          <w:color w:val="1F3763" w:themeColor="accent1" w:themeShade="7F"/>
          <w:sz w:val="24"/>
          <w:szCs w:val="24"/>
        </w:rPr>
      </w:pPr>
    </w:p>
    <w:p w14:paraId="66FE9D5A" w14:textId="0ECCC5D7" w:rsidR="005A107E" w:rsidRPr="005A107E" w:rsidRDefault="005A107E" w:rsidP="005A107E">
      <w:pPr>
        <w:rPr>
          <w:ins w:id="327" w:author="McPherson, John S.(Nestor Consulting dba GovernmentCIO)" w:date="2018-08-10T09:42:00Z"/>
          <w:rFonts w:asciiTheme="majorHAnsi" w:eastAsiaTheme="majorEastAsia" w:hAnsiTheme="majorHAnsi" w:cstheme="majorBidi"/>
          <w:color w:val="1F3763" w:themeColor="accent1" w:themeShade="7F"/>
          <w:sz w:val="24"/>
          <w:szCs w:val="24"/>
        </w:rPr>
      </w:pPr>
      <w:ins w:id="328"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lastRenderedPageBreak/>
          <w:t xml:space="preserve">For times of day that are independent of time zone and date, </w:t>
        </w:r>
      </w:ins>
      <w:proofErr w:type="spellStart"/>
      <w:proofErr w:type="gramStart"/>
      <w:ins w:id="329" w:author="McPherson, John S.(Nestor Consulting dba GovernmentCIO)" w:date="2018-08-10T09:43:00Z">
        <w:r>
          <w:rPr>
            <w:rFonts w:asciiTheme="majorHAnsi" w:eastAsiaTheme="majorEastAsia" w:hAnsiTheme="majorHAnsi" w:cstheme="majorBidi"/>
            <w:color w:val="1F3763" w:themeColor="accent1" w:themeShade="7F"/>
            <w:sz w:val="24"/>
            <w:szCs w:val="24"/>
          </w:rPr>
          <w:t>VAappname</w:t>
        </w:r>
      </w:ins>
      <w:ins w:id="330"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.type.TimeOfDay</w:t>
        </w:r>
        <w:proofErr w:type="spellEnd"/>
        <w:proofErr w:type="gramEnd"/>
        <w:r w:rsidRPr="005A107E">
          <w:rPr>
            <w:rFonts w:asciiTheme="majorHAnsi" w:eastAsiaTheme="majorEastAsia" w:hAnsiTheme="majorHAnsi" w:cstheme="majorBidi"/>
            <w:color w:val="1F3763" w:themeColor="accent1" w:themeShade="7F"/>
            <w:sz w:val="24"/>
            <w:szCs w:val="24"/>
          </w:rPr>
          <w:t xml:space="preserve"> should be used and should have the suffix _time. If a time of day must be represented as a string, it should be in the ISO 8601 24-hour time format HH:</w:t>
        </w:r>
        <w:proofErr w:type="gramStart"/>
        <w:r w:rsidRPr="005A107E">
          <w:rPr>
            <w:rFonts w:asciiTheme="majorHAnsi" w:eastAsiaTheme="majorEastAsia" w:hAnsiTheme="majorHAnsi" w:cstheme="majorBidi"/>
            <w:color w:val="1F3763" w:themeColor="accent1" w:themeShade="7F"/>
            <w:sz w:val="24"/>
            <w:szCs w:val="24"/>
          </w:rPr>
          <w:t>MM:SS</w:t>
        </w:r>
        <w:proofErr w:type="gramEnd"/>
        <w:r w:rsidRPr="005A107E">
          <w:rPr>
            <w:rFonts w:asciiTheme="majorHAnsi" w:eastAsiaTheme="majorEastAsia" w:hAnsiTheme="majorHAnsi" w:cstheme="majorBidi"/>
            <w:color w:val="1F3763" w:themeColor="accent1" w:themeShade="7F"/>
            <w:sz w:val="24"/>
            <w:szCs w:val="24"/>
          </w:rPr>
          <w:t>[.FFF], e.g. 14:55:01.672.</w:t>
        </w:r>
      </w:ins>
    </w:p>
    <w:p w14:paraId="50E76BBF" w14:textId="77777777" w:rsidR="005A107E" w:rsidRPr="005A107E" w:rsidRDefault="005A107E" w:rsidP="005A107E">
      <w:pPr>
        <w:rPr>
          <w:ins w:id="331" w:author="McPherson, John S.(Nestor Consulting dba GovernmentCIO)" w:date="2018-08-10T09:42:00Z"/>
          <w:rFonts w:asciiTheme="majorHAnsi" w:eastAsiaTheme="majorEastAsia" w:hAnsiTheme="majorHAnsi" w:cstheme="majorBidi"/>
          <w:color w:val="1F3763" w:themeColor="accent1" w:themeShade="7F"/>
          <w:sz w:val="24"/>
          <w:szCs w:val="24"/>
        </w:rPr>
      </w:pPr>
    </w:p>
    <w:p w14:paraId="591D675C" w14:textId="77777777" w:rsidR="005A107E" w:rsidRPr="005A107E" w:rsidRDefault="005A107E" w:rsidP="005A107E">
      <w:pPr>
        <w:rPr>
          <w:ins w:id="332" w:author="McPherson, John S.(Nestor Consulting dba GovernmentCIO)" w:date="2018-08-10T09:42:00Z"/>
          <w:rFonts w:asciiTheme="majorHAnsi" w:eastAsiaTheme="majorEastAsia" w:hAnsiTheme="majorHAnsi" w:cstheme="majorBidi"/>
          <w:color w:val="1F3763" w:themeColor="accent1" w:themeShade="7F"/>
          <w:sz w:val="24"/>
          <w:szCs w:val="24"/>
        </w:rPr>
      </w:pPr>
      <w:ins w:id="333"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message </w:t>
        </w:r>
        <w:proofErr w:type="spellStart"/>
        <w:r w:rsidRPr="005A107E">
          <w:rPr>
            <w:rFonts w:asciiTheme="majorHAnsi" w:eastAsiaTheme="majorEastAsia" w:hAnsiTheme="majorHAnsi" w:cstheme="majorBidi"/>
            <w:color w:val="1F3763" w:themeColor="accent1" w:themeShade="7F"/>
            <w:sz w:val="24"/>
            <w:szCs w:val="24"/>
          </w:rPr>
          <w:t>StoreOpening</w:t>
        </w:r>
        <w:proofErr w:type="spellEnd"/>
        <w:r w:rsidRPr="005A107E">
          <w:rPr>
            <w:rFonts w:asciiTheme="majorHAnsi" w:eastAsiaTheme="majorEastAsia" w:hAnsiTheme="majorHAnsi" w:cstheme="majorBidi"/>
            <w:color w:val="1F3763" w:themeColor="accent1" w:themeShade="7F"/>
            <w:sz w:val="24"/>
            <w:szCs w:val="24"/>
          </w:rPr>
          <w:t xml:space="preserve"> {</w:t>
        </w:r>
      </w:ins>
    </w:p>
    <w:p w14:paraId="5813209E" w14:textId="6C8E31CC" w:rsidR="005A107E" w:rsidRPr="005A107E" w:rsidRDefault="005A107E" w:rsidP="005A107E">
      <w:pPr>
        <w:rPr>
          <w:ins w:id="334" w:author="McPherson, John S.(Nestor Consulting dba GovernmentCIO)" w:date="2018-08-10T09:42:00Z"/>
          <w:rFonts w:asciiTheme="majorHAnsi" w:eastAsiaTheme="majorEastAsia" w:hAnsiTheme="majorHAnsi" w:cstheme="majorBidi"/>
          <w:color w:val="1F3763" w:themeColor="accent1" w:themeShade="7F"/>
          <w:sz w:val="24"/>
          <w:szCs w:val="24"/>
        </w:rPr>
      </w:pPr>
      <w:ins w:id="335"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  </w:t>
        </w:r>
      </w:ins>
      <w:proofErr w:type="spellStart"/>
      <w:proofErr w:type="gramStart"/>
      <w:ins w:id="336" w:author="McPherson, John S.(Nestor Consulting dba GovernmentCIO)" w:date="2018-08-10T09:43:00Z">
        <w:r>
          <w:rPr>
            <w:rFonts w:asciiTheme="majorHAnsi" w:eastAsiaTheme="majorEastAsia" w:hAnsiTheme="majorHAnsi" w:cstheme="majorBidi"/>
            <w:color w:val="1F3763" w:themeColor="accent1" w:themeShade="7F"/>
            <w:sz w:val="24"/>
            <w:szCs w:val="24"/>
          </w:rPr>
          <w:t>VAappname</w:t>
        </w:r>
      </w:ins>
      <w:ins w:id="337"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.type.Date</w:t>
        </w:r>
        <w:proofErr w:type="spellEnd"/>
        <w:proofErr w:type="gramEnd"/>
        <w:r w:rsidRPr="005A107E">
          <w:rPr>
            <w:rFonts w:asciiTheme="majorHAnsi" w:eastAsiaTheme="majorEastAsia" w:hAnsiTheme="majorHAnsi" w:cstheme="majorBidi"/>
            <w:color w:val="1F3763" w:themeColor="accent1" w:themeShade="7F"/>
            <w:sz w:val="24"/>
            <w:szCs w:val="24"/>
          </w:rPr>
          <w:t xml:space="preserve"> </w:t>
        </w:r>
        <w:proofErr w:type="spellStart"/>
        <w:r w:rsidRPr="005A107E">
          <w:rPr>
            <w:rFonts w:asciiTheme="majorHAnsi" w:eastAsiaTheme="majorEastAsia" w:hAnsiTheme="majorHAnsi" w:cstheme="majorBidi"/>
            <w:color w:val="1F3763" w:themeColor="accent1" w:themeShade="7F"/>
            <w:sz w:val="24"/>
            <w:szCs w:val="24"/>
          </w:rPr>
          <w:t>opening_date</w:t>
        </w:r>
        <w:proofErr w:type="spellEnd"/>
        <w:r w:rsidRPr="005A107E">
          <w:rPr>
            <w:rFonts w:asciiTheme="majorHAnsi" w:eastAsiaTheme="majorEastAsia" w:hAnsiTheme="majorHAnsi" w:cstheme="majorBidi"/>
            <w:color w:val="1F3763" w:themeColor="accent1" w:themeShade="7F"/>
            <w:sz w:val="24"/>
            <w:szCs w:val="24"/>
          </w:rPr>
          <w:t xml:space="preserve"> = 1;</w:t>
        </w:r>
      </w:ins>
    </w:p>
    <w:p w14:paraId="70D73253" w14:textId="36591296" w:rsidR="005A107E" w:rsidRPr="005A107E" w:rsidRDefault="005A107E" w:rsidP="005A107E">
      <w:pPr>
        <w:rPr>
          <w:ins w:id="338" w:author="McPherson, John S.(Nestor Consulting dba GovernmentCIO)" w:date="2018-08-10T09:42:00Z"/>
          <w:rFonts w:asciiTheme="majorHAnsi" w:eastAsiaTheme="majorEastAsia" w:hAnsiTheme="majorHAnsi" w:cstheme="majorBidi"/>
          <w:color w:val="1F3763" w:themeColor="accent1" w:themeShade="7F"/>
          <w:sz w:val="24"/>
          <w:szCs w:val="24"/>
        </w:rPr>
      </w:pPr>
      <w:ins w:id="339"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  </w:t>
        </w:r>
      </w:ins>
      <w:proofErr w:type="spellStart"/>
      <w:proofErr w:type="gramStart"/>
      <w:ins w:id="340" w:author="McPherson, John S.(Nestor Consulting dba GovernmentCIO)" w:date="2018-08-10T09:43:00Z">
        <w:r>
          <w:rPr>
            <w:rFonts w:asciiTheme="majorHAnsi" w:eastAsiaTheme="majorEastAsia" w:hAnsiTheme="majorHAnsi" w:cstheme="majorBidi"/>
            <w:color w:val="1F3763" w:themeColor="accent1" w:themeShade="7F"/>
            <w:sz w:val="24"/>
            <w:szCs w:val="24"/>
          </w:rPr>
          <w:t>VAappname</w:t>
        </w:r>
      </w:ins>
      <w:ins w:id="341"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.type.TimeOfDay</w:t>
        </w:r>
        <w:proofErr w:type="spellEnd"/>
        <w:proofErr w:type="gramEnd"/>
        <w:r w:rsidRPr="005A107E">
          <w:rPr>
            <w:rFonts w:asciiTheme="majorHAnsi" w:eastAsiaTheme="majorEastAsia" w:hAnsiTheme="majorHAnsi" w:cstheme="majorBidi"/>
            <w:color w:val="1F3763" w:themeColor="accent1" w:themeShade="7F"/>
            <w:sz w:val="24"/>
            <w:szCs w:val="24"/>
          </w:rPr>
          <w:t xml:space="preserve"> </w:t>
        </w:r>
        <w:proofErr w:type="spellStart"/>
        <w:r w:rsidRPr="005A107E">
          <w:rPr>
            <w:rFonts w:asciiTheme="majorHAnsi" w:eastAsiaTheme="majorEastAsia" w:hAnsiTheme="majorHAnsi" w:cstheme="majorBidi"/>
            <w:color w:val="1F3763" w:themeColor="accent1" w:themeShade="7F"/>
            <w:sz w:val="24"/>
            <w:szCs w:val="24"/>
          </w:rPr>
          <w:t>opening_time</w:t>
        </w:r>
        <w:proofErr w:type="spellEnd"/>
        <w:r w:rsidRPr="005A107E">
          <w:rPr>
            <w:rFonts w:asciiTheme="majorHAnsi" w:eastAsiaTheme="majorEastAsia" w:hAnsiTheme="majorHAnsi" w:cstheme="majorBidi"/>
            <w:color w:val="1F3763" w:themeColor="accent1" w:themeShade="7F"/>
            <w:sz w:val="24"/>
            <w:szCs w:val="24"/>
          </w:rPr>
          <w:t xml:space="preserve"> = 2;</w:t>
        </w:r>
      </w:ins>
    </w:p>
    <w:p w14:paraId="0AB28DB2" w14:textId="77777777" w:rsidR="005A107E" w:rsidRPr="005A107E" w:rsidRDefault="005A107E" w:rsidP="005A107E">
      <w:pPr>
        <w:rPr>
          <w:ins w:id="342" w:author="McPherson, John S.(Nestor Consulting dba GovernmentCIO)" w:date="2018-08-10T09:42:00Z"/>
          <w:rFonts w:asciiTheme="majorHAnsi" w:eastAsiaTheme="majorEastAsia" w:hAnsiTheme="majorHAnsi" w:cstheme="majorBidi"/>
          <w:color w:val="1F3763" w:themeColor="accent1" w:themeShade="7F"/>
          <w:sz w:val="24"/>
          <w:szCs w:val="24"/>
        </w:rPr>
      </w:pPr>
      <w:ins w:id="343"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w:t>
        </w:r>
      </w:ins>
    </w:p>
    <w:p w14:paraId="7EF29CBC" w14:textId="77777777" w:rsidR="005A107E" w:rsidRPr="005A107E" w:rsidRDefault="005A107E" w:rsidP="005A107E">
      <w:pPr>
        <w:rPr>
          <w:ins w:id="344" w:author="McPherson, John S.(Nestor Consulting dba GovernmentCIO)" w:date="2018-08-10T09:42:00Z"/>
          <w:rFonts w:asciiTheme="majorHAnsi" w:eastAsiaTheme="majorEastAsia" w:hAnsiTheme="majorHAnsi" w:cstheme="majorBidi"/>
          <w:color w:val="1F3763" w:themeColor="accent1" w:themeShade="7F"/>
          <w:sz w:val="24"/>
          <w:szCs w:val="24"/>
        </w:rPr>
      </w:pPr>
      <w:ins w:id="345"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Quantities</w:t>
        </w:r>
      </w:ins>
    </w:p>
    <w:p w14:paraId="3C73C58B" w14:textId="77777777" w:rsidR="005A107E" w:rsidRPr="005A107E" w:rsidRDefault="005A107E" w:rsidP="005A107E">
      <w:pPr>
        <w:rPr>
          <w:ins w:id="346" w:author="McPherson, John S.(Nestor Consulting dba GovernmentCIO)" w:date="2018-08-10T09:42:00Z"/>
          <w:rFonts w:asciiTheme="majorHAnsi" w:eastAsiaTheme="majorEastAsia" w:hAnsiTheme="majorHAnsi" w:cstheme="majorBidi"/>
          <w:color w:val="1F3763" w:themeColor="accent1" w:themeShade="7F"/>
          <w:sz w:val="24"/>
          <w:szCs w:val="24"/>
        </w:rPr>
      </w:pPr>
      <w:ins w:id="347"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Quantities represented by an integer type must include the unit of measurement.</w:t>
        </w:r>
      </w:ins>
    </w:p>
    <w:p w14:paraId="406E390B" w14:textId="77777777" w:rsidR="005A107E" w:rsidRPr="005A107E" w:rsidRDefault="005A107E" w:rsidP="005A107E">
      <w:pPr>
        <w:rPr>
          <w:ins w:id="348" w:author="McPherson, John S.(Nestor Consulting dba GovernmentCIO)" w:date="2018-08-10T09:42:00Z"/>
          <w:rFonts w:asciiTheme="majorHAnsi" w:eastAsiaTheme="majorEastAsia" w:hAnsiTheme="majorHAnsi" w:cstheme="majorBidi"/>
          <w:color w:val="1F3763" w:themeColor="accent1" w:themeShade="7F"/>
          <w:sz w:val="24"/>
          <w:szCs w:val="24"/>
        </w:rPr>
      </w:pPr>
    </w:p>
    <w:p w14:paraId="5F8F22C7" w14:textId="77777777" w:rsidR="005A107E" w:rsidRPr="005A107E" w:rsidRDefault="005A107E" w:rsidP="005A107E">
      <w:pPr>
        <w:rPr>
          <w:ins w:id="349" w:author="McPherson, John S.(Nestor Consulting dba GovernmentCIO)" w:date="2018-08-10T09:42:00Z"/>
          <w:rFonts w:asciiTheme="majorHAnsi" w:eastAsiaTheme="majorEastAsia" w:hAnsiTheme="majorHAnsi" w:cstheme="majorBidi"/>
          <w:color w:val="1F3763" w:themeColor="accent1" w:themeShade="7F"/>
          <w:sz w:val="24"/>
          <w:szCs w:val="24"/>
        </w:rPr>
      </w:pPr>
      <w:ins w:id="350"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xxx_{</w:t>
        </w:r>
        <w:proofErr w:type="spellStart"/>
        <w:r w:rsidRPr="005A107E">
          <w:rPr>
            <w:rFonts w:asciiTheme="majorHAnsi" w:eastAsiaTheme="majorEastAsia" w:hAnsiTheme="majorHAnsi" w:cstheme="majorBidi"/>
            <w:color w:val="1F3763" w:themeColor="accent1" w:themeShade="7F"/>
            <w:sz w:val="24"/>
            <w:szCs w:val="24"/>
          </w:rPr>
          <w:t>bytes|width_pixels|meters</w:t>
        </w:r>
        <w:proofErr w:type="spellEnd"/>
        <w:r w:rsidRPr="005A107E">
          <w:rPr>
            <w:rFonts w:asciiTheme="majorHAnsi" w:eastAsiaTheme="majorEastAsia" w:hAnsiTheme="majorHAnsi" w:cstheme="majorBidi"/>
            <w:color w:val="1F3763" w:themeColor="accent1" w:themeShade="7F"/>
            <w:sz w:val="24"/>
            <w:szCs w:val="24"/>
          </w:rPr>
          <w:t>}</w:t>
        </w:r>
      </w:ins>
    </w:p>
    <w:p w14:paraId="11360696" w14:textId="77777777" w:rsidR="005A107E" w:rsidRPr="005A107E" w:rsidRDefault="005A107E" w:rsidP="005A107E">
      <w:pPr>
        <w:rPr>
          <w:ins w:id="351" w:author="McPherson, John S.(Nestor Consulting dba GovernmentCIO)" w:date="2018-08-10T09:42:00Z"/>
          <w:rFonts w:asciiTheme="majorHAnsi" w:eastAsiaTheme="majorEastAsia" w:hAnsiTheme="majorHAnsi" w:cstheme="majorBidi"/>
          <w:color w:val="1F3763" w:themeColor="accent1" w:themeShade="7F"/>
          <w:sz w:val="24"/>
          <w:szCs w:val="24"/>
        </w:rPr>
      </w:pPr>
      <w:ins w:id="352"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If the quantity is </w:t>
        </w:r>
        <w:proofErr w:type="gramStart"/>
        <w:r w:rsidRPr="005A107E">
          <w:rPr>
            <w:rFonts w:asciiTheme="majorHAnsi" w:eastAsiaTheme="majorEastAsia" w:hAnsiTheme="majorHAnsi" w:cstheme="majorBidi"/>
            <w:color w:val="1F3763" w:themeColor="accent1" w:themeShade="7F"/>
            <w:sz w:val="24"/>
            <w:szCs w:val="24"/>
          </w:rPr>
          <w:t>a number of</w:t>
        </w:r>
        <w:proofErr w:type="gramEnd"/>
        <w:r w:rsidRPr="005A107E">
          <w:rPr>
            <w:rFonts w:asciiTheme="majorHAnsi" w:eastAsiaTheme="majorEastAsia" w:hAnsiTheme="majorHAnsi" w:cstheme="majorBidi"/>
            <w:color w:val="1F3763" w:themeColor="accent1" w:themeShade="7F"/>
            <w:sz w:val="24"/>
            <w:szCs w:val="24"/>
          </w:rPr>
          <w:t xml:space="preserve"> items, then the field should have the suffix _count, for example </w:t>
        </w:r>
        <w:proofErr w:type="spellStart"/>
        <w:r w:rsidRPr="005A107E">
          <w:rPr>
            <w:rFonts w:asciiTheme="majorHAnsi" w:eastAsiaTheme="majorEastAsia" w:hAnsiTheme="majorHAnsi" w:cstheme="majorBidi"/>
            <w:color w:val="1F3763" w:themeColor="accent1" w:themeShade="7F"/>
            <w:sz w:val="24"/>
            <w:szCs w:val="24"/>
          </w:rPr>
          <w:t>node_count</w:t>
        </w:r>
        <w:proofErr w:type="spellEnd"/>
        <w:r w:rsidRPr="005A107E">
          <w:rPr>
            <w:rFonts w:asciiTheme="majorHAnsi" w:eastAsiaTheme="majorEastAsia" w:hAnsiTheme="majorHAnsi" w:cstheme="majorBidi"/>
            <w:color w:val="1F3763" w:themeColor="accent1" w:themeShade="7F"/>
            <w:sz w:val="24"/>
            <w:szCs w:val="24"/>
          </w:rPr>
          <w:t>.</w:t>
        </w:r>
      </w:ins>
    </w:p>
    <w:p w14:paraId="60A7573F" w14:textId="77777777" w:rsidR="005A107E" w:rsidRPr="005A107E" w:rsidRDefault="005A107E" w:rsidP="005A107E">
      <w:pPr>
        <w:rPr>
          <w:ins w:id="353" w:author="McPherson, John S.(Nestor Consulting dba GovernmentCIO)" w:date="2018-08-10T09:42:00Z"/>
          <w:rFonts w:asciiTheme="majorHAnsi" w:eastAsiaTheme="majorEastAsia" w:hAnsiTheme="majorHAnsi" w:cstheme="majorBidi"/>
          <w:color w:val="1F3763" w:themeColor="accent1" w:themeShade="7F"/>
          <w:sz w:val="24"/>
          <w:szCs w:val="24"/>
        </w:rPr>
      </w:pPr>
    </w:p>
    <w:p w14:paraId="0ECAF2EB" w14:textId="77777777" w:rsidR="005A107E" w:rsidRPr="005A107E" w:rsidRDefault="005A107E" w:rsidP="005A107E">
      <w:pPr>
        <w:rPr>
          <w:ins w:id="354" w:author="McPherson, John S.(Nestor Consulting dba GovernmentCIO)" w:date="2018-08-10T09:42:00Z"/>
          <w:rFonts w:asciiTheme="majorHAnsi" w:eastAsiaTheme="majorEastAsia" w:hAnsiTheme="majorHAnsi" w:cstheme="majorBidi"/>
          <w:color w:val="1F3763" w:themeColor="accent1" w:themeShade="7F"/>
          <w:sz w:val="24"/>
          <w:szCs w:val="24"/>
        </w:rPr>
      </w:pPr>
      <w:ins w:id="355"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List filter field</w:t>
        </w:r>
      </w:ins>
    </w:p>
    <w:p w14:paraId="1AD5CB7C" w14:textId="77777777" w:rsidR="005A107E" w:rsidRPr="005A107E" w:rsidRDefault="005A107E" w:rsidP="005A107E">
      <w:pPr>
        <w:rPr>
          <w:ins w:id="356" w:author="McPherson, John S.(Nestor Consulting dba GovernmentCIO)" w:date="2018-08-10T09:42:00Z"/>
          <w:rFonts w:asciiTheme="majorHAnsi" w:eastAsiaTheme="majorEastAsia" w:hAnsiTheme="majorHAnsi" w:cstheme="majorBidi"/>
          <w:color w:val="1F3763" w:themeColor="accent1" w:themeShade="7F"/>
          <w:sz w:val="24"/>
          <w:szCs w:val="24"/>
        </w:rPr>
      </w:pPr>
      <w:ins w:id="357"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If an API supports filtering of resources returned by the List method, the field containing the filter expression should be named filter. For example:</w:t>
        </w:r>
      </w:ins>
    </w:p>
    <w:p w14:paraId="16EC0AAC" w14:textId="77777777" w:rsidR="005A107E" w:rsidRPr="005A107E" w:rsidRDefault="005A107E" w:rsidP="005A107E">
      <w:pPr>
        <w:rPr>
          <w:ins w:id="358" w:author="McPherson, John S.(Nestor Consulting dba GovernmentCIO)" w:date="2018-08-10T09:42:00Z"/>
          <w:rFonts w:asciiTheme="majorHAnsi" w:eastAsiaTheme="majorEastAsia" w:hAnsiTheme="majorHAnsi" w:cstheme="majorBidi"/>
          <w:color w:val="1F3763" w:themeColor="accent1" w:themeShade="7F"/>
          <w:sz w:val="24"/>
          <w:szCs w:val="24"/>
        </w:rPr>
      </w:pPr>
    </w:p>
    <w:p w14:paraId="78622BEB" w14:textId="77777777" w:rsidR="005A107E" w:rsidRPr="005A107E" w:rsidRDefault="005A107E" w:rsidP="005A107E">
      <w:pPr>
        <w:rPr>
          <w:ins w:id="359" w:author="McPherson, John S.(Nestor Consulting dba GovernmentCIO)" w:date="2018-08-10T09:42:00Z"/>
          <w:rFonts w:asciiTheme="majorHAnsi" w:eastAsiaTheme="majorEastAsia" w:hAnsiTheme="majorHAnsi" w:cstheme="majorBidi"/>
          <w:color w:val="1F3763" w:themeColor="accent1" w:themeShade="7F"/>
          <w:sz w:val="24"/>
          <w:szCs w:val="24"/>
        </w:rPr>
      </w:pPr>
      <w:ins w:id="360"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message </w:t>
        </w:r>
        <w:proofErr w:type="spellStart"/>
        <w:r w:rsidRPr="005A107E">
          <w:rPr>
            <w:rFonts w:asciiTheme="majorHAnsi" w:eastAsiaTheme="majorEastAsia" w:hAnsiTheme="majorHAnsi" w:cstheme="majorBidi"/>
            <w:color w:val="1F3763" w:themeColor="accent1" w:themeShade="7F"/>
            <w:sz w:val="24"/>
            <w:szCs w:val="24"/>
          </w:rPr>
          <w:t>ListBooksRequest</w:t>
        </w:r>
        <w:proofErr w:type="spellEnd"/>
        <w:r w:rsidRPr="005A107E">
          <w:rPr>
            <w:rFonts w:asciiTheme="majorHAnsi" w:eastAsiaTheme="majorEastAsia" w:hAnsiTheme="majorHAnsi" w:cstheme="majorBidi"/>
            <w:color w:val="1F3763" w:themeColor="accent1" w:themeShade="7F"/>
            <w:sz w:val="24"/>
            <w:szCs w:val="24"/>
          </w:rPr>
          <w:t xml:space="preserve"> {</w:t>
        </w:r>
      </w:ins>
    </w:p>
    <w:p w14:paraId="693BC27E" w14:textId="77777777" w:rsidR="005A107E" w:rsidRPr="005A107E" w:rsidRDefault="005A107E" w:rsidP="005A107E">
      <w:pPr>
        <w:rPr>
          <w:ins w:id="361" w:author="McPherson, John S.(Nestor Consulting dba GovernmentCIO)" w:date="2018-08-10T09:42:00Z"/>
          <w:rFonts w:asciiTheme="majorHAnsi" w:eastAsiaTheme="majorEastAsia" w:hAnsiTheme="majorHAnsi" w:cstheme="majorBidi"/>
          <w:color w:val="1F3763" w:themeColor="accent1" w:themeShade="7F"/>
          <w:sz w:val="24"/>
          <w:szCs w:val="24"/>
        </w:rPr>
      </w:pPr>
      <w:ins w:id="362"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  // The parent resource name.</w:t>
        </w:r>
      </w:ins>
    </w:p>
    <w:p w14:paraId="34A139CF" w14:textId="77777777" w:rsidR="005A107E" w:rsidRPr="005A107E" w:rsidRDefault="005A107E" w:rsidP="005A107E">
      <w:pPr>
        <w:rPr>
          <w:ins w:id="363" w:author="McPherson, John S.(Nestor Consulting dba GovernmentCIO)" w:date="2018-08-10T09:42:00Z"/>
          <w:rFonts w:asciiTheme="majorHAnsi" w:eastAsiaTheme="majorEastAsia" w:hAnsiTheme="majorHAnsi" w:cstheme="majorBidi"/>
          <w:color w:val="1F3763" w:themeColor="accent1" w:themeShade="7F"/>
          <w:sz w:val="24"/>
          <w:szCs w:val="24"/>
        </w:rPr>
      </w:pPr>
      <w:ins w:id="364"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  string parent = 1;</w:t>
        </w:r>
      </w:ins>
    </w:p>
    <w:p w14:paraId="28339277" w14:textId="77777777" w:rsidR="005A107E" w:rsidRPr="005A107E" w:rsidRDefault="005A107E" w:rsidP="005A107E">
      <w:pPr>
        <w:rPr>
          <w:ins w:id="365" w:author="McPherson, John S.(Nestor Consulting dba GovernmentCIO)" w:date="2018-08-10T09:42:00Z"/>
          <w:rFonts w:asciiTheme="majorHAnsi" w:eastAsiaTheme="majorEastAsia" w:hAnsiTheme="majorHAnsi" w:cstheme="majorBidi"/>
          <w:color w:val="1F3763" w:themeColor="accent1" w:themeShade="7F"/>
          <w:sz w:val="24"/>
          <w:szCs w:val="24"/>
        </w:rPr>
      </w:pPr>
    </w:p>
    <w:p w14:paraId="5D86B805" w14:textId="77777777" w:rsidR="005A107E" w:rsidRPr="005A107E" w:rsidRDefault="005A107E" w:rsidP="005A107E">
      <w:pPr>
        <w:rPr>
          <w:ins w:id="366" w:author="McPherson, John S.(Nestor Consulting dba GovernmentCIO)" w:date="2018-08-10T09:42:00Z"/>
          <w:rFonts w:asciiTheme="majorHAnsi" w:eastAsiaTheme="majorEastAsia" w:hAnsiTheme="majorHAnsi" w:cstheme="majorBidi"/>
          <w:color w:val="1F3763" w:themeColor="accent1" w:themeShade="7F"/>
          <w:sz w:val="24"/>
          <w:szCs w:val="24"/>
        </w:rPr>
      </w:pPr>
      <w:ins w:id="367"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  // The filter expression.</w:t>
        </w:r>
      </w:ins>
    </w:p>
    <w:p w14:paraId="144E7B06" w14:textId="77777777" w:rsidR="005A107E" w:rsidRPr="005A107E" w:rsidRDefault="005A107E" w:rsidP="005A107E">
      <w:pPr>
        <w:rPr>
          <w:ins w:id="368" w:author="McPherson, John S.(Nestor Consulting dba GovernmentCIO)" w:date="2018-08-10T09:42:00Z"/>
          <w:rFonts w:asciiTheme="majorHAnsi" w:eastAsiaTheme="majorEastAsia" w:hAnsiTheme="majorHAnsi" w:cstheme="majorBidi"/>
          <w:color w:val="1F3763" w:themeColor="accent1" w:themeShade="7F"/>
          <w:sz w:val="24"/>
          <w:szCs w:val="24"/>
        </w:rPr>
      </w:pPr>
      <w:ins w:id="369"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  string filter = 2;</w:t>
        </w:r>
      </w:ins>
    </w:p>
    <w:p w14:paraId="21D25B8A" w14:textId="77777777" w:rsidR="005A107E" w:rsidRPr="005A107E" w:rsidRDefault="005A107E" w:rsidP="005A107E">
      <w:pPr>
        <w:rPr>
          <w:ins w:id="370" w:author="McPherson, John S.(Nestor Consulting dba GovernmentCIO)" w:date="2018-08-10T09:42:00Z"/>
          <w:rFonts w:asciiTheme="majorHAnsi" w:eastAsiaTheme="majorEastAsia" w:hAnsiTheme="majorHAnsi" w:cstheme="majorBidi"/>
          <w:color w:val="1F3763" w:themeColor="accent1" w:themeShade="7F"/>
          <w:sz w:val="24"/>
          <w:szCs w:val="24"/>
        </w:rPr>
      </w:pPr>
      <w:ins w:id="371"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w:t>
        </w:r>
      </w:ins>
    </w:p>
    <w:p w14:paraId="1E0E861E" w14:textId="77777777" w:rsidR="005A107E" w:rsidRPr="005A107E" w:rsidRDefault="005A107E" w:rsidP="005A107E">
      <w:pPr>
        <w:rPr>
          <w:ins w:id="372" w:author="McPherson, John S.(Nestor Consulting dba GovernmentCIO)" w:date="2018-08-10T09:42:00Z"/>
          <w:rFonts w:asciiTheme="majorHAnsi" w:eastAsiaTheme="majorEastAsia" w:hAnsiTheme="majorHAnsi" w:cstheme="majorBidi"/>
          <w:color w:val="1F3763" w:themeColor="accent1" w:themeShade="7F"/>
          <w:sz w:val="24"/>
          <w:szCs w:val="24"/>
        </w:rPr>
      </w:pPr>
      <w:ins w:id="373"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List response</w:t>
        </w:r>
      </w:ins>
    </w:p>
    <w:p w14:paraId="2E3BDD3B" w14:textId="77777777" w:rsidR="005A107E" w:rsidRPr="005A107E" w:rsidRDefault="005A107E" w:rsidP="005A107E">
      <w:pPr>
        <w:rPr>
          <w:ins w:id="374" w:author="McPherson, John S.(Nestor Consulting dba GovernmentCIO)" w:date="2018-08-10T09:42:00Z"/>
          <w:rFonts w:asciiTheme="majorHAnsi" w:eastAsiaTheme="majorEastAsia" w:hAnsiTheme="majorHAnsi" w:cstheme="majorBidi"/>
          <w:color w:val="1F3763" w:themeColor="accent1" w:themeShade="7F"/>
          <w:sz w:val="24"/>
          <w:szCs w:val="24"/>
        </w:rPr>
      </w:pPr>
      <w:ins w:id="375"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The name of the field in the List method's response message, which contains the list of resources must be a plural form of the resource name itself. For example, a method </w:t>
        </w:r>
        <w:proofErr w:type="spellStart"/>
        <w:r w:rsidRPr="005A107E">
          <w:rPr>
            <w:rFonts w:asciiTheme="majorHAnsi" w:eastAsiaTheme="majorEastAsia" w:hAnsiTheme="majorHAnsi" w:cstheme="majorBidi"/>
            <w:color w:val="1F3763" w:themeColor="accent1" w:themeShade="7F"/>
            <w:sz w:val="24"/>
            <w:szCs w:val="24"/>
          </w:rPr>
          <w:lastRenderedPageBreak/>
          <w:t>CalendarApi.ListEvents</w:t>
        </w:r>
        <w:proofErr w:type="spellEnd"/>
        <w:r w:rsidRPr="005A107E">
          <w:rPr>
            <w:rFonts w:asciiTheme="majorHAnsi" w:eastAsiaTheme="majorEastAsia" w:hAnsiTheme="majorHAnsi" w:cstheme="majorBidi"/>
            <w:color w:val="1F3763" w:themeColor="accent1" w:themeShade="7F"/>
            <w:sz w:val="24"/>
            <w:szCs w:val="24"/>
          </w:rPr>
          <w:t xml:space="preserve">() must define a response message </w:t>
        </w:r>
        <w:proofErr w:type="spellStart"/>
        <w:r w:rsidRPr="005A107E">
          <w:rPr>
            <w:rFonts w:asciiTheme="majorHAnsi" w:eastAsiaTheme="majorEastAsia" w:hAnsiTheme="majorHAnsi" w:cstheme="majorBidi"/>
            <w:color w:val="1F3763" w:themeColor="accent1" w:themeShade="7F"/>
            <w:sz w:val="24"/>
            <w:szCs w:val="24"/>
          </w:rPr>
          <w:t>ListEventsResponse</w:t>
        </w:r>
        <w:proofErr w:type="spellEnd"/>
        <w:r w:rsidRPr="005A107E">
          <w:rPr>
            <w:rFonts w:asciiTheme="majorHAnsi" w:eastAsiaTheme="majorEastAsia" w:hAnsiTheme="majorHAnsi" w:cstheme="majorBidi"/>
            <w:color w:val="1F3763" w:themeColor="accent1" w:themeShade="7F"/>
            <w:sz w:val="24"/>
            <w:szCs w:val="24"/>
          </w:rPr>
          <w:t xml:space="preserve"> with a repeated field called events for the list of returned resources.</w:t>
        </w:r>
      </w:ins>
    </w:p>
    <w:p w14:paraId="49A2D9FA" w14:textId="77777777" w:rsidR="005A107E" w:rsidRPr="005A107E" w:rsidRDefault="005A107E" w:rsidP="005A107E">
      <w:pPr>
        <w:rPr>
          <w:ins w:id="376" w:author="McPherson, John S.(Nestor Consulting dba GovernmentCIO)" w:date="2018-08-10T09:42:00Z"/>
          <w:rFonts w:asciiTheme="majorHAnsi" w:eastAsiaTheme="majorEastAsia" w:hAnsiTheme="majorHAnsi" w:cstheme="majorBidi"/>
          <w:color w:val="1F3763" w:themeColor="accent1" w:themeShade="7F"/>
          <w:sz w:val="24"/>
          <w:szCs w:val="24"/>
        </w:rPr>
      </w:pPr>
    </w:p>
    <w:p w14:paraId="079138D8" w14:textId="77777777" w:rsidR="005A107E" w:rsidRPr="005A107E" w:rsidRDefault="005A107E" w:rsidP="005A107E">
      <w:pPr>
        <w:rPr>
          <w:ins w:id="377" w:author="McPherson, John S.(Nestor Consulting dba GovernmentCIO)" w:date="2018-08-10T09:42:00Z"/>
          <w:rFonts w:asciiTheme="majorHAnsi" w:eastAsiaTheme="majorEastAsia" w:hAnsiTheme="majorHAnsi" w:cstheme="majorBidi"/>
          <w:color w:val="1F3763" w:themeColor="accent1" w:themeShade="7F"/>
          <w:sz w:val="24"/>
          <w:szCs w:val="24"/>
        </w:rPr>
      </w:pPr>
      <w:ins w:id="378"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service </w:t>
        </w:r>
        <w:proofErr w:type="spellStart"/>
        <w:r w:rsidRPr="005A107E">
          <w:rPr>
            <w:rFonts w:asciiTheme="majorHAnsi" w:eastAsiaTheme="majorEastAsia" w:hAnsiTheme="majorHAnsi" w:cstheme="majorBidi"/>
            <w:color w:val="1F3763" w:themeColor="accent1" w:themeShade="7F"/>
            <w:sz w:val="24"/>
            <w:szCs w:val="24"/>
          </w:rPr>
          <w:t>CalendarApi</w:t>
        </w:r>
        <w:proofErr w:type="spellEnd"/>
        <w:r w:rsidRPr="005A107E">
          <w:rPr>
            <w:rFonts w:asciiTheme="majorHAnsi" w:eastAsiaTheme="majorEastAsia" w:hAnsiTheme="majorHAnsi" w:cstheme="majorBidi"/>
            <w:color w:val="1F3763" w:themeColor="accent1" w:themeShade="7F"/>
            <w:sz w:val="24"/>
            <w:szCs w:val="24"/>
          </w:rPr>
          <w:t xml:space="preserve"> {</w:t>
        </w:r>
      </w:ins>
    </w:p>
    <w:p w14:paraId="693E74F5" w14:textId="77777777" w:rsidR="005A107E" w:rsidRPr="005A107E" w:rsidRDefault="005A107E" w:rsidP="005A107E">
      <w:pPr>
        <w:rPr>
          <w:ins w:id="379" w:author="McPherson, John S.(Nestor Consulting dba GovernmentCIO)" w:date="2018-08-10T09:42:00Z"/>
          <w:rFonts w:asciiTheme="majorHAnsi" w:eastAsiaTheme="majorEastAsia" w:hAnsiTheme="majorHAnsi" w:cstheme="majorBidi"/>
          <w:color w:val="1F3763" w:themeColor="accent1" w:themeShade="7F"/>
          <w:sz w:val="24"/>
          <w:szCs w:val="24"/>
        </w:rPr>
      </w:pPr>
      <w:ins w:id="380"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  </w:t>
        </w:r>
        <w:proofErr w:type="spellStart"/>
        <w:r w:rsidRPr="005A107E">
          <w:rPr>
            <w:rFonts w:asciiTheme="majorHAnsi" w:eastAsiaTheme="majorEastAsia" w:hAnsiTheme="majorHAnsi" w:cstheme="majorBidi"/>
            <w:color w:val="1F3763" w:themeColor="accent1" w:themeShade="7F"/>
            <w:sz w:val="24"/>
            <w:szCs w:val="24"/>
          </w:rPr>
          <w:t>rpc</w:t>
        </w:r>
        <w:proofErr w:type="spellEnd"/>
        <w:r w:rsidRPr="005A107E">
          <w:rPr>
            <w:rFonts w:asciiTheme="majorHAnsi" w:eastAsiaTheme="majorEastAsia" w:hAnsiTheme="majorHAnsi" w:cstheme="majorBidi"/>
            <w:color w:val="1F3763" w:themeColor="accent1" w:themeShade="7F"/>
            <w:sz w:val="24"/>
            <w:szCs w:val="24"/>
          </w:rPr>
          <w:t xml:space="preserve"> </w:t>
        </w:r>
        <w:proofErr w:type="spellStart"/>
        <w:r w:rsidRPr="005A107E">
          <w:rPr>
            <w:rFonts w:asciiTheme="majorHAnsi" w:eastAsiaTheme="majorEastAsia" w:hAnsiTheme="majorHAnsi" w:cstheme="majorBidi"/>
            <w:color w:val="1F3763" w:themeColor="accent1" w:themeShade="7F"/>
            <w:sz w:val="24"/>
            <w:szCs w:val="24"/>
          </w:rPr>
          <w:t>ListEvents</w:t>
        </w:r>
        <w:proofErr w:type="spellEnd"/>
        <w:r w:rsidRPr="005A107E">
          <w:rPr>
            <w:rFonts w:asciiTheme="majorHAnsi" w:eastAsiaTheme="majorEastAsia" w:hAnsiTheme="majorHAnsi" w:cstheme="majorBidi"/>
            <w:color w:val="1F3763" w:themeColor="accent1" w:themeShade="7F"/>
            <w:sz w:val="24"/>
            <w:szCs w:val="24"/>
          </w:rPr>
          <w:t>(</w:t>
        </w:r>
        <w:proofErr w:type="spellStart"/>
        <w:r w:rsidRPr="005A107E">
          <w:rPr>
            <w:rFonts w:asciiTheme="majorHAnsi" w:eastAsiaTheme="majorEastAsia" w:hAnsiTheme="majorHAnsi" w:cstheme="majorBidi"/>
            <w:color w:val="1F3763" w:themeColor="accent1" w:themeShade="7F"/>
            <w:sz w:val="24"/>
            <w:szCs w:val="24"/>
          </w:rPr>
          <w:t>ListEventsRequest</w:t>
        </w:r>
        <w:proofErr w:type="spellEnd"/>
        <w:r w:rsidRPr="005A107E">
          <w:rPr>
            <w:rFonts w:asciiTheme="majorHAnsi" w:eastAsiaTheme="majorEastAsia" w:hAnsiTheme="majorHAnsi" w:cstheme="majorBidi"/>
            <w:color w:val="1F3763" w:themeColor="accent1" w:themeShade="7F"/>
            <w:sz w:val="24"/>
            <w:szCs w:val="24"/>
          </w:rPr>
          <w:t>) returns (</w:t>
        </w:r>
        <w:proofErr w:type="spellStart"/>
        <w:r w:rsidRPr="005A107E">
          <w:rPr>
            <w:rFonts w:asciiTheme="majorHAnsi" w:eastAsiaTheme="majorEastAsia" w:hAnsiTheme="majorHAnsi" w:cstheme="majorBidi"/>
            <w:color w:val="1F3763" w:themeColor="accent1" w:themeShade="7F"/>
            <w:sz w:val="24"/>
            <w:szCs w:val="24"/>
          </w:rPr>
          <w:t>ListEventsResponse</w:t>
        </w:r>
        <w:proofErr w:type="spellEnd"/>
        <w:r w:rsidRPr="005A107E">
          <w:rPr>
            <w:rFonts w:asciiTheme="majorHAnsi" w:eastAsiaTheme="majorEastAsia" w:hAnsiTheme="majorHAnsi" w:cstheme="majorBidi"/>
            <w:color w:val="1F3763" w:themeColor="accent1" w:themeShade="7F"/>
            <w:sz w:val="24"/>
            <w:szCs w:val="24"/>
          </w:rPr>
          <w:t>) {</w:t>
        </w:r>
      </w:ins>
    </w:p>
    <w:p w14:paraId="1C19C794" w14:textId="5394207D" w:rsidR="005A107E" w:rsidRPr="005A107E" w:rsidRDefault="005A107E" w:rsidP="005A107E">
      <w:pPr>
        <w:rPr>
          <w:ins w:id="381" w:author="McPherson, John S.(Nestor Consulting dba GovernmentCIO)" w:date="2018-08-10T09:42:00Z"/>
          <w:rFonts w:asciiTheme="majorHAnsi" w:eastAsiaTheme="majorEastAsia" w:hAnsiTheme="majorHAnsi" w:cstheme="majorBidi"/>
          <w:color w:val="1F3763" w:themeColor="accent1" w:themeShade="7F"/>
          <w:sz w:val="24"/>
          <w:szCs w:val="24"/>
        </w:rPr>
      </w:pPr>
      <w:ins w:id="382"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    option (</w:t>
        </w:r>
      </w:ins>
      <w:proofErr w:type="spellStart"/>
      <w:ins w:id="383" w:author="McPherson, John S.(Nestor Consulting dba GovernmentCIO)" w:date="2018-08-10T09:43:00Z">
        <w:r>
          <w:rPr>
            <w:rFonts w:asciiTheme="majorHAnsi" w:eastAsiaTheme="majorEastAsia" w:hAnsiTheme="majorHAnsi" w:cstheme="majorBidi"/>
            <w:color w:val="1F3763" w:themeColor="accent1" w:themeShade="7F"/>
            <w:sz w:val="24"/>
            <w:szCs w:val="24"/>
          </w:rPr>
          <w:t>VAappname</w:t>
        </w:r>
      </w:ins>
      <w:ins w:id="384"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.api.http</w:t>
        </w:r>
        <w:proofErr w:type="spellEnd"/>
        <w:r w:rsidRPr="005A107E">
          <w:rPr>
            <w:rFonts w:asciiTheme="majorHAnsi" w:eastAsiaTheme="majorEastAsia" w:hAnsiTheme="majorHAnsi" w:cstheme="majorBidi"/>
            <w:color w:val="1F3763" w:themeColor="accent1" w:themeShade="7F"/>
            <w:sz w:val="24"/>
            <w:szCs w:val="24"/>
          </w:rPr>
          <w:t>) = {</w:t>
        </w:r>
      </w:ins>
    </w:p>
    <w:p w14:paraId="240A33D0" w14:textId="77777777" w:rsidR="005A107E" w:rsidRPr="005A107E" w:rsidRDefault="005A107E" w:rsidP="005A107E">
      <w:pPr>
        <w:rPr>
          <w:ins w:id="385" w:author="McPherson, John S.(Nestor Consulting dba GovernmentCIO)" w:date="2018-08-10T09:42:00Z"/>
          <w:rFonts w:asciiTheme="majorHAnsi" w:eastAsiaTheme="majorEastAsia" w:hAnsiTheme="majorHAnsi" w:cstheme="majorBidi"/>
          <w:color w:val="1F3763" w:themeColor="accent1" w:themeShade="7F"/>
          <w:sz w:val="24"/>
          <w:szCs w:val="24"/>
        </w:rPr>
      </w:pPr>
      <w:ins w:id="386"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      get: "/v3/{parent=calendars/*}/events";</w:t>
        </w:r>
      </w:ins>
    </w:p>
    <w:p w14:paraId="36726B22" w14:textId="77777777" w:rsidR="005A107E" w:rsidRPr="005A107E" w:rsidRDefault="005A107E" w:rsidP="005A107E">
      <w:pPr>
        <w:rPr>
          <w:ins w:id="387" w:author="McPherson, John S.(Nestor Consulting dba GovernmentCIO)" w:date="2018-08-10T09:42:00Z"/>
          <w:rFonts w:asciiTheme="majorHAnsi" w:eastAsiaTheme="majorEastAsia" w:hAnsiTheme="majorHAnsi" w:cstheme="majorBidi"/>
          <w:color w:val="1F3763" w:themeColor="accent1" w:themeShade="7F"/>
          <w:sz w:val="24"/>
          <w:szCs w:val="24"/>
        </w:rPr>
      </w:pPr>
      <w:ins w:id="388"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    };</w:t>
        </w:r>
      </w:ins>
    </w:p>
    <w:p w14:paraId="5E84D682" w14:textId="77777777" w:rsidR="005A107E" w:rsidRPr="005A107E" w:rsidRDefault="005A107E" w:rsidP="005A107E">
      <w:pPr>
        <w:rPr>
          <w:ins w:id="389" w:author="McPherson, John S.(Nestor Consulting dba GovernmentCIO)" w:date="2018-08-10T09:42:00Z"/>
          <w:rFonts w:asciiTheme="majorHAnsi" w:eastAsiaTheme="majorEastAsia" w:hAnsiTheme="majorHAnsi" w:cstheme="majorBidi"/>
          <w:color w:val="1F3763" w:themeColor="accent1" w:themeShade="7F"/>
          <w:sz w:val="24"/>
          <w:szCs w:val="24"/>
        </w:rPr>
      </w:pPr>
      <w:ins w:id="390"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  }</w:t>
        </w:r>
      </w:ins>
    </w:p>
    <w:p w14:paraId="29262D4B" w14:textId="77777777" w:rsidR="005A107E" w:rsidRPr="005A107E" w:rsidRDefault="005A107E" w:rsidP="005A107E">
      <w:pPr>
        <w:rPr>
          <w:ins w:id="391" w:author="McPherson, John S.(Nestor Consulting dba GovernmentCIO)" w:date="2018-08-10T09:42:00Z"/>
          <w:rFonts w:asciiTheme="majorHAnsi" w:eastAsiaTheme="majorEastAsia" w:hAnsiTheme="majorHAnsi" w:cstheme="majorBidi"/>
          <w:color w:val="1F3763" w:themeColor="accent1" w:themeShade="7F"/>
          <w:sz w:val="24"/>
          <w:szCs w:val="24"/>
        </w:rPr>
      </w:pPr>
      <w:ins w:id="392"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w:t>
        </w:r>
      </w:ins>
    </w:p>
    <w:p w14:paraId="38A45796" w14:textId="77777777" w:rsidR="005A107E" w:rsidRPr="005A107E" w:rsidRDefault="005A107E" w:rsidP="005A107E">
      <w:pPr>
        <w:rPr>
          <w:ins w:id="393" w:author="McPherson, John S.(Nestor Consulting dba GovernmentCIO)" w:date="2018-08-10T09:42:00Z"/>
          <w:rFonts w:asciiTheme="majorHAnsi" w:eastAsiaTheme="majorEastAsia" w:hAnsiTheme="majorHAnsi" w:cstheme="majorBidi"/>
          <w:color w:val="1F3763" w:themeColor="accent1" w:themeShade="7F"/>
          <w:sz w:val="24"/>
          <w:szCs w:val="24"/>
        </w:rPr>
      </w:pPr>
    </w:p>
    <w:p w14:paraId="13C0D7F5" w14:textId="77777777" w:rsidR="005A107E" w:rsidRPr="005A107E" w:rsidRDefault="005A107E" w:rsidP="005A107E">
      <w:pPr>
        <w:rPr>
          <w:ins w:id="394" w:author="McPherson, John S.(Nestor Consulting dba GovernmentCIO)" w:date="2018-08-10T09:42:00Z"/>
          <w:rFonts w:asciiTheme="majorHAnsi" w:eastAsiaTheme="majorEastAsia" w:hAnsiTheme="majorHAnsi" w:cstheme="majorBidi"/>
          <w:color w:val="1F3763" w:themeColor="accent1" w:themeShade="7F"/>
          <w:sz w:val="24"/>
          <w:szCs w:val="24"/>
        </w:rPr>
      </w:pPr>
      <w:ins w:id="395"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message </w:t>
        </w:r>
        <w:proofErr w:type="spellStart"/>
        <w:r w:rsidRPr="005A107E">
          <w:rPr>
            <w:rFonts w:asciiTheme="majorHAnsi" w:eastAsiaTheme="majorEastAsia" w:hAnsiTheme="majorHAnsi" w:cstheme="majorBidi"/>
            <w:color w:val="1F3763" w:themeColor="accent1" w:themeShade="7F"/>
            <w:sz w:val="24"/>
            <w:szCs w:val="24"/>
          </w:rPr>
          <w:t>ListEventsRequest</w:t>
        </w:r>
        <w:proofErr w:type="spellEnd"/>
        <w:r w:rsidRPr="005A107E">
          <w:rPr>
            <w:rFonts w:asciiTheme="majorHAnsi" w:eastAsiaTheme="majorEastAsia" w:hAnsiTheme="majorHAnsi" w:cstheme="majorBidi"/>
            <w:color w:val="1F3763" w:themeColor="accent1" w:themeShade="7F"/>
            <w:sz w:val="24"/>
            <w:szCs w:val="24"/>
          </w:rPr>
          <w:t xml:space="preserve"> {</w:t>
        </w:r>
      </w:ins>
    </w:p>
    <w:p w14:paraId="682989E6" w14:textId="77777777" w:rsidR="005A107E" w:rsidRPr="005A107E" w:rsidRDefault="005A107E" w:rsidP="005A107E">
      <w:pPr>
        <w:rPr>
          <w:ins w:id="396" w:author="McPherson, John S.(Nestor Consulting dba GovernmentCIO)" w:date="2018-08-10T09:42:00Z"/>
          <w:rFonts w:asciiTheme="majorHAnsi" w:eastAsiaTheme="majorEastAsia" w:hAnsiTheme="majorHAnsi" w:cstheme="majorBidi"/>
          <w:color w:val="1F3763" w:themeColor="accent1" w:themeShade="7F"/>
          <w:sz w:val="24"/>
          <w:szCs w:val="24"/>
        </w:rPr>
      </w:pPr>
      <w:ins w:id="397"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  string parent = 1;</w:t>
        </w:r>
      </w:ins>
    </w:p>
    <w:p w14:paraId="1C9C29BA" w14:textId="77777777" w:rsidR="005A107E" w:rsidRPr="005A107E" w:rsidRDefault="005A107E" w:rsidP="005A107E">
      <w:pPr>
        <w:rPr>
          <w:ins w:id="398" w:author="McPherson, John S.(Nestor Consulting dba GovernmentCIO)" w:date="2018-08-10T09:42:00Z"/>
          <w:rFonts w:asciiTheme="majorHAnsi" w:eastAsiaTheme="majorEastAsia" w:hAnsiTheme="majorHAnsi" w:cstheme="majorBidi"/>
          <w:color w:val="1F3763" w:themeColor="accent1" w:themeShade="7F"/>
          <w:sz w:val="24"/>
          <w:szCs w:val="24"/>
        </w:rPr>
      </w:pPr>
      <w:ins w:id="399"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  int32 </w:t>
        </w:r>
        <w:proofErr w:type="spellStart"/>
        <w:r w:rsidRPr="005A107E">
          <w:rPr>
            <w:rFonts w:asciiTheme="majorHAnsi" w:eastAsiaTheme="majorEastAsia" w:hAnsiTheme="majorHAnsi" w:cstheme="majorBidi"/>
            <w:color w:val="1F3763" w:themeColor="accent1" w:themeShade="7F"/>
            <w:sz w:val="24"/>
            <w:szCs w:val="24"/>
          </w:rPr>
          <w:t>page_size</w:t>
        </w:r>
        <w:proofErr w:type="spellEnd"/>
        <w:r w:rsidRPr="005A107E">
          <w:rPr>
            <w:rFonts w:asciiTheme="majorHAnsi" w:eastAsiaTheme="majorEastAsia" w:hAnsiTheme="majorHAnsi" w:cstheme="majorBidi"/>
            <w:color w:val="1F3763" w:themeColor="accent1" w:themeShade="7F"/>
            <w:sz w:val="24"/>
            <w:szCs w:val="24"/>
          </w:rPr>
          <w:t xml:space="preserve"> = 2;</w:t>
        </w:r>
      </w:ins>
    </w:p>
    <w:p w14:paraId="2DF99100" w14:textId="77777777" w:rsidR="005A107E" w:rsidRPr="005A107E" w:rsidRDefault="005A107E" w:rsidP="005A107E">
      <w:pPr>
        <w:rPr>
          <w:ins w:id="400" w:author="McPherson, John S.(Nestor Consulting dba GovernmentCIO)" w:date="2018-08-10T09:42:00Z"/>
          <w:rFonts w:asciiTheme="majorHAnsi" w:eastAsiaTheme="majorEastAsia" w:hAnsiTheme="majorHAnsi" w:cstheme="majorBidi"/>
          <w:color w:val="1F3763" w:themeColor="accent1" w:themeShade="7F"/>
          <w:sz w:val="24"/>
          <w:szCs w:val="24"/>
        </w:rPr>
      </w:pPr>
      <w:ins w:id="401"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  string </w:t>
        </w:r>
        <w:proofErr w:type="spellStart"/>
        <w:r w:rsidRPr="005A107E">
          <w:rPr>
            <w:rFonts w:asciiTheme="majorHAnsi" w:eastAsiaTheme="majorEastAsia" w:hAnsiTheme="majorHAnsi" w:cstheme="majorBidi"/>
            <w:color w:val="1F3763" w:themeColor="accent1" w:themeShade="7F"/>
            <w:sz w:val="24"/>
            <w:szCs w:val="24"/>
          </w:rPr>
          <w:t>page_token</w:t>
        </w:r>
        <w:proofErr w:type="spellEnd"/>
        <w:r w:rsidRPr="005A107E">
          <w:rPr>
            <w:rFonts w:asciiTheme="majorHAnsi" w:eastAsiaTheme="majorEastAsia" w:hAnsiTheme="majorHAnsi" w:cstheme="majorBidi"/>
            <w:color w:val="1F3763" w:themeColor="accent1" w:themeShade="7F"/>
            <w:sz w:val="24"/>
            <w:szCs w:val="24"/>
          </w:rPr>
          <w:t xml:space="preserve"> = 3;</w:t>
        </w:r>
      </w:ins>
    </w:p>
    <w:p w14:paraId="5A3C6AF7" w14:textId="77777777" w:rsidR="005A107E" w:rsidRPr="005A107E" w:rsidRDefault="005A107E" w:rsidP="005A107E">
      <w:pPr>
        <w:rPr>
          <w:ins w:id="402" w:author="McPherson, John S.(Nestor Consulting dba GovernmentCIO)" w:date="2018-08-10T09:42:00Z"/>
          <w:rFonts w:asciiTheme="majorHAnsi" w:eastAsiaTheme="majorEastAsia" w:hAnsiTheme="majorHAnsi" w:cstheme="majorBidi"/>
          <w:color w:val="1F3763" w:themeColor="accent1" w:themeShade="7F"/>
          <w:sz w:val="24"/>
          <w:szCs w:val="24"/>
        </w:rPr>
      </w:pPr>
      <w:ins w:id="403"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w:t>
        </w:r>
      </w:ins>
    </w:p>
    <w:p w14:paraId="5AE067E3" w14:textId="77777777" w:rsidR="005A107E" w:rsidRPr="005A107E" w:rsidRDefault="005A107E" w:rsidP="005A107E">
      <w:pPr>
        <w:rPr>
          <w:ins w:id="404" w:author="McPherson, John S.(Nestor Consulting dba GovernmentCIO)" w:date="2018-08-10T09:42:00Z"/>
          <w:rFonts w:asciiTheme="majorHAnsi" w:eastAsiaTheme="majorEastAsia" w:hAnsiTheme="majorHAnsi" w:cstheme="majorBidi"/>
          <w:color w:val="1F3763" w:themeColor="accent1" w:themeShade="7F"/>
          <w:sz w:val="24"/>
          <w:szCs w:val="24"/>
        </w:rPr>
      </w:pPr>
    </w:p>
    <w:p w14:paraId="6DFE475A" w14:textId="77777777" w:rsidR="005A107E" w:rsidRPr="005A107E" w:rsidRDefault="005A107E" w:rsidP="005A107E">
      <w:pPr>
        <w:rPr>
          <w:ins w:id="405" w:author="McPherson, John S.(Nestor Consulting dba GovernmentCIO)" w:date="2018-08-10T09:42:00Z"/>
          <w:rFonts w:asciiTheme="majorHAnsi" w:eastAsiaTheme="majorEastAsia" w:hAnsiTheme="majorHAnsi" w:cstheme="majorBidi"/>
          <w:color w:val="1F3763" w:themeColor="accent1" w:themeShade="7F"/>
          <w:sz w:val="24"/>
          <w:szCs w:val="24"/>
        </w:rPr>
      </w:pPr>
      <w:ins w:id="406"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message </w:t>
        </w:r>
        <w:proofErr w:type="spellStart"/>
        <w:r w:rsidRPr="005A107E">
          <w:rPr>
            <w:rFonts w:asciiTheme="majorHAnsi" w:eastAsiaTheme="majorEastAsia" w:hAnsiTheme="majorHAnsi" w:cstheme="majorBidi"/>
            <w:color w:val="1F3763" w:themeColor="accent1" w:themeShade="7F"/>
            <w:sz w:val="24"/>
            <w:szCs w:val="24"/>
          </w:rPr>
          <w:t>ListEventsResponse</w:t>
        </w:r>
        <w:proofErr w:type="spellEnd"/>
        <w:r w:rsidRPr="005A107E">
          <w:rPr>
            <w:rFonts w:asciiTheme="majorHAnsi" w:eastAsiaTheme="majorEastAsia" w:hAnsiTheme="majorHAnsi" w:cstheme="majorBidi"/>
            <w:color w:val="1F3763" w:themeColor="accent1" w:themeShade="7F"/>
            <w:sz w:val="24"/>
            <w:szCs w:val="24"/>
          </w:rPr>
          <w:t xml:space="preserve"> {</w:t>
        </w:r>
      </w:ins>
    </w:p>
    <w:p w14:paraId="4F044A5F" w14:textId="77777777" w:rsidR="005A107E" w:rsidRPr="005A107E" w:rsidRDefault="005A107E" w:rsidP="005A107E">
      <w:pPr>
        <w:rPr>
          <w:ins w:id="407" w:author="McPherson, John S.(Nestor Consulting dba GovernmentCIO)" w:date="2018-08-10T09:42:00Z"/>
          <w:rFonts w:asciiTheme="majorHAnsi" w:eastAsiaTheme="majorEastAsia" w:hAnsiTheme="majorHAnsi" w:cstheme="majorBidi"/>
          <w:color w:val="1F3763" w:themeColor="accent1" w:themeShade="7F"/>
          <w:sz w:val="24"/>
          <w:szCs w:val="24"/>
        </w:rPr>
      </w:pPr>
      <w:ins w:id="408"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  repeated Event events = 1;</w:t>
        </w:r>
      </w:ins>
    </w:p>
    <w:p w14:paraId="72A5EFF5" w14:textId="77777777" w:rsidR="005A107E" w:rsidRPr="005A107E" w:rsidRDefault="005A107E" w:rsidP="005A107E">
      <w:pPr>
        <w:rPr>
          <w:ins w:id="409" w:author="McPherson, John S.(Nestor Consulting dba GovernmentCIO)" w:date="2018-08-10T09:42:00Z"/>
          <w:rFonts w:asciiTheme="majorHAnsi" w:eastAsiaTheme="majorEastAsia" w:hAnsiTheme="majorHAnsi" w:cstheme="majorBidi"/>
          <w:color w:val="1F3763" w:themeColor="accent1" w:themeShade="7F"/>
          <w:sz w:val="24"/>
          <w:szCs w:val="24"/>
        </w:rPr>
      </w:pPr>
      <w:ins w:id="410"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  string </w:t>
        </w:r>
        <w:proofErr w:type="spellStart"/>
        <w:r w:rsidRPr="005A107E">
          <w:rPr>
            <w:rFonts w:asciiTheme="majorHAnsi" w:eastAsiaTheme="majorEastAsia" w:hAnsiTheme="majorHAnsi" w:cstheme="majorBidi"/>
            <w:color w:val="1F3763" w:themeColor="accent1" w:themeShade="7F"/>
            <w:sz w:val="24"/>
            <w:szCs w:val="24"/>
          </w:rPr>
          <w:t>next_page_token</w:t>
        </w:r>
        <w:proofErr w:type="spellEnd"/>
        <w:r w:rsidRPr="005A107E">
          <w:rPr>
            <w:rFonts w:asciiTheme="majorHAnsi" w:eastAsiaTheme="majorEastAsia" w:hAnsiTheme="majorHAnsi" w:cstheme="majorBidi"/>
            <w:color w:val="1F3763" w:themeColor="accent1" w:themeShade="7F"/>
            <w:sz w:val="24"/>
            <w:szCs w:val="24"/>
          </w:rPr>
          <w:t xml:space="preserve"> = 2;</w:t>
        </w:r>
      </w:ins>
    </w:p>
    <w:p w14:paraId="62F374DA" w14:textId="77777777" w:rsidR="005A107E" w:rsidRPr="005A107E" w:rsidRDefault="005A107E" w:rsidP="005A107E">
      <w:pPr>
        <w:rPr>
          <w:ins w:id="411" w:author="McPherson, John S.(Nestor Consulting dba GovernmentCIO)" w:date="2018-08-10T09:42:00Z"/>
          <w:rFonts w:asciiTheme="majorHAnsi" w:eastAsiaTheme="majorEastAsia" w:hAnsiTheme="majorHAnsi" w:cstheme="majorBidi"/>
          <w:color w:val="1F3763" w:themeColor="accent1" w:themeShade="7F"/>
          <w:sz w:val="24"/>
          <w:szCs w:val="24"/>
        </w:rPr>
      </w:pPr>
      <w:ins w:id="412"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w:t>
        </w:r>
      </w:ins>
    </w:p>
    <w:p w14:paraId="30D6A9EF" w14:textId="77777777" w:rsidR="005A107E" w:rsidRPr="005A107E" w:rsidRDefault="005A107E" w:rsidP="005A107E">
      <w:pPr>
        <w:rPr>
          <w:ins w:id="413" w:author="McPherson, John S.(Nestor Consulting dba GovernmentCIO)" w:date="2018-08-10T09:42:00Z"/>
          <w:rFonts w:asciiTheme="majorHAnsi" w:eastAsiaTheme="majorEastAsia" w:hAnsiTheme="majorHAnsi" w:cstheme="majorBidi"/>
          <w:color w:val="1F3763" w:themeColor="accent1" w:themeShade="7F"/>
          <w:sz w:val="24"/>
          <w:szCs w:val="24"/>
        </w:rPr>
      </w:pPr>
      <w:ins w:id="414"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Camel case</w:t>
        </w:r>
      </w:ins>
    </w:p>
    <w:p w14:paraId="36420E64" w14:textId="108F20D7" w:rsidR="005A107E" w:rsidRPr="005A107E" w:rsidRDefault="005A107E" w:rsidP="005A107E">
      <w:pPr>
        <w:rPr>
          <w:ins w:id="415" w:author="McPherson, John S.(Nestor Consulting dba GovernmentCIO)" w:date="2018-08-10T09:42:00Z"/>
          <w:rFonts w:asciiTheme="majorHAnsi" w:eastAsiaTheme="majorEastAsia" w:hAnsiTheme="majorHAnsi" w:cstheme="majorBidi"/>
          <w:color w:val="1F3763" w:themeColor="accent1" w:themeShade="7F"/>
          <w:sz w:val="24"/>
          <w:szCs w:val="24"/>
        </w:rPr>
      </w:pPr>
      <w:ins w:id="416"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Except for field names and </w:t>
        </w:r>
        <w:proofErr w:type="spellStart"/>
        <w:r w:rsidRPr="005A107E">
          <w:rPr>
            <w:rFonts w:asciiTheme="majorHAnsi" w:eastAsiaTheme="majorEastAsia" w:hAnsiTheme="majorHAnsi" w:cstheme="majorBidi"/>
            <w:color w:val="1F3763" w:themeColor="accent1" w:themeShade="7F"/>
            <w:sz w:val="24"/>
            <w:szCs w:val="24"/>
          </w:rPr>
          <w:t>enum</w:t>
        </w:r>
        <w:proofErr w:type="spellEnd"/>
        <w:r w:rsidRPr="005A107E">
          <w:rPr>
            <w:rFonts w:asciiTheme="majorHAnsi" w:eastAsiaTheme="majorEastAsia" w:hAnsiTheme="majorHAnsi" w:cstheme="majorBidi"/>
            <w:color w:val="1F3763" w:themeColor="accent1" w:themeShade="7F"/>
            <w:sz w:val="24"/>
            <w:szCs w:val="24"/>
          </w:rPr>
          <w:t xml:space="preserve"> values, all definitions </w:t>
        </w:r>
        <w:proofErr w:type="gramStart"/>
        <w:r w:rsidRPr="005A107E">
          <w:rPr>
            <w:rFonts w:asciiTheme="majorHAnsi" w:eastAsiaTheme="majorEastAsia" w:hAnsiTheme="majorHAnsi" w:cstheme="majorBidi"/>
            <w:color w:val="1F3763" w:themeColor="accent1" w:themeShade="7F"/>
            <w:sz w:val="24"/>
            <w:szCs w:val="24"/>
          </w:rPr>
          <w:t>inside .proto</w:t>
        </w:r>
        <w:proofErr w:type="gramEnd"/>
        <w:r w:rsidRPr="005A107E">
          <w:rPr>
            <w:rFonts w:asciiTheme="majorHAnsi" w:eastAsiaTheme="majorEastAsia" w:hAnsiTheme="majorHAnsi" w:cstheme="majorBidi"/>
            <w:color w:val="1F3763" w:themeColor="accent1" w:themeShade="7F"/>
            <w:sz w:val="24"/>
            <w:szCs w:val="24"/>
          </w:rPr>
          <w:t xml:space="preserve"> files must use </w:t>
        </w:r>
        <w:proofErr w:type="spellStart"/>
        <w:r w:rsidRPr="005A107E">
          <w:rPr>
            <w:rFonts w:asciiTheme="majorHAnsi" w:eastAsiaTheme="majorEastAsia" w:hAnsiTheme="majorHAnsi" w:cstheme="majorBidi"/>
            <w:color w:val="1F3763" w:themeColor="accent1" w:themeShade="7F"/>
            <w:sz w:val="24"/>
            <w:szCs w:val="24"/>
          </w:rPr>
          <w:t>UpperCamelCase</w:t>
        </w:r>
        <w:proofErr w:type="spellEnd"/>
        <w:r w:rsidRPr="005A107E">
          <w:rPr>
            <w:rFonts w:asciiTheme="majorHAnsi" w:eastAsiaTheme="majorEastAsia" w:hAnsiTheme="majorHAnsi" w:cstheme="majorBidi"/>
            <w:color w:val="1F3763" w:themeColor="accent1" w:themeShade="7F"/>
            <w:sz w:val="24"/>
            <w:szCs w:val="24"/>
          </w:rPr>
          <w:t xml:space="preserve"> names, as defined by </w:t>
        </w:r>
      </w:ins>
      <w:proofErr w:type="spellStart"/>
      <w:ins w:id="417" w:author="McPherson, John S.(Nestor Consulting dba GovernmentCIO)" w:date="2018-08-10T09:43:00Z">
        <w:r>
          <w:rPr>
            <w:rFonts w:asciiTheme="majorHAnsi" w:eastAsiaTheme="majorEastAsia" w:hAnsiTheme="majorHAnsi" w:cstheme="majorBidi"/>
            <w:color w:val="1F3763" w:themeColor="accent1" w:themeShade="7F"/>
            <w:sz w:val="24"/>
            <w:szCs w:val="24"/>
          </w:rPr>
          <w:t>VAappname</w:t>
        </w:r>
      </w:ins>
      <w:proofErr w:type="spellEnd"/>
      <w:ins w:id="418"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 Java Style.</w:t>
        </w:r>
      </w:ins>
    </w:p>
    <w:p w14:paraId="1F2EE0A1" w14:textId="77777777" w:rsidR="005A107E" w:rsidRPr="005A107E" w:rsidRDefault="005A107E" w:rsidP="005A107E">
      <w:pPr>
        <w:rPr>
          <w:ins w:id="419" w:author="McPherson, John S.(Nestor Consulting dba GovernmentCIO)" w:date="2018-08-10T09:42:00Z"/>
          <w:rFonts w:asciiTheme="majorHAnsi" w:eastAsiaTheme="majorEastAsia" w:hAnsiTheme="majorHAnsi" w:cstheme="majorBidi"/>
          <w:color w:val="1F3763" w:themeColor="accent1" w:themeShade="7F"/>
          <w:sz w:val="24"/>
          <w:szCs w:val="24"/>
        </w:rPr>
      </w:pPr>
    </w:p>
    <w:p w14:paraId="646C5335" w14:textId="77777777" w:rsidR="005A107E" w:rsidRPr="005A107E" w:rsidRDefault="005A107E" w:rsidP="005A107E">
      <w:pPr>
        <w:rPr>
          <w:ins w:id="420" w:author="McPherson, John S.(Nestor Consulting dba GovernmentCIO)" w:date="2018-08-10T09:42:00Z"/>
          <w:rFonts w:asciiTheme="majorHAnsi" w:eastAsiaTheme="majorEastAsia" w:hAnsiTheme="majorHAnsi" w:cstheme="majorBidi"/>
          <w:color w:val="1F3763" w:themeColor="accent1" w:themeShade="7F"/>
          <w:sz w:val="24"/>
          <w:szCs w:val="24"/>
        </w:rPr>
      </w:pPr>
      <w:ins w:id="421"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Name abbreviation</w:t>
        </w:r>
      </w:ins>
    </w:p>
    <w:p w14:paraId="2AC1067A" w14:textId="77777777" w:rsidR="005A107E" w:rsidRPr="005A107E" w:rsidRDefault="005A107E" w:rsidP="005A107E">
      <w:pPr>
        <w:rPr>
          <w:ins w:id="422" w:author="McPherson, John S.(Nestor Consulting dba GovernmentCIO)" w:date="2018-08-10T09:42:00Z"/>
          <w:rFonts w:asciiTheme="majorHAnsi" w:eastAsiaTheme="majorEastAsia" w:hAnsiTheme="majorHAnsi" w:cstheme="majorBidi"/>
          <w:color w:val="1F3763" w:themeColor="accent1" w:themeShade="7F"/>
          <w:sz w:val="24"/>
          <w:szCs w:val="24"/>
        </w:rPr>
      </w:pPr>
      <w:ins w:id="423"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 xml:space="preserve">For </w:t>
        </w:r>
        <w:proofErr w:type="spellStart"/>
        <w:r w:rsidRPr="005A107E">
          <w:rPr>
            <w:rFonts w:asciiTheme="majorHAnsi" w:eastAsiaTheme="majorEastAsia" w:hAnsiTheme="majorHAnsi" w:cstheme="majorBidi"/>
            <w:color w:val="1F3763" w:themeColor="accent1" w:themeShade="7F"/>
            <w:sz w:val="24"/>
            <w:szCs w:val="24"/>
          </w:rPr>
          <w:t>well known</w:t>
        </w:r>
        <w:proofErr w:type="spellEnd"/>
        <w:r w:rsidRPr="005A107E">
          <w:rPr>
            <w:rFonts w:asciiTheme="majorHAnsi" w:eastAsiaTheme="majorEastAsia" w:hAnsiTheme="majorHAnsi" w:cstheme="majorBidi"/>
            <w:color w:val="1F3763" w:themeColor="accent1" w:themeShade="7F"/>
            <w:sz w:val="24"/>
            <w:szCs w:val="24"/>
          </w:rPr>
          <w:t xml:space="preserve"> name abbreviations among software developers, such as config and spec, the abbreviations should be used in API definitions instead of the full spelling. This will make the </w:t>
        </w:r>
        <w:r w:rsidRPr="005A107E">
          <w:rPr>
            <w:rFonts w:asciiTheme="majorHAnsi" w:eastAsiaTheme="majorEastAsia" w:hAnsiTheme="majorHAnsi" w:cstheme="majorBidi"/>
            <w:color w:val="1F3763" w:themeColor="accent1" w:themeShade="7F"/>
            <w:sz w:val="24"/>
            <w:szCs w:val="24"/>
          </w:rPr>
          <w:lastRenderedPageBreak/>
          <w:t>source code easy to read and write. In formal documentations, the full spelling should be used. Examples:</w:t>
        </w:r>
      </w:ins>
    </w:p>
    <w:p w14:paraId="4A223137" w14:textId="77777777" w:rsidR="005A107E" w:rsidRPr="005A107E" w:rsidRDefault="005A107E" w:rsidP="005A107E">
      <w:pPr>
        <w:rPr>
          <w:ins w:id="424" w:author="McPherson, John S.(Nestor Consulting dba GovernmentCIO)" w:date="2018-08-10T09:42:00Z"/>
          <w:rFonts w:asciiTheme="majorHAnsi" w:eastAsiaTheme="majorEastAsia" w:hAnsiTheme="majorHAnsi" w:cstheme="majorBidi"/>
          <w:color w:val="1F3763" w:themeColor="accent1" w:themeShade="7F"/>
          <w:sz w:val="24"/>
          <w:szCs w:val="24"/>
        </w:rPr>
      </w:pPr>
    </w:p>
    <w:p w14:paraId="1CC6DBFB" w14:textId="77777777" w:rsidR="005A107E" w:rsidRPr="005A107E" w:rsidRDefault="005A107E" w:rsidP="005A107E">
      <w:pPr>
        <w:rPr>
          <w:ins w:id="425" w:author="McPherson, John S.(Nestor Consulting dba GovernmentCIO)" w:date="2018-08-10T09:42:00Z"/>
          <w:rFonts w:asciiTheme="majorHAnsi" w:eastAsiaTheme="majorEastAsia" w:hAnsiTheme="majorHAnsi" w:cstheme="majorBidi"/>
          <w:color w:val="1F3763" w:themeColor="accent1" w:themeShade="7F"/>
          <w:sz w:val="24"/>
          <w:szCs w:val="24"/>
        </w:rPr>
      </w:pPr>
      <w:ins w:id="426"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config (configuration)</w:t>
        </w:r>
      </w:ins>
    </w:p>
    <w:p w14:paraId="13F1ED39" w14:textId="77777777" w:rsidR="005A107E" w:rsidRPr="005A107E" w:rsidRDefault="005A107E" w:rsidP="005A107E">
      <w:pPr>
        <w:rPr>
          <w:ins w:id="427" w:author="McPherson, John S.(Nestor Consulting dba GovernmentCIO)" w:date="2018-08-10T09:42:00Z"/>
          <w:rFonts w:asciiTheme="majorHAnsi" w:eastAsiaTheme="majorEastAsia" w:hAnsiTheme="majorHAnsi" w:cstheme="majorBidi"/>
          <w:color w:val="1F3763" w:themeColor="accent1" w:themeShade="7F"/>
          <w:sz w:val="24"/>
          <w:szCs w:val="24"/>
        </w:rPr>
      </w:pPr>
      <w:ins w:id="428"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id (identifier)</w:t>
        </w:r>
      </w:ins>
    </w:p>
    <w:p w14:paraId="432670A9" w14:textId="77777777" w:rsidR="005A107E" w:rsidRPr="005A107E" w:rsidRDefault="005A107E" w:rsidP="005A107E">
      <w:pPr>
        <w:rPr>
          <w:ins w:id="429" w:author="McPherson, John S.(Nestor Consulting dba GovernmentCIO)" w:date="2018-08-10T09:42:00Z"/>
          <w:rFonts w:asciiTheme="majorHAnsi" w:eastAsiaTheme="majorEastAsia" w:hAnsiTheme="majorHAnsi" w:cstheme="majorBidi"/>
          <w:color w:val="1F3763" w:themeColor="accent1" w:themeShade="7F"/>
          <w:sz w:val="24"/>
          <w:szCs w:val="24"/>
        </w:rPr>
      </w:pPr>
      <w:ins w:id="430"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spec (specification)</w:t>
        </w:r>
      </w:ins>
    </w:p>
    <w:p w14:paraId="6A565961" w14:textId="34BCCBC7" w:rsidR="008C29CA" w:rsidRPr="008C29CA" w:rsidRDefault="005A107E" w:rsidP="005A107E">
      <w:pPr>
        <w:rPr>
          <w:rFonts w:asciiTheme="majorHAnsi" w:eastAsiaTheme="majorEastAsia" w:hAnsiTheme="majorHAnsi" w:cstheme="majorBidi"/>
          <w:color w:val="1F3763" w:themeColor="accent1" w:themeShade="7F"/>
          <w:sz w:val="24"/>
          <w:szCs w:val="24"/>
        </w:rPr>
        <w:pPrChange w:id="431" w:author="McPherson, John S.(Nestor Consulting dba GovernmentCIO)" w:date="2018-08-10T09:42:00Z">
          <w:pPr>
            <w:ind w:left="720"/>
          </w:pPr>
        </w:pPrChange>
      </w:pPr>
      <w:ins w:id="432" w:author="McPherson, John S.(Nestor Consulting dba GovernmentCIO)" w:date="2018-08-10T09:42:00Z">
        <w:r w:rsidRPr="005A107E">
          <w:rPr>
            <w:rFonts w:asciiTheme="majorHAnsi" w:eastAsiaTheme="majorEastAsia" w:hAnsiTheme="majorHAnsi" w:cstheme="majorBidi"/>
            <w:color w:val="1F3763" w:themeColor="accent1" w:themeShade="7F"/>
            <w:sz w:val="24"/>
            <w:szCs w:val="24"/>
          </w:rPr>
          <w:t>stats (statistics)</w:t>
        </w:r>
      </w:ins>
    </w:p>
    <w:p w14:paraId="54B8C9BD" w14:textId="556D6236" w:rsidR="00517ABC" w:rsidRDefault="00517ABC" w:rsidP="00932A82">
      <w:pPr>
        <w:pStyle w:val="ListParagraph"/>
        <w:numPr>
          <w:ilvl w:val="0"/>
          <w:numId w:val="16"/>
        </w:numPr>
        <w:rPr>
          <w:rFonts w:asciiTheme="majorHAnsi" w:eastAsiaTheme="majorEastAsia" w:hAnsiTheme="majorHAnsi" w:cstheme="majorBidi"/>
          <w:color w:val="1F3763" w:themeColor="accent1" w:themeShade="7F"/>
          <w:sz w:val="24"/>
          <w:szCs w:val="24"/>
        </w:rPr>
      </w:pPr>
      <w:r>
        <w:br w:type="page"/>
      </w:r>
    </w:p>
    <w:p w14:paraId="50204042" w14:textId="77777777" w:rsidR="00517ABC" w:rsidRDefault="00517ABC" w:rsidP="00517ABC">
      <w:pPr>
        <w:pStyle w:val="Heading2"/>
      </w:pPr>
      <w:r>
        <w:lastRenderedPageBreak/>
        <w:t>MuleSoft specific API Naming Convention</w:t>
      </w:r>
    </w:p>
    <w:bookmarkEnd w:id="115"/>
    <w:p w14:paraId="7C8BFE4B" w14:textId="5175EECD" w:rsidR="00420CF5" w:rsidRDefault="00077605" w:rsidP="00420CF5">
      <w:pPr>
        <w:pStyle w:val="Heading3"/>
      </w:pPr>
      <w:r>
        <w:t>Configuration Parameter</w:t>
      </w:r>
      <w:r w:rsidR="00420CF5" w:rsidRPr="006732FE">
        <w:t xml:space="preserve"> Naming Convention</w:t>
      </w:r>
      <w:r w:rsidR="00420CF5">
        <w:t xml:space="preserve"> </w:t>
      </w:r>
    </w:p>
    <w:p w14:paraId="21A7865F" w14:textId="77777777" w:rsidR="00420CF5" w:rsidRDefault="00420CF5" w:rsidP="00420CF5">
      <w:pPr>
        <w:pStyle w:val="Heading4"/>
      </w:pPr>
      <w:bookmarkStart w:id="433" w:name="_Toc498773005"/>
      <w:r>
        <w:t>Use Case</w:t>
      </w:r>
      <w:bookmarkEnd w:id="433"/>
    </w:p>
    <w:p w14:paraId="5DD496EF" w14:textId="5A50FE2A" w:rsidR="00420CF5" w:rsidRDefault="005E3EA2" w:rsidP="00C87660">
      <w:pPr>
        <w:autoSpaceDE w:val="0"/>
        <w:autoSpaceDN w:val="0"/>
        <w:adjustRightInd w:val="0"/>
        <w:spacing w:after="0" w:line="240" w:lineRule="auto"/>
      </w:pPr>
      <w:r w:rsidRPr="00796E36">
        <w:t>Can</w:t>
      </w:r>
      <w:r w:rsidR="00420CF5" w:rsidRPr="00796E36">
        <w:t xml:space="preserve"> </w:t>
      </w:r>
      <w:r w:rsidR="00420CF5">
        <w:t xml:space="preserve">create a </w:t>
      </w:r>
      <w:r w:rsidR="008C29CA">
        <w:t>configuration parameter</w:t>
      </w:r>
      <w:r w:rsidR="00420CF5">
        <w:t xml:space="preserve"> for each target Mulesoft environment and deploy the same artifact across multiple environments (e.g., dev, </w:t>
      </w:r>
      <w:proofErr w:type="spellStart"/>
      <w:r w:rsidR="00420CF5">
        <w:t>qa</w:t>
      </w:r>
      <w:proofErr w:type="spellEnd"/>
      <w:r w:rsidR="00420CF5">
        <w:t xml:space="preserve">, production), without modifying the keys of the property parameters.  Standardize on </w:t>
      </w:r>
      <w:r w:rsidR="008C29CA">
        <w:t>configuration parameter naming convention.</w:t>
      </w:r>
    </w:p>
    <w:p w14:paraId="703388EA" w14:textId="77777777" w:rsidR="00C87660" w:rsidRDefault="00C87660" w:rsidP="00C87660">
      <w:pPr>
        <w:autoSpaceDE w:val="0"/>
        <w:autoSpaceDN w:val="0"/>
        <w:adjustRightInd w:val="0"/>
        <w:spacing w:after="0" w:line="240" w:lineRule="auto"/>
      </w:pPr>
    </w:p>
    <w:p w14:paraId="599593B9" w14:textId="33375051" w:rsidR="00C87660" w:rsidRPr="00846DAF" w:rsidRDefault="00846DAF" w:rsidP="00C87660">
      <w:pPr>
        <w:pStyle w:val="Heading4"/>
        <w:rPr>
          <w:rFonts w:asciiTheme="minorHAnsi" w:eastAsiaTheme="minorHAnsi" w:hAnsiTheme="minorHAnsi" w:cstheme="minorBidi"/>
          <w:i w:val="0"/>
          <w:iCs w:val="0"/>
          <w:color w:val="auto"/>
        </w:rPr>
      </w:pPr>
      <w:r>
        <w:t xml:space="preserve">Global </w:t>
      </w:r>
      <w:proofErr w:type="spellStart"/>
      <w:r>
        <w:t>Properites</w:t>
      </w:r>
      <w:proofErr w:type="spellEnd"/>
    </w:p>
    <w:p w14:paraId="4EE614AF" w14:textId="58F1164B" w:rsidR="00C87660" w:rsidRDefault="00BB1640" w:rsidP="00C87660">
      <w:r>
        <w:t>Mule 4 has ability to define global properties</w:t>
      </w:r>
      <w:r w:rsidR="00846DAF">
        <w:t xml:space="preserve">.  </w:t>
      </w:r>
      <w:r w:rsidR="00846DAF" w:rsidRPr="00846DAF">
        <w:t>As a developer, you can use the </w:t>
      </w:r>
      <w:r w:rsidR="00846DAF" w:rsidRPr="00846DAF">
        <w:rPr>
          <w:rFonts w:ascii="Courier New" w:hAnsi="Courier New" w:cs="Courier New"/>
        </w:rPr>
        <w:t>&lt;global-property&gt;</w:t>
      </w:r>
      <w:r w:rsidR="00846DAF" w:rsidRPr="00846DAF">
        <w:t xml:space="preserve"> element to set a placeholder value from within your Mule configuration, such as from within another Mule configuration file. </w:t>
      </w:r>
      <w:r w:rsidR="00247441">
        <w:t>Example of a definition of a global property is shown below:</w:t>
      </w:r>
    </w:p>
    <w:p w14:paraId="33F11D7A" w14:textId="1291566B" w:rsidR="00247441" w:rsidRDefault="002B1E71" w:rsidP="00C87660">
      <w:r>
        <w:rPr>
          <w:noProof/>
        </w:rPr>
        <w:drawing>
          <wp:inline distT="0" distB="0" distL="0" distR="0" wp14:anchorId="74298AB9" wp14:editId="07B70040">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73735"/>
                    </a:xfrm>
                    <a:prstGeom prst="rect">
                      <a:avLst/>
                    </a:prstGeom>
                  </pic:spPr>
                </pic:pic>
              </a:graphicData>
            </a:graphic>
          </wp:inline>
        </w:drawing>
      </w:r>
    </w:p>
    <w:p w14:paraId="6CACFF11" w14:textId="43C211DB" w:rsidR="002B1E71" w:rsidRDefault="002B1E71" w:rsidP="00C87660"/>
    <w:p w14:paraId="0733E0F1" w14:textId="3CA1D79C" w:rsidR="002B1E71" w:rsidRDefault="002B1E71" w:rsidP="00C87660">
      <w:r>
        <w:t>The properties are managed in mule-</w:t>
      </w:r>
      <w:proofErr w:type="spellStart"/>
      <w:proofErr w:type="gramStart"/>
      <w:r>
        <w:t>app.properties</w:t>
      </w:r>
      <w:proofErr w:type="spellEnd"/>
      <w:proofErr w:type="gramEnd"/>
      <w:r>
        <w:t xml:space="preserve"> file in Mule 3 and Mule 4, but with the new 4.x release Mulesoft has also provide an ability to manage global properties inside a YAML file. The format of a YAML file allows to structure all properties in a nested tree. For example, instead of the above “</w:t>
      </w:r>
      <w:proofErr w:type="spellStart"/>
      <w:proofErr w:type="gramStart"/>
      <w:r>
        <w:t>smtp.host</w:t>
      </w:r>
      <w:proofErr w:type="spellEnd"/>
      <w:proofErr w:type="gramEnd"/>
      <w:r>
        <w:t>”, we can now store the same property inside a YAML file like this:</w:t>
      </w:r>
    </w:p>
    <w:p w14:paraId="27D9519E" w14:textId="571CE95F" w:rsidR="002B1E71" w:rsidRDefault="002B1E71" w:rsidP="00C87660"/>
    <w:p w14:paraId="0B31CC96" w14:textId="5D670449" w:rsidR="002B1E71" w:rsidRPr="0078464B" w:rsidRDefault="0078464B" w:rsidP="0078464B">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71B94DD3" w14:textId="1D331EC4" w:rsidR="0078464B" w:rsidRPr="0078464B" w:rsidRDefault="0078464B" w:rsidP="0078464B">
      <w:pPr>
        <w:spacing w:after="0"/>
        <w:rPr>
          <w:rFonts w:ascii="Courier New" w:hAnsi="Courier New" w:cs="Courier New"/>
        </w:rPr>
      </w:pPr>
      <w:r w:rsidRPr="0078464B">
        <w:rPr>
          <w:rFonts w:ascii="Courier New" w:hAnsi="Courier New" w:cs="Courier New"/>
        </w:rPr>
        <w:t xml:space="preserve">     host: “{host name}”,</w:t>
      </w:r>
    </w:p>
    <w:p w14:paraId="4C794550" w14:textId="68DA63CA" w:rsidR="0078464B" w:rsidRPr="00C87660" w:rsidRDefault="0078464B" w:rsidP="0078464B">
      <w:pPr>
        <w:spacing w:after="0"/>
      </w:pPr>
      <w:r w:rsidRPr="0078464B">
        <w:rPr>
          <w:rFonts w:ascii="Courier New" w:hAnsi="Courier New" w:cs="Courier New"/>
        </w:rPr>
        <w:t xml:space="preserve">     subject: “{subject name”</w:t>
      </w:r>
      <w:r>
        <w:tab/>
      </w:r>
      <w:r>
        <w:tab/>
      </w:r>
    </w:p>
    <w:p w14:paraId="490620DF" w14:textId="541C5B48" w:rsidR="00C87660" w:rsidRDefault="00C87660" w:rsidP="00C87660">
      <w:pPr>
        <w:autoSpaceDE w:val="0"/>
        <w:autoSpaceDN w:val="0"/>
        <w:adjustRightInd w:val="0"/>
        <w:spacing w:after="0" w:line="240" w:lineRule="auto"/>
      </w:pPr>
    </w:p>
    <w:p w14:paraId="5EE6AF2C" w14:textId="06F1337B" w:rsidR="0078464B" w:rsidRDefault="0078464B" w:rsidP="00C87660">
      <w:pPr>
        <w:autoSpaceDE w:val="0"/>
        <w:autoSpaceDN w:val="0"/>
        <w:adjustRightInd w:val="0"/>
        <w:spacing w:after="0" w:line="240" w:lineRule="auto"/>
      </w:pPr>
      <w:r>
        <w:t>With that said, the naming conventions for the global configuration parameters should still follow the naming conventions defined in the previous, Technology-Agnostic</w:t>
      </w:r>
      <w:r w:rsidR="003F7352">
        <w:t>, section.</w:t>
      </w:r>
    </w:p>
    <w:p w14:paraId="6E50A5C9" w14:textId="26F50163" w:rsidR="003F7352" w:rsidRDefault="003F7352" w:rsidP="00C87660">
      <w:pPr>
        <w:autoSpaceDE w:val="0"/>
        <w:autoSpaceDN w:val="0"/>
        <w:adjustRightInd w:val="0"/>
        <w:spacing w:after="0" w:line="240" w:lineRule="auto"/>
      </w:pPr>
    </w:p>
    <w:p w14:paraId="74E74E68" w14:textId="0AB234AE" w:rsidR="006B5D93" w:rsidRDefault="003F7352" w:rsidP="00C87660">
      <w:pPr>
        <w:autoSpaceDE w:val="0"/>
        <w:autoSpaceDN w:val="0"/>
        <w:adjustRightInd w:val="0"/>
        <w:spacing w:after="0" w:line="240" w:lineRule="auto"/>
      </w:pPr>
      <w:r>
        <w:t xml:space="preserve">Mulesoft has </w:t>
      </w:r>
      <w:del w:id="434" w:author="McPherson, John S.(Nestor Consulting dba GovernmentCIO)" w:date="2018-08-10T08:13:00Z">
        <w:r w:rsidDel="00B37BF8">
          <w:delText>a number of</w:delText>
        </w:r>
      </w:del>
      <w:ins w:id="435" w:author="McPherson, John S.(Nestor Consulting dba GovernmentCIO)" w:date="2018-08-10T08:13:00Z">
        <w:r w:rsidR="00B37BF8">
          <w:t>many</w:t>
        </w:r>
      </w:ins>
      <w:r>
        <w:t xml:space="preserve"> reserved global configuration parameters, which all start with “mule.” in the name of the parameter.  For example, “</w:t>
      </w:r>
      <w:proofErr w:type="spellStart"/>
      <w:r>
        <w:t>mule.env</w:t>
      </w:r>
      <w:proofErr w:type="spellEnd"/>
      <w:r>
        <w:t xml:space="preserve">” is reserved to the name of the Mule environment.  </w:t>
      </w:r>
      <w:r w:rsidR="006B5D93">
        <w:t>In addition, there are other reserved Mule properties that are tied to the application deployed.  For example, “app.name” is the name of the application running within the Mule runtime.</w:t>
      </w:r>
    </w:p>
    <w:p w14:paraId="73972C46" w14:textId="77777777" w:rsidR="006B5D93" w:rsidRDefault="006B5D93" w:rsidP="00C87660">
      <w:pPr>
        <w:autoSpaceDE w:val="0"/>
        <w:autoSpaceDN w:val="0"/>
        <w:adjustRightInd w:val="0"/>
        <w:spacing w:after="0" w:line="240" w:lineRule="auto"/>
      </w:pPr>
    </w:p>
    <w:p w14:paraId="20430610" w14:textId="1AD3322F" w:rsidR="003F7352" w:rsidRDefault="006B5D93" w:rsidP="00C87660">
      <w:pPr>
        <w:autoSpaceDE w:val="0"/>
        <w:autoSpaceDN w:val="0"/>
        <w:adjustRightInd w:val="0"/>
        <w:spacing w:after="0" w:line="240" w:lineRule="auto"/>
      </w:pPr>
      <w:r>
        <w:t>In a Mule process flow, a developer can reference these parameters like this: ${</w:t>
      </w:r>
      <w:proofErr w:type="spellStart"/>
      <w:r>
        <w:t>mule.env</w:t>
      </w:r>
      <w:proofErr w:type="spellEnd"/>
      <w:r>
        <w:t>}, by adding a dollar sign “$” and wrapping the parameter name with the curly braces.</w:t>
      </w:r>
      <w:r w:rsidR="008C64B4">
        <w:t xml:space="preserve">  In Mule Expression Language (MEL) used inside an expression such as inside a </w:t>
      </w:r>
      <w:proofErr w:type="spellStart"/>
      <w:r w:rsidR="008C64B4">
        <w:t>DataWeave</w:t>
      </w:r>
      <w:proofErr w:type="spellEnd"/>
      <w:r w:rsidR="008C64B4">
        <w:t xml:space="preserve"> Transformations </w:t>
      </w:r>
      <w:r w:rsidR="007B2EB2">
        <w:t>control, accessing properties is done with a reserved “#</w:t>
      </w:r>
      <w:proofErr w:type="gramStart"/>
      <w:r w:rsidR="007B2EB2">
        <w:t>p[</w:t>
      </w:r>
      <w:proofErr w:type="gramEnd"/>
      <w:r w:rsidR="007B2EB2">
        <w:t xml:space="preserve">]”, where you would place the name of the property inside the square brackets. For </w:t>
      </w:r>
      <w:proofErr w:type="gramStart"/>
      <w:r w:rsidR="007B2EB2">
        <w:t>example,  “</w:t>
      </w:r>
      <w:proofErr w:type="gramEnd"/>
      <w:r w:rsidR="007B2EB2">
        <w:t>#p[‘</w:t>
      </w:r>
      <w:r w:rsidR="00537B4C">
        <w:t>vet360.db.oracle.host’]”.</w:t>
      </w:r>
      <w:r w:rsidR="003F7352">
        <w:t xml:space="preserve"> </w:t>
      </w:r>
    </w:p>
    <w:sectPr w:rsidR="003F7352">
      <w:headerReference w:type="even" r:id="rId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7D9A3" w14:textId="77777777" w:rsidR="004D4299" w:rsidRDefault="004D4299" w:rsidP="00CB61B5">
      <w:pPr>
        <w:spacing w:after="0" w:line="240" w:lineRule="auto"/>
      </w:pPr>
      <w:r>
        <w:separator/>
      </w:r>
    </w:p>
  </w:endnote>
  <w:endnote w:type="continuationSeparator" w:id="0">
    <w:p w14:paraId="278C977C" w14:textId="77777777" w:rsidR="004D4299" w:rsidRDefault="004D4299"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15F0CC68" w:rsidR="000B7398" w:rsidRPr="00E65605" w:rsidRDefault="000B7398"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sidR="005A107E">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A9F77" w14:textId="77777777" w:rsidR="004D4299" w:rsidRDefault="004D4299" w:rsidP="00CB61B5">
      <w:pPr>
        <w:spacing w:after="0" w:line="240" w:lineRule="auto"/>
      </w:pPr>
      <w:r>
        <w:separator/>
      </w:r>
    </w:p>
  </w:footnote>
  <w:footnote w:type="continuationSeparator" w:id="0">
    <w:p w14:paraId="70BD090D" w14:textId="77777777" w:rsidR="004D4299" w:rsidRDefault="004D4299"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0B7398" w:rsidRDefault="000B7398">
    <w:pPr>
      <w:pStyle w:val="Header"/>
    </w:pPr>
  </w:p>
  <w:p w14:paraId="24F0E56C" w14:textId="77777777" w:rsidR="000B7398" w:rsidRDefault="000B73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0B7398" w:rsidRPr="00092AF9" w:rsidRDefault="000B7398"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3956"/>
    <w:multiLevelType w:val="hybridMultilevel"/>
    <w:tmpl w:val="AD5C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5C0F"/>
    <w:multiLevelType w:val="hybridMultilevel"/>
    <w:tmpl w:val="E51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3D52"/>
    <w:multiLevelType w:val="hybridMultilevel"/>
    <w:tmpl w:val="4072B7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931055"/>
    <w:multiLevelType w:val="hybridMultilevel"/>
    <w:tmpl w:val="6B146F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3DD314D"/>
    <w:multiLevelType w:val="hybridMultilevel"/>
    <w:tmpl w:val="B2063000"/>
    <w:lvl w:ilvl="0" w:tplc="0CB01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C774C"/>
    <w:multiLevelType w:val="hybridMultilevel"/>
    <w:tmpl w:val="DF6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971CA"/>
    <w:multiLevelType w:val="hybridMultilevel"/>
    <w:tmpl w:val="311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B61875"/>
    <w:multiLevelType w:val="hybridMultilevel"/>
    <w:tmpl w:val="D1D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66AE6"/>
    <w:multiLevelType w:val="hybridMultilevel"/>
    <w:tmpl w:val="6FF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307C88"/>
    <w:multiLevelType w:val="hybridMultilevel"/>
    <w:tmpl w:val="292A89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457249D"/>
    <w:multiLevelType w:val="hybridMultilevel"/>
    <w:tmpl w:val="7646F5B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307764"/>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3F74DF"/>
    <w:multiLevelType w:val="hybridMultilevel"/>
    <w:tmpl w:val="FB16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786196"/>
    <w:multiLevelType w:val="hybridMultilevel"/>
    <w:tmpl w:val="6742BC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64136D"/>
    <w:multiLevelType w:val="hybridMultilevel"/>
    <w:tmpl w:val="B66C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6A5A14"/>
    <w:multiLevelType w:val="hybridMultilevel"/>
    <w:tmpl w:val="FD00AE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AF27E1"/>
    <w:multiLevelType w:val="hybridMultilevel"/>
    <w:tmpl w:val="5F9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9B106A"/>
    <w:multiLevelType w:val="hybridMultilevel"/>
    <w:tmpl w:val="0810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A21B5A"/>
    <w:multiLevelType w:val="hybridMultilevel"/>
    <w:tmpl w:val="E286C5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582539FF"/>
    <w:multiLevelType w:val="hybridMultilevel"/>
    <w:tmpl w:val="EBEEAF00"/>
    <w:lvl w:ilvl="0" w:tplc="86447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631F0F"/>
    <w:multiLevelType w:val="multilevel"/>
    <w:tmpl w:val="4F1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DB751B"/>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E743D6"/>
    <w:multiLevelType w:val="hybridMultilevel"/>
    <w:tmpl w:val="3232E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833869"/>
    <w:multiLevelType w:val="hybridMultilevel"/>
    <w:tmpl w:val="A830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E13A58"/>
    <w:multiLevelType w:val="hybridMultilevel"/>
    <w:tmpl w:val="1A4C2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017011"/>
    <w:multiLevelType w:val="hybridMultilevel"/>
    <w:tmpl w:val="FD5A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4340D1"/>
    <w:multiLevelType w:val="hybridMultilevel"/>
    <w:tmpl w:val="CA48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D558DE"/>
    <w:multiLevelType w:val="hybridMultilevel"/>
    <w:tmpl w:val="8BE6903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6"/>
  </w:num>
  <w:num w:numId="3">
    <w:abstractNumId w:val="1"/>
  </w:num>
  <w:num w:numId="4">
    <w:abstractNumId w:val="5"/>
  </w:num>
  <w:num w:numId="5">
    <w:abstractNumId w:val="19"/>
  </w:num>
  <w:num w:numId="6">
    <w:abstractNumId w:val="25"/>
  </w:num>
  <w:num w:numId="7">
    <w:abstractNumId w:val="2"/>
  </w:num>
  <w:num w:numId="8">
    <w:abstractNumId w:val="7"/>
  </w:num>
  <w:num w:numId="9">
    <w:abstractNumId w:val="23"/>
  </w:num>
  <w:num w:numId="10">
    <w:abstractNumId w:val="27"/>
  </w:num>
  <w:num w:numId="11">
    <w:abstractNumId w:val="9"/>
  </w:num>
  <w:num w:numId="12">
    <w:abstractNumId w:val="32"/>
  </w:num>
  <w:num w:numId="13">
    <w:abstractNumId w:val="30"/>
  </w:num>
  <w:num w:numId="14">
    <w:abstractNumId w:val="10"/>
  </w:num>
  <w:num w:numId="15">
    <w:abstractNumId w:val="3"/>
  </w:num>
  <w:num w:numId="16">
    <w:abstractNumId w:val="33"/>
  </w:num>
  <w:num w:numId="17">
    <w:abstractNumId w:val="6"/>
  </w:num>
  <w:num w:numId="18">
    <w:abstractNumId w:val="31"/>
  </w:num>
  <w:num w:numId="19">
    <w:abstractNumId w:val="16"/>
  </w:num>
  <w:num w:numId="20">
    <w:abstractNumId w:val="34"/>
  </w:num>
  <w:num w:numId="21">
    <w:abstractNumId w:val="12"/>
  </w:num>
  <w:num w:numId="22">
    <w:abstractNumId w:val="20"/>
  </w:num>
  <w:num w:numId="23">
    <w:abstractNumId w:val="17"/>
  </w:num>
  <w:num w:numId="24">
    <w:abstractNumId w:val="8"/>
  </w:num>
  <w:num w:numId="25">
    <w:abstractNumId w:val="14"/>
  </w:num>
  <w:num w:numId="26">
    <w:abstractNumId w:val="21"/>
  </w:num>
  <w:num w:numId="27">
    <w:abstractNumId w:val="24"/>
  </w:num>
  <w:num w:numId="28">
    <w:abstractNumId w:val="0"/>
  </w:num>
  <w:num w:numId="29">
    <w:abstractNumId w:val="13"/>
  </w:num>
  <w:num w:numId="30">
    <w:abstractNumId w:val="26"/>
  </w:num>
  <w:num w:numId="31">
    <w:abstractNumId w:val="4"/>
  </w:num>
  <w:num w:numId="32">
    <w:abstractNumId w:val="15"/>
  </w:num>
  <w:num w:numId="33">
    <w:abstractNumId w:val="35"/>
  </w:num>
  <w:num w:numId="34">
    <w:abstractNumId w:val="18"/>
  </w:num>
  <w:num w:numId="35">
    <w:abstractNumId w:val="22"/>
  </w:num>
  <w:num w:numId="36">
    <w:abstractNumId w:val="29"/>
  </w:num>
  <w:num w:numId="37">
    <w:abstractNumId w:val="37"/>
  </w:num>
  <w:num w:numId="38">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cPherson, John S.(Nestor Consulting dba GovernmentCIO)">
    <w15:presenceInfo w15:providerId="AD" w15:userId="S-1-5-21-1814438218-152777602-930774774-5708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5FA"/>
    <w:rsid w:val="00003C79"/>
    <w:rsid w:val="000103A5"/>
    <w:rsid w:val="000116C9"/>
    <w:rsid w:val="000128A0"/>
    <w:rsid w:val="000150BB"/>
    <w:rsid w:val="00015AF1"/>
    <w:rsid w:val="00017E93"/>
    <w:rsid w:val="000271B8"/>
    <w:rsid w:val="00047BFB"/>
    <w:rsid w:val="00051AD4"/>
    <w:rsid w:val="00062D89"/>
    <w:rsid w:val="000641DF"/>
    <w:rsid w:val="00067AC1"/>
    <w:rsid w:val="00076825"/>
    <w:rsid w:val="00077605"/>
    <w:rsid w:val="00083461"/>
    <w:rsid w:val="0008594D"/>
    <w:rsid w:val="00087EBC"/>
    <w:rsid w:val="000A0A4F"/>
    <w:rsid w:val="000B2103"/>
    <w:rsid w:val="000B3E6F"/>
    <w:rsid w:val="000B7398"/>
    <w:rsid w:val="000C79A5"/>
    <w:rsid w:val="000E0527"/>
    <w:rsid w:val="000F1A1A"/>
    <w:rsid w:val="00105EC1"/>
    <w:rsid w:val="0010710E"/>
    <w:rsid w:val="00135791"/>
    <w:rsid w:val="001425D3"/>
    <w:rsid w:val="00144C6A"/>
    <w:rsid w:val="00145C5C"/>
    <w:rsid w:val="001574BC"/>
    <w:rsid w:val="001630B9"/>
    <w:rsid w:val="00175149"/>
    <w:rsid w:val="00181AF9"/>
    <w:rsid w:val="0018579B"/>
    <w:rsid w:val="001A03E3"/>
    <w:rsid w:val="001B5B83"/>
    <w:rsid w:val="001B660B"/>
    <w:rsid w:val="001C3151"/>
    <w:rsid w:val="001C64C7"/>
    <w:rsid w:val="001D10A6"/>
    <w:rsid w:val="001E6E85"/>
    <w:rsid w:val="001F0EAD"/>
    <w:rsid w:val="001F38C9"/>
    <w:rsid w:val="002044BB"/>
    <w:rsid w:val="00205541"/>
    <w:rsid w:val="00223ECA"/>
    <w:rsid w:val="00246225"/>
    <w:rsid w:val="0024739B"/>
    <w:rsid w:val="00247441"/>
    <w:rsid w:val="00257251"/>
    <w:rsid w:val="00260064"/>
    <w:rsid w:val="002601ED"/>
    <w:rsid w:val="002617A1"/>
    <w:rsid w:val="002634F1"/>
    <w:rsid w:val="002755FA"/>
    <w:rsid w:val="002778D7"/>
    <w:rsid w:val="00277B70"/>
    <w:rsid w:val="00292869"/>
    <w:rsid w:val="002B1E71"/>
    <w:rsid w:val="002D2740"/>
    <w:rsid w:val="002D3059"/>
    <w:rsid w:val="002D5322"/>
    <w:rsid w:val="002D7494"/>
    <w:rsid w:val="002D7854"/>
    <w:rsid w:val="00316176"/>
    <w:rsid w:val="00343F0C"/>
    <w:rsid w:val="003440B3"/>
    <w:rsid w:val="00344D50"/>
    <w:rsid w:val="00346F8F"/>
    <w:rsid w:val="003709F6"/>
    <w:rsid w:val="00370A66"/>
    <w:rsid w:val="003762A7"/>
    <w:rsid w:val="00376447"/>
    <w:rsid w:val="003900CF"/>
    <w:rsid w:val="003A3A6A"/>
    <w:rsid w:val="003B264E"/>
    <w:rsid w:val="003C556F"/>
    <w:rsid w:val="003C5DD6"/>
    <w:rsid w:val="003C75E3"/>
    <w:rsid w:val="003E4F43"/>
    <w:rsid w:val="003E5BCB"/>
    <w:rsid w:val="003F3FC6"/>
    <w:rsid w:val="003F7352"/>
    <w:rsid w:val="00400461"/>
    <w:rsid w:val="004018E0"/>
    <w:rsid w:val="00420CF5"/>
    <w:rsid w:val="00431159"/>
    <w:rsid w:val="00441EC5"/>
    <w:rsid w:val="00450B5D"/>
    <w:rsid w:val="00455B28"/>
    <w:rsid w:val="00461D64"/>
    <w:rsid w:val="0046634D"/>
    <w:rsid w:val="004708FF"/>
    <w:rsid w:val="00477F1C"/>
    <w:rsid w:val="00490AB5"/>
    <w:rsid w:val="004A159C"/>
    <w:rsid w:val="004B14AB"/>
    <w:rsid w:val="004B52A3"/>
    <w:rsid w:val="004C6326"/>
    <w:rsid w:val="004D4299"/>
    <w:rsid w:val="004D4411"/>
    <w:rsid w:val="004F5BF5"/>
    <w:rsid w:val="00503248"/>
    <w:rsid w:val="00517ABC"/>
    <w:rsid w:val="005209EB"/>
    <w:rsid w:val="005260EA"/>
    <w:rsid w:val="00526B17"/>
    <w:rsid w:val="00537B4C"/>
    <w:rsid w:val="00544087"/>
    <w:rsid w:val="0054506A"/>
    <w:rsid w:val="005512E9"/>
    <w:rsid w:val="00574BFA"/>
    <w:rsid w:val="0058293C"/>
    <w:rsid w:val="00583444"/>
    <w:rsid w:val="00597FA4"/>
    <w:rsid w:val="005A107E"/>
    <w:rsid w:val="005A5E3F"/>
    <w:rsid w:val="005B41F8"/>
    <w:rsid w:val="005B73C9"/>
    <w:rsid w:val="005C26E4"/>
    <w:rsid w:val="005D5F81"/>
    <w:rsid w:val="005E3EA2"/>
    <w:rsid w:val="005F3BC5"/>
    <w:rsid w:val="0060449A"/>
    <w:rsid w:val="00607F3A"/>
    <w:rsid w:val="006107FD"/>
    <w:rsid w:val="00625700"/>
    <w:rsid w:val="0064560A"/>
    <w:rsid w:val="00664C49"/>
    <w:rsid w:val="00665346"/>
    <w:rsid w:val="006773C7"/>
    <w:rsid w:val="00682A13"/>
    <w:rsid w:val="00686618"/>
    <w:rsid w:val="00691ADD"/>
    <w:rsid w:val="006A02A4"/>
    <w:rsid w:val="006A6418"/>
    <w:rsid w:val="006B5D93"/>
    <w:rsid w:val="006B7737"/>
    <w:rsid w:val="006D68F4"/>
    <w:rsid w:val="006E4BA0"/>
    <w:rsid w:val="00700DA7"/>
    <w:rsid w:val="00705458"/>
    <w:rsid w:val="007148BB"/>
    <w:rsid w:val="00724E95"/>
    <w:rsid w:val="00737437"/>
    <w:rsid w:val="00747702"/>
    <w:rsid w:val="00750710"/>
    <w:rsid w:val="00761139"/>
    <w:rsid w:val="00761440"/>
    <w:rsid w:val="0078464B"/>
    <w:rsid w:val="0079003B"/>
    <w:rsid w:val="00792DBF"/>
    <w:rsid w:val="007A00FE"/>
    <w:rsid w:val="007A25FD"/>
    <w:rsid w:val="007A445A"/>
    <w:rsid w:val="007B2EB2"/>
    <w:rsid w:val="007B36CF"/>
    <w:rsid w:val="007B4515"/>
    <w:rsid w:val="007C335E"/>
    <w:rsid w:val="007D1B4A"/>
    <w:rsid w:val="007D58B5"/>
    <w:rsid w:val="007F5150"/>
    <w:rsid w:val="00801CB1"/>
    <w:rsid w:val="008033F7"/>
    <w:rsid w:val="008138D7"/>
    <w:rsid w:val="00816EE5"/>
    <w:rsid w:val="0084096F"/>
    <w:rsid w:val="00846DAF"/>
    <w:rsid w:val="008476B4"/>
    <w:rsid w:val="00881209"/>
    <w:rsid w:val="008871EF"/>
    <w:rsid w:val="008926E2"/>
    <w:rsid w:val="0089571E"/>
    <w:rsid w:val="00897043"/>
    <w:rsid w:val="00897E4A"/>
    <w:rsid w:val="008A2BB8"/>
    <w:rsid w:val="008A788F"/>
    <w:rsid w:val="008C29CA"/>
    <w:rsid w:val="008C64B4"/>
    <w:rsid w:val="008D2406"/>
    <w:rsid w:val="008D2ED1"/>
    <w:rsid w:val="008D2FBD"/>
    <w:rsid w:val="008E11C5"/>
    <w:rsid w:val="00900004"/>
    <w:rsid w:val="009152E1"/>
    <w:rsid w:val="00923A1D"/>
    <w:rsid w:val="00932A82"/>
    <w:rsid w:val="00941769"/>
    <w:rsid w:val="00975164"/>
    <w:rsid w:val="00976762"/>
    <w:rsid w:val="00982DB4"/>
    <w:rsid w:val="00996901"/>
    <w:rsid w:val="009B1430"/>
    <w:rsid w:val="009B292D"/>
    <w:rsid w:val="009D1DC3"/>
    <w:rsid w:val="009D5957"/>
    <w:rsid w:val="009E788C"/>
    <w:rsid w:val="00A130F2"/>
    <w:rsid w:val="00A1647F"/>
    <w:rsid w:val="00A17C81"/>
    <w:rsid w:val="00A659B6"/>
    <w:rsid w:val="00A71F66"/>
    <w:rsid w:val="00A76B1F"/>
    <w:rsid w:val="00A83CCA"/>
    <w:rsid w:val="00A85319"/>
    <w:rsid w:val="00A86D07"/>
    <w:rsid w:val="00AA2FF9"/>
    <w:rsid w:val="00AB5F69"/>
    <w:rsid w:val="00AC6CAA"/>
    <w:rsid w:val="00AC6E66"/>
    <w:rsid w:val="00AC7001"/>
    <w:rsid w:val="00AD0089"/>
    <w:rsid w:val="00AF34D4"/>
    <w:rsid w:val="00AF427B"/>
    <w:rsid w:val="00AF5EC7"/>
    <w:rsid w:val="00B0009A"/>
    <w:rsid w:val="00B0425D"/>
    <w:rsid w:val="00B05846"/>
    <w:rsid w:val="00B05CA4"/>
    <w:rsid w:val="00B14A96"/>
    <w:rsid w:val="00B155CD"/>
    <w:rsid w:val="00B17C9D"/>
    <w:rsid w:val="00B22B3C"/>
    <w:rsid w:val="00B305E1"/>
    <w:rsid w:val="00B356A4"/>
    <w:rsid w:val="00B37BF8"/>
    <w:rsid w:val="00B44747"/>
    <w:rsid w:val="00B55B13"/>
    <w:rsid w:val="00B74474"/>
    <w:rsid w:val="00B8061A"/>
    <w:rsid w:val="00BB1640"/>
    <w:rsid w:val="00BC05BA"/>
    <w:rsid w:val="00BD6EBB"/>
    <w:rsid w:val="00BD7A45"/>
    <w:rsid w:val="00BE5B72"/>
    <w:rsid w:val="00C03A70"/>
    <w:rsid w:val="00C41668"/>
    <w:rsid w:val="00C7731C"/>
    <w:rsid w:val="00C87660"/>
    <w:rsid w:val="00C90EE0"/>
    <w:rsid w:val="00CB61B5"/>
    <w:rsid w:val="00CD5C58"/>
    <w:rsid w:val="00CF4428"/>
    <w:rsid w:val="00CF4930"/>
    <w:rsid w:val="00D01570"/>
    <w:rsid w:val="00D3506E"/>
    <w:rsid w:val="00D44F60"/>
    <w:rsid w:val="00D54EB9"/>
    <w:rsid w:val="00D672BA"/>
    <w:rsid w:val="00D7488C"/>
    <w:rsid w:val="00D96B14"/>
    <w:rsid w:val="00DB04FC"/>
    <w:rsid w:val="00DD17DB"/>
    <w:rsid w:val="00DD4F32"/>
    <w:rsid w:val="00DE7918"/>
    <w:rsid w:val="00E13E9F"/>
    <w:rsid w:val="00E32D79"/>
    <w:rsid w:val="00E411FF"/>
    <w:rsid w:val="00E4283F"/>
    <w:rsid w:val="00E80B17"/>
    <w:rsid w:val="00E9060E"/>
    <w:rsid w:val="00EA7E04"/>
    <w:rsid w:val="00EB122A"/>
    <w:rsid w:val="00ED76D6"/>
    <w:rsid w:val="00EF4A38"/>
    <w:rsid w:val="00F13F6D"/>
    <w:rsid w:val="00F3134E"/>
    <w:rsid w:val="00F41D1A"/>
    <w:rsid w:val="00F41EF7"/>
    <w:rsid w:val="00F561EA"/>
    <w:rsid w:val="00F6752D"/>
    <w:rsid w:val="00F800EC"/>
    <w:rsid w:val="00F81ABD"/>
    <w:rsid w:val="00FA2BD1"/>
    <w:rsid w:val="00FC4B52"/>
    <w:rsid w:val="00FC5309"/>
    <w:rsid w:val="00FD0C96"/>
    <w:rsid w:val="00FD3939"/>
    <w:rsid w:val="00FE11B5"/>
    <w:rsid w:val="00FE4C24"/>
    <w:rsid w:val="00FF7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character" w:styleId="HTMLCode">
    <w:name w:val="HTML Code"/>
    <w:basedOn w:val="DefaultParagraphFont"/>
    <w:uiPriority w:val="99"/>
    <w:semiHidden/>
    <w:unhideWhenUsed/>
    <w:rsid w:val="00846DAF"/>
    <w:rPr>
      <w:rFonts w:ascii="Courier New" w:eastAsia="Times New Roman" w:hAnsi="Courier New" w:cs="Courier New"/>
      <w:sz w:val="20"/>
      <w:szCs w:val="20"/>
    </w:rPr>
  </w:style>
  <w:style w:type="table" w:styleId="GridTable5Dark-Accent1">
    <w:name w:val="Grid Table 5 Dark Accent 1"/>
    <w:basedOn w:val="TableNormal"/>
    <w:uiPriority w:val="50"/>
    <w:rsid w:val="005A10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Strong">
    <w:name w:val="Strong"/>
    <w:basedOn w:val="DefaultParagraphFont"/>
    <w:uiPriority w:val="22"/>
    <w:qFormat/>
    <w:rsid w:val="005A10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E62A3-361C-4944-A79E-574E95A71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12</Pages>
  <Words>2218</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McPherson, John S.(Nestor Consulting dba GovernmentCIO)</cp:lastModifiedBy>
  <cp:revision>3</cp:revision>
  <dcterms:created xsi:type="dcterms:W3CDTF">2018-08-10T13:12:00Z</dcterms:created>
  <dcterms:modified xsi:type="dcterms:W3CDTF">2018-08-10T14:44:00Z</dcterms:modified>
</cp:coreProperties>
</file>