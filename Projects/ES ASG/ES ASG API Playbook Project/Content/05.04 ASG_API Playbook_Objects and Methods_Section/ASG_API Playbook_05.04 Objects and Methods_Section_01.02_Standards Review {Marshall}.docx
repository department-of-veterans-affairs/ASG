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519326"/>
    <w:bookmarkStart w:id="1" w:name="_Toc504735222"/>
    <w:p w14:paraId="55E48CD3" w14:textId="0494975E" w:rsidR="00744BA5" w:rsidDel="009D1C74" w:rsidRDefault="003440B3">
      <w:pPr>
        <w:pStyle w:val="TOC1"/>
        <w:tabs>
          <w:tab w:val="right" w:leader="dot" w:pos="9350"/>
        </w:tabs>
        <w:rPr>
          <w:del w:id="2" w:author="Paul Marshall" w:date="2018-09-24T13:14:00Z"/>
          <w:rFonts w:eastAsiaTheme="minorEastAsia"/>
          <w:noProof/>
        </w:rPr>
      </w:pPr>
      <w:del w:id="3" w:author="Paul Marshall" w:date="2018-09-24T13:14:00Z">
        <w:r w:rsidDel="009D1C74">
          <w:rPr>
            <w:rFonts w:eastAsia="Times New Roman"/>
          </w:rPr>
          <w:fldChar w:fldCharType="begin"/>
        </w:r>
        <w:r w:rsidDel="009D1C74">
          <w:rPr>
            <w:rFonts w:eastAsia="Times New Roman"/>
          </w:rPr>
          <w:delInstrText xml:space="preserve"> TOC \o "1-4" \h \z \u </w:delInstrText>
        </w:r>
        <w:r w:rsidDel="009D1C74">
          <w:rPr>
            <w:rFonts w:eastAsia="Times New Roman"/>
          </w:rPr>
          <w:fldChar w:fldCharType="separate"/>
        </w:r>
        <w:r w:rsidR="009B2AE3" w:rsidDel="009D1C74">
          <w:rPr>
            <w:rStyle w:val="Hyperlink"/>
            <w:rFonts w:eastAsia="Times New Roman"/>
            <w:noProof/>
          </w:rPr>
          <w:fldChar w:fldCharType="begin"/>
        </w:r>
        <w:r w:rsidR="009B2AE3" w:rsidDel="009D1C74">
          <w:rPr>
            <w:rStyle w:val="Hyperlink"/>
            <w:rFonts w:eastAsia="Times New Roman"/>
            <w:noProof/>
          </w:rPr>
          <w:delInstrText xml:space="preserve"> HYPERLINK \l "_Toc520754091" </w:delInstrText>
        </w:r>
        <w:r w:rsidR="009B2AE3" w:rsidDel="009D1C74">
          <w:rPr>
            <w:rStyle w:val="Hyperlink"/>
            <w:rFonts w:eastAsia="Times New Roman"/>
            <w:noProof/>
          </w:rPr>
          <w:fldChar w:fldCharType="separate"/>
        </w:r>
        <w:r w:rsidR="00744BA5" w:rsidRPr="003059F5" w:rsidDel="009D1C74">
          <w:rPr>
            <w:rStyle w:val="Hyperlink"/>
            <w:rFonts w:eastAsia="Times New Roman"/>
            <w:noProof/>
          </w:rPr>
          <w:delText>API Naming Convention</w:delText>
        </w:r>
        <w:r w:rsidR="00744BA5" w:rsidDel="009D1C74">
          <w:rPr>
            <w:noProof/>
            <w:webHidden/>
          </w:rPr>
          <w:tab/>
        </w:r>
        <w:r w:rsidR="00744BA5" w:rsidDel="009D1C74">
          <w:rPr>
            <w:noProof/>
            <w:webHidden/>
          </w:rPr>
          <w:fldChar w:fldCharType="begin"/>
        </w:r>
        <w:r w:rsidR="00744BA5" w:rsidDel="009D1C74">
          <w:rPr>
            <w:noProof/>
            <w:webHidden/>
          </w:rPr>
          <w:delInstrText xml:space="preserve"> PAGEREF _Toc520754091 \h </w:delInstrText>
        </w:r>
        <w:r w:rsidR="00744BA5" w:rsidDel="009D1C74">
          <w:rPr>
            <w:noProof/>
            <w:webHidden/>
          </w:rPr>
        </w:r>
        <w:r w:rsidR="00744BA5" w:rsidDel="009D1C74">
          <w:rPr>
            <w:noProof/>
            <w:webHidden/>
          </w:rPr>
          <w:fldChar w:fldCharType="separate"/>
        </w:r>
        <w:r w:rsidR="00744BA5" w:rsidDel="009D1C74">
          <w:rPr>
            <w:noProof/>
            <w:webHidden/>
          </w:rPr>
          <w:delText>2</w:delText>
        </w:r>
        <w:r w:rsidR="00744BA5" w:rsidDel="009D1C74">
          <w:rPr>
            <w:noProof/>
            <w:webHidden/>
          </w:rPr>
          <w:fldChar w:fldCharType="end"/>
        </w:r>
        <w:r w:rsidR="009B2AE3" w:rsidDel="009D1C74">
          <w:rPr>
            <w:noProof/>
          </w:rPr>
          <w:fldChar w:fldCharType="end"/>
        </w:r>
      </w:del>
    </w:p>
    <w:p w14:paraId="3BFB6799" w14:textId="376DD319" w:rsidR="00744BA5" w:rsidDel="009D1C74" w:rsidRDefault="009B2AE3">
      <w:pPr>
        <w:pStyle w:val="TOC2"/>
        <w:tabs>
          <w:tab w:val="right" w:leader="dot" w:pos="9350"/>
        </w:tabs>
        <w:rPr>
          <w:del w:id="4" w:author="Paul Marshall" w:date="2018-09-24T13:14:00Z"/>
          <w:rFonts w:eastAsiaTheme="minorEastAsia"/>
          <w:noProof/>
        </w:rPr>
      </w:pPr>
      <w:del w:id="5" w:author="Paul Marshall" w:date="2018-09-24T13:14:00Z">
        <w:r w:rsidDel="009D1C74">
          <w:rPr>
            <w:rStyle w:val="Hyperlink"/>
            <w:noProof/>
          </w:rPr>
          <w:fldChar w:fldCharType="begin"/>
        </w:r>
        <w:r w:rsidDel="009D1C74">
          <w:rPr>
            <w:rStyle w:val="Hyperlink"/>
            <w:noProof/>
          </w:rPr>
          <w:delInstrText xml:space="preserve"> HYPERLINK \l "_Toc520754092" </w:delInstrText>
        </w:r>
        <w:r w:rsidDel="009D1C74">
          <w:rPr>
            <w:rStyle w:val="Hyperlink"/>
            <w:noProof/>
          </w:rPr>
          <w:fldChar w:fldCharType="separate"/>
        </w:r>
        <w:r w:rsidR="00744BA5" w:rsidRPr="003059F5" w:rsidDel="009D1C74">
          <w:rPr>
            <w:rStyle w:val="Hyperlink"/>
            <w:noProof/>
          </w:rPr>
          <w:delText>Vendor Agnostic API Naming Convention</w:delText>
        </w:r>
        <w:r w:rsidR="00744BA5" w:rsidDel="009D1C74">
          <w:rPr>
            <w:noProof/>
            <w:webHidden/>
          </w:rPr>
          <w:tab/>
        </w:r>
        <w:r w:rsidR="00744BA5" w:rsidDel="009D1C74">
          <w:rPr>
            <w:noProof/>
            <w:webHidden/>
          </w:rPr>
          <w:fldChar w:fldCharType="begin"/>
        </w:r>
        <w:r w:rsidR="00744BA5" w:rsidDel="009D1C74">
          <w:rPr>
            <w:noProof/>
            <w:webHidden/>
          </w:rPr>
          <w:delInstrText xml:space="preserve"> PAGEREF _Toc520754092 \h </w:delInstrText>
        </w:r>
        <w:r w:rsidR="00744BA5" w:rsidDel="009D1C74">
          <w:rPr>
            <w:noProof/>
            <w:webHidden/>
          </w:rPr>
        </w:r>
        <w:r w:rsidR="00744BA5" w:rsidDel="009D1C74">
          <w:rPr>
            <w:noProof/>
            <w:webHidden/>
          </w:rPr>
          <w:fldChar w:fldCharType="separate"/>
        </w:r>
        <w:r w:rsidR="00744BA5" w:rsidDel="009D1C74">
          <w:rPr>
            <w:noProof/>
            <w:webHidden/>
          </w:rPr>
          <w:delText>2</w:delText>
        </w:r>
        <w:r w:rsidR="00744BA5" w:rsidDel="009D1C74">
          <w:rPr>
            <w:noProof/>
            <w:webHidden/>
          </w:rPr>
          <w:fldChar w:fldCharType="end"/>
        </w:r>
        <w:r w:rsidDel="009D1C74">
          <w:rPr>
            <w:noProof/>
          </w:rPr>
          <w:fldChar w:fldCharType="end"/>
        </w:r>
      </w:del>
    </w:p>
    <w:p w14:paraId="36C23678" w14:textId="02EC867E" w:rsidR="00744BA5" w:rsidDel="009D1C74" w:rsidRDefault="009B2AE3">
      <w:pPr>
        <w:pStyle w:val="TOC3"/>
        <w:tabs>
          <w:tab w:val="right" w:leader="dot" w:pos="9350"/>
        </w:tabs>
        <w:rPr>
          <w:del w:id="6" w:author="Paul Marshall" w:date="2018-09-24T13:14:00Z"/>
          <w:rFonts w:eastAsiaTheme="minorEastAsia"/>
          <w:noProof/>
        </w:rPr>
      </w:pPr>
      <w:del w:id="7" w:author="Paul Marshall" w:date="2018-09-24T13:14:00Z">
        <w:r w:rsidDel="009D1C74">
          <w:rPr>
            <w:rStyle w:val="Hyperlink"/>
            <w:noProof/>
          </w:rPr>
          <w:fldChar w:fldCharType="begin"/>
        </w:r>
        <w:r w:rsidDel="009D1C74">
          <w:rPr>
            <w:rStyle w:val="Hyperlink"/>
            <w:noProof/>
          </w:rPr>
          <w:delInstrText xml:space="preserve"> HYPERLINK \l "_Toc5207</w:delInstrText>
        </w:r>
        <w:r w:rsidDel="009D1C74">
          <w:rPr>
            <w:rStyle w:val="Hyperlink"/>
            <w:noProof/>
          </w:rPr>
          <w:delInstrText xml:space="preserve">54093" </w:delInstrText>
        </w:r>
        <w:r w:rsidDel="009D1C74">
          <w:rPr>
            <w:rStyle w:val="Hyperlink"/>
            <w:noProof/>
          </w:rPr>
          <w:fldChar w:fldCharType="separate"/>
        </w:r>
        <w:r w:rsidR="00744BA5" w:rsidRPr="003059F5" w:rsidDel="009D1C74">
          <w:rPr>
            <w:rStyle w:val="Hyperlink"/>
            <w:noProof/>
          </w:rPr>
          <w:delText>Objects Naming Convention</w:delText>
        </w:r>
        <w:r w:rsidR="00744BA5" w:rsidDel="009D1C74">
          <w:rPr>
            <w:noProof/>
            <w:webHidden/>
          </w:rPr>
          <w:tab/>
        </w:r>
        <w:r w:rsidR="00744BA5" w:rsidDel="009D1C74">
          <w:rPr>
            <w:noProof/>
            <w:webHidden/>
          </w:rPr>
          <w:fldChar w:fldCharType="begin"/>
        </w:r>
        <w:r w:rsidR="00744BA5" w:rsidDel="009D1C74">
          <w:rPr>
            <w:noProof/>
            <w:webHidden/>
          </w:rPr>
          <w:delInstrText xml:space="preserve"> PAGEREF _Toc520754093 \h </w:delInstrText>
        </w:r>
        <w:r w:rsidR="00744BA5" w:rsidDel="009D1C74">
          <w:rPr>
            <w:noProof/>
            <w:webHidden/>
          </w:rPr>
        </w:r>
        <w:r w:rsidR="00744BA5" w:rsidDel="009D1C74">
          <w:rPr>
            <w:noProof/>
            <w:webHidden/>
          </w:rPr>
          <w:fldChar w:fldCharType="separate"/>
        </w:r>
        <w:r w:rsidR="00744BA5" w:rsidDel="009D1C74">
          <w:rPr>
            <w:noProof/>
            <w:webHidden/>
          </w:rPr>
          <w:delText>2</w:delText>
        </w:r>
        <w:r w:rsidR="00744BA5" w:rsidDel="009D1C74">
          <w:rPr>
            <w:noProof/>
            <w:webHidden/>
          </w:rPr>
          <w:fldChar w:fldCharType="end"/>
        </w:r>
        <w:r w:rsidDel="009D1C74">
          <w:rPr>
            <w:noProof/>
          </w:rPr>
          <w:fldChar w:fldCharType="end"/>
        </w:r>
      </w:del>
    </w:p>
    <w:p w14:paraId="53B063EC" w14:textId="4D89545D" w:rsidR="00744BA5" w:rsidDel="009D1C74" w:rsidRDefault="009B2AE3">
      <w:pPr>
        <w:pStyle w:val="TOC2"/>
        <w:tabs>
          <w:tab w:val="right" w:leader="dot" w:pos="9350"/>
        </w:tabs>
        <w:rPr>
          <w:del w:id="8" w:author="Paul Marshall" w:date="2018-09-24T13:14:00Z"/>
          <w:rFonts w:eastAsiaTheme="minorEastAsia"/>
          <w:noProof/>
        </w:rPr>
      </w:pPr>
      <w:del w:id="9" w:author="Paul Marshall" w:date="2018-09-24T13:14:00Z">
        <w:r w:rsidDel="009D1C74">
          <w:rPr>
            <w:rStyle w:val="Hyperlink"/>
            <w:noProof/>
          </w:rPr>
          <w:fldChar w:fldCharType="begin"/>
        </w:r>
        <w:r w:rsidDel="009D1C74">
          <w:rPr>
            <w:rStyle w:val="Hyperlink"/>
            <w:noProof/>
          </w:rPr>
          <w:delInstrText xml:space="preserve"> HYPERLINK \l "_Toc520754094" </w:delInstrText>
        </w:r>
        <w:r w:rsidDel="009D1C74">
          <w:rPr>
            <w:rStyle w:val="Hyperlink"/>
            <w:noProof/>
          </w:rPr>
          <w:fldChar w:fldCharType="separate"/>
        </w:r>
        <w:r w:rsidR="00744BA5" w:rsidRPr="003059F5" w:rsidDel="009D1C74">
          <w:rPr>
            <w:rStyle w:val="Hyperlink"/>
            <w:noProof/>
          </w:rPr>
          <w:delText>MuleSoft-specific API Naming Convention</w:delText>
        </w:r>
        <w:r w:rsidR="00744BA5" w:rsidDel="009D1C74">
          <w:rPr>
            <w:noProof/>
            <w:webHidden/>
          </w:rPr>
          <w:tab/>
        </w:r>
        <w:r w:rsidR="00744BA5" w:rsidDel="009D1C74">
          <w:rPr>
            <w:noProof/>
            <w:webHidden/>
          </w:rPr>
          <w:fldChar w:fldCharType="begin"/>
        </w:r>
        <w:r w:rsidR="00744BA5" w:rsidDel="009D1C74">
          <w:rPr>
            <w:noProof/>
            <w:webHidden/>
          </w:rPr>
          <w:delInstrText xml:space="preserve"> PAGEREF _Toc520754094 \h </w:delInstrText>
        </w:r>
        <w:r w:rsidR="00744BA5" w:rsidDel="009D1C74">
          <w:rPr>
            <w:noProof/>
            <w:webHidden/>
          </w:rPr>
        </w:r>
        <w:r w:rsidR="00744BA5" w:rsidDel="009D1C74">
          <w:rPr>
            <w:noProof/>
            <w:webHidden/>
          </w:rPr>
          <w:fldChar w:fldCharType="separate"/>
        </w:r>
        <w:r w:rsidR="00744BA5" w:rsidDel="009D1C74">
          <w:rPr>
            <w:noProof/>
            <w:webHidden/>
          </w:rPr>
          <w:delText>3</w:delText>
        </w:r>
        <w:r w:rsidR="00744BA5" w:rsidDel="009D1C74">
          <w:rPr>
            <w:noProof/>
            <w:webHidden/>
          </w:rPr>
          <w:fldChar w:fldCharType="end"/>
        </w:r>
        <w:r w:rsidDel="009D1C74">
          <w:rPr>
            <w:noProof/>
          </w:rPr>
          <w:fldChar w:fldCharType="end"/>
        </w:r>
      </w:del>
    </w:p>
    <w:p w14:paraId="30F635C5" w14:textId="5D3A5064" w:rsidR="00744BA5" w:rsidDel="009D1C74" w:rsidRDefault="0096195A">
      <w:pPr>
        <w:pStyle w:val="TOC3"/>
        <w:tabs>
          <w:tab w:val="right" w:leader="dot" w:pos="9350"/>
        </w:tabs>
        <w:rPr>
          <w:del w:id="10" w:author="Paul Marshall" w:date="2018-09-24T13:14:00Z"/>
          <w:rFonts w:eastAsiaTheme="minorEastAsia"/>
          <w:noProof/>
        </w:rPr>
      </w:pPr>
      <w:del w:id="11" w:author="Paul Marshall" w:date="2018-09-24T13:14:00Z">
        <w:r w:rsidDel="009D1C74">
          <w:rPr>
            <w:rStyle w:val="Hyperlink"/>
          </w:rPr>
          <w:fldChar w:fldCharType="begin"/>
        </w:r>
        <w:r w:rsidDel="009D1C74">
          <w:rPr>
            <w:rStyle w:val="Hyperlink"/>
            <w:noProof/>
          </w:rPr>
          <w:delInstrText xml:space="preserve"> HYPERLINK \l "_Toc520754095" </w:delInstrText>
        </w:r>
        <w:r w:rsidDel="009D1C74">
          <w:rPr>
            <w:rStyle w:val="Hyperlink"/>
          </w:rPr>
          <w:fldChar w:fldCharType="separate"/>
        </w:r>
        <w:r w:rsidR="00744BA5" w:rsidRPr="003059F5" w:rsidDel="009D1C74">
          <w:rPr>
            <w:rStyle w:val="Hyperlink"/>
            <w:noProof/>
          </w:rPr>
          <w:delText>Objects and Methods Naming Conventi</w:delText>
        </w:r>
      </w:del>
      <w:del w:id="12" w:author="Paul Marshall" w:date="2018-09-24T13:05:00Z">
        <w:r w:rsidR="00744BA5" w:rsidRPr="003059F5" w:rsidDel="00E16A25">
          <w:rPr>
            <w:rStyle w:val="Hyperlink"/>
            <w:noProof/>
          </w:rPr>
          <w:delText>o</w:delText>
        </w:r>
      </w:del>
      <w:del w:id="13" w:author="Paul Marshall" w:date="2018-09-24T13:14:00Z">
        <w:r w:rsidR="00744BA5" w:rsidRPr="003059F5" w:rsidDel="009D1C74">
          <w:rPr>
            <w:rStyle w:val="Hyperlink"/>
            <w:noProof/>
          </w:rPr>
          <w:delText>n</w:delText>
        </w:r>
        <w:r w:rsidR="00744BA5" w:rsidDel="009D1C74">
          <w:rPr>
            <w:noProof/>
            <w:webHidden/>
          </w:rPr>
          <w:tab/>
        </w:r>
        <w:r w:rsidR="00744BA5" w:rsidDel="009D1C74">
          <w:rPr>
            <w:noProof/>
            <w:webHidden/>
          </w:rPr>
          <w:fldChar w:fldCharType="begin"/>
        </w:r>
        <w:r w:rsidR="00744BA5" w:rsidDel="009D1C74">
          <w:rPr>
            <w:noProof/>
            <w:webHidden/>
          </w:rPr>
          <w:delInstrText xml:space="preserve"> PAGEREF _Toc520754095 \h </w:delInstrText>
        </w:r>
        <w:r w:rsidR="00744BA5" w:rsidDel="009D1C74">
          <w:rPr>
            <w:noProof/>
            <w:webHidden/>
          </w:rPr>
        </w:r>
        <w:r w:rsidR="00744BA5" w:rsidDel="009D1C74">
          <w:rPr>
            <w:noProof/>
            <w:webHidden/>
          </w:rPr>
          <w:fldChar w:fldCharType="separate"/>
        </w:r>
        <w:r w:rsidR="00744BA5" w:rsidDel="009D1C74">
          <w:rPr>
            <w:noProof/>
            <w:webHidden/>
          </w:rPr>
          <w:delText>3</w:delText>
        </w:r>
        <w:r w:rsidR="00744BA5" w:rsidDel="009D1C74">
          <w:rPr>
            <w:noProof/>
            <w:webHidden/>
          </w:rPr>
          <w:fldChar w:fldCharType="end"/>
        </w:r>
        <w:r w:rsidDel="009D1C74">
          <w:rPr>
            <w:noProof/>
          </w:rPr>
          <w:fldChar w:fldCharType="end"/>
        </w:r>
      </w:del>
    </w:p>
    <w:p w14:paraId="6E3CBAF4" w14:textId="31C2B215" w:rsidR="00D44F60" w:rsidDel="009D1C74" w:rsidRDefault="003440B3">
      <w:pPr>
        <w:rPr>
          <w:del w:id="14" w:author="Paul Marshall" w:date="2018-09-24T13:14:00Z"/>
          <w:rFonts w:asciiTheme="majorHAnsi" w:eastAsia="Times New Roman" w:hAnsiTheme="majorHAnsi" w:cstheme="majorBidi"/>
          <w:color w:val="2F5496" w:themeColor="accent1" w:themeShade="BF"/>
          <w:sz w:val="32"/>
          <w:szCs w:val="32"/>
        </w:rPr>
      </w:pPr>
      <w:del w:id="15" w:author="Paul Marshall" w:date="2018-09-24T13:14:00Z">
        <w:r w:rsidDel="009D1C74">
          <w:rPr>
            <w:rFonts w:eastAsia="Times New Roman"/>
          </w:rPr>
          <w:fldChar w:fldCharType="end"/>
        </w:r>
        <w:r w:rsidR="00D44F60" w:rsidDel="009D1C74">
          <w:rPr>
            <w:rFonts w:eastAsia="Times New Roman"/>
          </w:rPr>
          <w:br w:type="page"/>
        </w:r>
      </w:del>
    </w:p>
    <w:p w14:paraId="2ADD162F" w14:textId="77777777" w:rsidR="00982DB4" w:rsidRDefault="00982DB4" w:rsidP="00F800EC">
      <w:pPr>
        <w:pStyle w:val="Heading1"/>
        <w:spacing w:line="276" w:lineRule="auto"/>
        <w:rPr>
          <w:rFonts w:eastAsia="Times New Roman"/>
        </w:rPr>
      </w:pPr>
      <w:bookmarkStart w:id="16" w:name="_Toc520754091"/>
      <w:r>
        <w:rPr>
          <w:rFonts w:eastAsia="Times New Roman"/>
        </w:rPr>
        <w:lastRenderedPageBreak/>
        <w:t>API Naming Convention</w:t>
      </w:r>
      <w:bookmarkEnd w:id="0"/>
      <w:bookmarkEnd w:id="1"/>
      <w:bookmarkEnd w:id="16"/>
    </w:p>
    <w:p w14:paraId="7EA8C025" w14:textId="1536A054" w:rsidR="00F800EC" w:rsidDel="009D1C74" w:rsidRDefault="00F800EC" w:rsidP="00CD5C58">
      <w:pPr>
        <w:pStyle w:val="Heading3"/>
        <w:rPr>
          <w:del w:id="17" w:author="Paul Marshall" w:date="2018-09-24T13:14:00Z"/>
        </w:rPr>
      </w:pPr>
    </w:p>
    <w:p w14:paraId="55E48E4D" w14:textId="77777777" w:rsidR="00517ABC" w:rsidRPr="00517ABC" w:rsidRDefault="00517ABC" w:rsidP="00517ABC">
      <w:pPr>
        <w:pStyle w:val="Heading2"/>
      </w:pPr>
      <w:bookmarkStart w:id="18" w:name="_Toc520754092"/>
      <w:bookmarkStart w:id="19" w:name="_Toc498519327"/>
      <w:bookmarkStart w:id="20" w:name="_Toc504735223"/>
      <w:r>
        <w:t>Vendor Agnostic API Naming Convention</w:t>
      </w:r>
      <w:bookmarkEnd w:id="18"/>
    </w:p>
    <w:bookmarkEnd w:id="19"/>
    <w:bookmarkEnd w:id="20"/>
    <w:p w14:paraId="3C3412EA" w14:textId="6BB1820A" w:rsidR="005E3EA2" w:rsidDel="009D1C74" w:rsidRDefault="005E3EA2" w:rsidP="00FD0C96">
      <w:pPr>
        <w:pStyle w:val="Heading3"/>
        <w:rPr>
          <w:del w:id="21" w:author="Paul Marshall" w:date="2018-09-24T13:14:00Z"/>
        </w:rPr>
      </w:pPr>
    </w:p>
    <w:p w14:paraId="55E99E1E" w14:textId="640792CC" w:rsidR="00AF427B" w:rsidRDefault="007E72F1" w:rsidP="00AF427B">
      <w:pPr>
        <w:pStyle w:val="Heading3"/>
      </w:pPr>
      <w:bookmarkStart w:id="22" w:name="_Toc520754093"/>
      <w:bookmarkStart w:id="23" w:name="_Toc504735227"/>
      <w:bookmarkStart w:id="24" w:name="_GoBack"/>
      <w:bookmarkEnd w:id="24"/>
      <w:r>
        <w:t xml:space="preserve">Objects </w:t>
      </w:r>
      <w:r w:rsidR="00AF427B">
        <w:t>Naming Convention</w:t>
      </w:r>
      <w:bookmarkEnd w:id="22"/>
    </w:p>
    <w:p w14:paraId="39D6C2D6" w14:textId="2ED80B55" w:rsidR="00AF427B" w:rsidRDefault="00D1526B" w:rsidP="00246225">
      <w:r>
        <w:t xml:space="preserve">Objects and methods </w:t>
      </w:r>
      <w:r w:rsidR="007764C2">
        <w:t xml:space="preserve">follow specific naming convention based on </w:t>
      </w:r>
      <w:r w:rsidR="000262C0">
        <w:t>programming language of choice and best practices for naming objects and methods across platforms</w:t>
      </w:r>
      <w:r w:rsidR="0018579B">
        <w:t>.</w:t>
      </w:r>
      <w:r w:rsidR="000262C0">
        <w:t xml:space="preserve">  </w:t>
      </w:r>
      <w:r w:rsidR="00C4173B">
        <w:t>Different programming languages have different naming convention for defining objects and object methods</w:t>
      </w:r>
      <w:r w:rsidR="00AE58B2">
        <w:t xml:space="preserve"> and attributes.  For example, in .NET it is common to capitalize object names.  </w:t>
      </w:r>
      <w:r w:rsidR="00D06043">
        <w:t xml:space="preserve">In addition, Microsoft encourages to also prefix all objects with a three-letter prefix indicating the type of the object.  </w:t>
      </w:r>
      <w:r w:rsidR="00871D1A">
        <w:t>.NET classes are usually capitalized, without any prefixes.</w:t>
      </w:r>
    </w:p>
    <w:p w14:paraId="3B13158D" w14:textId="255E8DBC" w:rsidR="00871D1A" w:rsidRDefault="00D06043" w:rsidP="00246225">
      <w:r>
        <w:t>For example, to declare a panel object for “</w:t>
      </w:r>
      <w:r w:rsidRPr="00D06043">
        <w:rPr>
          <w:rFonts w:ascii="Courier New" w:hAnsi="Courier New" w:cs="Courier New"/>
        </w:rPr>
        <w:t>Group</w:t>
      </w:r>
      <w:r>
        <w:t xml:space="preserve">” in C#, one would call it </w:t>
      </w:r>
      <w:proofErr w:type="spellStart"/>
      <w:r w:rsidRPr="00D06043">
        <w:rPr>
          <w:rFonts w:ascii="Courier New" w:hAnsi="Courier New" w:cs="Courier New"/>
        </w:rPr>
        <w:t>pnlGroup</w:t>
      </w:r>
      <w:proofErr w:type="spellEnd"/>
      <w:r w:rsidRPr="00D06043">
        <w:t xml:space="preserve">. </w:t>
      </w:r>
      <w:r>
        <w:t xml:space="preserve">To declare </w:t>
      </w:r>
      <w:r w:rsidR="00160C70">
        <w:t xml:space="preserve">a Submit button, one would declare an object named </w:t>
      </w:r>
      <w:proofErr w:type="spellStart"/>
      <w:r w:rsidR="00160C70" w:rsidRPr="00160C70">
        <w:rPr>
          <w:rFonts w:ascii="Courier New" w:hAnsi="Courier New" w:cs="Courier New"/>
        </w:rPr>
        <w:t>btnSubmit</w:t>
      </w:r>
      <w:proofErr w:type="spellEnd"/>
      <w:r w:rsidR="00160C70">
        <w:t>.</w:t>
      </w:r>
      <w:r w:rsidR="00871D1A">
        <w:t xml:space="preserve">  A custom class of </w:t>
      </w:r>
      <w:r w:rsidR="00871D1A" w:rsidRPr="00871D1A">
        <w:rPr>
          <w:rFonts w:ascii="Courier New" w:hAnsi="Courier New" w:cs="Courier New"/>
        </w:rPr>
        <w:t>Customer</w:t>
      </w:r>
      <w:r w:rsidR="00871D1A">
        <w:t xml:space="preserve"> will be defined as </w:t>
      </w:r>
      <w:r w:rsidR="00871D1A" w:rsidRPr="00871D1A">
        <w:rPr>
          <w:rFonts w:ascii="Courier New" w:hAnsi="Courier New" w:cs="Courier New"/>
        </w:rPr>
        <w:t>Customer</w:t>
      </w:r>
      <w:r w:rsidR="00871D1A">
        <w:t>, without any prefix.  So only object instances of a particular default class like Button or a custom class like Customer will be prefixed with a three-letter type prefix.</w:t>
      </w:r>
    </w:p>
    <w:p w14:paraId="193C9C95" w14:textId="3A1DB357" w:rsidR="00E00DD9" w:rsidRDefault="00E00DD9" w:rsidP="00246225">
      <w:r>
        <w:t xml:space="preserve">With Java programming language, objects and classes </w:t>
      </w:r>
      <w:r w:rsidR="00871ED5">
        <w:t>typically follow a different naming convention:</w:t>
      </w:r>
    </w:p>
    <w:p w14:paraId="2075D910" w14:textId="3406309E" w:rsidR="00871ED5" w:rsidRDefault="00871ED5" w:rsidP="00871ED5">
      <w:pPr>
        <w:pStyle w:val="ListParagraph"/>
        <w:numPr>
          <w:ilvl w:val="0"/>
          <w:numId w:val="39"/>
        </w:numPr>
      </w:pPr>
      <w:r>
        <w:t xml:space="preserve">For custom Java classes, it is always the best practice to capitalize a class name.  All </w:t>
      </w:r>
      <w:r w:rsidR="00D15130">
        <w:t xml:space="preserve">default </w:t>
      </w:r>
      <w:r>
        <w:t>Java classes are capitalized</w:t>
      </w:r>
      <w:r w:rsidR="00D15130">
        <w:t xml:space="preserve"> (e.g., </w:t>
      </w:r>
      <w:r w:rsidR="00D15130" w:rsidRPr="00F73943">
        <w:rPr>
          <w:rFonts w:ascii="Courier New" w:hAnsi="Courier New" w:cs="Courier New"/>
        </w:rPr>
        <w:t>String</w:t>
      </w:r>
      <w:r w:rsidR="00D15130">
        <w:t xml:space="preserve">, </w:t>
      </w:r>
      <w:r w:rsidR="00D15130" w:rsidRPr="00F73943">
        <w:rPr>
          <w:rFonts w:ascii="Courier New" w:hAnsi="Courier New" w:cs="Courier New"/>
        </w:rPr>
        <w:t>Integer</w:t>
      </w:r>
      <w:r w:rsidR="00D15130">
        <w:t>, etc), so all custom classes should follow the same naming convention and be capitalized</w:t>
      </w:r>
    </w:p>
    <w:p w14:paraId="3C09A712" w14:textId="43198CA9" w:rsidR="00F73943" w:rsidRDefault="00D15130" w:rsidP="00F73943">
      <w:pPr>
        <w:pStyle w:val="ListParagraph"/>
        <w:numPr>
          <w:ilvl w:val="0"/>
          <w:numId w:val="39"/>
        </w:numPr>
      </w:pPr>
      <w:r>
        <w:t>For Java objects that are instances of a given class, it is the best practice to lower-case the object name.</w:t>
      </w:r>
      <w:r w:rsidR="00A73DAB">
        <w:t xml:space="preserve">  For example,</w:t>
      </w:r>
      <w:r w:rsidR="00F73943">
        <w:t xml:space="preserve"> </w:t>
      </w:r>
      <w:r w:rsidR="00F73943" w:rsidRPr="00F73943">
        <w:rPr>
          <w:rFonts w:ascii="Courier New" w:hAnsi="Courier New" w:cs="Courier New"/>
        </w:rPr>
        <w:t>customer</w:t>
      </w:r>
      <w:r w:rsidR="00F73943">
        <w:t xml:space="preserve"> object of a </w:t>
      </w:r>
      <w:r w:rsidR="00F73943" w:rsidRPr="00F73943">
        <w:rPr>
          <w:rFonts w:ascii="Courier New" w:hAnsi="Courier New" w:cs="Courier New"/>
        </w:rPr>
        <w:t>Customer</w:t>
      </w:r>
      <w:r w:rsidR="00F73943">
        <w:t xml:space="preserve"> class.</w:t>
      </w:r>
    </w:p>
    <w:p w14:paraId="64ADD4C5" w14:textId="011977BC" w:rsidR="00801CB1" w:rsidRDefault="00A73DAB">
      <w:r>
        <w:t>In Java and .NET, all objects, classes, and methods should follow Hungarian naming convention when concatenating multiple words together.</w:t>
      </w:r>
    </w:p>
    <w:p w14:paraId="78D4B05A" w14:textId="5C527006" w:rsidR="005B26DC" w:rsidRDefault="005B26DC">
      <w:r>
        <w:t xml:space="preserve">In addition, it is not </w:t>
      </w:r>
      <w:r w:rsidR="00BE42AD">
        <w:t xml:space="preserve">recommended to separate the words in the name with dashes or underscores.  So instead of </w:t>
      </w:r>
      <w:proofErr w:type="spellStart"/>
      <w:r w:rsidR="00BE42AD" w:rsidRPr="007C0734">
        <w:rPr>
          <w:rFonts w:ascii="Courier New" w:hAnsi="Courier New" w:cs="Courier New"/>
        </w:rPr>
        <w:t>my_customer</w:t>
      </w:r>
      <w:proofErr w:type="spellEnd"/>
      <w:r w:rsidR="00BE42AD">
        <w:t xml:space="preserve"> object name, it should always be </w:t>
      </w:r>
      <w:proofErr w:type="spellStart"/>
      <w:r w:rsidR="00BE42AD" w:rsidRPr="007C0734">
        <w:rPr>
          <w:rFonts w:ascii="Courier New" w:hAnsi="Courier New" w:cs="Courier New"/>
        </w:rPr>
        <w:t>myCustomer</w:t>
      </w:r>
      <w:proofErr w:type="spellEnd"/>
      <w:r w:rsidR="00BE42AD">
        <w:t>.</w:t>
      </w:r>
    </w:p>
    <w:p w14:paraId="61A06EE5" w14:textId="59668F9D" w:rsidR="00BE42AD" w:rsidRDefault="00BE42AD">
      <w:r>
        <w:t xml:space="preserve">Now </w:t>
      </w:r>
      <w:r w:rsidR="007C0734">
        <w:t>in other programming languages that are typically used to write microservice APIs such as NodeJS, the naming conventions are completely different from OOO languages like .NET and Java.  Node follows JavaScript naming conventions for objects, classes and methods.</w:t>
      </w:r>
      <w:r w:rsidR="007C5465">
        <w:t xml:space="preserve">  For object and class names, it is recommended to follow the JavaScript naming convention of </w:t>
      </w:r>
      <w:r w:rsidR="00E87A53">
        <w:t>having them all lower-cased, with a Hungarian convention when concatenating multiple words together in the names.</w:t>
      </w:r>
    </w:p>
    <w:p w14:paraId="4339827C" w14:textId="784F10A6" w:rsidR="00E87A53" w:rsidRDefault="00E87A53">
      <w:r>
        <w:t xml:space="preserve">For example, </w:t>
      </w:r>
      <w:r w:rsidRPr="00E87A53">
        <w:rPr>
          <w:rFonts w:ascii="Courier New" w:hAnsi="Courier New" w:cs="Courier New"/>
        </w:rPr>
        <w:t>myCustomer.js</w:t>
      </w:r>
      <w:r>
        <w:t xml:space="preserve"> for an object name or </w:t>
      </w:r>
      <w:r w:rsidRPr="00E87A53">
        <w:rPr>
          <w:rFonts w:ascii="Courier New" w:hAnsi="Courier New" w:cs="Courier New"/>
        </w:rPr>
        <w:t>customer</w:t>
      </w:r>
      <w:r>
        <w:t xml:space="preserve"> for a class name.</w:t>
      </w:r>
    </w:p>
    <w:p w14:paraId="7B9D310C" w14:textId="77814EE9" w:rsidR="007C0734" w:rsidDel="00FF6BCD" w:rsidRDefault="007C0734">
      <w:pPr>
        <w:rPr>
          <w:del w:id="25" w:author="Paul Marshall" w:date="2018-09-24T13:05:00Z"/>
        </w:rPr>
      </w:pPr>
    </w:p>
    <w:p w14:paraId="4856761F" w14:textId="77777777" w:rsidR="00E87A53" w:rsidRDefault="00E87A53">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4CFE3413" w14:textId="5A2B4081" w:rsidR="007C0734" w:rsidRPr="007C0734" w:rsidRDefault="007C0734">
      <w:pPr>
        <w:rPr>
          <w:rFonts w:asciiTheme="majorHAnsi" w:eastAsiaTheme="majorEastAsia" w:hAnsiTheme="majorHAnsi" w:cstheme="majorBidi"/>
          <w:color w:val="1F3763" w:themeColor="accent1" w:themeShade="7F"/>
          <w:sz w:val="24"/>
          <w:szCs w:val="24"/>
        </w:rPr>
      </w:pPr>
      <w:r w:rsidRPr="007C0734">
        <w:rPr>
          <w:rFonts w:asciiTheme="majorHAnsi" w:eastAsiaTheme="majorEastAsia" w:hAnsiTheme="majorHAnsi" w:cstheme="majorBidi"/>
          <w:color w:val="1F3763" w:themeColor="accent1" w:themeShade="7F"/>
          <w:sz w:val="24"/>
          <w:szCs w:val="24"/>
        </w:rPr>
        <w:lastRenderedPageBreak/>
        <w:t>Method Naming Convention</w:t>
      </w:r>
    </w:p>
    <w:p w14:paraId="7B5D5207" w14:textId="1215166C" w:rsidR="00C925C7" w:rsidRDefault="00E87A53">
      <w:r>
        <w:t xml:space="preserve">Method names are pretty consistently named across </w:t>
      </w:r>
      <w:r w:rsidR="00B74A67">
        <w:t>languages such as .NET, Java, and NodeJS.  All methods should follow be lower-case</w:t>
      </w:r>
      <w:r w:rsidR="009D6F32">
        <w:t>d</w:t>
      </w:r>
      <w:r w:rsidR="00B74A67">
        <w:t>, following Hungarian</w:t>
      </w:r>
      <w:r w:rsidR="009D6F32">
        <w:t xml:space="preserve"> notation</w:t>
      </w:r>
      <w:r w:rsidR="00B74A67">
        <w:t xml:space="preserve">.  </w:t>
      </w:r>
      <w:r w:rsidR="00C925C7">
        <w:t xml:space="preserve">All methods should start with the operation type,  followed by the name of the resource or object.  For example, </w:t>
      </w:r>
      <w:proofErr w:type="spellStart"/>
      <w:r w:rsidR="00C925C7" w:rsidRPr="00C925C7">
        <w:rPr>
          <w:rFonts w:ascii="Courier New" w:hAnsi="Courier New" w:cs="Courier New"/>
        </w:rPr>
        <w:t>getCustomerName</w:t>
      </w:r>
      <w:proofErr w:type="spellEnd"/>
      <w:r w:rsidR="00C925C7">
        <w:t xml:space="preserve"> or </w:t>
      </w:r>
      <w:proofErr w:type="spellStart"/>
      <w:r w:rsidR="00C925C7" w:rsidRPr="00C925C7">
        <w:rPr>
          <w:rFonts w:ascii="Courier New" w:hAnsi="Courier New" w:cs="Courier New"/>
        </w:rPr>
        <w:t>deleteCustomerRecord</w:t>
      </w:r>
      <w:proofErr w:type="spellEnd"/>
      <w:r w:rsidR="00C925C7">
        <w:t>.</w:t>
      </w:r>
    </w:p>
    <w:p w14:paraId="4E09E2CF" w14:textId="788438D2" w:rsidR="00C925C7" w:rsidRDefault="00F56EB2">
      <w:r>
        <w:t xml:space="preserve">Method input parameters should follow the same convention as names of the objects in each language.  </w:t>
      </w:r>
      <w:proofErr w:type="gramStart"/>
      <w:r>
        <w:t>So</w:t>
      </w:r>
      <w:proofErr w:type="gramEnd"/>
      <w:r>
        <w:t xml:space="preserve"> in .NET, the method input parameter should be prefixed with a three-letter type, followed by a camel-cased capitalized name.  For example, </w:t>
      </w:r>
      <w:proofErr w:type="spellStart"/>
      <w:r w:rsidRPr="00363D3A">
        <w:rPr>
          <w:rFonts w:ascii="Courier New" w:hAnsi="Courier New" w:cs="Courier New"/>
        </w:rPr>
        <w:t>tblTable</w:t>
      </w:r>
      <w:proofErr w:type="spellEnd"/>
      <w:r w:rsidR="00363D3A">
        <w:t xml:space="preserve">.  In Java, it is a Hungarian notation lower-cased name.  For example, </w:t>
      </w:r>
      <w:proofErr w:type="spellStart"/>
      <w:r w:rsidR="00363D3A" w:rsidRPr="00363D3A">
        <w:rPr>
          <w:rFonts w:ascii="Courier New" w:hAnsi="Courier New" w:cs="Courier New"/>
        </w:rPr>
        <w:t>customerName</w:t>
      </w:r>
      <w:proofErr w:type="spellEnd"/>
      <w:r w:rsidR="00363D3A">
        <w:t>.  In Node, it is similar to Java.</w:t>
      </w:r>
    </w:p>
    <w:p w14:paraId="54B8C9BD" w14:textId="72FA2E35" w:rsidR="00517ABC" w:rsidRPr="00363D3A" w:rsidRDefault="00517ABC" w:rsidP="00363D3A">
      <w:pPr>
        <w:rPr>
          <w:rFonts w:asciiTheme="majorHAnsi" w:eastAsiaTheme="majorEastAsia" w:hAnsiTheme="majorHAnsi" w:cstheme="majorBidi"/>
          <w:color w:val="1F3763" w:themeColor="accent1" w:themeShade="7F"/>
          <w:sz w:val="24"/>
          <w:szCs w:val="24"/>
        </w:rPr>
      </w:pPr>
      <w:bookmarkStart w:id="26" w:name="_Toc504735230"/>
      <w:bookmarkEnd w:id="23"/>
    </w:p>
    <w:p w14:paraId="50204042" w14:textId="32AD2091" w:rsidR="00517ABC" w:rsidRDefault="00517ABC" w:rsidP="00517ABC">
      <w:pPr>
        <w:pStyle w:val="Heading2"/>
      </w:pPr>
      <w:bookmarkStart w:id="27" w:name="_Toc520754094"/>
      <w:r>
        <w:t>MuleSoft</w:t>
      </w:r>
      <w:r w:rsidR="00363D3A">
        <w:t>-s</w:t>
      </w:r>
      <w:r>
        <w:t>pecific API Naming Convention</w:t>
      </w:r>
      <w:bookmarkEnd w:id="27"/>
    </w:p>
    <w:p w14:paraId="7C8BFE4B" w14:textId="6B3916B6" w:rsidR="00420CF5" w:rsidRDefault="00363D3A" w:rsidP="00420CF5">
      <w:pPr>
        <w:pStyle w:val="Heading3"/>
      </w:pPr>
      <w:bookmarkStart w:id="28" w:name="_Toc520754095"/>
      <w:bookmarkEnd w:id="26"/>
      <w:r>
        <w:t>Objects and Methods</w:t>
      </w:r>
      <w:r w:rsidR="00077605">
        <w:t xml:space="preserve"> </w:t>
      </w:r>
      <w:r w:rsidR="00420CF5" w:rsidRPr="006732FE">
        <w:t>Naming Convention</w:t>
      </w:r>
      <w:bookmarkEnd w:id="28"/>
      <w:r w:rsidR="00420CF5">
        <w:t xml:space="preserve"> </w:t>
      </w:r>
    </w:p>
    <w:p w14:paraId="1479033D" w14:textId="77777777" w:rsidR="00835300" w:rsidRDefault="00EE16F4" w:rsidP="00C87660">
      <w:pPr>
        <w:autoSpaceDE w:val="0"/>
        <w:autoSpaceDN w:val="0"/>
        <w:adjustRightInd w:val="0"/>
        <w:spacing w:after="0" w:line="240" w:lineRule="auto"/>
      </w:pPr>
      <w:r>
        <w:t xml:space="preserve">Mulesoft follows the Java standards for naming custom classes and objects since Mulesoft is built on a Java Spring-based framework.  </w:t>
      </w:r>
      <w:proofErr w:type="gramStart"/>
      <w:r>
        <w:t>So</w:t>
      </w:r>
      <w:proofErr w:type="gramEnd"/>
      <w:r>
        <w:t xml:space="preserve"> all custom </w:t>
      </w:r>
      <w:r w:rsidR="00B918D6">
        <w:t>classes</w:t>
      </w:r>
      <w:r>
        <w:t xml:space="preserve"> should following Java naming convention</w:t>
      </w:r>
      <w:r w:rsidR="00B918D6">
        <w:t xml:space="preserve"> of capitalizing the name of a class, and </w:t>
      </w:r>
      <w:r w:rsidR="0066623A">
        <w:t xml:space="preserve">following camelCase to concatenate the words together. For example, a custom </w:t>
      </w:r>
      <w:r w:rsidR="003C6718">
        <w:t xml:space="preserve">Java class to define a customer’s primary address in Mule application should be called </w:t>
      </w:r>
      <w:proofErr w:type="spellStart"/>
      <w:r w:rsidR="003C6718" w:rsidRPr="003C6718">
        <w:rPr>
          <w:rFonts w:ascii="Courier New" w:hAnsi="Courier New" w:cs="Courier New"/>
        </w:rPr>
        <w:t>PrimaryAddress</w:t>
      </w:r>
      <w:proofErr w:type="spellEnd"/>
      <w:r w:rsidR="003C6718">
        <w:t xml:space="preserve">.  </w:t>
      </w:r>
    </w:p>
    <w:p w14:paraId="55FC831D" w14:textId="77777777" w:rsidR="00835300" w:rsidRDefault="00835300" w:rsidP="00C87660">
      <w:pPr>
        <w:autoSpaceDE w:val="0"/>
        <w:autoSpaceDN w:val="0"/>
        <w:adjustRightInd w:val="0"/>
        <w:spacing w:after="0" w:line="240" w:lineRule="auto"/>
      </w:pPr>
    </w:p>
    <w:p w14:paraId="07AE9972" w14:textId="51701894" w:rsidR="003C6718" w:rsidRDefault="003C6718" w:rsidP="00C87660">
      <w:pPr>
        <w:autoSpaceDE w:val="0"/>
        <w:autoSpaceDN w:val="0"/>
        <w:adjustRightInd w:val="0"/>
        <w:spacing w:after="0" w:line="240" w:lineRule="auto"/>
      </w:pPr>
      <w:r>
        <w:t>Object instances in Mule applications should follow Java-based object naming convention.  All object names should</w:t>
      </w:r>
      <w:r w:rsidR="00EA299D">
        <w:t xml:space="preserve"> always start with lower case, and follow Hungarian naming convention.  For example, </w:t>
      </w:r>
      <w:proofErr w:type="spellStart"/>
      <w:r w:rsidR="00EA299D" w:rsidRPr="00EA299D">
        <w:rPr>
          <w:rFonts w:ascii="Courier New" w:hAnsi="Courier New" w:cs="Courier New"/>
        </w:rPr>
        <w:t>customer</w:t>
      </w:r>
      <w:r w:rsidR="00EA299D">
        <w:rPr>
          <w:rFonts w:ascii="Courier New" w:hAnsi="Courier New" w:cs="Courier New"/>
        </w:rPr>
        <w:t>Address</w:t>
      </w:r>
      <w:proofErr w:type="spellEnd"/>
      <w:r w:rsidR="00EA299D">
        <w:t>.</w:t>
      </w:r>
    </w:p>
    <w:p w14:paraId="66076377" w14:textId="447FAE89" w:rsidR="00EA299D" w:rsidRDefault="00EA299D" w:rsidP="00C87660">
      <w:pPr>
        <w:autoSpaceDE w:val="0"/>
        <w:autoSpaceDN w:val="0"/>
        <w:adjustRightInd w:val="0"/>
        <w:spacing w:after="0" w:line="240" w:lineRule="auto"/>
      </w:pPr>
    </w:p>
    <w:p w14:paraId="7157A398" w14:textId="3F4DEF5A" w:rsidR="00EA299D" w:rsidRDefault="00EA299D" w:rsidP="00C87660">
      <w:pPr>
        <w:autoSpaceDE w:val="0"/>
        <w:autoSpaceDN w:val="0"/>
        <w:adjustRightInd w:val="0"/>
        <w:spacing w:after="0" w:line="240" w:lineRule="auto"/>
        <w:rPr>
          <w:rFonts w:ascii="Courier New" w:hAnsi="Courier New" w:cs="Courier New"/>
        </w:rPr>
      </w:pPr>
      <w:r>
        <w:t>All custom methods</w:t>
      </w:r>
      <w:r w:rsidR="00835300">
        <w:t xml:space="preserve"> in a Mule application  should follow Java method naming convention.  For example, </w:t>
      </w:r>
      <w:proofErr w:type="spellStart"/>
      <w:r w:rsidR="00835300" w:rsidRPr="00C925C7">
        <w:rPr>
          <w:rFonts w:ascii="Courier New" w:hAnsi="Courier New" w:cs="Courier New"/>
        </w:rPr>
        <w:t>getCustomerName</w:t>
      </w:r>
      <w:proofErr w:type="spellEnd"/>
      <w:r w:rsidR="00835300">
        <w:t xml:space="preserve"> or </w:t>
      </w:r>
      <w:proofErr w:type="spellStart"/>
      <w:r w:rsidR="00835300" w:rsidRPr="00C925C7">
        <w:rPr>
          <w:rFonts w:ascii="Courier New" w:hAnsi="Courier New" w:cs="Courier New"/>
        </w:rPr>
        <w:t>deleteCustomerRecord</w:t>
      </w:r>
      <w:proofErr w:type="spellEnd"/>
      <w:r w:rsidR="00835300">
        <w:rPr>
          <w:rFonts w:ascii="Courier New" w:hAnsi="Courier New" w:cs="Courier New"/>
        </w:rPr>
        <w:t>.</w:t>
      </w:r>
    </w:p>
    <w:p w14:paraId="2BE43201" w14:textId="6C5F0FD3" w:rsidR="00835300" w:rsidRDefault="00835300" w:rsidP="00C87660">
      <w:pPr>
        <w:autoSpaceDE w:val="0"/>
        <w:autoSpaceDN w:val="0"/>
        <w:adjustRightInd w:val="0"/>
        <w:spacing w:after="0" w:line="240" w:lineRule="auto"/>
      </w:pPr>
    </w:p>
    <w:p w14:paraId="15EF0C17" w14:textId="74F64D53" w:rsidR="00835300" w:rsidRDefault="00835300" w:rsidP="00C87660">
      <w:pPr>
        <w:autoSpaceDE w:val="0"/>
        <w:autoSpaceDN w:val="0"/>
        <w:adjustRightInd w:val="0"/>
        <w:spacing w:after="0" w:line="240" w:lineRule="auto"/>
      </w:pPr>
      <w:r>
        <w:t xml:space="preserve">Finally, it is worth mentioning that Mule also supports scripting languages to </w:t>
      </w:r>
      <w:r w:rsidR="00B20588">
        <w:t xml:space="preserve">script routines and operations inside custom policies or </w:t>
      </w:r>
      <w:proofErr w:type="spellStart"/>
      <w:r w:rsidR="00B20588">
        <w:t>Dataweave</w:t>
      </w:r>
      <w:proofErr w:type="spellEnd"/>
      <w:r w:rsidR="00B20588">
        <w:t xml:space="preserve"> transformations.  There are </w:t>
      </w:r>
      <w:r w:rsidR="009952E1">
        <w:t>choices of a scripting language of choice, with</w:t>
      </w:r>
      <w:r w:rsidR="00B20588">
        <w:t xml:space="preserve"> Groovy </w:t>
      </w:r>
      <w:r w:rsidR="009952E1">
        <w:t xml:space="preserve">being the mostly commonly used scripting language in Mule.  As Groovy </w:t>
      </w:r>
      <w:r w:rsidR="00B20588">
        <w:t>follows Java naming con</w:t>
      </w:r>
      <w:r w:rsidR="009952E1">
        <w:t>v</w:t>
      </w:r>
      <w:r w:rsidR="00B20588">
        <w:t>ention</w:t>
      </w:r>
      <w:r w:rsidR="009952E1">
        <w:t>, all Java object and method naming conventions should be closely following inside Groovy scripts as well.</w:t>
      </w:r>
      <w:r w:rsidR="00FF6E7D">
        <w:t xml:space="preserve">  Python and Ruby are other scripting languages that can be used in Mule, but they are not as widely used as Groovy.</w:t>
      </w:r>
      <w:r w:rsidR="008259DF">
        <w:t xml:space="preserve">  </w:t>
      </w:r>
    </w:p>
    <w:p w14:paraId="35FEA4DF" w14:textId="77777777" w:rsidR="009952E1" w:rsidRDefault="009952E1" w:rsidP="00C87660">
      <w:pPr>
        <w:autoSpaceDE w:val="0"/>
        <w:autoSpaceDN w:val="0"/>
        <w:adjustRightInd w:val="0"/>
        <w:spacing w:after="0" w:line="240" w:lineRule="auto"/>
      </w:pPr>
    </w:p>
    <w:sectPr w:rsidR="009952E1">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9C4B3" w14:textId="77777777" w:rsidR="009B2AE3" w:rsidRDefault="009B2AE3" w:rsidP="00CB61B5">
      <w:pPr>
        <w:spacing w:after="0" w:line="240" w:lineRule="auto"/>
      </w:pPr>
      <w:r>
        <w:separator/>
      </w:r>
    </w:p>
  </w:endnote>
  <w:endnote w:type="continuationSeparator" w:id="0">
    <w:p w14:paraId="041F83F6" w14:textId="77777777" w:rsidR="009B2AE3" w:rsidRDefault="009B2AE3"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7C25A" w14:textId="77777777" w:rsidR="009B2AE3" w:rsidRDefault="009B2AE3" w:rsidP="00CB61B5">
      <w:pPr>
        <w:spacing w:after="0" w:line="240" w:lineRule="auto"/>
      </w:pPr>
      <w:r>
        <w:separator/>
      </w:r>
    </w:p>
  </w:footnote>
  <w:footnote w:type="continuationSeparator" w:id="0">
    <w:p w14:paraId="7D63CEBF" w14:textId="77777777" w:rsidR="009B2AE3" w:rsidRDefault="009B2AE3"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83180"/>
    <w:multiLevelType w:val="hybridMultilevel"/>
    <w:tmpl w:val="8B62B178"/>
    <w:lvl w:ilvl="0" w:tplc="22EAA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7"/>
  </w:num>
  <w:num w:numId="3">
    <w:abstractNumId w:val="1"/>
  </w:num>
  <w:num w:numId="4">
    <w:abstractNumId w:val="5"/>
  </w:num>
  <w:num w:numId="5">
    <w:abstractNumId w:val="19"/>
  </w:num>
  <w:num w:numId="6">
    <w:abstractNumId w:val="26"/>
  </w:num>
  <w:num w:numId="7">
    <w:abstractNumId w:val="2"/>
  </w:num>
  <w:num w:numId="8">
    <w:abstractNumId w:val="7"/>
  </w:num>
  <w:num w:numId="9">
    <w:abstractNumId w:val="24"/>
  </w:num>
  <w:num w:numId="10">
    <w:abstractNumId w:val="28"/>
  </w:num>
  <w:num w:numId="11">
    <w:abstractNumId w:val="9"/>
  </w:num>
  <w:num w:numId="12">
    <w:abstractNumId w:val="33"/>
  </w:num>
  <w:num w:numId="13">
    <w:abstractNumId w:val="31"/>
  </w:num>
  <w:num w:numId="14">
    <w:abstractNumId w:val="10"/>
  </w:num>
  <w:num w:numId="15">
    <w:abstractNumId w:val="3"/>
  </w:num>
  <w:num w:numId="16">
    <w:abstractNumId w:val="34"/>
  </w:num>
  <w:num w:numId="17">
    <w:abstractNumId w:val="6"/>
  </w:num>
  <w:num w:numId="18">
    <w:abstractNumId w:val="32"/>
  </w:num>
  <w:num w:numId="19">
    <w:abstractNumId w:val="16"/>
  </w:num>
  <w:num w:numId="20">
    <w:abstractNumId w:val="35"/>
  </w:num>
  <w:num w:numId="21">
    <w:abstractNumId w:val="12"/>
  </w:num>
  <w:num w:numId="22">
    <w:abstractNumId w:val="21"/>
  </w:num>
  <w:num w:numId="23">
    <w:abstractNumId w:val="17"/>
  </w:num>
  <w:num w:numId="24">
    <w:abstractNumId w:val="8"/>
  </w:num>
  <w:num w:numId="25">
    <w:abstractNumId w:val="14"/>
  </w:num>
  <w:num w:numId="26">
    <w:abstractNumId w:val="22"/>
  </w:num>
  <w:num w:numId="27">
    <w:abstractNumId w:val="25"/>
  </w:num>
  <w:num w:numId="28">
    <w:abstractNumId w:val="0"/>
  </w:num>
  <w:num w:numId="29">
    <w:abstractNumId w:val="13"/>
  </w:num>
  <w:num w:numId="30">
    <w:abstractNumId w:val="27"/>
  </w:num>
  <w:num w:numId="31">
    <w:abstractNumId w:val="4"/>
  </w:num>
  <w:num w:numId="32">
    <w:abstractNumId w:val="15"/>
  </w:num>
  <w:num w:numId="33">
    <w:abstractNumId w:val="36"/>
  </w:num>
  <w:num w:numId="34">
    <w:abstractNumId w:val="18"/>
  </w:num>
  <w:num w:numId="35">
    <w:abstractNumId w:val="23"/>
  </w:num>
  <w:num w:numId="36">
    <w:abstractNumId w:val="30"/>
  </w:num>
  <w:num w:numId="37">
    <w:abstractNumId w:val="38"/>
  </w:num>
  <w:num w:numId="38">
    <w:abstractNumId w:val="29"/>
  </w:num>
  <w:num w:numId="3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62C0"/>
    <w:rsid w:val="000271B8"/>
    <w:rsid w:val="00047BFB"/>
    <w:rsid w:val="00051AD4"/>
    <w:rsid w:val="00062D89"/>
    <w:rsid w:val="000641DF"/>
    <w:rsid w:val="00067AC1"/>
    <w:rsid w:val="00076825"/>
    <w:rsid w:val="00077605"/>
    <w:rsid w:val="00083461"/>
    <w:rsid w:val="0008594D"/>
    <w:rsid w:val="00087EBC"/>
    <w:rsid w:val="000A0A4F"/>
    <w:rsid w:val="000B2103"/>
    <w:rsid w:val="000B3E6F"/>
    <w:rsid w:val="000B7398"/>
    <w:rsid w:val="000C79A5"/>
    <w:rsid w:val="000E0527"/>
    <w:rsid w:val="000F1A1A"/>
    <w:rsid w:val="00105EC1"/>
    <w:rsid w:val="0010710E"/>
    <w:rsid w:val="00135791"/>
    <w:rsid w:val="001425D3"/>
    <w:rsid w:val="00144C6A"/>
    <w:rsid w:val="00145C5C"/>
    <w:rsid w:val="00160C70"/>
    <w:rsid w:val="001630B9"/>
    <w:rsid w:val="00175149"/>
    <w:rsid w:val="00181AF9"/>
    <w:rsid w:val="0018579B"/>
    <w:rsid w:val="001A03E3"/>
    <w:rsid w:val="001B5B83"/>
    <w:rsid w:val="001B660B"/>
    <w:rsid w:val="001C3151"/>
    <w:rsid w:val="001C64C7"/>
    <w:rsid w:val="001D10A6"/>
    <w:rsid w:val="001E6E85"/>
    <w:rsid w:val="001F0EAD"/>
    <w:rsid w:val="001F38C9"/>
    <w:rsid w:val="002044BB"/>
    <w:rsid w:val="00205541"/>
    <w:rsid w:val="00223ECA"/>
    <w:rsid w:val="00246225"/>
    <w:rsid w:val="0024739B"/>
    <w:rsid w:val="00247441"/>
    <w:rsid w:val="00257251"/>
    <w:rsid w:val="00260064"/>
    <w:rsid w:val="002601ED"/>
    <w:rsid w:val="002617A1"/>
    <w:rsid w:val="002634F1"/>
    <w:rsid w:val="002755FA"/>
    <w:rsid w:val="002778D7"/>
    <w:rsid w:val="00277B70"/>
    <w:rsid w:val="00292869"/>
    <w:rsid w:val="002B1E71"/>
    <w:rsid w:val="002D2740"/>
    <w:rsid w:val="002D3059"/>
    <w:rsid w:val="002D5322"/>
    <w:rsid w:val="002D7494"/>
    <w:rsid w:val="002D7854"/>
    <w:rsid w:val="00302743"/>
    <w:rsid w:val="00316176"/>
    <w:rsid w:val="00343F0C"/>
    <w:rsid w:val="003440B3"/>
    <w:rsid w:val="00344D50"/>
    <w:rsid w:val="00346F8F"/>
    <w:rsid w:val="00363D3A"/>
    <w:rsid w:val="003709F6"/>
    <w:rsid w:val="00370A66"/>
    <w:rsid w:val="003762A7"/>
    <w:rsid w:val="00376447"/>
    <w:rsid w:val="003900CF"/>
    <w:rsid w:val="003A3A6A"/>
    <w:rsid w:val="003B264E"/>
    <w:rsid w:val="003C556F"/>
    <w:rsid w:val="003C5DD6"/>
    <w:rsid w:val="003C6718"/>
    <w:rsid w:val="003C75E3"/>
    <w:rsid w:val="003E4F43"/>
    <w:rsid w:val="003E5BCB"/>
    <w:rsid w:val="003F3FC6"/>
    <w:rsid w:val="003F7352"/>
    <w:rsid w:val="00400461"/>
    <w:rsid w:val="004018E0"/>
    <w:rsid w:val="00420CF5"/>
    <w:rsid w:val="00431159"/>
    <w:rsid w:val="00441EC5"/>
    <w:rsid w:val="00450B5D"/>
    <w:rsid w:val="0045458D"/>
    <w:rsid w:val="00455B28"/>
    <w:rsid w:val="00455EE3"/>
    <w:rsid w:val="00461D64"/>
    <w:rsid w:val="0046634D"/>
    <w:rsid w:val="004708FF"/>
    <w:rsid w:val="00477F1C"/>
    <w:rsid w:val="00490AB5"/>
    <w:rsid w:val="004A159C"/>
    <w:rsid w:val="004B14AB"/>
    <w:rsid w:val="004B52A3"/>
    <w:rsid w:val="004C6326"/>
    <w:rsid w:val="004D4411"/>
    <w:rsid w:val="004F5BF5"/>
    <w:rsid w:val="00503248"/>
    <w:rsid w:val="00517ABC"/>
    <w:rsid w:val="005209EB"/>
    <w:rsid w:val="005260EA"/>
    <w:rsid w:val="00526B17"/>
    <w:rsid w:val="00537B4C"/>
    <w:rsid w:val="00544087"/>
    <w:rsid w:val="0054506A"/>
    <w:rsid w:val="005512E9"/>
    <w:rsid w:val="00574BFA"/>
    <w:rsid w:val="0058293C"/>
    <w:rsid w:val="00583444"/>
    <w:rsid w:val="00597FA4"/>
    <w:rsid w:val="005A5E3F"/>
    <w:rsid w:val="005B26DC"/>
    <w:rsid w:val="005B41F8"/>
    <w:rsid w:val="005B73C9"/>
    <w:rsid w:val="005C26E4"/>
    <w:rsid w:val="005D5F81"/>
    <w:rsid w:val="005E3EA2"/>
    <w:rsid w:val="005F3BC5"/>
    <w:rsid w:val="0060449A"/>
    <w:rsid w:val="00607F3A"/>
    <w:rsid w:val="006107FD"/>
    <w:rsid w:val="00625700"/>
    <w:rsid w:val="0064560A"/>
    <w:rsid w:val="00664C49"/>
    <w:rsid w:val="0066623A"/>
    <w:rsid w:val="006773C7"/>
    <w:rsid w:val="00682A13"/>
    <w:rsid w:val="00686618"/>
    <w:rsid w:val="00691ADD"/>
    <w:rsid w:val="006A02A4"/>
    <w:rsid w:val="006A6418"/>
    <w:rsid w:val="006B5D93"/>
    <w:rsid w:val="006B7737"/>
    <w:rsid w:val="006D68F4"/>
    <w:rsid w:val="006E4BA0"/>
    <w:rsid w:val="00700DA7"/>
    <w:rsid w:val="00705458"/>
    <w:rsid w:val="007148BB"/>
    <w:rsid w:val="00724E95"/>
    <w:rsid w:val="00737437"/>
    <w:rsid w:val="00744BA5"/>
    <w:rsid w:val="00747702"/>
    <w:rsid w:val="00750710"/>
    <w:rsid w:val="00761139"/>
    <w:rsid w:val="00761440"/>
    <w:rsid w:val="007764C2"/>
    <w:rsid w:val="0078464B"/>
    <w:rsid w:val="0079003B"/>
    <w:rsid w:val="00792DBF"/>
    <w:rsid w:val="007A00FE"/>
    <w:rsid w:val="007A25FD"/>
    <w:rsid w:val="007A445A"/>
    <w:rsid w:val="007B2EB2"/>
    <w:rsid w:val="007B36CF"/>
    <w:rsid w:val="007B4515"/>
    <w:rsid w:val="007C0734"/>
    <w:rsid w:val="007C335E"/>
    <w:rsid w:val="007C5465"/>
    <w:rsid w:val="007D1B4A"/>
    <w:rsid w:val="007D58B5"/>
    <w:rsid w:val="007E72F1"/>
    <w:rsid w:val="007F5150"/>
    <w:rsid w:val="00801CB1"/>
    <w:rsid w:val="008033F7"/>
    <w:rsid w:val="008138D7"/>
    <w:rsid w:val="00816EE5"/>
    <w:rsid w:val="008259DF"/>
    <w:rsid w:val="00835300"/>
    <w:rsid w:val="0084096F"/>
    <w:rsid w:val="00846DAF"/>
    <w:rsid w:val="008476B4"/>
    <w:rsid w:val="00871D1A"/>
    <w:rsid w:val="00871ED5"/>
    <w:rsid w:val="00881209"/>
    <w:rsid w:val="008871EF"/>
    <w:rsid w:val="008926E2"/>
    <w:rsid w:val="0089571E"/>
    <w:rsid w:val="00897043"/>
    <w:rsid w:val="00897E4A"/>
    <w:rsid w:val="008A2BB8"/>
    <w:rsid w:val="008A788F"/>
    <w:rsid w:val="008C29CA"/>
    <w:rsid w:val="008C64B4"/>
    <w:rsid w:val="008D2406"/>
    <w:rsid w:val="008D2ED1"/>
    <w:rsid w:val="008D2FBD"/>
    <w:rsid w:val="008E11C5"/>
    <w:rsid w:val="00900004"/>
    <w:rsid w:val="009152E1"/>
    <w:rsid w:val="00923A1D"/>
    <w:rsid w:val="00932A82"/>
    <w:rsid w:val="00941769"/>
    <w:rsid w:val="00945122"/>
    <w:rsid w:val="0096195A"/>
    <w:rsid w:val="00975164"/>
    <w:rsid w:val="00976762"/>
    <w:rsid w:val="00982DB4"/>
    <w:rsid w:val="009952E1"/>
    <w:rsid w:val="00996901"/>
    <w:rsid w:val="009B1430"/>
    <w:rsid w:val="009B292D"/>
    <w:rsid w:val="009B2AE3"/>
    <w:rsid w:val="009D1C74"/>
    <w:rsid w:val="009D1DC3"/>
    <w:rsid w:val="009D5957"/>
    <w:rsid w:val="009D6F32"/>
    <w:rsid w:val="009E788C"/>
    <w:rsid w:val="00A130F2"/>
    <w:rsid w:val="00A1647F"/>
    <w:rsid w:val="00A17C81"/>
    <w:rsid w:val="00A659B6"/>
    <w:rsid w:val="00A71F66"/>
    <w:rsid w:val="00A73DAB"/>
    <w:rsid w:val="00A76B1F"/>
    <w:rsid w:val="00A83CCA"/>
    <w:rsid w:val="00A85319"/>
    <w:rsid w:val="00A86D07"/>
    <w:rsid w:val="00AA2FF9"/>
    <w:rsid w:val="00AB5F69"/>
    <w:rsid w:val="00AC6CAA"/>
    <w:rsid w:val="00AC6E66"/>
    <w:rsid w:val="00AC7001"/>
    <w:rsid w:val="00AE58B2"/>
    <w:rsid w:val="00AF34D4"/>
    <w:rsid w:val="00AF427B"/>
    <w:rsid w:val="00AF5EC7"/>
    <w:rsid w:val="00B0009A"/>
    <w:rsid w:val="00B0425D"/>
    <w:rsid w:val="00B05846"/>
    <w:rsid w:val="00B05CA4"/>
    <w:rsid w:val="00B14A96"/>
    <w:rsid w:val="00B155CD"/>
    <w:rsid w:val="00B17C9D"/>
    <w:rsid w:val="00B20588"/>
    <w:rsid w:val="00B22B3C"/>
    <w:rsid w:val="00B305E1"/>
    <w:rsid w:val="00B356A4"/>
    <w:rsid w:val="00B44747"/>
    <w:rsid w:val="00B55B13"/>
    <w:rsid w:val="00B74474"/>
    <w:rsid w:val="00B74A67"/>
    <w:rsid w:val="00B8061A"/>
    <w:rsid w:val="00B918D6"/>
    <w:rsid w:val="00BB1640"/>
    <w:rsid w:val="00BC05BA"/>
    <w:rsid w:val="00BD6EBB"/>
    <w:rsid w:val="00BD7A45"/>
    <w:rsid w:val="00BE42AD"/>
    <w:rsid w:val="00BE5B72"/>
    <w:rsid w:val="00C03A70"/>
    <w:rsid w:val="00C41668"/>
    <w:rsid w:val="00C4173B"/>
    <w:rsid w:val="00C62565"/>
    <w:rsid w:val="00C7731C"/>
    <w:rsid w:val="00C87660"/>
    <w:rsid w:val="00C90EE0"/>
    <w:rsid w:val="00C925C7"/>
    <w:rsid w:val="00CB61B5"/>
    <w:rsid w:val="00CD5C58"/>
    <w:rsid w:val="00CF4428"/>
    <w:rsid w:val="00CF4930"/>
    <w:rsid w:val="00D01570"/>
    <w:rsid w:val="00D06043"/>
    <w:rsid w:val="00D15130"/>
    <w:rsid w:val="00D1526B"/>
    <w:rsid w:val="00D3506E"/>
    <w:rsid w:val="00D44F60"/>
    <w:rsid w:val="00D54EB9"/>
    <w:rsid w:val="00D672BA"/>
    <w:rsid w:val="00D7488C"/>
    <w:rsid w:val="00D96B14"/>
    <w:rsid w:val="00DB04FC"/>
    <w:rsid w:val="00DD17DB"/>
    <w:rsid w:val="00DD4F32"/>
    <w:rsid w:val="00DE7918"/>
    <w:rsid w:val="00E00DD9"/>
    <w:rsid w:val="00E13E9F"/>
    <w:rsid w:val="00E16A25"/>
    <w:rsid w:val="00E32D79"/>
    <w:rsid w:val="00E411FF"/>
    <w:rsid w:val="00E4283F"/>
    <w:rsid w:val="00E80B17"/>
    <w:rsid w:val="00E87A53"/>
    <w:rsid w:val="00E9060E"/>
    <w:rsid w:val="00EA299D"/>
    <w:rsid w:val="00EA7E04"/>
    <w:rsid w:val="00EB122A"/>
    <w:rsid w:val="00ED76D6"/>
    <w:rsid w:val="00EE16F4"/>
    <w:rsid w:val="00EF4A38"/>
    <w:rsid w:val="00F13F6D"/>
    <w:rsid w:val="00F3134E"/>
    <w:rsid w:val="00F41D1A"/>
    <w:rsid w:val="00F41EF7"/>
    <w:rsid w:val="00F561EA"/>
    <w:rsid w:val="00F56EB2"/>
    <w:rsid w:val="00F6752D"/>
    <w:rsid w:val="00F73943"/>
    <w:rsid w:val="00F800EC"/>
    <w:rsid w:val="00F81ABD"/>
    <w:rsid w:val="00FA2BD1"/>
    <w:rsid w:val="00FC4B52"/>
    <w:rsid w:val="00FC5309"/>
    <w:rsid w:val="00FD0C96"/>
    <w:rsid w:val="00FD3939"/>
    <w:rsid w:val="00FE11B5"/>
    <w:rsid w:val="00FE4C24"/>
    <w:rsid w:val="00FF6BCD"/>
    <w:rsid w:val="00FF6E7D"/>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6E17-DAA2-445E-8CE9-7FB9AF912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101</cp:revision>
  <dcterms:created xsi:type="dcterms:W3CDTF">2018-06-26T19:05:00Z</dcterms:created>
  <dcterms:modified xsi:type="dcterms:W3CDTF">2018-09-24T17:14:00Z</dcterms:modified>
</cp:coreProperties>
</file>