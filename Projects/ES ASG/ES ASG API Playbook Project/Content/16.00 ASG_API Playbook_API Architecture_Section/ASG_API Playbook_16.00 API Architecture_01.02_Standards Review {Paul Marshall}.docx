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02AAB3CA" w:rsidR="00741E73" w:rsidRDefault="00741E73" w:rsidP="00E45F3D">
      <w:pPr>
        <w:pStyle w:val="Heading1"/>
      </w:pPr>
      <w:bookmarkStart w:id="0" w:name="_Toc517560684"/>
      <w:r>
        <w:t xml:space="preserve">API </w:t>
      </w:r>
      <w:bookmarkEnd w:id="0"/>
      <w:r w:rsidR="00242156">
        <w:t>Architecture</w:t>
      </w:r>
    </w:p>
    <w:p w14:paraId="5792F3FE" w14:textId="2DA1E308" w:rsidR="008F3E4C" w:rsidRPr="00242156" w:rsidRDefault="00242156" w:rsidP="00242156">
      <w:pPr>
        <w:rPr>
          <w:rFonts w:asciiTheme="majorHAnsi" w:eastAsiaTheme="majorEastAsia" w:hAnsiTheme="majorHAnsi" w:cstheme="majorBidi"/>
          <w:color w:val="2F5496" w:themeColor="accent1" w:themeShade="BF"/>
          <w:sz w:val="26"/>
          <w:szCs w:val="26"/>
        </w:rPr>
      </w:pPr>
      <w:r w:rsidRPr="00242156">
        <w:rPr>
          <w:rFonts w:asciiTheme="majorHAnsi" w:eastAsiaTheme="majorEastAsia" w:hAnsiTheme="majorHAnsi" w:cstheme="majorBidi"/>
          <w:color w:val="2F5496" w:themeColor="accent1" w:themeShade="BF"/>
          <w:sz w:val="26"/>
          <w:szCs w:val="26"/>
        </w:rPr>
        <w:t xml:space="preserve">Logical API </w:t>
      </w:r>
      <w:r>
        <w:rPr>
          <w:rFonts w:asciiTheme="majorHAnsi" w:eastAsiaTheme="majorEastAsia" w:hAnsiTheme="majorHAnsi" w:cstheme="majorBidi"/>
          <w:color w:val="2F5496" w:themeColor="accent1" w:themeShade="BF"/>
          <w:sz w:val="26"/>
          <w:szCs w:val="26"/>
        </w:rPr>
        <w:t xml:space="preserve">Platform </w:t>
      </w:r>
      <w:r w:rsidRPr="00242156">
        <w:rPr>
          <w:rFonts w:asciiTheme="majorHAnsi" w:eastAsiaTheme="majorEastAsia" w:hAnsiTheme="majorHAnsi" w:cstheme="majorBidi"/>
          <w:color w:val="2F5496" w:themeColor="accent1" w:themeShade="BF"/>
          <w:sz w:val="26"/>
          <w:szCs w:val="26"/>
        </w:rPr>
        <w:t>Architecture</w:t>
      </w:r>
    </w:p>
    <w:p w14:paraId="7C4F1F3A" w14:textId="306DEA8C" w:rsidR="00242156" w:rsidRDefault="00242156" w:rsidP="004D6D31">
      <w:pPr>
        <w:rPr>
          <w:rFonts w:asciiTheme="majorHAnsi" w:hAnsiTheme="majorHAnsi" w:cstheme="majorHAnsi"/>
          <w:color w:val="000000"/>
          <w:sz w:val="18"/>
          <w:szCs w:val="16"/>
        </w:rPr>
      </w:pPr>
      <w:r>
        <w:rPr>
          <w:rFonts w:asciiTheme="majorHAnsi" w:hAnsiTheme="majorHAnsi" w:cstheme="majorHAnsi"/>
          <w:color w:val="000000"/>
          <w:sz w:val="18"/>
          <w:szCs w:val="16"/>
        </w:rPr>
        <w:t>API Platforms consist of core logical components that are common across most of the API Management solutions:</w:t>
      </w:r>
    </w:p>
    <w:p w14:paraId="03CBC997" w14:textId="2C5AFDD5" w:rsidR="00242156" w:rsidRPr="00713D94"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Gateway</w:t>
      </w:r>
    </w:p>
    <w:p w14:paraId="39C8AC45" w14:textId="43EC206B" w:rsidR="00242156" w:rsidRPr="00713D94"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Portal</w:t>
      </w:r>
    </w:p>
    <w:p w14:paraId="54A49345" w14:textId="78DBC004" w:rsidR="00242156" w:rsidRDefault="00242156" w:rsidP="00242156">
      <w:pPr>
        <w:pStyle w:val="ListParagraph"/>
        <w:numPr>
          <w:ilvl w:val="0"/>
          <w:numId w:val="33"/>
        </w:numPr>
        <w:rPr>
          <w:rFonts w:asciiTheme="majorHAnsi" w:hAnsiTheme="majorHAnsi" w:cstheme="majorHAnsi"/>
          <w:b/>
          <w:color w:val="000000"/>
          <w:sz w:val="18"/>
          <w:szCs w:val="16"/>
        </w:rPr>
      </w:pPr>
      <w:r w:rsidRPr="00713D94">
        <w:rPr>
          <w:rFonts w:asciiTheme="majorHAnsi" w:hAnsiTheme="majorHAnsi" w:cstheme="majorHAnsi"/>
          <w:b/>
          <w:color w:val="000000"/>
          <w:sz w:val="18"/>
          <w:szCs w:val="16"/>
        </w:rPr>
        <w:t>API Management</w:t>
      </w:r>
    </w:p>
    <w:p w14:paraId="2162437B" w14:textId="639199A4" w:rsidR="00713D94" w:rsidRDefault="00713D94" w:rsidP="00713D94">
      <w:pPr>
        <w:jc w:val="center"/>
        <w:rPr>
          <w:rFonts w:asciiTheme="majorHAnsi" w:hAnsiTheme="majorHAnsi" w:cstheme="majorHAnsi"/>
          <w:b/>
          <w:color w:val="000000"/>
          <w:sz w:val="18"/>
          <w:szCs w:val="16"/>
        </w:rPr>
      </w:pPr>
      <w:r>
        <w:rPr>
          <w:noProof/>
        </w:rPr>
        <w:drawing>
          <wp:inline distT="0" distB="0" distL="0" distR="0" wp14:anchorId="0A0BB815" wp14:editId="12498B9C">
            <wp:extent cx="4338735" cy="3836258"/>
            <wp:effectExtent l="0" t="0" r="5080" b="0"/>
            <wp:docPr id="7" name="Picture 7" descr="Image result for api management and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pi management and gatew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68" cy="3848224"/>
                    </a:xfrm>
                    <a:prstGeom prst="rect">
                      <a:avLst/>
                    </a:prstGeom>
                    <a:noFill/>
                    <a:ln>
                      <a:noFill/>
                    </a:ln>
                  </pic:spPr>
                </pic:pic>
              </a:graphicData>
            </a:graphic>
          </wp:inline>
        </w:drawing>
      </w:r>
    </w:p>
    <w:p w14:paraId="63C00F74" w14:textId="77777777" w:rsidR="0061215A" w:rsidRPr="00713D94" w:rsidRDefault="0061215A" w:rsidP="00713D94">
      <w:pPr>
        <w:jc w:val="center"/>
        <w:rPr>
          <w:rFonts w:asciiTheme="majorHAnsi" w:hAnsiTheme="majorHAnsi" w:cstheme="majorHAnsi"/>
          <w:b/>
          <w:color w:val="000000"/>
          <w:sz w:val="18"/>
          <w:szCs w:val="16"/>
        </w:rPr>
      </w:pPr>
    </w:p>
    <w:p w14:paraId="26A93B32" w14:textId="6A8B2E8D" w:rsidR="00713D94" w:rsidRPr="00713D94" w:rsidRDefault="00713D94" w:rsidP="00713D94">
      <w:pPr>
        <w:pStyle w:val="Heading4"/>
      </w:pPr>
      <w:r>
        <w:t>API Gateway</w:t>
      </w:r>
    </w:p>
    <w:p w14:paraId="38BDE3E9" w14:textId="50E1A3DD" w:rsidR="00242156" w:rsidRPr="00242156" w:rsidRDefault="00242156"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242156">
        <w:rPr>
          <w:rFonts w:asciiTheme="majorHAnsi" w:eastAsiaTheme="minorHAnsi" w:hAnsiTheme="majorHAnsi" w:cstheme="majorHAnsi"/>
          <w:color w:val="000000"/>
          <w:sz w:val="18"/>
          <w:szCs w:val="16"/>
        </w:rPr>
        <w:t xml:space="preserve">An API Gateway is used to protect the published APIs. </w:t>
      </w:r>
      <w:r>
        <w:rPr>
          <w:rFonts w:asciiTheme="majorHAnsi" w:eastAsiaTheme="minorHAnsi" w:hAnsiTheme="majorHAnsi" w:cstheme="majorHAnsi"/>
          <w:color w:val="000000"/>
          <w:sz w:val="18"/>
          <w:szCs w:val="16"/>
        </w:rPr>
        <w:t xml:space="preserve"> </w:t>
      </w:r>
      <w:r w:rsidRPr="00242156">
        <w:rPr>
          <w:rFonts w:asciiTheme="majorHAnsi" w:eastAsiaTheme="minorHAnsi" w:hAnsiTheme="majorHAnsi" w:cstheme="majorHAnsi"/>
          <w:color w:val="000000"/>
          <w:sz w:val="18"/>
          <w:szCs w:val="16"/>
        </w:rPr>
        <w:t>Any time an API is created and becomes publicly available, there are two issues that need to be addressed:</w:t>
      </w:r>
    </w:p>
    <w:p w14:paraId="67DD33B0" w14:textId="506EB1FE" w:rsidR="00242156"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242156">
        <w:rPr>
          <w:rFonts w:asciiTheme="majorHAnsi" w:hAnsiTheme="majorHAnsi" w:cstheme="majorHAnsi"/>
          <w:b/>
          <w:color w:val="000000"/>
          <w:sz w:val="18"/>
          <w:szCs w:val="16"/>
        </w:rPr>
        <w:t>Security</w:t>
      </w:r>
      <w:r>
        <w:rPr>
          <w:rFonts w:asciiTheme="majorHAnsi" w:hAnsiTheme="majorHAnsi" w:cstheme="majorHAnsi"/>
          <w:color w:val="000000"/>
          <w:sz w:val="18"/>
          <w:szCs w:val="16"/>
        </w:rPr>
        <w:t xml:space="preserve">:  </w:t>
      </w:r>
      <w:r w:rsidRPr="00242156">
        <w:rPr>
          <w:rFonts w:asciiTheme="majorHAnsi" w:hAnsiTheme="majorHAnsi" w:cstheme="majorHAnsi"/>
          <w:color w:val="000000"/>
          <w:sz w:val="18"/>
          <w:szCs w:val="16"/>
        </w:rPr>
        <w:t xml:space="preserve">there are </w:t>
      </w:r>
      <w:r>
        <w:rPr>
          <w:rFonts w:asciiTheme="majorHAnsi" w:hAnsiTheme="majorHAnsi" w:cstheme="majorHAnsi"/>
          <w:color w:val="000000"/>
          <w:sz w:val="18"/>
          <w:szCs w:val="16"/>
        </w:rPr>
        <w:t xml:space="preserve">many </w:t>
      </w:r>
      <w:r w:rsidRPr="00242156">
        <w:rPr>
          <w:rFonts w:asciiTheme="majorHAnsi" w:hAnsiTheme="majorHAnsi" w:cstheme="majorHAnsi"/>
          <w:color w:val="000000"/>
          <w:sz w:val="18"/>
          <w:szCs w:val="16"/>
        </w:rPr>
        <w:t xml:space="preserve">malicious </w:t>
      </w:r>
      <w:r>
        <w:rPr>
          <w:rFonts w:asciiTheme="majorHAnsi" w:hAnsiTheme="majorHAnsi" w:cstheme="majorHAnsi"/>
          <w:color w:val="000000"/>
          <w:sz w:val="18"/>
          <w:szCs w:val="16"/>
        </w:rPr>
        <w:t xml:space="preserve">attacks that could </w:t>
      </w:r>
      <w:r w:rsidRPr="00242156">
        <w:rPr>
          <w:rFonts w:asciiTheme="majorHAnsi" w:hAnsiTheme="majorHAnsi" w:cstheme="majorHAnsi"/>
          <w:color w:val="000000"/>
          <w:sz w:val="18"/>
          <w:szCs w:val="16"/>
        </w:rPr>
        <w:t xml:space="preserve">potentially </w:t>
      </w:r>
      <w:r>
        <w:rPr>
          <w:rFonts w:asciiTheme="majorHAnsi" w:hAnsiTheme="majorHAnsi" w:cstheme="majorHAnsi"/>
          <w:color w:val="000000"/>
          <w:sz w:val="18"/>
          <w:szCs w:val="16"/>
        </w:rPr>
        <w:t>take place</w:t>
      </w:r>
      <w:r w:rsidRPr="00242156">
        <w:rPr>
          <w:rFonts w:asciiTheme="majorHAnsi" w:hAnsiTheme="majorHAnsi" w:cstheme="majorHAnsi"/>
          <w:color w:val="000000"/>
          <w:sz w:val="18"/>
          <w:szCs w:val="16"/>
        </w:rPr>
        <w:t xml:space="preserve"> </w:t>
      </w:r>
      <w:r>
        <w:rPr>
          <w:rFonts w:asciiTheme="majorHAnsi" w:hAnsiTheme="majorHAnsi" w:cstheme="majorHAnsi"/>
          <w:color w:val="000000"/>
          <w:sz w:val="18"/>
          <w:szCs w:val="16"/>
        </w:rPr>
        <w:t>via the published</w:t>
      </w:r>
      <w:r w:rsidRPr="00242156">
        <w:rPr>
          <w:rFonts w:asciiTheme="majorHAnsi" w:hAnsiTheme="majorHAnsi" w:cstheme="majorHAnsi"/>
          <w:color w:val="000000"/>
          <w:sz w:val="18"/>
          <w:szCs w:val="16"/>
        </w:rPr>
        <w:t xml:space="preserve"> API to get into </w:t>
      </w:r>
      <w:r>
        <w:rPr>
          <w:rFonts w:asciiTheme="majorHAnsi" w:hAnsiTheme="majorHAnsi" w:cstheme="majorHAnsi"/>
          <w:color w:val="000000"/>
          <w:sz w:val="18"/>
          <w:szCs w:val="16"/>
        </w:rPr>
        <w:t>the backend</w:t>
      </w:r>
      <w:r w:rsidRPr="00242156">
        <w:rPr>
          <w:rFonts w:asciiTheme="majorHAnsi" w:hAnsiTheme="majorHAnsi" w:cstheme="majorHAnsi"/>
          <w:color w:val="000000"/>
          <w:sz w:val="18"/>
          <w:szCs w:val="16"/>
        </w:rPr>
        <w:t xml:space="preserve"> </w:t>
      </w:r>
      <w:r>
        <w:rPr>
          <w:rFonts w:asciiTheme="majorHAnsi" w:hAnsiTheme="majorHAnsi" w:cstheme="majorHAnsi"/>
          <w:color w:val="000000"/>
          <w:sz w:val="18"/>
          <w:szCs w:val="16"/>
        </w:rPr>
        <w:t>VA</w:t>
      </w:r>
      <w:r w:rsidRPr="00242156">
        <w:rPr>
          <w:rFonts w:asciiTheme="majorHAnsi" w:hAnsiTheme="majorHAnsi" w:cstheme="majorHAnsi"/>
          <w:color w:val="000000"/>
          <w:sz w:val="18"/>
          <w:szCs w:val="16"/>
        </w:rPr>
        <w:t xml:space="preserve"> systems. To avoid this, </w:t>
      </w:r>
      <w:r>
        <w:rPr>
          <w:rFonts w:asciiTheme="majorHAnsi" w:hAnsiTheme="majorHAnsi" w:cstheme="majorHAnsi"/>
          <w:color w:val="000000"/>
          <w:sz w:val="18"/>
          <w:szCs w:val="16"/>
        </w:rPr>
        <w:t>there is a</w:t>
      </w:r>
      <w:r w:rsidRPr="00242156">
        <w:rPr>
          <w:rFonts w:asciiTheme="majorHAnsi" w:hAnsiTheme="majorHAnsi" w:cstheme="majorHAnsi"/>
          <w:color w:val="000000"/>
          <w:sz w:val="18"/>
          <w:szCs w:val="16"/>
        </w:rPr>
        <w:t xml:space="preserve"> need to limit access to the API and authenticate its users.</w:t>
      </w:r>
    </w:p>
    <w:p w14:paraId="41AF443A" w14:textId="77777777" w:rsidR="00713D94" w:rsidRPr="00242156" w:rsidRDefault="00713D94" w:rsidP="00713D94">
      <w:pPr>
        <w:pStyle w:val="ListParagraph"/>
        <w:spacing w:after="360" w:line="240" w:lineRule="auto"/>
        <w:rPr>
          <w:rFonts w:asciiTheme="majorHAnsi" w:hAnsiTheme="majorHAnsi" w:cstheme="majorHAnsi"/>
          <w:color w:val="000000"/>
          <w:sz w:val="18"/>
          <w:szCs w:val="16"/>
        </w:rPr>
      </w:pPr>
    </w:p>
    <w:p w14:paraId="2C14E32C" w14:textId="4D20B4F8" w:rsidR="00242156" w:rsidRDefault="00242156" w:rsidP="00713D94">
      <w:pPr>
        <w:pStyle w:val="ListParagraph"/>
        <w:numPr>
          <w:ilvl w:val="0"/>
          <w:numId w:val="33"/>
        </w:numPr>
        <w:spacing w:after="240" w:line="240" w:lineRule="auto"/>
        <w:rPr>
          <w:rFonts w:ascii="Arial" w:hAnsi="Arial" w:cs="Arial"/>
          <w:color w:val="323031"/>
          <w:sz w:val="23"/>
          <w:szCs w:val="23"/>
        </w:rPr>
      </w:pPr>
      <w:r w:rsidRPr="0095743A">
        <w:rPr>
          <w:rFonts w:asciiTheme="majorHAnsi" w:hAnsiTheme="majorHAnsi" w:cstheme="majorHAnsi"/>
          <w:b/>
          <w:color w:val="000000"/>
          <w:sz w:val="18"/>
          <w:szCs w:val="16"/>
        </w:rPr>
        <w:t>Performance</w:t>
      </w:r>
      <w:r w:rsidRPr="00242156">
        <w:rPr>
          <w:rFonts w:asciiTheme="majorHAnsi" w:hAnsiTheme="majorHAnsi" w:cstheme="majorHAnsi"/>
          <w:color w:val="000000"/>
          <w:sz w:val="18"/>
          <w:szCs w:val="16"/>
        </w:rPr>
        <w:t xml:space="preserve">: </w:t>
      </w:r>
      <w:r w:rsidR="0095743A">
        <w:rPr>
          <w:rFonts w:asciiTheme="majorHAnsi" w:hAnsiTheme="majorHAnsi" w:cstheme="majorHAnsi"/>
          <w:color w:val="000000"/>
          <w:sz w:val="18"/>
          <w:szCs w:val="16"/>
        </w:rPr>
        <w:t xml:space="preserve"> it is critical </w:t>
      </w:r>
      <w:r w:rsidRPr="00242156">
        <w:rPr>
          <w:rFonts w:asciiTheme="majorHAnsi" w:hAnsiTheme="majorHAnsi" w:cstheme="majorHAnsi"/>
          <w:color w:val="000000"/>
          <w:sz w:val="18"/>
          <w:szCs w:val="16"/>
        </w:rPr>
        <w:t xml:space="preserve">to control how many people have access to an API in order to ensure optimal function. </w:t>
      </w:r>
      <w:r w:rsidR="0095743A">
        <w:rPr>
          <w:rFonts w:asciiTheme="majorHAnsi" w:hAnsiTheme="majorHAnsi" w:cstheme="majorHAnsi"/>
          <w:color w:val="000000"/>
          <w:sz w:val="18"/>
          <w:szCs w:val="16"/>
        </w:rPr>
        <w:t xml:space="preserve"> </w:t>
      </w:r>
      <w:r w:rsidRPr="00242156">
        <w:rPr>
          <w:rFonts w:asciiTheme="majorHAnsi" w:hAnsiTheme="majorHAnsi" w:cstheme="majorHAnsi"/>
          <w:color w:val="000000"/>
          <w:sz w:val="18"/>
          <w:szCs w:val="16"/>
        </w:rPr>
        <w:t xml:space="preserve">APIs can’t handle an unlimited number of calls, </w:t>
      </w:r>
      <w:r w:rsidR="0095743A">
        <w:rPr>
          <w:rFonts w:asciiTheme="majorHAnsi" w:hAnsiTheme="majorHAnsi" w:cstheme="majorHAnsi"/>
          <w:color w:val="000000"/>
          <w:sz w:val="18"/>
          <w:szCs w:val="16"/>
        </w:rPr>
        <w:t>so throttling or rate limiting the API access becomes important</w:t>
      </w:r>
      <w:r>
        <w:rPr>
          <w:rFonts w:ascii="Arial" w:hAnsi="Arial" w:cs="Arial"/>
          <w:color w:val="323031"/>
          <w:sz w:val="23"/>
          <w:szCs w:val="23"/>
        </w:rPr>
        <w:t>.</w:t>
      </w:r>
    </w:p>
    <w:p w14:paraId="0BB9CAA7" w14:textId="77777777" w:rsidR="00713D94" w:rsidRDefault="0095743A"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95743A">
        <w:rPr>
          <w:rFonts w:asciiTheme="majorHAnsi" w:eastAsiaTheme="minorHAnsi" w:hAnsiTheme="majorHAnsi" w:cstheme="majorHAnsi"/>
          <w:color w:val="000000"/>
          <w:sz w:val="18"/>
          <w:szCs w:val="16"/>
        </w:rPr>
        <w:t xml:space="preserve">An API platform with the </w:t>
      </w:r>
      <w:r w:rsidR="00242156" w:rsidRPr="0095743A">
        <w:rPr>
          <w:rFonts w:asciiTheme="majorHAnsi" w:eastAsiaTheme="minorHAnsi" w:hAnsiTheme="majorHAnsi" w:cstheme="majorHAnsi"/>
          <w:color w:val="000000"/>
          <w:sz w:val="18"/>
          <w:szCs w:val="16"/>
        </w:rPr>
        <w:t>API Gateway</w:t>
      </w:r>
      <w:r w:rsidRPr="0095743A">
        <w:rPr>
          <w:rFonts w:asciiTheme="majorHAnsi" w:eastAsiaTheme="minorHAnsi" w:hAnsiTheme="majorHAnsi" w:cstheme="majorHAnsi"/>
          <w:color w:val="000000"/>
          <w:sz w:val="18"/>
          <w:szCs w:val="16"/>
        </w:rPr>
        <w:t xml:space="preserve"> in place</w:t>
      </w:r>
      <w:r w:rsidR="00242156" w:rsidRPr="0095743A">
        <w:rPr>
          <w:rFonts w:asciiTheme="majorHAnsi" w:eastAsiaTheme="minorHAnsi" w:hAnsiTheme="majorHAnsi" w:cstheme="majorHAnsi"/>
          <w:color w:val="000000"/>
          <w:sz w:val="18"/>
          <w:szCs w:val="16"/>
        </w:rPr>
        <w:t xml:space="preserve"> solve</w:t>
      </w:r>
      <w:r w:rsidRPr="0095743A">
        <w:rPr>
          <w:rFonts w:asciiTheme="majorHAnsi" w:eastAsiaTheme="minorHAnsi" w:hAnsiTheme="majorHAnsi" w:cstheme="majorHAnsi"/>
          <w:color w:val="000000"/>
          <w:sz w:val="18"/>
          <w:szCs w:val="16"/>
        </w:rPr>
        <w:t>s</w:t>
      </w:r>
      <w:r w:rsidR="00242156" w:rsidRPr="0095743A">
        <w:rPr>
          <w:rFonts w:asciiTheme="majorHAnsi" w:eastAsiaTheme="minorHAnsi" w:hAnsiTheme="majorHAnsi" w:cstheme="majorHAnsi"/>
          <w:color w:val="000000"/>
          <w:sz w:val="18"/>
          <w:szCs w:val="16"/>
        </w:rPr>
        <w:t xml:space="preserve"> these problems by </w:t>
      </w:r>
      <w:r w:rsidRPr="0095743A">
        <w:rPr>
          <w:rFonts w:asciiTheme="majorHAnsi" w:eastAsiaTheme="minorHAnsi" w:hAnsiTheme="majorHAnsi" w:cstheme="majorHAnsi"/>
          <w:color w:val="000000"/>
          <w:sz w:val="18"/>
          <w:szCs w:val="16"/>
        </w:rPr>
        <w:t>enabling</w:t>
      </w:r>
      <w:r w:rsidR="00242156" w:rsidRPr="0095743A">
        <w:rPr>
          <w:rFonts w:asciiTheme="majorHAnsi" w:eastAsiaTheme="minorHAnsi" w:hAnsiTheme="majorHAnsi" w:cstheme="majorHAnsi"/>
          <w:color w:val="000000"/>
          <w:sz w:val="18"/>
          <w:szCs w:val="16"/>
        </w:rPr>
        <w:t xml:space="preserve"> industry</w:t>
      </w:r>
      <w:r w:rsidRPr="0095743A">
        <w:rPr>
          <w:rFonts w:asciiTheme="majorHAnsi" w:eastAsiaTheme="minorHAnsi" w:hAnsiTheme="majorHAnsi" w:cstheme="majorHAnsi"/>
          <w:color w:val="000000"/>
          <w:sz w:val="18"/>
          <w:szCs w:val="16"/>
        </w:rPr>
        <w:t>-</w:t>
      </w:r>
      <w:r w:rsidR="00242156" w:rsidRPr="0095743A">
        <w:rPr>
          <w:rFonts w:asciiTheme="majorHAnsi" w:eastAsiaTheme="minorHAnsi" w:hAnsiTheme="majorHAnsi" w:cstheme="majorHAnsi"/>
          <w:color w:val="000000"/>
          <w:sz w:val="18"/>
          <w:szCs w:val="16"/>
        </w:rPr>
        <w:t>standard encryption and authentications</w:t>
      </w:r>
      <w:r w:rsidRPr="0095743A">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 xml:space="preserve">giving API developers a way to let </w:t>
      </w:r>
      <w:r w:rsidRPr="0095743A">
        <w:rPr>
          <w:rFonts w:asciiTheme="majorHAnsi" w:eastAsiaTheme="minorHAnsi" w:hAnsiTheme="majorHAnsi" w:cstheme="majorHAnsi"/>
          <w:color w:val="000000"/>
          <w:sz w:val="18"/>
          <w:szCs w:val="16"/>
        </w:rPr>
        <w:t>the outside API consumers</w:t>
      </w:r>
      <w:r w:rsidR="00242156" w:rsidRPr="0095743A">
        <w:rPr>
          <w:rFonts w:asciiTheme="majorHAnsi" w:eastAsiaTheme="minorHAnsi" w:hAnsiTheme="majorHAnsi" w:cstheme="majorHAnsi"/>
          <w:color w:val="000000"/>
          <w:sz w:val="18"/>
          <w:szCs w:val="16"/>
        </w:rPr>
        <w:t xml:space="preserve"> in and direct them to the right place. </w:t>
      </w:r>
      <w:r w:rsidRPr="0095743A">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 xml:space="preserve">Gateways point to the backend APIs and services that </w:t>
      </w:r>
      <w:r w:rsidRPr="0095743A">
        <w:rPr>
          <w:rFonts w:asciiTheme="majorHAnsi" w:eastAsiaTheme="minorHAnsi" w:hAnsiTheme="majorHAnsi" w:cstheme="majorHAnsi"/>
          <w:color w:val="000000"/>
          <w:sz w:val="18"/>
          <w:szCs w:val="16"/>
        </w:rPr>
        <w:t>are</w:t>
      </w:r>
      <w:r w:rsidR="00242156" w:rsidRPr="0095743A">
        <w:rPr>
          <w:rFonts w:asciiTheme="majorHAnsi" w:eastAsiaTheme="minorHAnsi" w:hAnsiTheme="majorHAnsi" w:cstheme="majorHAnsi"/>
          <w:color w:val="000000"/>
          <w:sz w:val="18"/>
          <w:szCs w:val="16"/>
        </w:rPr>
        <w:t xml:space="preserve"> define</w:t>
      </w:r>
      <w:r w:rsidRPr="0095743A">
        <w:rPr>
          <w:rFonts w:asciiTheme="majorHAnsi" w:eastAsiaTheme="minorHAnsi" w:hAnsiTheme="majorHAnsi" w:cstheme="majorHAnsi"/>
          <w:color w:val="000000"/>
          <w:sz w:val="18"/>
          <w:szCs w:val="16"/>
        </w:rPr>
        <w:t xml:space="preserve">d.  Gateways </w:t>
      </w:r>
      <w:r w:rsidR="00242156" w:rsidRPr="0095743A">
        <w:rPr>
          <w:rFonts w:asciiTheme="majorHAnsi" w:eastAsiaTheme="minorHAnsi" w:hAnsiTheme="majorHAnsi" w:cstheme="majorHAnsi"/>
          <w:color w:val="000000"/>
          <w:sz w:val="18"/>
          <w:szCs w:val="16"/>
        </w:rPr>
        <w:t xml:space="preserve">abstract </w:t>
      </w:r>
      <w:r w:rsidRPr="0095743A">
        <w:rPr>
          <w:rFonts w:asciiTheme="majorHAnsi" w:eastAsiaTheme="minorHAnsi" w:hAnsiTheme="majorHAnsi" w:cstheme="majorHAnsi"/>
          <w:color w:val="000000"/>
          <w:sz w:val="18"/>
          <w:szCs w:val="16"/>
        </w:rPr>
        <w:t>these services</w:t>
      </w:r>
      <w:r w:rsidR="00242156" w:rsidRPr="0095743A">
        <w:rPr>
          <w:rFonts w:asciiTheme="majorHAnsi" w:eastAsiaTheme="minorHAnsi" w:hAnsiTheme="majorHAnsi" w:cstheme="majorHAnsi"/>
          <w:color w:val="000000"/>
          <w:sz w:val="18"/>
          <w:szCs w:val="16"/>
        </w:rPr>
        <w:t xml:space="preserve"> into a layer that </w:t>
      </w:r>
      <w:r w:rsidRPr="0095743A">
        <w:rPr>
          <w:rFonts w:asciiTheme="majorHAnsi" w:eastAsiaTheme="minorHAnsi" w:hAnsiTheme="majorHAnsi" w:cstheme="majorHAnsi"/>
          <w:color w:val="000000"/>
          <w:sz w:val="18"/>
          <w:szCs w:val="16"/>
        </w:rPr>
        <w:t>the</w:t>
      </w:r>
      <w:r w:rsidR="00242156" w:rsidRPr="0095743A">
        <w:rPr>
          <w:rFonts w:asciiTheme="majorHAnsi" w:eastAsiaTheme="minorHAnsi" w:hAnsiTheme="majorHAnsi" w:cstheme="majorHAnsi"/>
          <w:color w:val="000000"/>
          <w:sz w:val="18"/>
          <w:szCs w:val="16"/>
        </w:rPr>
        <w:t xml:space="preserve"> API management solution can manage. </w:t>
      </w:r>
      <w:r>
        <w:rPr>
          <w:rFonts w:asciiTheme="majorHAnsi" w:eastAsiaTheme="minorHAnsi" w:hAnsiTheme="majorHAnsi" w:cstheme="majorHAnsi"/>
          <w:color w:val="000000"/>
          <w:sz w:val="18"/>
          <w:szCs w:val="16"/>
        </w:rPr>
        <w:t xml:space="preserve"> </w:t>
      </w:r>
      <w:r w:rsidR="00242156" w:rsidRPr="0095743A">
        <w:rPr>
          <w:rFonts w:asciiTheme="majorHAnsi" w:eastAsiaTheme="minorHAnsi" w:hAnsiTheme="majorHAnsi" w:cstheme="majorHAnsi"/>
          <w:color w:val="000000"/>
          <w:sz w:val="18"/>
          <w:szCs w:val="16"/>
        </w:rPr>
        <w:t>API Gateways are designed and optimized to host an API or to open a connection to an API deployed to another runtime</w:t>
      </w:r>
      <w:r>
        <w:rPr>
          <w:rFonts w:asciiTheme="majorHAnsi" w:eastAsiaTheme="minorHAnsi" w:hAnsiTheme="majorHAnsi" w:cstheme="majorHAnsi"/>
          <w:color w:val="000000"/>
          <w:sz w:val="18"/>
          <w:szCs w:val="16"/>
        </w:rPr>
        <w:t xml:space="preserve"> via an API Gateway-deployed API proxy service</w:t>
      </w:r>
      <w:r w:rsidR="00242156" w:rsidRPr="0095743A">
        <w:rPr>
          <w:rFonts w:asciiTheme="majorHAnsi" w:eastAsiaTheme="minorHAnsi" w:hAnsiTheme="majorHAnsi" w:cstheme="majorHAnsi"/>
          <w:color w:val="000000"/>
          <w:sz w:val="18"/>
          <w:szCs w:val="16"/>
        </w:rPr>
        <w:t xml:space="preserve">. </w:t>
      </w:r>
      <w:r>
        <w:rPr>
          <w:rFonts w:asciiTheme="majorHAnsi" w:eastAsiaTheme="minorHAnsi" w:hAnsiTheme="majorHAnsi" w:cstheme="majorHAnsi"/>
          <w:color w:val="000000"/>
          <w:sz w:val="18"/>
          <w:szCs w:val="16"/>
        </w:rPr>
        <w:t xml:space="preserve"> </w:t>
      </w:r>
    </w:p>
    <w:p w14:paraId="342BAFEF" w14:textId="37F8662F" w:rsidR="00242156" w:rsidRPr="0095743A" w:rsidRDefault="00242156" w:rsidP="00713D94">
      <w:pPr>
        <w:pStyle w:val="NormalWeb"/>
        <w:shd w:val="clear" w:color="auto" w:fill="FFFFFF"/>
        <w:spacing w:before="0" w:beforeAutospacing="0" w:after="240" w:afterAutospacing="0"/>
        <w:rPr>
          <w:rFonts w:asciiTheme="majorHAnsi" w:eastAsiaTheme="minorHAnsi" w:hAnsiTheme="majorHAnsi" w:cstheme="majorHAnsi"/>
          <w:color w:val="000000"/>
          <w:sz w:val="18"/>
          <w:szCs w:val="16"/>
        </w:rPr>
      </w:pPr>
      <w:r w:rsidRPr="0095743A">
        <w:rPr>
          <w:rFonts w:asciiTheme="majorHAnsi" w:eastAsiaTheme="minorHAnsi" w:hAnsiTheme="majorHAnsi" w:cstheme="majorHAnsi"/>
          <w:color w:val="000000"/>
          <w:sz w:val="18"/>
          <w:szCs w:val="16"/>
        </w:rPr>
        <w:lastRenderedPageBreak/>
        <w:t>The API Gateway runtime performs</w:t>
      </w:r>
      <w:r w:rsidR="00713D94">
        <w:rPr>
          <w:rFonts w:asciiTheme="majorHAnsi" w:eastAsiaTheme="minorHAnsi" w:hAnsiTheme="majorHAnsi" w:cstheme="majorHAnsi"/>
          <w:color w:val="000000"/>
          <w:sz w:val="18"/>
          <w:szCs w:val="16"/>
        </w:rPr>
        <w:t xml:space="preserve"> the following critical operations</w:t>
      </w:r>
      <w:r w:rsidRPr="0095743A">
        <w:rPr>
          <w:rFonts w:asciiTheme="majorHAnsi" w:eastAsiaTheme="minorHAnsi" w:hAnsiTheme="majorHAnsi" w:cstheme="majorHAnsi"/>
          <w:color w:val="000000"/>
          <w:sz w:val="18"/>
          <w:szCs w:val="16"/>
        </w:rPr>
        <w:t>:</w:t>
      </w:r>
    </w:p>
    <w:p w14:paraId="0B09448F" w14:textId="29866362" w:rsidR="00242156" w:rsidRPr="00713D94"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713D94">
        <w:rPr>
          <w:rFonts w:asciiTheme="majorHAnsi" w:hAnsiTheme="majorHAnsi" w:cstheme="majorHAnsi"/>
          <w:color w:val="000000"/>
          <w:sz w:val="18"/>
          <w:szCs w:val="16"/>
        </w:rPr>
        <w:t>Gateways serve as a point of control over APIs, determining which traffic is authorized to pass through the API to backend services, to meter the traffic flowing through, to log all transactions and to apply runtime policies to enforce governance like rate limiting, throttling and caching.</w:t>
      </w:r>
    </w:p>
    <w:p w14:paraId="239F5D9A" w14:textId="77777777" w:rsidR="00713D94" w:rsidRPr="00713D94" w:rsidRDefault="00713D94" w:rsidP="00713D94">
      <w:pPr>
        <w:pStyle w:val="ListParagraph"/>
        <w:spacing w:after="360" w:line="240" w:lineRule="auto"/>
        <w:rPr>
          <w:rFonts w:asciiTheme="majorHAnsi" w:hAnsiTheme="majorHAnsi" w:cstheme="majorHAnsi"/>
          <w:color w:val="000000"/>
          <w:sz w:val="18"/>
          <w:szCs w:val="16"/>
        </w:rPr>
      </w:pPr>
    </w:p>
    <w:p w14:paraId="7D97E887" w14:textId="5BA5E0E6" w:rsidR="00242156" w:rsidRDefault="00242156" w:rsidP="00713D94">
      <w:pPr>
        <w:pStyle w:val="ListParagraph"/>
        <w:numPr>
          <w:ilvl w:val="0"/>
          <w:numId w:val="33"/>
        </w:numPr>
        <w:spacing w:after="360" w:line="240" w:lineRule="auto"/>
        <w:rPr>
          <w:rFonts w:asciiTheme="majorHAnsi" w:hAnsiTheme="majorHAnsi" w:cstheme="majorHAnsi"/>
          <w:color w:val="000000"/>
          <w:sz w:val="18"/>
          <w:szCs w:val="16"/>
        </w:rPr>
      </w:pPr>
      <w:r w:rsidRPr="00713D94">
        <w:rPr>
          <w:rFonts w:asciiTheme="majorHAnsi" w:hAnsiTheme="majorHAnsi" w:cstheme="majorHAnsi"/>
          <w:color w:val="000000"/>
          <w:sz w:val="18"/>
          <w:szCs w:val="16"/>
        </w:rPr>
        <w:t xml:space="preserve">API Gateways integrate with the backend services </w:t>
      </w:r>
      <w:r w:rsidR="00713D94">
        <w:rPr>
          <w:rFonts w:asciiTheme="majorHAnsi" w:hAnsiTheme="majorHAnsi" w:cstheme="majorHAnsi"/>
          <w:color w:val="000000"/>
          <w:sz w:val="18"/>
          <w:szCs w:val="16"/>
        </w:rPr>
        <w:t>that are used to surface data or business logic into the APIs</w:t>
      </w:r>
      <w:r w:rsidRPr="00713D94">
        <w:rPr>
          <w:rFonts w:asciiTheme="majorHAnsi" w:hAnsiTheme="majorHAnsi" w:cstheme="majorHAnsi"/>
          <w:color w:val="000000"/>
          <w:sz w:val="18"/>
          <w:szCs w:val="16"/>
        </w:rPr>
        <w:t xml:space="preserve">. </w:t>
      </w:r>
      <w:r w:rsidR="00713D94">
        <w:rPr>
          <w:rFonts w:asciiTheme="majorHAnsi" w:hAnsiTheme="majorHAnsi" w:cstheme="majorHAnsi"/>
          <w:color w:val="000000"/>
          <w:sz w:val="18"/>
          <w:szCs w:val="16"/>
        </w:rPr>
        <w:t xml:space="preserve"> </w:t>
      </w:r>
      <w:r w:rsidRPr="00713D94">
        <w:rPr>
          <w:rFonts w:asciiTheme="majorHAnsi" w:hAnsiTheme="majorHAnsi" w:cstheme="majorHAnsi"/>
          <w:color w:val="000000"/>
          <w:sz w:val="18"/>
          <w:szCs w:val="16"/>
        </w:rPr>
        <w:t>An API is just an interface that calls functionality living in a service or application</w:t>
      </w:r>
      <w:r w:rsidR="00713D94">
        <w:rPr>
          <w:rFonts w:asciiTheme="majorHAnsi" w:hAnsiTheme="majorHAnsi" w:cstheme="majorHAnsi"/>
          <w:color w:val="000000"/>
          <w:sz w:val="18"/>
          <w:szCs w:val="16"/>
        </w:rPr>
        <w:t>.</w:t>
      </w:r>
      <w:r w:rsidRPr="00713D94">
        <w:rPr>
          <w:rFonts w:asciiTheme="majorHAnsi" w:hAnsiTheme="majorHAnsi" w:cstheme="majorHAnsi"/>
          <w:color w:val="000000"/>
          <w:sz w:val="18"/>
          <w:szCs w:val="16"/>
        </w:rPr>
        <w:t xml:space="preserve"> </w:t>
      </w:r>
      <w:r w:rsidR="00713D94">
        <w:rPr>
          <w:rFonts w:asciiTheme="majorHAnsi" w:hAnsiTheme="majorHAnsi" w:cstheme="majorHAnsi"/>
          <w:color w:val="000000"/>
          <w:sz w:val="18"/>
          <w:szCs w:val="16"/>
        </w:rPr>
        <w:t xml:space="preserve"> U</w:t>
      </w:r>
      <w:r w:rsidRPr="00713D94">
        <w:rPr>
          <w:rFonts w:asciiTheme="majorHAnsi" w:hAnsiTheme="majorHAnsi" w:cstheme="majorHAnsi"/>
          <w:color w:val="000000"/>
          <w:sz w:val="18"/>
          <w:szCs w:val="16"/>
        </w:rPr>
        <w:t>nless that functionality lives in a well-defined web service, integration and orchestration capabilities are required to connect it to the API.</w:t>
      </w:r>
    </w:p>
    <w:p w14:paraId="78AF7C6E" w14:textId="77777777" w:rsidR="00713D94" w:rsidRPr="00713D94" w:rsidRDefault="00713D94" w:rsidP="00713D94">
      <w:pPr>
        <w:pStyle w:val="ListParagraph"/>
        <w:rPr>
          <w:rFonts w:asciiTheme="majorHAnsi" w:hAnsiTheme="majorHAnsi" w:cstheme="majorHAnsi"/>
          <w:color w:val="000000"/>
          <w:sz w:val="18"/>
          <w:szCs w:val="16"/>
        </w:rPr>
      </w:pPr>
    </w:p>
    <w:p w14:paraId="74C65B75" w14:textId="77174E9D" w:rsidR="00713D94" w:rsidRPr="00713D94" w:rsidRDefault="00713D94" w:rsidP="00713D94">
      <w:pPr>
        <w:spacing w:after="360" w:line="240" w:lineRule="auto"/>
        <w:jc w:val="center"/>
        <w:rPr>
          <w:rFonts w:asciiTheme="majorHAnsi" w:hAnsiTheme="majorHAnsi" w:cstheme="majorHAnsi"/>
          <w:color w:val="000000"/>
          <w:sz w:val="18"/>
          <w:szCs w:val="16"/>
        </w:rPr>
      </w:pPr>
      <w:r>
        <w:rPr>
          <w:noProof/>
        </w:rPr>
        <w:drawing>
          <wp:inline distT="0" distB="0" distL="0" distR="0" wp14:anchorId="402DB6AD" wp14:editId="23EBD54C">
            <wp:extent cx="3694922" cy="1884173"/>
            <wp:effectExtent l="0" t="0" r="1270" b="190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7308" cy="1895588"/>
                    </a:xfrm>
                    <a:prstGeom prst="rect">
                      <a:avLst/>
                    </a:prstGeom>
                    <a:noFill/>
                    <a:ln>
                      <a:noFill/>
                    </a:ln>
                  </pic:spPr>
                </pic:pic>
              </a:graphicData>
            </a:graphic>
          </wp:inline>
        </w:drawing>
      </w:r>
    </w:p>
    <w:p w14:paraId="5852E290" w14:textId="77777777" w:rsidR="00713D94" w:rsidRDefault="00713D94" w:rsidP="00242156">
      <w:pPr>
        <w:pStyle w:val="NormalWeb"/>
        <w:shd w:val="clear" w:color="auto" w:fill="FFFFFF"/>
        <w:spacing w:before="0" w:beforeAutospacing="0" w:after="360" w:afterAutospacing="0" w:line="360" w:lineRule="atLeast"/>
        <w:rPr>
          <w:rFonts w:ascii="Arial" w:hAnsi="Arial" w:cs="Arial"/>
          <w:color w:val="323031"/>
          <w:sz w:val="23"/>
          <w:szCs w:val="23"/>
        </w:rPr>
      </w:pPr>
    </w:p>
    <w:p w14:paraId="506FC2CA" w14:textId="2084AF2D" w:rsidR="0061215A" w:rsidRDefault="0061215A" w:rsidP="00713D94">
      <w:pPr>
        <w:pStyle w:val="NormalWeb"/>
        <w:shd w:val="clear" w:color="auto" w:fill="FFFFFF"/>
        <w:spacing w:before="0" w:beforeAutospacing="0" w:after="360" w:afterAutospacing="0"/>
        <w:rPr>
          <w:rFonts w:asciiTheme="majorHAnsi" w:eastAsiaTheme="minorHAnsi" w:hAnsiTheme="majorHAnsi" w:cstheme="majorHAnsi"/>
          <w:color w:val="000000"/>
          <w:sz w:val="18"/>
          <w:szCs w:val="16"/>
        </w:rPr>
      </w:pPr>
      <w:r>
        <w:rPr>
          <w:rFonts w:asciiTheme="majorHAnsi" w:eastAsiaTheme="minorHAnsi" w:hAnsiTheme="majorHAnsi" w:cstheme="majorHAnsi"/>
          <w:color w:val="000000"/>
          <w:sz w:val="18"/>
          <w:szCs w:val="16"/>
        </w:rPr>
        <w:t>The diagram above depicts a distributed API Gateway solution, with multiple gateways deployed within the same organization.  Each gateway serves a different purpose and can be tied to a specific Line of Business (LOB), functional role, or security role.  The above diagram, for example, segregates the API Gateways by security role, with an externally-facing API Gateway receiving traffic from the external service consumers, and with an internally-facing API Gateway accepting incoming traffic from internal consumers.</w:t>
      </w:r>
    </w:p>
    <w:p w14:paraId="47C0874B" w14:textId="476CB944" w:rsidR="00242156" w:rsidRDefault="00242156" w:rsidP="00713D94">
      <w:pPr>
        <w:pStyle w:val="NormalWeb"/>
        <w:shd w:val="clear" w:color="auto" w:fill="FFFFFF"/>
        <w:spacing w:before="0" w:beforeAutospacing="0" w:after="360" w:afterAutospacing="0"/>
        <w:rPr>
          <w:rFonts w:asciiTheme="majorHAnsi" w:eastAsiaTheme="minorHAnsi" w:hAnsiTheme="majorHAnsi" w:cstheme="majorHAnsi"/>
          <w:color w:val="000000"/>
          <w:sz w:val="18"/>
          <w:szCs w:val="16"/>
        </w:rPr>
      </w:pPr>
      <w:r w:rsidRPr="00713D94">
        <w:rPr>
          <w:rFonts w:asciiTheme="majorHAnsi" w:eastAsiaTheme="minorHAnsi" w:hAnsiTheme="majorHAnsi" w:cstheme="majorHAnsi"/>
          <w:color w:val="000000"/>
          <w:sz w:val="18"/>
          <w:szCs w:val="16"/>
        </w:rPr>
        <w:t xml:space="preserve">The API Gateway runtime points to the backend APIs and </w:t>
      </w:r>
      <w:r w:rsidR="00713D94" w:rsidRPr="00713D94">
        <w:rPr>
          <w:rFonts w:asciiTheme="majorHAnsi" w:eastAsiaTheme="minorHAnsi" w:hAnsiTheme="majorHAnsi" w:cstheme="majorHAnsi"/>
          <w:color w:val="000000"/>
          <w:sz w:val="18"/>
          <w:szCs w:val="16"/>
        </w:rPr>
        <w:t>Service Producers, as show</w:t>
      </w:r>
      <w:ins w:id="1" w:author="Paul Marshall" w:date="2018-11-08T07:31:00Z">
        <w:r w:rsidR="005C5CA4">
          <w:rPr>
            <w:rFonts w:asciiTheme="majorHAnsi" w:eastAsiaTheme="minorHAnsi" w:hAnsiTheme="majorHAnsi" w:cstheme="majorHAnsi"/>
            <w:color w:val="000000"/>
            <w:sz w:val="18"/>
            <w:szCs w:val="16"/>
          </w:rPr>
          <w:t>n</w:t>
        </w:r>
      </w:ins>
      <w:del w:id="2" w:author="Paul Marshall" w:date="2018-11-08T07:31:00Z">
        <w:r w:rsidR="00713D94" w:rsidRPr="00713D94" w:rsidDel="005C5CA4">
          <w:rPr>
            <w:rFonts w:asciiTheme="majorHAnsi" w:eastAsiaTheme="minorHAnsi" w:hAnsiTheme="majorHAnsi" w:cstheme="majorHAnsi"/>
            <w:color w:val="000000"/>
            <w:sz w:val="18"/>
            <w:szCs w:val="16"/>
          </w:rPr>
          <w:delText>s</w:delText>
        </w:r>
      </w:del>
      <w:r w:rsidR="00713D94" w:rsidRPr="00713D94">
        <w:rPr>
          <w:rFonts w:asciiTheme="majorHAnsi" w:eastAsiaTheme="minorHAnsi" w:hAnsiTheme="majorHAnsi" w:cstheme="majorHAnsi"/>
          <w:color w:val="000000"/>
          <w:sz w:val="18"/>
          <w:szCs w:val="16"/>
        </w:rPr>
        <w:t xml:space="preserve"> on the above diagram.  </w:t>
      </w:r>
      <w:r w:rsidRPr="00713D94">
        <w:rPr>
          <w:rFonts w:asciiTheme="majorHAnsi" w:eastAsiaTheme="minorHAnsi" w:hAnsiTheme="majorHAnsi" w:cstheme="majorHAnsi"/>
          <w:color w:val="000000"/>
          <w:sz w:val="18"/>
          <w:szCs w:val="16"/>
        </w:rPr>
        <w:t xml:space="preserve"> </w:t>
      </w:r>
      <w:r w:rsidR="00713D94" w:rsidRPr="00713D94">
        <w:rPr>
          <w:rFonts w:asciiTheme="majorHAnsi" w:eastAsiaTheme="minorHAnsi" w:hAnsiTheme="majorHAnsi" w:cstheme="majorHAnsi"/>
          <w:color w:val="000000"/>
          <w:sz w:val="18"/>
          <w:szCs w:val="16"/>
        </w:rPr>
        <w:t>These Service Producers are</w:t>
      </w:r>
      <w:r w:rsidRPr="00713D94">
        <w:rPr>
          <w:rFonts w:asciiTheme="majorHAnsi" w:eastAsiaTheme="minorHAnsi" w:hAnsiTheme="majorHAnsi" w:cstheme="majorHAnsi"/>
          <w:color w:val="000000"/>
          <w:sz w:val="18"/>
          <w:szCs w:val="16"/>
        </w:rPr>
        <w:t xml:space="preserve"> define</w:t>
      </w:r>
      <w:r w:rsidR="00713D94" w:rsidRPr="00713D94">
        <w:rPr>
          <w:rFonts w:asciiTheme="majorHAnsi" w:eastAsiaTheme="minorHAnsi" w:hAnsiTheme="majorHAnsi" w:cstheme="majorHAnsi"/>
          <w:color w:val="000000"/>
          <w:sz w:val="18"/>
          <w:szCs w:val="16"/>
        </w:rPr>
        <w:t>d</w:t>
      </w:r>
      <w:r w:rsidRPr="00713D94">
        <w:rPr>
          <w:rFonts w:asciiTheme="majorHAnsi" w:eastAsiaTheme="minorHAnsi" w:hAnsiTheme="majorHAnsi" w:cstheme="majorHAnsi"/>
          <w:color w:val="000000"/>
          <w:sz w:val="18"/>
          <w:szCs w:val="16"/>
        </w:rPr>
        <w:t xml:space="preserve"> and abstract</w:t>
      </w:r>
      <w:r w:rsidR="00713D94" w:rsidRPr="00713D94">
        <w:rPr>
          <w:rFonts w:asciiTheme="majorHAnsi" w:eastAsiaTheme="minorHAnsi" w:hAnsiTheme="majorHAnsi" w:cstheme="majorHAnsi"/>
          <w:color w:val="000000"/>
          <w:sz w:val="18"/>
          <w:szCs w:val="16"/>
        </w:rPr>
        <w:t>ed</w:t>
      </w:r>
      <w:r w:rsidRPr="00713D94">
        <w:rPr>
          <w:rFonts w:asciiTheme="majorHAnsi" w:eastAsiaTheme="minorHAnsi" w:hAnsiTheme="majorHAnsi" w:cstheme="majorHAnsi"/>
          <w:color w:val="000000"/>
          <w:sz w:val="18"/>
          <w:szCs w:val="16"/>
        </w:rPr>
        <w:t xml:space="preserve"> into a layer that </w:t>
      </w:r>
      <w:r w:rsidR="00713D94" w:rsidRPr="00713D94">
        <w:rPr>
          <w:rFonts w:asciiTheme="majorHAnsi" w:eastAsiaTheme="minorHAnsi" w:hAnsiTheme="majorHAnsi" w:cstheme="majorHAnsi"/>
          <w:color w:val="000000"/>
          <w:sz w:val="18"/>
          <w:szCs w:val="16"/>
        </w:rPr>
        <w:t>API Management Platform</w:t>
      </w:r>
      <w:r w:rsidRPr="00713D94">
        <w:rPr>
          <w:rFonts w:asciiTheme="majorHAnsi" w:eastAsiaTheme="minorHAnsi" w:hAnsiTheme="majorHAnsi" w:cstheme="majorHAnsi"/>
          <w:color w:val="000000"/>
          <w:sz w:val="18"/>
          <w:szCs w:val="16"/>
        </w:rPr>
        <w:t xml:space="preserve"> manages. </w:t>
      </w:r>
      <w:r w:rsidR="00713D94" w:rsidRPr="00713D94">
        <w:rPr>
          <w:rFonts w:asciiTheme="majorHAnsi" w:eastAsiaTheme="minorHAnsi" w:hAnsiTheme="majorHAnsi" w:cstheme="majorHAnsi"/>
          <w:color w:val="000000"/>
          <w:sz w:val="18"/>
          <w:szCs w:val="16"/>
        </w:rPr>
        <w:t xml:space="preserve"> </w:t>
      </w:r>
      <w:r w:rsidRPr="00713D94">
        <w:rPr>
          <w:rFonts w:asciiTheme="majorHAnsi" w:eastAsiaTheme="minorHAnsi" w:hAnsiTheme="majorHAnsi" w:cstheme="majorHAnsi"/>
          <w:color w:val="000000"/>
          <w:sz w:val="18"/>
          <w:szCs w:val="16"/>
        </w:rPr>
        <w:t xml:space="preserve">Consumer applications invoke </w:t>
      </w:r>
      <w:r w:rsidR="00713D94" w:rsidRPr="00713D94">
        <w:rPr>
          <w:rFonts w:asciiTheme="majorHAnsi" w:eastAsiaTheme="minorHAnsi" w:hAnsiTheme="majorHAnsi" w:cstheme="majorHAnsi"/>
          <w:color w:val="000000"/>
          <w:sz w:val="18"/>
          <w:szCs w:val="16"/>
        </w:rPr>
        <w:t xml:space="preserve">the services published via the APIs and </w:t>
      </w:r>
      <w:ins w:id="3" w:author="Paul Marshall" w:date="2018-11-08T07:31:00Z">
        <w:r w:rsidR="005C5CA4">
          <w:rPr>
            <w:rFonts w:asciiTheme="majorHAnsi" w:eastAsiaTheme="minorHAnsi" w:hAnsiTheme="majorHAnsi" w:cstheme="majorHAnsi"/>
            <w:color w:val="000000"/>
            <w:sz w:val="18"/>
            <w:szCs w:val="16"/>
          </w:rPr>
          <w:t xml:space="preserve">are </w:t>
        </w:r>
      </w:ins>
      <w:r w:rsidR="00713D94" w:rsidRPr="00713D94">
        <w:rPr>
          <w:rFonts w:asciiTheme="majorHAnsi" w:eastAsiaTheme="minorHAnsi" w:hAnsiTheme="majorHAnsi" w:cstheme="majorHAnsi"/>
          <w:color w:val="000000"/>
          <w:sz w:val="18"/>
          <w:szCs w:val="16"/>
        </w:rPr>
        <w:t>accessible via the API Gateway</w:t>
      </w:r>
      <w:r w:rsidRPr="00713D94">
        <w:rPr>
          <w:rFonts w:asciiTheme="majorHAnsi" w:eastAsiaTheme="minorHAnsi" w:hAnsiTheme="majorHAnsi" w:cstheme="majorHAnsi"/>
          <w:color w:val="000000"/>
          <w:sz w:val="18"/>
          <w:szCs w:val="16"/>
        </w:rPr>
        <w:t>. APIs route to the endpoints that the gateway exposes to enforce runtime policies and collect and track</w:t>
      </w:r>
      <w:r w:rsidR="00713D94" w:rsidRPr="00713D94">
        <w:rPr>
          <w:rFonts w:asciiTheme="majorHAnsi" w:eastAsiaTheme="minorHAnsi" w:hAnsiTheme="majorHAnsi" w:cstheme="majorHAnsi"/>
          <w:color w:val="000000"/>
          <w:sz w:val="18"/>
          <w:szCs w:val="16"/>
        </w:rPr>
        <w:t xml:space="preserve"> analytic</w:t>
      </w:r>
      <w:del w:id="4" w:author="Paul Marshall" w:date="2018-11-08T07:32:00Z">
        <w:r w:rsidR="00713D94" w:rsidRPr="00713D94" w:rsidDel="005C5CA4">
          <w:rPr>
            <w:rFonts w:asciiTheme="majorHAnsi" w:eastAsiaTheme="minorHAnsi" w:hAnsiTheme="majorHAnsi" w:cstheme="majorHAnsi"/>
            <w:color w:val="000000"/>
            <w:sz w:val="18"/>
            <w:szCs w:val="16"/>
          </w:rPr>
          <w:delText>s</w:delText>
        </w:r>
      </w:del>
      <w:r w:rsidRPr="00713D94">
        <w:rPr>
          <w:rFonts w:asciiTheme="majorHAnsi" w:eastAsiaTheme="minorHAnsi" w:hAnsiTheme="majorHAnsi" w:cstheme="majorHAnsi"/>
          <w:color w:val="000000"/>
          <w:sz w:val="18"/>
          <w:szCs w:val="16"/>
        </w:rPr>
        <w:t xml:space="preserve"> data. </w:t>
      </w:r>
      <w:r w:rsidR="00713D94" w:rsidRPr="00713D94">
        <w:rPr>
          <w:rFonts w:asciiTheme="majorHAnsi" w:eastAsiaTheme="minorHAnsi" w:hAnsiTheme="majorHAnsi" w:cstheme="majorHAnsi"/>
          <w:color w:val="000000"/>
          <w:sz w:val="18"/>
          <w:szCs w:val="16"/>
        </w:rPr>
        <w:t xml:space="preserve"> Therefore, the</w:t>
      </w:r>
      <w:r w:rsidRPr="00713D94">
        <w:rPr>
          <w:rFonts w:asciiTheme="majorHAnsi" w:eastAsiaTheme="minorHAnsi" w:hAnsiTheme="majorHAnsi" w:cstheme="majorHAnsi"/>
          <w:color w:val="000000"/>
          <w:sz w:val="18"/>
          <w:szCs w:val="16"/>
        </w:rPr>
        <w:t xml:space="preserve"> API Gateway acts as a dedicated orchestration layer for all </w:t>
      </w:r>
      <w:r w:rsidR="00713D94" w:rsidRPr="00713D94">
        <w:rPr>
          <w:rFonts w:asciiTheme="majorHAnsi" w:eastAsiaTheme="minorHAnsi" w:hAnsiTheme="majorHAnsi" w:cstheme="majorHAnsi"/>
          <w:color w:val="000000"/>
          <w:sz w:val="18"/>
          <w:szCs w:val="16"/>
        </w:rPr>
        <w:t>of the VA’s</w:t>
      </w:r>
      <w:r w:rsidRPr="00713D94">
        <w:rPr>
          <w:rFonts w:asciiTheme="majorHAnsi" w:eastAsiaTheme="minorHAnsi" w:hAnsiTheme="majorHAnsi" w:cstheme="majorHAnsi"/>
          <w:color w:val="000000"/>
          <w:sz w:val="18"/>
          <w:szCs w:val="16"/>
        </w:rPr>
        <w:t xml:space="preserve"> backend APIs to separate orchestration from implementation concerns. </w:t>
      </w:r>
    </w:p>
    <w:p w14:paraId="1A1E58CB" w14:textId="77777777" w:rsidR="0061215A" w:rsidRDefault="0061215A" w:rsidP="0061215A">
      <w:pPr>
        <w:pStyle w:val="Heading4"/>
      </w:pPr>
      <w:r>
        <w:lastRenderedPageBreak/>
        <w:t>API Portal</w:t>
      </w:r>
    </w:p>
    <w:p w14:paraId="75BC3988" w14:textId="4E036ACA" w:rsidR="0061215A" w:rsidRPr="0061215A" w:rsidRDefault="0061215A" w:rsidP="0061215A">
      <w:pPr>
        <w:pStyle w:val="Heading4"/>
        <w:rPr>
          <w:rFonts w:eastAsiaTheme="minorHAnsi" w:cstheme="majorHAnsi"/>
          <w:i w:val="0"/>
          <w:iCs w:val="0"/>
          <w:color w:val="000000"/>
          <w:sz w:val="18"/>
          <w:szCs w:val="16"/>
        </w:rPr>
      </w:pPr>
      <w:r w:rsidRPr="00713D94">
        <w:rPr>
          <w:rFonts w:eastAsiaTheme="minorHAnsi" w:cstheme="majorHAnsi"/>
          <w:i w:val="0"/>
          <w:iCs w:val="0"/>
          <w:color w:val="000000"/>
          <w:sz w:val="18"/>
          <w:szCs w:val="16"/>
        </w:rPr>
        <w:t xml:space="preserve">The API </w:t>
      </w:r>
      <w:r>
        <w:rPr>
          <w:rFonts w:eastAsiaTheme="minorHAnsi" w:cstheme="majorHAnsi"/>
          <w:i w:val="0"/>
          <w:iCs w:val="0"/>
          <w:color w:val="000000"/>
          <w:sz w:val="18"/>
          <w:szCs w:val="16"/>
        </w:rPr>
        <w:t xml:space="preserve">Portal is used to allow the developers and API internal consumers to discover and use existing APIs for their applications.  The Portal is typically a web user interface that allows searching and discovering new or existing APIs by search keywords, tags, and descriptors.  A developer with proper permissions can publish a new API specification in </w:t>
      </w:r>
      <w:ins w:id="5" w:author="Paul Marshall" w:date="2018-11-08T07:33:00Z">
        <w:r w:rsidR="005C5CA4">
          <w:rPr>
            <w:rFonts w:eastAsiaTheme="minorHAnsi" w:cstheme="majorHAnsi"/>
            <w:i w:val="0"/>
            <w:iCs w:val="0"/>
            <w:color w:val="000000"/>
            <w:sz w:val="18"/>
            <w:szCs w:val="16"/>
          </w:rPr>
          <w:t>the</w:t>
        </w:r>
      </w:ins>
      <w:del w:id="6" w:author="Paul Marshall" w:date="2018-11-08T07:33:00Z">
        <w:r w:rsidDel="005C5CA4">
          <w:rPr>
            <w:rFonts w:eastAsiaTheme="minorHAnsi" w:cstheme="majorHAnsi"/>
            <w:i w:val="0"/>
            <w:iCs w:val="0"/>
            <w:color w:val="000000"/>
            <w:sz w:val="18"/>
            <w:szCs w:val="16"/>
          </w:rPr>
          <w:delText>a</w:delText>
        </w:r>
      </w:del>
      <w:r>
        <w:rPr>
          <w:rFonts w:eastAsiaTheme="minorHAnsi" w:cstheme="majorHAnsi"/>
          <w:i w:val="0"/>
          <w:iCs w:val="0"/>
          <w:color w:val="000000"/>
          <w:sz w:val="18"/>
          <w:szCs w:val="16"/>
        </w:rPr>
        <w:t xml:space="preserve"> form of a Swagger, RAML, WSDL, or </w:t>
      </w:r>
      <w:r w:rsidRPr="0061215A">
        <w:rPr>
          <w:rFonts w:eastAsiaTheme="minorHAnsi" w:cstheme="majorHAnsi"/>
          <w:i w:val="0"/>
          <w:iCs w:val="0"/>
          <w:color w:val="000000"/>
          <w:sz w:val="18"/>
          <w:szCs w:val="16"/>
        </w:rPr>
        <w:t xml:space="preserve">WADL specification to the API Portal.  </w:t>
      </w:r>
      <w:r w:rsidRPr="0061215A">
        <w:rPr>
          <w:rFonts w:cstheme="majorHAnsi"/>
          <w:i w:val="0"/>
          <w:color w:val="000000"/>
          <w:sz w:val="18"/>
          <w:szCs w:val="16"/>
        </w:rPr>
        <w:t>The following diagram depicts the clear distinction between an API Portal and an API Gateway:</w:t>
      </w:r>
    </w:p>
    <w:p w14:paraId="413C2F89" w14:textId="5475A268" w:rsidR="0061215A" w:rsidRPr="0061215A" w:rsidRDefault="0061215A" w:rsidP="0061215A">
      <w:pPr>
        <w:jc w:val="center"/>
      </w:pPr>
      <w:r>
        <w:rPr>
          <w:noProof/>
        </w:rPr>
        <w:drawing>
          <wp:inline distT="0" distB="0" distL="0" distR="0" wp14:anchorId="0A28023D" wp14:editId="401A95C2">
            <wp:extent cx="2993261" cy="1921086"/>
            <wp:effectExtent l="0" t="0" r="0" b="3175"/>
            <wp:docPr id="8" name="Picture 8" descr="Image result for api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pi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066" cy="1926737"/>
                    </a:xfrm>
                    <a:prstGeom prst="rect">
                      <a:avLst/>
                    </a:prstGeom>
                    <a:noFill/>
                    <a:ln>
                      <a:noFill/>
                    </a:ln>
                  </pic:spPr>
                </pic:pic>
              </a:graphicData>
            </a:graphic>
          </wp:inline>
        </w:drawing>
      </w:r>
    </w:p>
    <w:p w14:paraId="0F41EEE0" w14:textId="77777777" w:rsidR="00713D94" w:rsidRDefault="00713D94" w:rsidP="00713D94">
      <w:pPr>
        <w:pStyle w:val="Heading4"/>
      </w:pPr>
      <w:r>
        <w:t>API Management Platform</w:t>
      </w:r>
    </w:p>
    <w:p w14:paraId="64497086" w14:textId="4B874C90" w:rsidR="0061215A" w:rsidRDefault="00713D94" w:rsidP="0002036F">
      <w:pPr>
        <w:pStyle w:val="Heading4"/>
        <w:spacing w:after="120"/>
        <w:rPr>
          <w:rFonts w:eastAsiaTheme="minorHAnsi" w:cstheme="majorHAnsi"/>
          <w:i w:val="0"/>
          <w:iCs w:val="0"/>
          <w:color w:val="000000"/>
          <w:sz w:val="18"/>
          <w:szCs w:val="16"/>
        </w:rPr>
      </w:pPr>
      <w:r w:rsidRPr="00713D94">
        <w:rPr>
          <w:rFonts w:eastAsiaTheme="minorHAnsi" w:cstheme="majorHAnsi"/>
          <w:i w:val="0"/>
          <w:iCs w:val="0"/>
          <w:color w:val="000000"/>
          <w:sz w:val="18"/>
          <w:szCs w:val="16"/>
        </w:rPr>
        <w:t xml:space="preserve">The API </w:t>
      </w:r>
      <w:r>
        <w:rPr>
          <w:rFonts w:eastAsiaTheme="minorHAnsi" w:cstheme="majorHAnsi"/>
          <w:i w:val="0"/>
          <w:iCs w:val="0"/>
          <w:color w:val="000000"/>
          <w:sz w:val="18"/>
          <w:szCs w:val="16"/>
        </w:rPr>
        <w:t xml:space="preserve">Management Platform is used </w:t>
      </w:r>
      <w:r w:rsidR="0061215A">
        <w:rPr>
          <w:rFonts w:eastAsiaTheme="minorHAnsi" w:cstheme="majorHAnsi"/>
          <w:i w:val="0"/>
          <w:iCs w:val="0"/>
          <w:color w:val="000000"/>
          <w:sz w:val="18"/>
          <w:szCs w:val="16"/>
        </w:rPr>
        <w:t>to manage the API Gateway, API Portals, API runtimes, and API definitions.  It is a common web or mobile dashboard where an API administrator can perform common API administrative functions.  An example API Management Dashboard is shown below, using Azure API Management platform as an example:</w:t>
      </w:r>
    </w:p>
    <w:p w14:paraId="0B324C14" w14:textId="1AB3CC05" w:rsidR="00713D94" w:rsidRPr="00713D94" w:rsidRDefault="0061215A" w:rsidP="00713D94">
      <w:pPr>
        <w:pStyle w:val="Heading4"/>
      </w:pPr>
      <w:r>
        <w:rPr>
          <w:noProof/>
        </w:rPr>
        <w:drawing>
          <wp:inline distT="0" distB="0" distL="0" distR="0" wp14:anchorId="11A0DB9E" wp14:editId="3D45235C">
            <wp:extent cx="5943600" cy="4086860"/>
            <wp:effectExtent l="0" t="0" r="0" b="8890"/>
            <wp:docPr id="9" name="Picture 9" descr="Image result for api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pi management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6860"/>
                    </a:xfrm>
                    <a:prstGeom prst="rect">
                      <a:avLst/>
                    </a:prstGeom>
                    <a:noFill/>
                    <a:ln>
                      <a:noFill/>
                    </a:ln>
                  </pic:spPr>
                </pic:pic>
              </a:graphicData>
            </a:graphic>
          </wp:inline>
        </w:drawing>
      </w:r>
      <w:r w:rsidR="00713D94">
        <w:br/>
      </w:r>
    </w:p>
    <w:p w14:paraId="176C38C5" w14:textId="77777777" w:rsidR="00242156" w:rsidRDefault="00242156" w:rsidP="004D6D31">
      <w:pPr>
        <w:rPr>
          <w:rFonts w:asciiTheme="majorHAnsi" w:hAnsiTheme="majorHAnsi" w:cstheme="majorHAnsi"/>
          <w:color w:val="000000"/>
          <w:sz w:val="18"/>
          <w:szCs w:val="16"/>
        </w:rPr>
      </w:pPr>
    </w:p>
    <w:p w14:paraId="6F91A941" w14:textId="6C316471" w:rsidR="007C2C53" w:rsidRDefault="00242156" w:rsidP="004D6D31">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Physical API Platform Architecture</w:t>
      </w:r>
    </w:p>
    <w:p w14:paraId="612EA365" w14:textId="77777777" w:rsidR="0002036F" w:rsidRDefault="0002036F" w:rsidP="004D6D31">
      <w:pPr>
        <w:rPr>
          <w:rFonts w:asciiTheme="majorHAnsi" w:hAnsiTheme="majorHAnsi" w:cstheme="majorHAnsi"/>
          <w:iCs/>
          <w:color w:val="000000"/>
          <w:sz w:val="18"/>
          <w:szCs w:val="16"/>
        </w:rPr>
      </w:pPr>
      <w:r w:rsidRPr="0002036F">
        <w:rPr>
          <w:rFonts w:asciiTheme="majorHAnsi" w:hAnsiTheme="majorHAnsi" w:cstheme="majorHAnsi"/>
          <w:iCs/>
          <w:color w:val="000000"/>
          <w:sz w:val="18"/>
          <w:szCs w:val="16"/>
        </w:rPr>
        <w:t xml:space="preserve">The </w:t>
      </w:r>
      <w:r>
        <w:rPr>
          <w:rFonts w:asciiTheme="majorHAnsi" w:hAnsiTheme="majorHAnsi" w:cstheme="majorHAnsi"/>
          <w:iCs/>
          <w:color w:val="000000"/>
          <w:sz w:val="18"/>
          <w:szCs w:val="16"/>
        </w:rPr>
        <w:t xml:space="preserve">API Physical Architecture differs from vendor to vendor, but most of the vendors provide options for deploying APIs to their platforms on premise or in the cloud.  A hosted API deployment solution typically consists of one or more API runtime engines installed and configured on a Windows or Linux OS servers.  The hosted solutions can be scaled horizontally only if they are deployed on a virtualization platform such as VMWare or Docker.  If an API runtime runs on the “bare metal” server, it is limited to the CPU, memory and disk storage capacity of that physical server.  However, if the same runtime is deployed in a virtualization container, a DevOps administrator can horizontally scale that API runtime by increasing its allocation of RAM, CPU, and disk storage.  </w:t>
      </w:r>
    </w:p>
    <w:p w14:paraId="19FFFB3E" w14:textId="1E9EB80A" w:rsidR="0002036F" w:rsidRDefault="0002036F"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To scale the on-premise hosted API platform solution vertically, the API runtimes have to be installed on more than one server or container instance and configured as a single cluster.  A new API runtime instance can then be easily added to the existing cluster to increase the scalability of the API platform vertically.</w:t>
      </w:r>
    </w:p>
    <w:p w14:paraId="4A072A0E" w14:textId="6EDA34CC" w:rsidR="0002036F" w:rsidRDefault="0002036F"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With the cloud-based API platforms, horizontal scaling can be achieved by allocating more resources to a given API.  For example, in </w:t>
      </w:r>
      <w:proofErr w:type="spellStart"/>
      <w:r>
        <w:rPr>
          <w:rFonts w:asciiTheme="majorHAnsi" w:hAnsiTheme="majorHAnsi" w:cstheme="majorHAnsi"/>
          <w:iCs/>
          <w:color w:val="000000"/>
          <w:sz w:val="18"/>
          <w:szCs w:val="16"/>
        </w:rPr>
        <w:t>Mulesoft</w:t>
      </w:r>
      <w:proofErr w:type="spellEnd"/>
      <w:r>
        <w:rPr>
          <w:rFonts w:asciiTheme="majorHAnsi" w:hAnsiTheme="majorHAnsi" w:cstheme="majorHAnsi"/>
          <w:iCs/>
          <w:color w:val="000000"/>
          <w:sz w:val="18"/>
          <w:szCs w:val="16"/>
        </w:rPr>
        <w:t xml:space="preserve"> </w:t>
      </w:r>
      <w:proofErr w:type="spellStart"/>
      <w:r>
        <w:rPr>
          <w:rFonts w:asciiTheme="majorHAnsi" w:hAnsiTheme="majorHAnsi" w:cstheme="majorHAnsi"/>
          <w:iCs/>
          <w:color w:val="000000"/>
          <w:sz w:val="18"/>
          <w:szCs w:val="16"/>
        </w:rPr>
        <w:t>Cloudhub</w:t>
      </w:r>
      <w:proofErr w:type="spellEnd"/>
      <w:r>
        <w:rPr>
          <w:rFonts w:asciiTheme="majorHAnsi" w:hAnsiTheme="majorHAnsi" w:cstheme="majorHAnsi"/>
          <w:iCs/>
          <w:color w:val="000000"/>
          <w:sz w:val="18"/>
          <w:szCs w:val="16"/>
        </w:rPr>
        <w:t xml:space="preserve"> platform, an API administrator can allocate more “worker” instances to an existing API.  Each worker is logically mapped to a specific physical server image with pre-allocated CPU, RAM, and disk storage.  Increasing the worker allocation means adding more memory, CPU, and disk storage to a given API</w:t>
      </w:r>
      <w:r w:rsidR="00691B12">
        <w:rPr>
          <w:rFonts w:asciiTheme="majorHAnsi" w:hAnsiTheme="majorHAnsi" w:cstheme="majorHAnsi"/>
          <w:iCs/>
          <w:color w:val="000000"/>
          <w:sz w:val="18"/>
          <w:szCs w:val="16"/>
        </w:rPr>
        <w:t>.  Vertical scaling can also be easily achieved by simply adding brand new workers or runtime instances to an existing API.</w:t>
      </w:r>
    </w:p>
    <w:p w14:paraId="442870D8" w14:textId="5E7DD653" w:rsidR="00691B12" w:rsidRDefault="00691B12" w:rsidP="004D6D31">
      <w:pPr>
        <w:rPr>
          <w:rFonts w:asciiTheme="majorHAnsi" w:hAnsiTheme="majorHAnsi" w:cstheme="majorHAnsi"/>
          <w:iCs/>
          <w:color w:val="000000"/>
          <w:sz w:val="18"/>
          <w:szCs w:val="16"/>
        </w:rPr>
      </w:pPr>
    </w:p>
    <w:p w14:paraId="1C940F69" w14:textId="468DCF49" w:rsidR="00691B12" w:rsidRDefault="00691B12" w:rsidP="00691B12">
      <w:pPr>
        <w:jc w:val="center"/>
        <w:rPr>
          <w:rFonts w:asciiTheme="majorHAnsi" w:hAnsiTheme="majorHAnsi" w:cstheme="majorHAnsi"/>
          <w:iCs/>
          <w:color w:val="000000"/>
          <w:sz w:val="18"/>
          <w:szCs w:val="16"/>
        </w:rPr>
      </w:pPr>
      <w:r>
        <w:rPr>
          <w:noProof/>
        </w:rPr>
        <w:drawing>
          <wp:inline distT="0" distB="0" distL="0" distR="0" wp14:anchorId="149C16A2" wp14:editId="1BF81814">
            <wp:extent cx="5943600" cy="2634615"/>
            <wp:effectExtent l="0" t="0" r="0" b="0"/>
            <wp:docPr id="10" name="Picture 10" descr="Image result for cloudhub worker sca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loudhub worker scalabil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34615"/>
                    </a:xfrm>
                    <a:prstGeom prst="rect">
                      <a:avLst/>
                    </a:prstGeom>
                    <a:noFill/>
                    <a:ln>
                      <a:noFill/>
                    </a:ln>
                  </pic:spPr>
                </pic:pic>
              </a:graphicData>
            </a:graphic>
          </wp:inline>
        </w:drawing>
      </w:r>
    </w:p>
    <w:p w14:paraId="03EB1854" w14:textId="3CD0F34D" w:rsidR="00691B12" w:rsidRDefault="00691B12"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The above diagram shows the Cloud Worker Cloud platform in </w:t>
      </w:r>
      <w:proofErr w:type="spellStart"/>
      <w:r>
        <w:rPr>
          <w:rFonts w:asciiTheme="majorHAnsi" w:hAnsiTheme="majorHAnsi" w:cstheme="majorHAnsi"/>
          <w:iCs/>
          <w:color w:val="000000"/>
          <w:sz w:val="18"/>
          <w:szCs w:val="16"/>
        </w:rPr>
        <w:t>Cloud</w:t>
      </w:r>
      <w:ins w:id="7" w:author="Paul Marshall" w:date="2018-11-08T07:36:00Z">
        <w:r w:rsidR="005C5CA4">
          <w:rPr>
            <w:rFonts w:asciiTheme="majorHAnsi" w:hAnsiTheme="majorHAnsi" w:cstheme="majorHAnsi"/>
            <w:iCs/>
            <w:color w:val="000000"/>
            <w:sz w:val="18"/>
            <w:szCs w:val="16"/>
          </w:rPr>
          <w:t>H</w:t>
        </w:r>
      </w:ins>
      <w:del w:id="8" w:author="Paul Marshall" w:date="2018-11-08T07:36:00Z">
        <w:r w:rsidDel="005C5CA4">
          <w:rPr>
            <w:rFonts w:asciiTheme="majorHAnsi" w:hAnsiTheme="majorHAnsi" w:cstheme="majorHAnsi"/>
            <w:iCs/>
            <w:color w:val="000000"/>
            <w:sz w:val="18"/>
            <w:szCs w:val="16"/>
          </w:rPr>
          <w:delText>h</w:delText>
        </w:r>
      </w:del>
      <w:r>
        <w:rPr>
          <w:rFonts w:asciiTheme="majorHAnsi" w:hAnsiTheme="majorHAnsi" w:cstheme="majorHAnsi"/>
          <w:iCs/>
          <w:color w:val="000000"/>
          <w:sz w:val="18"/>
          <w:szCs w:val="16"/>
        </w:rPr>
        <w:t>ub</w:t>
      </w:r>
      <w:proofErr w:type="spellEnd"/>
      <w:r>
        <w:rPr>
          <w:rFonts w:asciiTheme="majorHAnsi" w:hAnsiTheme="majorHAnsi" w:cstheme="majorHAnsi"/>
          <w:iCs/>
          <w:color w:val="000000"/>
          <w:sz w:val="18"/>
          <w:szCs w:val="16"/>
        </w:rPr>
        <w:t xml:space="preserve"> used to allocate a set of Mule workers from the pool to each organization based on licensing agreement.  For example, if an organization procures a Mule </w:t>
      </w:r>
      <w:proofErr w:type="spellStart"/>
      <w:r>
        <w:rPr>
          <w:rFonts w:asciiTheme="majorHAnsi" w:hAnsiTheme="majorHAnsi" w:cstheme="majorHAnsi"/>
          <w:iCs/>
          <w:color w:val="000000"/>
          <w:sz w:val="18"/>
          <w:szCs w:val="16"/>
        </w:rPr>
        <w:t>Cloud</w:t>
      </w:r>
      <w:ins w:id="9" w:author="Paul Marshall" w:date="2018-11-08T07:37:00Z">
        <w:r w:rsidR="005C5CA4">
          <w:rPr>
            <w:rFonts w:asciiTheme="majorHAnsi" w:hAnsiTheme="majorHAnsi" w:cstheme="majorHAnsi"/>
            <w:iCs/>
            <w:color w:val="000000"/>
            <w:sz w:val="18"/>
            <w:szCs w:val="16"/>
          </w:rPr>
          <w:t>H</w:t>
        </w:r>
      </w:ins>
      <w:del w:id="10" w:author="Paul Marshall" w:date="2018-11-08T07:37:00Z">
        <w:r w:rsidDel="005C5CA4">
          <w:rPr>
            <w:rFonts w:asciiTheme="majorHAnsi" w:hAnsiTheme="majorHAnsi" w:cstheme="majorHAnsi"/>
            <w:iCs/>
            <w:color w:val="000000"/>
            <w:sz w:val="18"/>
            <w:szCs w:val="16"/>
          </w:rPr>
          <w:delText>h</w:delText>
        </w:r>
      </w:del>
      <w:r>
        <w:rPr>
          <w:rFonts w:asciiTheme="majorHAnsi" w:hAnsiTheme="majorHAnsi" w:cstheme="majorHAnsi"/>
          <w:iCs/>
          <w:color w:val="000000"/>
          <w:sz w:val="18"/>
          <w:szCs w:val="16"/>
        </w:rPr>
        <w:t>ub</w:t>
      </w:r>
      <w:proofErr w:type="spellEnd"/>
      <w:r>
        <w:rPr>
          <w:rFonts w:asciiTheme="majorHAnsi" w:hAnsiTheme="majorHAnsi" w:cstheme="majorHAnsi"/>
          <w:iCs/>
          <w:color w:val="000000"/>
          <w:sz w:val="18"/>
          <w:szCs w:val="16"/>
        </w:rPr>
        <w:t xml:space="preserve"> instance with 8 Mule Workers, Mulesoft will allocate 8 workers from its Worker Cloud to that organization.  Each worker can then be assigned to one or more APIs (using worker fraction allocation at 0.1 workers as minimum per API).  The Mule Runtime for each API is then deployed in one or more workers based on allocation.  If there are three workers allocated for a single API, there are three different Mule Runtimes hosted the same exact copy of an API across three different Mule workers.</w:t>
      </w:r>
    </w:p>
    <w:p w14:paraId="0CF1B537" w14:textId="4956042D" w:rsidR="00691B12" w:rsidRDefault="00691B12"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 xml:space="preserve">While cloud-based deployments are easier to maintain and configure, they are </w:t>
      </w:r>
      <w:proofErr w:type="gramStart"/>
      <w:r>
        <w:rPr>
          <w:rFonts w:asciiTheme="majorHAnsi" w:hAnsiTheme="majorHAnsi" w:cstheme="majorHAnsi"/>
          <w:iCs/>
          <w:color w:val="000000"/>
          <w:sz w:val="18"/>
          <w:szCs w:val="16"/>
        </w:rPr>
        <w:t>more costly</w:t>
      </w:r>
      <w:proofErr w:type="gramEnd"/>
      <w:r>
        <w:rPr>
          <w:rFonts w:asciiTheme="majorHAnsi" w:hAnsiTheme="majorHAnsi" w:cstheme="majorHAnsi"/>
          <w:iCs/>
          <w:color w:val="000000"/>
          <w:sz w:val="18"/>
          <w:szCs w:val="16"/>
        </w:rPr>
        <w:t xml:space="preserve"> than the on-premise hosted solutions, since each new horizontal or vertical scaling of an API costs more in licenses and cloud resource allocation.</w:t>
      </w:r>
    </w:p>
    <w:p w14:paraId="23702AE5" w14:textId="3E307256" w:rsidR="00691B12" w:rsidRDefault="005972DB"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t>To achieve be</w:t>
      </w:r>
      <w:bookmarkStart w:id="11" w:name="_GoBack"/>
      <w:bookmarkEnd w:id="11"/>
      <w:r>
        <w:rPr>
          <w:rFonts w:asciiTheme="majorHAnsi" w:hAnsiTheme="majorHAnsi" w:cstheme="majorHAnsi"/>
          <w:iCs/>
          <w:color w:val="000000"/>
          <w:sz w:val="18"/>
          <w:szCs w:val="16"/>
        </w:rPr>
        <w:t>tter scalability, growth, and performance, it is critical to design the API physical architecture in such a way that each API can be easily horizontally and vertically scaled, and there is enough capacity left for growth.  Each API has to have a set of performance and availability SLAs, which can be different per API.  Based on these SLAs, an API should be appropriately scaled and should meet the performance requirements.  It can be achieved easily in a cloud-based API platform where horizontal and vertical API scalability is configurable.  It can also be achieved with proper and careful planning of resource allocation in hosted on-premise deployments.</w:t>
      </w:r>
    </w:p>
    <w:p w14:paraId="639F22CF" w14:textId="5554993C" w:rsidR="005972DB" w:rsidRDefault="005972DB" w:rsidP="004D6D31">
      <w:pPr>
        <w:rPr>
          <w:rFonts w:asciiTheme="majorHAnsi" w:hAnsiTheme="majorHAnsi" w:cstheme="majorHAnsi"/>
          <w:iCs/>
          <w:color w:val="000000"/>
          <w:sz w:val="18"/>
          <w:szCs w:val="16"/>
        </w:rPr>
      </w:pPr>
      <w:r>
        <w:rPr>
          <w:rFonts w:asciiTheme="majorHAnsi" w:hAnsiTheme="majorHAnsi" w:cstheme="majorHAnsi"/>
          <w:iCs/>
          <w:color w:val="000000"/>
          <w:sz w:val="18"/>
          <w:szCs w:val="16"/>
        </w:rPr>
        <w:lastRenderedPageBreak/>
        <w:t xml:space="preserve">With on-premise API deployments, there is a need to stand up and configure one or more Load Balancers such as </w:t>
      </w:r>
      <w:proofErr w:type="spellStart"/>
      <w:r>
        <w:rPr>
          <w:rFonts w:asciiTheme="majorHAnsi" w:hAnsiTheme="majorHAnsi" w:cstheme="majorHAnsi"/>
          <w:iCs/>
          <w:color w:val="000000"/>
          <w:sz w:val="18"/>
          <w:szCs w:val="16"/>
        </w:rPr>
        <w:t>Netscale</w:t>
      </w:r>
      <w:proofErr w:type="spellEnd"/>
      <w:r>
        <w:rPr>
          <w:rFonts w:asciiTheme="majorHAnsi" w:hAnsiTheme="majorHAnsi" w:cstheme="majorHAnsi"/>
          <w:iCs/>
          <w:color w:val="000000"/>
          <w:sz w:val="18"/>
          <w:szCs w:val="16"/>
        </w:rPr>
        <w:t xml:space="preserve">, F5, or Apache.  The load balancers have pre-configured Virtual IP addresses that point to clusters of API Gateways / Runtimes.  An example below shows two physical or </w:t>
      </w:r>
      <w:r w:rsidR="00CD0BE9">
        <w:rPr>
          <w:rFonts w:asciiTheme="majorHAnsi" w:hAnsiTheme="majorHAnsi" w:cstheme="majorHAnsi"/>
          <w:iCs/>
          <w:color w:val="000000"/>
          <w:sz w:val="18"/>
          <w:szCs w:val="16"/>
        </w:rPr>
        <w:t>virtual machines configured with a single Virtual IP address on the Load Balancer, which routes traffic to the first or second machine.  Within each machine there are two API Gateway instances installed and running the APIs.</w:t>
      </w:r>
    </w:p>
    <w:p w14:paraId="0D66C3E2" w14:textId="4320CF65" w:rsidR="005972DB" w:rsidRPr="0002036F" w:rsidRDefault="005972DB" w:rsidP="004D6D31">
      <w:pPr>
        <w:rPr>
          <w:rFonts w:asciiTheme="majorHAnsi" w:hAnsiTheme="majorHAnsi" w:cstheme="majorHAnsi"/>
          <w:iCs/>
          <w:color w:val="000000"/>
          <w:sz w:val="18"/>
          <w:szCs w:val="16"/>
        </w:rPr>
      </w:pPr>
      <w:r>
        <w:rPr>
          <w:noProof/>
        </w:rPr>
        <w:drawing>
          <wp:inline distT="0" distB="0" distL="0" distR="0" wp14:anchorId="5CC13B71" wp14:editId="34DA8516">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3715"/>
                    </a:xfrm>
                    <a:prstGeom prst="rect">
                      <a:avLst/>
                    </a:prstGeom>
                  </pic:spPr>
                </pic:pic>
              </a:graphicData>
            </a:graphic>
          </wp:inline>
        </w:drawing>
      </w:r>
    </w:p>
    <w:sectPr w:rsidR="005972DB" w:rsidRPr="0002036F">
      <w:head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E36C5" w14:textId="77777777" w:rsidR="00F17825" w:rsidRDefault="00F17825" w:rsidP="00CB61B5">
      <w:pPr>
        <w:spacing w:after="0" w:line="240" w:lineRule="auto"/>
      </w:pPr>
      <w:r>
        <w:separator/>
      </w:r>
    </w:p>
  </w:endnote>
  <w:endnote w:type="continuationSeparator" w:id="0">
    <w:p w14:paraId="5C486EA0" w14:textId="77777777" w:rsidR="00F17825" w:rsidRDefault="00F17825"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EAB90" w14:textId="77777777" w:rsidR="00F17825" w:rsidRDefault="00F17825" w:rsidP="00CB61B5">
      <w:pPr>
        <w:spacing w:after="0" w:line="240" w:lineRule="auto"/>
      </w:pPr>
      <w:r>
        <w:separator/>
      </w:r>
    </w:p>
  </w:footnote>
  <w:footnote w:type="continuationSeparator" w:id="0">
    <w:p w14:paraId="514953EA" w14:textId="77777777" w:rsidR="00F17825" w:rsidRDefault="00F17825"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F1842"/>
    <w:multiLevelType w:val="hybridMultilevel"/>
    <w:tmpl w:val="DA4074EC"/>
    <w:lvl w:ilvl="0" w:tplc="66600D1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AA64CD"/>
    <w:multiLevelType w:val="multilevel"/>
    <w:tmpl w:val="A976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D757E"/>
    <w:multiLevelType w:val="hybridMultilevel"/>
    <w:tmpl w:val="23A03770"/>
    <w:lvl w:ilvl="0" w:tplc="F04408B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E51D2"/>
    <w:multiLevelType w:val="hybridMultilevel"/>
    <w:tmpl w:val="EFDE9DD8"/>
    <w:lvl w:ilvl="0" w:tplc="EAC05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D4037"/>
    <w:multiLevelType w:val="multilevel"/>
    <w:tmpl w:val="6A4C7886"/>
    <w:lvl w:ilvl="0">
      <w:start w:val="1"/>
      <w:numFmt w:val="bullet"/>
      <w:lvlText w:val=""/>
      <w:lvlJc w:val="left"/>
      <w:pPr>
        <w:tabs>
          <w:tab w:val="num" w:pos="870"/>
        </w:tabs>
        <w:ind w:left="870" w:hanging="360"/>
      </w:pPr>
      <w:rPr>
        <w:rFonts w:ascii="Symbol" w:hAnsi="Symbol" w:hint="default"/>
        <w:sz w:val="20"/>
      </w:rPr>
    </w:lvl>
    <w:lvl w:ilvl="1" w:tentative="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25"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7"/>
  </w:num>
  <w:num w:numId="3">
    <w:abstractNumId w:val="14"/>
  </w:num>
  <w:num w:numId="4">
    <w:abstractNumId w:val="23"/>
  </w:num>
  <w:num w:numId="5">
    <w:abstractNumId w:val="7"/>
  </w:num>
  <w:num w:numId="6">
    <w:abstractNumId w:val="18"/>
  </w:num>
  <w:num w:numId="7">
    <w:abstractNumId w:val="32"/>
  </w:num>
  <w:num w:numId="8">
    <w:abstractNumId w:val="34"/>
  </w:num>
  <w:num w:numId="9">
    <w:abstractNumId w:val="12"/>
  </w:num>
  <w:num w:numId="10">
    <w:abstractNumId w:val="22"/>
  </w:num>
  <w:num w:numId="11">
    <w:abstractNumId w:val="33"/>
  </w:num>
  <w:num w:numId="12">
    <w:abstractNumId w:val="9"/>
  </w:num>
  <w:num w:numId="13">
    <w:abstractNumId w:val="3"/>
  </w:num>
  <w:num w:numId="14">
    <w:abstractNumId w:val="26"/>
  </w:num>
  <w:num w:numId="15">
    <w:abstractNumId w:val="15"/>
  </w:num>
  <w:num w:numId="16">
    <w:abstractNumId w:val="8"/>
  </w:num>
  <w:num w:numId="17">
    <w:abstractNumId w:val="11"/>
  </w:num>
  <w:num w:numId="18">
    <w:abstractNumId w:val="5"/>
  </w:num>
  <w:num w:numId="19">
    <w:abstractNumId w:val="4"/>
  </w:num>
  <w:num w:numId="20">
    <w:abstractNumId w:val="30"/>
  </w:num>
  <w:num w:numId="21">
    <w:abstractNumId w:val="31"/>
  </w:num>
  <w:num w:numId="22">
    <w:abstractNumId w:val="1"/>
  </w:num>
  <w:num w:numId="23">
    <w:abstractNumId w:val="29"/>
  </w:num>
  <w:num w:numId="24">
    <w:abstractNumId w:val="0"/>
  </w:num>
  <w:num w:numId="25">
    <w:abstractNumId w:val="2"/>
  </w:num>
  <w:num w:numId="26">
    <w:abstractNumId w:val="27"/>
  </w:num>
  <w:num w:numId="27">
    <w:abstractNumId w:val="20"/>
  </w:num>
  <w:num w:numId="28">
    <w:abstractNumId w:val="25"/>
  </w:num>
  <w:num w:numId="29">
    <w:abstractNumId w:val="21"/>
  </w:num>
  <w:num w:numId="30">
    <w:abstractNumId w:val="28"/>
  </w:num>
  <w:num w:numId="31">
    <w:abstractNumId w:val="19"/>
  </w:num>
  <w:num w:numId="32">
    <w:abstractNumId w:val="6"/>
  </w:num>
  <w:num w:numId="33">
    <w:abstractNumId w:val="13"/>
  </w:num>
  <w:num w:numId="34">
    <w:abstractNumId w:val="24"/>
  </w:num>
  <w:num w:numId="35">
    <w:abstractNumId w:val="1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rshall">
    <w15:presenceInfo w15:providerId="Windows Live" w15:userId="2e4f7885f8398e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7AB2"/>
    <w:rsid w:val="000128A0"/>
    <w:rsid w:val="00013B7D"/>
    <w:rsid w:val="00015AF1"/>
    <w:rsid w:val="00015F93"/>
    <w:rsid w:val="00017D9B"/>
    <w:rsid w:val="00017E93"/>
    <w:rsid w:val="0002036F"/>
    <w:rsid w:val="00021C95"/>
    <w:rsid w:val="000249E6"/>
    <w:rsid w:val="00026114"/>
    <w:rsid w:val="000271B8"/>
    <w:rsid w:val="00031BF5"/>
    <w:rsid w:val="00031FB8"/>
    <w:rsid w:val="00034050"/>
    <w:rsid w:val="00042C15"/>
    <w:rsid w:val="0004523C"/>
    <w:rsid w:val="00047BFB"/>
    <w:rsid w:val="00053026"/>
    <w:rsid w:val="0005383B"/>
    <w:rsid w:val="00054418"/>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B0637"/>
    <w:rsid w:val="000B2103"/>
    <w:rsid w:val="000B3A64"/>
    <w:rsid w:val="000B5613"/>
    <w:rsid w:val="000C4F1E"/>
    <w:rsid w:val="000C5C81"/>
    <w:rsid w:val="000C79A5"/>
    <w:rsid w:val="000D3CFB"/>
    <w:rsid w:val="000D4A9A"/>
    <w:rsid w:val="000E0527"/>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457B3"/>
    <w:rsid w:val="00156F96"/>
    <w:rsid w:val="001602A7"/>
    <w:rsid w:val="001632EA"/>
    <w:rsid w:val="00163DD6"/>
    <w:rsid w:val="0016672B"/>
    <w:rsid w:val="00175149"/>
    <w:rsid w:val="0017588A"/>
    <w:rsid w:val="00180E35"/>
    <w:rsid w:val="00181AF9"/>
    <w:rsid w:val="0018613F"/>
    <w:rsid w:val="00194E23"/>
    <w:rsid w:val="001951CF"/>
    <w:rsid w:val="001A03E3"/>
    <w:rsid w:val="001A5C30"/>
    <w:rsid w:val="001A6D3B"/>
    <w:rsid w:val="001A79C6"/>
    <w:rsid w:val="001B0A8B"/>
    <w:rsid w:val="001B4059"/>
    <w:rsid w:val="001B57A2"/>
    <w:rsid w:val="001B61BB"/>
    <w:rsid w:val="001B660B"/>
    <w:rsid w:val="001C3151"/>
    <w:rsid w:val="001C384C"/>
    <w:rsid w:val="001C64C7"/>
    <w:rsid w:val="001D4010"/>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2156"/>
    <w:rsid w:val="002434C8"/>
    <w:rsid w:val="00245536"/>
    <w:rsid w:val="00245655"/>
    <w:rsid w:val="00245D9B"/>
    <w:rsid w:val="0024739B"/>
    <w:rsid w:val="002547CA"/>
    <w:rsid w:val="00260064"/>
    <w:rsid w:val="002601ED"/>
    <w:rsid w:val="002617A1"/>
    <w:rsid w:val="00261F46"/>
    <w:rsid w:val="002636FC"/>
    <w:rsid w:val="002639CD"/>
    <w:rsid w:val="002640F7"/>
    <w:rsid w:val="0027143D"/>
    <w:rsid w:val="00271E8E"/>
    <w:rsid w:val="002755FA"/>
    <w:rsid w:val="00275DD3"/>
    <w:rsid w:val="002778D7"/>
    <w:rsid w:val="00277972"/>
    <w:rsid w:val="00277B70"/>
    <w:rsid w:val="00287653"/>
    <w:rsid w:val="00292481"/>
    <w:rsid w:val="002928BE"/>
    <w:rsid w:val="002A3796"/>
    <w:rsid w:val="002A40E1"/>
    <w:rsid w:val="002B722E"/>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828EF"/>
    <w:rsid w:val="003868A5"/>
    <w:rsid w:val="003900CF"/>
    <w:rsid w:val="00391393"/>
    <w:rsid w:val="00393297"/>
    <w:rsid w:val="00397746"/>
    <w:rsid w:val="003A3A6A"/>
    <w:rsid w:val="003A5284"/>
    <w:rsid w:val="003A66D9"/>
    <w:rsid w:val="003B264E"/>
    <w:rsid w:val="003B3C9D"/>
    <w:rsid w:val="003B6BAB"/>
    <w:rsid w:val="003B7DD8"/>
    <w:rsid w:val="003C1F4E"/>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D00"/>
    <w:rsid w:val="00431159"/>
    <w:rsid w:val="00432A1C"/>
    <w:rsid w:val="00435E12"/>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2DB"/>
    <w:rsid w:val="00597FA4"/>
    <w:rsid w:val="005A5E3F"/>
    <w:rsid w:val="005A6808"/>
    <w:rsid w:val="005B0E29"/>
    <w:rsid w:val="005B41F8"/>
    <w:rsid w:val="005B4C9A"/>
    <w:rsid w:val="005B633B"/>
    <w:rsid w:val="005B73C9"/>
    <w:rsid w:val="005C1059"/>
    <w:rsid w:val="005C26E4"/>
    <w:rsid w:val="005C48BB"/>
    <w:rsid w:val="005C559A"/>
    <w:rsid w:val="005C5CA4"/>
    <w:rsid w:val="005D365E"/>
    <w:rsid w:val="005D5F81"/>
    <w:rsid w:val="005E0C56"/>
    <w:rsid w:val="005E7A75"/>
    <w:rsid w:val="005F1766"/>
    <w:rsid w:val="005F19B3"/>
    <w:rsid w:val="005F3BC5"/>
    <w:rsid w:val="005F3EFB"/>
    <w:rsid w:val="006005BC"/>
    <w:rsid w:val="00603B39"/>
    <w:rsid w:val="00607F3A"/>
    <w:rsid w:val="0061215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1B12"/>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13D94"/>
    <w:rsid w:val="00726ADC"/>
    <w:rsid w:val="0073159D"/>
    <w:rsid w:val="007337D5"/>
    <w:rsid w:val="00737437"/>
    <w:rsid w:val="007404D5"/>
    <w:rsid w:val="00741E73"/>
    <w:rsid w:val="007455CF"/>
    <w:rsid w:val="00747702"/>
    <w:rsid w:val="00751D65"/>
    <w:rsid w:val="00754057"/>
    <w:rsid w:val="00755C1A"/>
    <w:rsid w:val="007578A4"/>
    <w:rsid w:val="00761440"/>
    <w:rsid w:val="00763E05"/>
    <w:rsid w:val="00766966"/>
    <w:rsid w:val="007822E2"/>
    <w:rsid w:val="00783F7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5150"/>
    <w:rsid w:val="007F60E3"/>
    <w:rsid w:val="00801CBA"/>
    <w:rsid w:val="008033F7"/>
    <w:rsid w:val="00805857"/>
    <w:rsid w:val="00811495"/>
    <w:rsid w:val="0081279E"/>
    <w:rsid w:val="0081591F"/>
    <w:rsid w:val="00816936"/>
    <w:rsid w:val="00817E47"/>
    <w:rsid w:val="00826A90"/>
    <w:rsid w:val="008339F9"/>
    <w:rsid w:val="00844915"/>
    <w:rsid w:val="008476B4"/>
    <w:rsid w:val="0085147E"/>
    <w:rsid w:val="00854C55"/>
    <w:rsid w:val="0085555B"/>
    <w:rsid w:val="00864172"/>
    <w:rsid w:val="0087054E"/>
    <w:rsid w:val="00871A2C"/>
    <w:rsid w:val="0087515A"/>
    <w:rsid w:val="0087534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422D"/>
    <w:rsid w:val="008E5C93"/>
    <w:rsid w:val="008F3E4C"/>
    <w:rsid w:val="00900004"/>
    <w:rsid w:val="0090110D"/>
    <w:rsid w:val="009152E1"/>
    <w:rsid w:val="00917C99"/>
    <w:rsid w:val="00922F9E"/>
    <w:rsid w:val="00923A1D"/>
    <w:rsid w:val="00923C7A"/>
    <w:rsid w:val="009372E8"/>
    <w:rsid w:val="00937EC9"/>
    <w:rsid w:val="00947B02"/>
    <w:rsid w:val="00950777"/>
    <w:rsid w:val="00954CE8"/>
    <w:rsid w:val="0095743A"/>
    <w:rsid w:val="0096008A"/>
    <w:rsid w:val="009600CF"/>
    <w:rsid w:val="00961D0E"/>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7639"/>
    <w:rsid w:val="00A12F8C"/>
    <w:rsid w:val="00A13E63"/>
    <w:rsid w:val="00A14DD6"/>
    <w:rsid w:val="00A17C81"/>
    <w:rsid w:val="00A23FB2"/>
    <w:rsid w:val="00A25B12"/>
    <w:rsid w:val="00A260BA"/>
    <w:rsid w:val="00A26EA1"/>
    <w:rsid w:val="00A34AC1"/>
    <w:rsid w:val="00A446F7"/>
    <w:rsid w:val="00A472F7"/>
    <w:rsid w:val="00A50507"/>
    <w:rsid w:val="00A512DE"/>
    <w:rsid w:val="00A523DF"/>
    <w:rsid w:val="00A54B3D"/>
    <w:rsid w:val="00A55503"/>
    <w:rsid w:val="00A57F88"/>
    <w:rsid w:val="00A6794E"/>
    <w:rsid w:val="00A70E06"/>
    <w:rsid w:val="00A720F3"/>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1849"/>
    <w:rsid w:val="00AE4D3A"/>
    <w:rsid w:val="00AE7888"/>
    <w:rsid w:val="00AF1737"/>
    <w:rsid w:val="00AF2267"/>
    <w:rsid w:val="00AF25AD"/>
    <w:rsid w:val="00AF4F51"/>
    <w:rsid w:val="00AF5EC7"/>
    <w:rsid w:val="00B0009A"/>
    <w:rsid w:val="00B01AF3"/>
    <w:rsid w:val="00B0318E"/>
    <w:rsid w:val="00B0425D"/>
    <w:rsid w:val="00B05846"/>
    <w:rsid w:val="00B05CA4"/>
    <w:rsid w:val="00B11C80"/>
    <w:rsid w:val="00B14A96"/>
    <w:rsid w:val="00B155CD"/>
    <w:rsid w:val="00B20F55"/>
    <w:rsid w:val="00B305E1"/>
    <w:rsid w:val="00B3080D"/>
    <w:rsid w:val="00B31571"/>
    <w:rsid w:val="00B32C3A"/>
    <w:rsid w:val="00B34323"/>
    <w:rsid w:val="00B356A4"/>
    <w:rsid w:val="00B543D5"/>
    <w:rsid w:val="00B729C5"/>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2C8A"/>
    <w:rsid w:val="00C452A3"/>
    <w:rsid w:val="00C45FB4"/>
    <w:rsid w:val="00C46493"/>
    <w:rsid w:val="00C478D0"/>
    <w:rsid w:val="00C52B5B"/>
    <w:rsid w:val="00C54FA7"/>
    <w:rsid w:val="00C60F01"/>
    <w:rsid w:val="00C63284"/>
    <w:rsid w:val="00C65EE7"/>
    <w:rsid w:val="00C70AE7"/>
    <w:rsid w:val="00C70F86"/>
    <w:rsid w:val="00C7507F"/>
    <w:rsid w:val="00C7731C"/>
    <w:rsid w:val="00C80837"/>
    <w:rsid w:val="00C85286"/>
    <w:rsid w:val="00C90EE0"/>
    <w:rsid w:val="00C918C9"/>
    <w:rsid w:val="00CA19FD"/>
    <w:rsid w:val="00CB119E"/>
    <w:rsid w:val="00CB15BD"/>
    <w:rsid w:val="00CB4631"/>
    <w:rsid w:val="00CB61B5"/>
    <w:rsid w:val="00CC14AC"/>
    <w:rsid w:val="00CC32D6"/>
    <w:rsid w:val="00CC42CB"/>
    <w:rsid w:val="00CD0BE9"/>
    <w:rsid w:val="00CE2FBC"/>
    <w:rsid w:val="00CE5735"/>
    <w:rsid w:val="00CE7188"/>
    <w:rsid w:val="00CF35AD"/>
    <w:rsid w:val="00CF4428"/>
    <w:rsid w:val="00CF4930"/>
    <w:rsid w:val="00D11238"/>
    <w:rsid w:val="00D13889"/>
    <w:rsid w:val="00D20E83"/>
    <w:rsid w:val="00D24351"/>
    <w:rsid w:val="00D45A3C"/>
    <w:rsid w:val="00D4647F"/>
    <w:rsid w:val="00D46ECB"/>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62A8"/>
    <w:rsid w:val="00E32D79"/>
    <w:rsid w:val="00E37A38"/>
    <w:rsid w:val="00E411FF"/>
    <w:rsid w:val="00E4283F"/>
    <w:rsid w:val="00E45F3D"/>
    <w:rsid w:val="00E45F63"/>
    <w:rsid w:val="00E46C58"/>
    <w:rsid w:val="00E47121"/>
    <w:rsid w:val="00E616A7"/>
    <w:rsid w:val="00E674F5"/>
    <w:rsid w:val="00E718A6"/>
    <w:rsid w:val="00E71DC3"/>
    <w:rsid w:val="00E721D4"/>
    <w:rsid w:val="00E80B17"/>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D86"/>
    <w:rsid w:val="00F14FDA"/>
    <w:rsid w:val="00F17825"/>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1776"/>
    <w:rsid w:val="00FC3EE7"/>
    <w:rsid w:val="00FC5309"/>
    <w:rsid w:val="00FD0F6B"/>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74354606">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C973-FCDC-4A40-949C-3CE4DD155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5</cp:revision>
  <dcterms:created xsi:type="dcterms:W3CDTF">2018-11-07T19:50:00Z</dcterms:created>
  <dcterms:modified xsi:type="dcterms:W3CDTF">2018-11-08T12:47:00Z</dcterms:modified>
</cp:coreProperties>
</file>