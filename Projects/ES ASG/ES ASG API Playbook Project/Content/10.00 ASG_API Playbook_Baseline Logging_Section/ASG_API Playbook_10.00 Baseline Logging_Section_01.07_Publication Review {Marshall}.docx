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681B06EA" w:rsidR="000269C3" w:rsidRDefault="000269C3" w:rsidP="00094E16">
      <w:pPr>
        <w:pStyle w:val="BodyText"/>
      </w:pPr>
      <w:r>
        <w:t xml:space="preserve">This </w:t>
      </w:r>
      <w:r w:rsidR="00C4250E">
        <w:t xml:space="preserve">section </w:t>
      </w:r>
      <w:r>
        <w:t>detail</w:t>
      </w:r>
      <w:r w:rsidR="00C4250E">
        <w:t>s</w:t>
      </w:r>
      <w:r>
        <w:t xml:space="preserve"> guidelines and components that </w:t>
      </w:r>
      <w:r w:rsidR="005006A3">
        <w:t xml:space="preserve">facilitate </w:t>
      </w:r>
      <w:r>
        <w:t>the creati</w:t>
      </w:r>
      <w:r w:rsidR="00E53DEB">
        <w:t>on of an API logging philosophy</w:t>
      </w:r>
      <w:r w:rsidR="00C4250E">
        <w:t>,</w:t>
      </w:r>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3" w:name="_Toc516653998"/>
      <w:bookmarkStart w:id="4" w:name="_Toc519773820"/>
      <w:r>
        <w:t>Logging Framework Used within Each API</w:t>
      </w:r>
      <w:bookmarkEnd w:id="3"/>
      <w:bookmarkEnd w:id="4"/>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5" w:name="_Toc519773821"/>
      <w:r>
        <w:t>Logging with Java supported API implementations</w:t>
      </w:r>
      <w:bookmarkEnd w:id="5"/>
    </w:p>
    <w:p w14:paraId="0E83EFCF" w14:textId="6FE531B8" w:rsidR="000A3BDF" w:rsidRDefault="008110BB" w:rsidP="007576C8">
      <w:pPr>
        <w:pStyle w:val="BodyText"/>
      </w:pPr>
      <w:r w:rsidRPr="008110BB">
        <w:t xml:space="preserve">This </w:t>
      </w:r>
      <w:r w:rsidR="00C4250E">
        <w:t>section</w:t>
      </w:r>
      <w:r w:rsidR="00C4250E" w:rsidRPr="008110BB">
        <w:t xml:space="preserve"> </w:t>
      </w:r>
      <w:r w:rsidRPr="008110BB">
        <w:t>discusses the most popular java logging frameworks</w:t>
      </w:r>
      <w:r w:rsidR="00EF5C01">
        <w:t xml:space="preserve">: </w:t>
      </w:r>
    </w:p>
    <w:p w14:paraId="7D06BB11" w14:textId="46B16391"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r w:rsidR="00C4250E">
        <w:t>.</w:t>
      </w:r>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6" w:name="_Toc519773822"/>
      <w:r>
        <w:t>Simple Logging Facade for Java (SLF4J)</w:t>
      </w:r>
      <w:bookmarkEnd w:id="6"/>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7" w:name="_Toc519773823"/>
      <w:r>
        <w:t xml:space="preserve">Subset of </w:t>
      </w:r>
      <w:r w:rsidRPr="004E2FCF">
        <w:t>Features</w:t>
      </w:r>
      <w:bookmarkEnd w:id="7"/>
    </w:p>
    <w:p w14:paraId="5DF55D8A" w14:textId="1E45981B"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r w:rsidRPr="00FC096D">
        <w:t xml:space="preserve"> projects that have already made a choice of logging backend.</w:t>
      </w:r>
    </w:p>
    <w:p w14:paraId="44FC70FF" w14:textId="77777777" w:rsidR="00227D2D" w:rsidRDefault="00227D2D" w:rsidP="00D006FB">
      <w:pPr>
        <w:pStyle w:val="Heading3"/>
      </w:pPr>
      <w:bookmarkStart w:id="8" w:name="_Toc519773824"/>
      <w:r>
        <w:t>Apache Log4j 2</w:t>
      </w:r>
      <w:bookmarkEnd w:id="8"/>
    </w:p>
    <w:p w14:paraId="2A7F9387" w14:textId="6EE902E5" w:rsidR="00227D2D" w:rsidRDefault="00227D2D" w:rsidP="00526BC0">
      <w:pPr>
        <w:pStyle w:val="BodyText"/>
        <w:ind w:left="90"/>
      </w:pPr>
      <w:r>
        <w:t xml:space="preserve">Apache Log4j 2 is an upgrade to Log4j </w:t>
      </w:r>
      <w:r w:rsidR="00CC260F">
        <w:t>and</w:t>
      </w:r>
      <w:r>
        <w:t xml:space="preserve"> provides significant improvements over its predecessor</w:t>
      </w:r>
      <w:r w:rsidR="000675FA">
        <w:t>, in addition</w:t>
      </w:r>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9" w:name="_Toc519773825"/>
      <w:r>
        <w:t xml:space="preserve">Subset of </w:t>
      </w:r>
      <w:r w:rsidR="00227D2D" w:rsidRPr="004E2FCF">
        <w:t>Features</w:t>
      </w:r>
      <w:bookmarkEnd w:id="9"/>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10" w:name="_Toc519773826"/>
      <w:proofErr w:type="spellStart"/>
      <w:r w:rsidRPr="00D006FB">
        <w:t>Logback</w:t>
      </w:r>
      <w:bookmarkEnd w:id="10"/>
      <w:proofErr w:type="spellEnd"/>
    </w:p>
    <w:p w14:paraId="565DCADF" w14:textId="7CD18607" w:rsidR="005713AF" w:rsidRPr="004E2FCF" w:rsidRDefault="00A4709F" w:rsidP="00FD4342">
      <w:pPr>
        <w:pStyle w:val="BodyText"/>
      </w:pPr>
      <w:proofErr w:type="spellStart"/>
      <w:r w:rsidRPr="00A4709F">
        <w:t>Logback</w:t>
      </w:r>
      <w:proofErr w:type="spellEnd"/>
      <w:r w:rsidRPr="00A4709F">
        <w:t xml:space="preserve"> is a successor to the popular log4j project, </w:t>
      </w:r>
      <w:r w:rsidR="00FD4342">
        <w:t xml:space="preserve">adding additional features from </w:t>
      </w:r>
      <w:r w:rsidRPr="00A4709F">
        <w:t xml:space="preserve">log4j </w:t>
      </w:r>
      <w:r w:rsidR="00DC1463">
        <w:t>and</w:t>
      </w:r>
      <w:r w:rsidR="000A3FBE" w:rsidRPr="000A3FBE">
        <w:t xml:space="preserve"> is conceptually </w:t>
      </w:r>
      <w:proofErr w:type="gramStart"/>
      <w:r w:rsidR="000A3FBE" w:rsidRPr="000A3FBE">
        <w:t>similar to</w:t>
      </w:r>
      <w:proofErr w:type="gramEnd"/>
      <w:r w:rsidR="000A3FBE" w:rsidRPr="000A3FBE">
        <w:t xml:space="preserve"> log4j</w:t>
      </w:r>
      <w:r w:rsidR="00FD4342">
        <w:t>.</w:t>
      </w:r>
      <w:r w:rsidR="00FD4342" w:rsidRPr="000A3FBE" w:rsidDel="00FD4342">
        <w:t xml:space="preserve"> </w:t>
      </w:r>
      <w:bookmarkStart w:id="11" w:name="_Toc519773827"/>
      <w:r w:rsidR="002212AD">
        <w:t xml:space="preserve">Subset of </w:t>
      </w:r>
      <w:r w:rsidR="005713AF" w:rsidRPr="004E2FCF">
        <w:t>Features</w:t>
      </w:r>
      <w:bookmarkEnd w:id="11"/>
    </w:p>
    <w:p w14:paraId="1D6EFB88" w14:textId="22BD04B1" w:rsidR="00227D2D" w:rsidRDefault="000A3FBE" w:rsidP="000A3FBE">
      <w:pPr>
        <w:pStyle w:val="BodyText"/>
        <w:numPr>
          <w:ilvl w:val="0"/>
          <w:numId w:val="42"/>
        </w:numPr>
      </w:pPr>
      <w:r w:rsidRPr="000A3FBE">
        <w:t>Faster implementation</w:t>
      </w:r>
    </w:p>
    <w:p w14:paraId="3F185692" w14:textId="35C1B03E"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r w:rsidR="000F243E">
        <w:t>more efficiently</w:t>
      </w:r>
      <w:r w:rsidRPr="00DD0C19">
        <w:t xml:space="preserve"> on certain critical execution paths. </w:t>
      </w:r>
      <w:proofErr w:type="spellStart"/>
      <w:r w:rsidR="005F341B">
        <w:t>L</w:t>
      </w:r>
      <w:r w:rsidRPr="00DD0C19">
        <w:t>ogback</w:t>
      </w:r>
      <w:proofErr w:type="spellEnd"/>
      <w:r w:rsidRPr="00DD0C19">
        <w:t xml:space="preserve"> components </w:t>
      </w:r>
      <w:r w:rsidR="000F243E">
        <w:t xml:space="preserve">are both </w:t>
      </w:r>
      <w:r w:rsidRPr="00DD0C19">
        <w:t xml:space="preserve">faster, </w:t>
      </w:r>
      <w:r w:rsidR="000F243E">
        <w:t xml:space="preserve">and </w:t>
      </w:r>
      <w:r w:rsidRPr="00DD0C19">
        <w:t>they have a smaller memory footprint.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2931496"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r w:rsidR="000F243E">
        <w:t xml:space="preserve">virtually no </w:t>
      </w:r>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12"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12"/>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13" w:name="_Toc519773829"/>
      <w:r>
        <w:t xml:space="preserve">Subset of </w:t>
      </w:r>
      <w:r w:rsidRPr="004E2FCF">
        <w:t>Features</w:t>
      </w:r>
      <w:bookmarkEnd w:id="13"/>
    </w:p>
    <w:p w14:paraId="38252799" w14:textId="1E8E7091" w:rsidR="00247337" w:rsidRDefault="00247337" w:rsidP="00094E16">
      <w:pPr>
        <w:pStyle w:val="BodyText"/>
      </w:pPr>
      <w:proofErr w:type="spellStart"/>
      <w:r w:rsidRPr="00982F38">
        <w:t>java.util.logging</w:t>
      </w:r>
      <w:proofErr w:type="spellEnd"/>
      <w:r>
        <w:t xml:space="preserve"> in included in the Java Runtime so third-party integration </w:t>
      </w:r>
      <w:r w:rsidR="00A34162">
        <w:t xml:space="preserve">through </w:t>
      </w:r>
      <w:r>
        <w:t>jar files is not required.</w:t>
      </w:r>
    </w:p>
    <w:p w14:paraId="29678C7B" w14:textId="59813A06" w:rsidR="003D27F6" w:rsidRDefault="00253417" w:rsidP="00D7042A">
      <w:pPr>
        <w:pStyle w:val="Heading2"/>
      </w:pPr>
      <w:bookmarkStart w:id="14" w:name="_Toc519773830"/>
      <w:r>
        <w:t>Logging with .N</w:t>
      </w:r>
      <w:r w:rsidR="0059511F">
        <w:t>ET</w:t>
      </w:r>
      <w:r>
        <w:t xml:space="preserve"> supported API implementations</w:t>
      </w:r>
      <w:bookmarkEnd w:id="14"/>
    </w:p>
    <w:p w14:paraId="14765D5F" w14:textId="7DF9EF35" w:rsidR="00EE3378" w:rsidRDefault="00F62678" w:rsidP="00D7042A">
      <w:pPr>
        <w:pStyle w:val="Heading3"/>
      </w:pPr>
      <w:bookmarkStart w:id="15" w:name="_Toc519773831"/>
      <w:r>
        <w:t>Overview</w:t>
      </w:r>
      <w:r w:rsidR="008A0559">
        <w:t xml:space="preserve"> of .NET </w:t>
      </w:r>
      <w:r>
        <w:t xml:space="preserve">Framework </w:t>
      </w:r>
      <w:r w:rsidR="008A0559">
        <w:t>and .NET Core</w:t>
      </w:r>
      <w:bookmarkEnd w:id="15"/>
    </w:p>
    <w:p w14:paraId="7504167B" w14:textId="2D51D455" w:rsidR="001F348E" w:rsidRDefault="001F348E" w:rsidP="001F348E">
      <w:pPr>
        <w:pStyle w:val="BodyText"/>
      </w:pP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p>
    <w:p w14:paraId="72600016" w14:textId="7DEFD67B" w:rsidR="001F348E" w:rsidRDefault="001F348E" w:rsidP="008110BB">
      <w:pPr>
        <w:pStyle w:val="BodyText"/>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16" w:name="_Toc519773832"/>
      <w:r w:rsidRPr="00D7042A">
        <w:lastRenderedPageBreak/>
        <w:t>.NET Core Logging Capabilities</w:t>
      </w:r>
      <w:bookmarkEnd w:id="16"/>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46042DF1" w:rsidR="00B924E7" w:rsidRDefault="00B924E7" w:rsidP="00B924E7">
      <w:pPr>
        <w:pStyle w:val="BodyText"/>
      </w:pPr>
      <w:r>
        <w:t xml:space="preserve">.NET Core </w:t>
      </w:r>
      <w:r w:rsidR="005D4254">
        <w:t>c</w:t>
      </w:r>
      <w:r w:rsidR="0002656F">
        <w:t>ontains</w:t>
      </w:r>
      <w:r w:rsidR="005D4254">
        <w:t xml:space="preserve"> </w:t>
      </w:r>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17" w:name="_Toc516653999"/>
      <w:bookmarkStart w:id="18" w:name="_Toc519773833"/>
      <w:r>
        <w:t xml:space="preserve">JSON Format for </w:t>
      </w:r>
      <w:r w:rsidR="00041A14">
        <w:t>Logged API Messages</w:t>
      </w:r>
      <w:bookmarkEnd w:id="17"/>
      <w:bookmarkEnd w:id="18"/>
    </w:p>
    <w:p w14:paraId="08E9752D" w14:textId="60A88E2A" w:rsidR="00DC0433" w:rsidRDefault="00DC0433" w:rsidP="00DC0433">
      <w:pPr>
        <w:pStyle w:val="BodyText"/>
      </w:pPr>
      <w:r w:rsidRPr="00916644">
        <w:t xml:space="preserve">This section </w:t>
      </w:r>
      <w:r w:rsidR="0002656F">
        <w:t xml:space="preserve">presents </w:t>
      </w:r>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19" w:name="_Toc518056011"/>
      <w:bookmarkStart w:id="20" w:name="_Toc519773834"/>
      <w:r>
        <w:t>API</w:t>
      </w:r>
      <w:r w:rsidR="00D43889">
        <w:t xml:space="preserve"> Logging Model</w:t>
      </w:r>
      <w:bookmarkEnd w:id="19"/>
      <w:bookmarkEnd w:id="20"/>
    </w:p>
    <w:p w14:paraId="3A68E672" w14:textId="2DDC217F" w:rsidR="00D43889" w:rsidRDefault="00D43889" w:rsidP="00D43889">
      <w:pPr>
        <w:pStyle w:val="Caption"/>
        <w:rPr>
          <w:ins w:id="21" w:author="Author"/>
        </w:rPr>
      </w:pPr>
      <w:bookmarkStart w:id="22" w:name="_Toc518056025"/>
      <w:bookmarkStart w:id="23" w:name="_Ref519594808"/>
      <w:bookmarkStart w:id="24" w:name="_Toc519773843"/>
      <w:r>
        <w:lastRenderedPageBreak/>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22"/>
      <w:bookmarkEnd w:id="23"/>
      <w:bookmarkEnd w:id="24"/>
    </w:p>
    <w:p w14:paraId="70FDDFCC" w14:textId="567F8D12" w:rsidR="00B74DB9" w:rsidRPr="00B74DB9" w:rsidRDefault="00B74DB9" w:rsidP="00B74DB9">
      <w:pPr>
        <w:pStyle w:val="BodyText"/>
      </w:pPr>
      <w:ins w:id="25" w:author="Author">
        <w:r>
          <w:rPr>
            <w:noProof/>
          </w:rPr>
          <w:drawing>
            <wp:inline distT="0" distB="0" distL="0" distR="0" wp14:anchorId="7653BE08" wp14:editId="05AE3897">
              <wp:extent cx="5383033" cy="4800446"/>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ins>
      <w:bookmarkStart w:id="26" w:name="_GoBack"/>
      <w:bookmarkEnd w:id="26"/>
    </w:p>
    <w:p w14:paraId="2728EE1F" w14:textId="35777EF0" w:rsidR="002574ED" w:rsidRPr="002574ED" w:rsidRDefault="002574ED" w:rsidP="002574ED">
      <w:pPr>
        <w:pStyle w:val="BodyText"/>
        <w:jc w:val="center"/>
        <w:rPr>
          <w:rFonts w:eastAsia="ヒラギノ角ゴ Pro W3"/>
        </w:rPr>
      </w:pPr>
      <w:del w:id="27" w:author="Author">
        <w:r w:rsidDel="003C3E78">
          <w:rPr>
            <w:noProof/>
          </w:rPr>
          <w:lastRenderedPageBreak/>
          <w:drawing>
            <wp:inline distT="0" distB="0" distL="0" distR="0" wp14:anchorId="13896512" wp14:editId="444D886A">
              <wp:extent cx="5383033" cy="48004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del>
    </w:p>
    <w:p w14:paraId="66C2B702" w14:textId="42A94EB4"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p>
    <w:p w14:paraId="7B5F4F8F" w14:textId="73000EF3" w:rsidR="001E6B76" w:rsidRDefault="001E6B76" w:rsidP="00D43889">
      <w:pPr>
        <w:pStyle w:val="Caption"/>
      </w:pPr>
      <w:bookmarkStart w:id="28" w:name="_Toc518056019"/>
      <w:bookmarkStart w:id="29" w:name="_Toc519773841"/>
      <w:r>
        <w:t>(Editor’s Note: This table does not transform).</w:t>
      </w:r>
    </w:p>
    <w:p w14:paraId="04D9D1A1" w14:textId="11AED648" w:rsidR="00D43889" w:rsidRPr="00BA6522" w:rsidRDefault="00D43889" w:rsidP="00D43889">
      <w:pPr>
        <w:pStyle w:val="Caption"/>
      </w:pPr>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28"/>
      <w:bookmarkEnd w:id="29"/>
    </w:p>
    <w:tbl>
      <w:tblPr>
        <w:tblpPr w:leftFromText="180" w:rightFromText="180" w:vertAnchor="text" w:tblpXSpec="righ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900"/>
        <w:gridCol w:w="1170"/>
        <w:gridCol w:w="2160"/>
        <w:gridCol w:w="4320"/>
      </w:tblGrid>
      <w:tr w:rsidR="00D43889" w:rsidRPr="00B87380" w14:paraId="3DC7DD2D" w14:textId="77777777" w:rsidTr="002574ED">
        <w:trPr>
          <w:tblHeader/>
        </w:trPr>
        <w:tc>
          <w:tcPr>
            <w:tcW w:w="152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432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2574ED">
        <w:tc>
          <w:tcPr>
            <w:tcW w:w="152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432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2574ED">
        <w:tc>
          <w:tcPr>
            <w:tcW w:w="152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p>
        </w:tc>
        <w:tc>
          <w:tcPr>
            <w:tcW w:w="432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2574ED">
        <w:tc>
          <w:tcPr>
            <w:tcW w:w="1525" w:type="dxa"/>
          </w:tcPr>
          <w:p w14:paraId="65FC0547" w14:textId="2B6087E1" w:rsidR="00E14B95" w:rsidRPr="00604756" w:rsidRDefault="00401A4B" w:rsidP="00E14B95">
            <w:r>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4320"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2574ED">
        <w:tc>
          <w:tcPr>
            <w:tcW w:w="1525" w:type="dxa"/>
          </w:tcPr>
          <w:p w14:paraId="297689BD" w14:textId="681C91C6" w:rsidR="0020352C" w:rsidRPr="00604756" w:rsidRDefault="0020352C" w:rsidP="0020352C">
            <w:proofErr w:type="spellStart"/>
            <w:r>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432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2574ED">
        <w:tc>
          <w:tcPr>
            <w:tcW w:w="1525" w:type="dxa"/>
          </w:tcPr>
          <w:p w14:paraId="6DE9CA91" w14:textId="77777777" w:rsidR="0020352C" w:rsidRPr="00604756" w:rsidRDefault="0020352C" w:rsidP="0020352C">
            <w:r w:rsidRPr="00604756">
              <w:lastRenderedPageBreak/>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432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2574ED">
        <w:tc>
          <w:tcPr>
            <w:tcW w:w="1525" w:type="dxa"/>
          </w:tcPr>
          <w:p w14:paraId="5DFF9600" w14:textId="34DB1C0E" w:rsidR="00BE2EB2" w:rsidRPr="00604756" w:rsidRDefault="00BE2EB2" w:rsidP="00BE2EB2">
            <w:proofErr w:type="spellStart"/>
            <w:r w:rsidRPr="00604756">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4320"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2574ED">
        <w:tc>
          <w:tcPr>
            <w:tcW w:w="1525" w:type="dxa"/>
          </w:tcPr>
          <w:p w14:paraId="45D79ACC" w14:textId="77777777" w:rsidR="00BE2EB2" w:rsidRPr="00604756" w:rsidRDefault="00BE2EB2" w:rsidP="00BE2EB2">
            <w:r w:rsidRPr="00604756">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432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2574ED">
        <w:tc>
          <w:tcPr>
            <w:tcW w:w="152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30" w:name="_Hlk522882150"/>
            <w:r>
              <w:t>Vet360 Veteran Address Lookup</w:t>
            </w:r>
            <w:bookmarkEnd w:id="30"/>
          </w:p>
        </w:tc>
        <w:tc>
          <w:tcPr>
            <w:tcW w:w="4320"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2574ED">
        <w:tc>
          <w:tcPr>
            <w:tcW w:w="152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432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2574ED">
        <w:tc>
          <w:tcPr>
            <w:tcW w:w="152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432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2574ED">
        <w:tc>
          <w:tcPr>
            <w:tcW w:w="1525" w:type="dxa"/>
          </w:tcPr>
          <w:p w14:paraId="302AEB1E" w14:textId="3EC194EB" w:rsidR="00BE2EB2" w:rsidRPr="00604756" w:rsidRDefault="00BE2EB2" w:rsidP="00BE2EB2">
            <w:proofErr w:type="spellStart"/>
            <w:r w:rsidRPr="00604756">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4320"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2574ED">
        <w:tc>
          <w:tcPr>
            <w:tcW w:w="1525" w:type="dxa"/>
          </w:tcPr>
          <w:p w14:paraId="1942FC5B" w14:textId="77777777" w:rsidR="00BE2EB2" w:rsidRPr="00604756" w:rsidRDefault="00BE2EB2" w:rsidP="00BE2EB2">
            <w:proofErr w:type="spellStart"/>
            <w:r w:rsidRPr="00604756">
              <w:lastRenderedPageBreak/>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432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2574ED">
        <w:tc>
          <w:tcPr>
            <w:tcW w:w="152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432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2574ED">
        <w:tc>
          <w:tcPr>
            <w:tcW w:w="152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4320" w:type="dxa"/>
            <w:shd w:val="clear" w:color="auto" w:fill="auto"/>
          </w:tcPr>
          <w:p w14:paraId="5690FB45" w14:textId="77777777" w:rsidR="00BE2EB2" w:rsidRDefault="00BE2EB2" w:rsidP="00BE2EB2">
            <w:r>
              <w:t>Name of the business domain</w:t>
            </w:r>
          </w:p>
        </w:tc>
      </w:tr>
      <w:tr w:rsidR="00BE2EB2" w:rsidRPr="00EC12C1" w14:paraId="5237EDFF" w14:textId="77777777" w:rsidTr="002574ED">
        <w:tc>
          <w:tcPr>
            <w:tcW w:w="152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432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31" w:name="_Toc518056026"/>
      <w:bookmarkStart w:id="32"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31"/>
      <w:bookmarkEnd w:id="32"/>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33" w:name="_Toc519773835"/>
      <w:r>
        <w:t xml:space="preserve">API </w:t>
      </w:r>
      <w:r w:rsidR="004B1979">
        <w:t xml:space="preserve">Logging Policy </w:t>
      </w:r>
      <w:bookmarkEnd w:id="33"/>
      <w:r>
        <w:t>Guidelines</w:t>
      </w:r>
    </w:p>
    <w:p w14:paraId="5B03FCB1" w14:textId="01E5D32E"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000B2F68">
        <w:rPr>
          <w:sz w:val="24"/>
        </w:rPr>
        <w:t xml:space="preserve">(Editor’s Note: Needs a reference)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34" w:name="_Toc519773842"/>
      <w:r>
        <w:lastRenderedPageBreak/>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34"/>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35" w:name="_Toc519773836"/>
      <w:r>
        <w:t>API Audit Level Logging</w:t>
      </w:r>
      <w:bookmarkEnd w:id="35"/>
    </w:p>
    <w:p w14:paraId="26104349" w14:textId="7F83B293" w:rsidR="00217766" w:rsidRDefault="00724DD9" w:rsidP="00217766">
      <w:pPr>
        <w:pStyle w:val="BodyText"/>
      </w:pPr>
      <w:r w:rsidRPr="00724DD9">
        <w:t>Logging</w:t>
      </w:r>
      <w:r w:rsidR="008B074F">
        <w:t xml:space="preserve"> is a process of</w:t>
      </w:r>
      <w:r w:rsidRPr="00724DD9">
        <w:t xml:space="preserve"> recording data about event</w:t>
      </w:r>
      <w:r>
        <w:t xml:space="preserve">s that </w:t>
      </w:r>
      <w:r w:rsidR="000B2F68">
        <w:t xml:space="preserve">occur during the execution of an </w:t>
      </w:r>
      <w:r>
        <w:t xml:space="preserve">application. </w:t>
      </w:r>
      <w:r w:rsidR="000B2F68">
        <w:t>Many logging events are most certain to be of interest to developers.</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36" w:name="_Toc516654001"/>
      <w:bookmarkStart w:id="37" w:name="_Toc519773837"/>
      <w:r>
        <w:t>Integration with Third-Party Log Aggregators</w:t>
      </w:r>
      <w:bookmarkEnd w:id="36"/>
      <w:bookmarkEnd w:id="37"/>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38" w:name="_Toc519773838"/>
      <w:r>
        <w:t>Splunk</w:t>
      </w:r>
      <w:bookmarkEnd w:id="38"/>
    </w:p>
    <w:p w14:paraId="279670D7" w14:textId="48AE6A95" w:rsidR="008A1F08" w:rsidRDefault="008A1F08" w:rsidP="00753E2E">
      <w:pPr>
        <w:pStyle w:val="BodyText"/>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2" w:history="1">
        <w:r w:rsidRPr="00D73767">
          <w:rPr>
            <w:rStyle w:val="Hyperlink"/>
          </w:rPr>
          <w:t>Splunk Enterprise</w:t>
        </w:r>
      </w:hyperlink>
      <w:r>
        <w:t xml:space="preserve"> and </w:t>
      </w:r>
      <w:hyperlink r:id="rId13"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 xml:space="preserve">/test/resources for developers to configure and customize.  Using standard Apache log4j 2.0 configurations inside those log configuration files, a developer can </w:t>
      </w:r>
      <w:r>
        <w:lastRenderedPageBreak/>
        <w:t>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FB0848" w:rsidP="003144D2">
      <w:pPr>
        <w:pStyle w:val="BodyText"/>
      </w:pPr>
      <w:hyperlink r:id="rId14" w:history="1">
        <w:r w:rsidR="00AB5E59"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17BE1" w14:textId="77777777" w:rsidR="00FB0848" w:rsidRDefault="00FB0848">
      <w:r>
        <w:separator/>
      </w:r>
    </w:p>
    <w:p w14:paraId="27AA28D4" w14:textId="77777777" w:rsidR="00FB0848" w:rsidRDefault="00FB0848"/>
  </w:endnote>
  <w:endnote w:type="continuationSeparator" w:id="0">
    <w:p w14:paraId="316965BD" w14:textId="77777777" w:rsidR="00FB0848" w:rsidRDefault="00FB0848">
      <w:r>
        <w:continuationSeparator/>
      </w:r>
    </w:p>
    <w:p w14:paraId="3370CE37" w14:textId="77777777" w:rsidR="00FB0848" w:rsidRDefault="00FB0848"/>
  </w:endnote>
  <w:endnote w:type="continuationNotice" w:id="1">
    <w:p w14:paraId="6F5D94AD" w14:textId="77777777" w:rsidR="00FB0848" w:rsidRDefault="00FB0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06FE2" w14:textId="77777777" w:rsidR="00FB0848" w:rsidRDefault="00FB0848">
      <w:r>
        <w:separator/>
      </w:r>
    </w:p>
    <w:p w14:paraId="0D812BD6" w14:textId="77777777" w:rsidR="00FB0848" w:rsidRDefault="00FB0848"/>
  </w:footnote>
  <w:footnote w:type="continuationSeparator" w:id="0">
    <w:p w14:paraId="2ECE66D7" w14:textId="77777777" w:rsidR="00FB0848" w:rsidRDefault="00FB0848">
      <w:r>
        <w:continuationSeparator/>
      </w:r>
    </w:p>
    <w:p w14:paraId="3F4C171A" w14:textId="77777777" w:rsidR="00FB0848" w:rsidRDefault="00FB0848"/>
  </w:footnote>
  <w:footnote w:type="continuationNotice" w:id="1">
    <w:p w14:paraId="77487CC8" w14:textId="77777777" w:rsidR="00FB0848" w:rsidRDefault="00FB0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2F6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6B76"/>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36D"/>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3E78"/>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464"/>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486B"/>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0D55"/>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4CF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7F0"/>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142"/>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1E55"/>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4DB9"/>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5F"/>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0B20"/>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87E00"/>
    <w:rsid w:val="00E9007C"/>
    <w:rsid w:val="00E902FF"/>
    <w:rsid w:val="00E92268"/>
    <w:rsid w:val="00E92DC8"/>
    <w:rsid w:val="00E93507"/>
    <w:rsid w:val="00E936B9"/>
    <w:rsid w:val="00E94528"/>
    <w:rsid w:val="00E95506"/>
    <w:rsid w:val="00E96944"/>
    <w:rsid w:val="00E96B4B"/>
    <w:rsid w:val="00EA0363"/>
    <w:rsid w:val="00EA19AA"/>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848"/>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it.va.gov/Services/TRM/ToolPage.aspx?tid=8352"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it.va.gov/Services/TRM/ToolPage.aspx?tid=661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ulesoft-consulting/json-logg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16406E-BFF6-4E00-BEC5-126FDBDF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17680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2018-10-01T14:48:00Z</dcterms:created>
  <dcterms:modified xsi:type="dcterms:W3CDTF">2018-10-01T17:04:00Z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