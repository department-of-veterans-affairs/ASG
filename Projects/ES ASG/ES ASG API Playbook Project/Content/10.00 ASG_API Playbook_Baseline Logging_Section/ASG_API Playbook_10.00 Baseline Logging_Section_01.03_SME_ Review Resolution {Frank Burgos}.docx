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C8DAE" w14:textId="3C338C34" w:rsidR="00041A14" w:rsidRDefault="000269C3" w:rsidP="00041A14">
      <w:pPr>
        <w:pStyle w:val="Heading1"/>
        <w:tabs>
          <w:tab w:val="num" w:pos="720"/>
        </w:tabs>
      </w:pPr>
      <w:bookmarkStart w:id="0" w:name="_Toc516653997"/>
      <w:bookmarkStart w:id="1" w:name="_Toc519773818"/>
      <w:r>
        <w:t xml:space="preserve">API </w:t>
      </w:r>
      <w:r w:rsidR="00041A14">
        <w:t>Baseline Logging</w:t>
      </w:r>
      <w:bookmarkEnd w:id="0"/>
      <w:bookmarkEnd w:id="1"/>
    </w:p>
    <w:p w14:paraId="7E5C725E" w14:textId="06262BA7" w:rsidR="005C3773" w:rsidRPr="005C3773" w:rsidRDefault="005C3773" w:rsidP="00D91053">
      <w:pPr>
        <w:pStyle w:val="Heading2"/>
        <w:keepNext w:val="0"/>
        <w:autoSpaceDE/>
        <w:autoSpaceDN/>
        <w:adjustRightInd/>
      </w:pPr>
      <w:bookmarkStart w:id="2" w:name="_Toc519773819"/>
      <w:r>
        <w:t>Logging Overview</w:t>
      </w:r>
      <w:bookmarkEnd w:id="2"/>
    </w:p>
    <w:p w14:paraId="42742F5B" w14:textId="10C538AF" w:rsidR="000269C3" w:rsidRDefault="000269C3" w:rsidP="00094E16">
      <w:pPr>
        <w:pStyle w:val="BodyText"/>
      </w:pPr>
      <w:r>
        <w:t xml:space="preserve">This document will detail guidelines and components that </w:t>
      </w:r>
      <w:r w:rsidR="005006A3">
        <w:t xml:space="preserve">facilitate </w:t>
      </w:r>
      <w:r>
        <w:t>the creati</w:t>
      </w:r>
      <w:r w:rsidR="00E53DEB">
        <w:t>on of an API logging philosophy although n</w:t>
      </w:r>
      <w:r w:rsidR="00705C53">
        <w:t>on-API</w:t>
      </w:r>
      <w:r>
        <w:t xml:space="preserve"> type </w:t>
      </w:r>
      <w:r w:rsidR="00705C53">
        <w:t xml:space="preserve">applications </w:t>
      </w:r>
      <w:r>
        <w:t>can</w:t>
      </w:r>
      <w:r w:rsidR="003305EB">
        <w:t xml:space="preserve"> be implemented using these </w:t>
      </w:r>
      <w:r w:rsidR="00705C53">
        <w:t xml:space="preserve">logging </w:t>
      </w:r>
      <w:r w:rsidR="003305EB">
        <w:t>concepts as well.</w:t>
      </w:r>
    </w:p>
    <w:p w14:paraId="58640B73" w14:textId="3261EBAD" w:rsidR="00041A14" w:rsidRDefault="00041A14" w:rsidP="00041A14">
      <w:pPr>
        <w:pStyle w:val="Heading2"/>
        <w:keepNext w:val="0"/>
        <w:autoSpaceDE/>
        <w:autoSpaceDN/>
        <w:adjustRightInd/>
      </w:pPr>
      <w:bookmarkStart w:id="3" w:name="_Toc516653998"/>
      <w:bookmarkStart w:id="4" w:name="_Toc519773820"/>
      <w:r>
        <w:t>Logging Framework Used within Each API</w:t>
      </w:r>
      <w:bookmarkEnd w:id="3"/>
      <w:bookmarkEnd w:id="4"/>
    </w:p>
    <w:p w14:paraId="719B1640" w14:textId="416A3882" w:rsidR="00094E16" w:rsidRDefault="00EB7D0C" w:rsidP="00094E16">
      <w:pPr>
        <w:pStyle w:val="BodyText"/>
      </w:pPr>
      <w:r>
        <w:t xml:space="preserve">This section will discuss logging framework capabilities for two of the more prevalent application development </w:t>
      </w:r>
      <w:r w:rsidR="003A49CF">
        <w:t>environment</w:t>
      </w:r>
      <w:r w:rsidR="00C559CA">
        <w:t>s,</w:t>
      </w:r>
      <w:r>
        <w:t xml:space="preserve"> namely Java (Enterprise </w:t>
      </w:r>
      <w:r w:rsidR="003A49CF">
        <w:t>as</w:t>
      </w:r>
      <w:r>
        <w:t xml:space="preserve"> well </w:t>
      </w:r>
      <w:r w:rsidR="003A49CF">
        <w:t>Standard Editions) and Microsoft .N</w:t>
      </w:r>
      <w:r w:rsidR="008A0559">
        <w:t>ET</w:t>
      </w:r>
      <w:r>
        <w:t xml:space="preserve"> </w:t>
      </w:r>
    </w:p>
    <w:p w14:paraId="38A78945" w14:textId="77777777" w:rsidR="007576C8" w:rsidRDefault="007576C8" w:rsidP="00D006FB">
      <w:pPr>
        <w:pStyle w:val="Heading2"/>
      </w:pPr>
      <w:bookmarkStart w:id="5" w:name="_Toc519773821"/>
      <w:r>
        <w:t>Logging with Java supported API implementations</w:t>
      </w:r>
      <w:bookmarkEnd w:id="5"/>
    </w:p>
    <w:p w14:paraId="0E83EFCF" w14:textId="77777777" w:rsidR="000A3BDF" w:rsidRDefault="008110BB" w:rsidP="007576C8">
      <w:pPr>
        <w:pStyle w:val="BodyText"/>
      </w:pPr>
      <w:r w:rsidRPr="008110BB">
        <w:t>This article discusses the most popular java logging frameworks</w:t>
      </w:r>
      <w:r w:rsidR="00EF5C01">
        <w:t xml:space="preserve">: </w:t>
      </w:r>
    </w:p>
    <w:p w14:paraId="7D06BB11" w14:textId="77777777" w:rsidR="000A3BDF" w:rsidRDefault="00EF5C01" w:rsidP="000A3BDF">
      <w:pPr>
        <w:pStyle w:val="BodyText"/>
        <w:numPr>
          <w:ilvl w:val="0"/>
          <w:numId w:val="45"/>
        </w:numPr>
        <w:spacing w:before="0" w:after="0"/>
      </w:pPr>
      <w:r w:rsidRPr="000A3BDF">
        <w:rPr>
          <w:b/>
        </w:rPr>
        <w:t>Simple Logging Facade for Java</w:t>
      </w:r>
      <w:r>
        <w:t xml:space="preserve"> (SLF4J) which is a</w:t>
      </w:r>
      <w:r w:rsidRPr="008110BB">
        <w:t xml:space="preserve"> logging facade that provides a common interface for different logging frameworks</w:t>
      </w:r>
      <w:r w:rsidR="008110BB" w:rsidRPr="008110BB">
        <w:t xml:space="preserve">, </w:t>
      </w:r>
    </w:p>
    <w:p w14:paraId="0E49EAF8" w14:textId="05F4023E" w:rsidR="007576C8" w:rsidRDefault="008110BB" w:rsidP="000A3BDF">
      <w:pPr>
        <w:pStyle w:val="BodyText"/>
        <w:numPr>
          <w:ilvl w:val="0"/>
          <w:numId w:val="45"/>
        </w:numPr>
        <w:spacing w:before="0" w:after="0"/>
      </w:pPr>
      <w:r w:rsidRPr="000A3BDF">
        <w:rPr>
          <w:b/>
        </w:rPr>
        <w:t>Log4j 2</w:t>
      </w:r>
      <w:r w:rsidRPr="008110BB">
        <w:t xml:space="preserve"> </w:t>
      </w:r>
      <w:r w:rsidR="00EF5C01">
        <w:t xml:space="preserve">and </w:t>
      </w:r>
      <w:r w:rsidR="00526BC0">
        <w:t>its predecessor Log4</w:t>
      </w:r>
      <w:r w:rsidR="00EF5C01">
        <w:t xml:space="preserve">J and </w:t>
      </w:r>
      <w:r w:rsidRPr="008110BB">
        <w:t>Logback</w:t>
      </w:r>
      <w:r w:rsidR="00EF5C01">
        <w:t>.</w:t>
      </w:r>
    </w:p>
    <w:p w14:paraId="5F1F58C8" w14:textId="77777777" w:rsidR="00D91053" w:rsidRDefault="00D91053" w:rsidP="00D91053">
      <w:pPr>
        <w:pStyle w:val="Heading3"/>
      </w:pPr>
      <w:bookmarkStart w:id="6" w:name="_Toc519773822"/>
      <w:r>
        <w:t>Simple Logging Facade for Java (SLF4J)</w:t>
      </w:r>
      <w:bookmarkEnd w:id="6"/>
    </w:p>
    <w:p w14:paraId="5D875B87" w14:textId="4DC39614" w:rsidR="00614227" w:rsidRDefault="00D91053" w:rsidP="00D91053">
      <w:pPr>
        <w:pStyle w:val="BodyText"/>
      </w:pPr>
      <w:r>
        <w:t>The Simple Logging Facade for Java (SLF4J) serves as a simple facade for various logging frameworks (</w:t>
      </w:r>
      <w:r w:rsidR="000A3BDF">
        <w:t>e.g.,</w:t>
      </w:r>
      <w:r w:rsidR="00957657">
        <w:t xml:space="preserve"> log4j 2, </w:t>
      </w:r>
      <w:r>
        <w:t>java.util.logging</w:t>
      </w:r>
      <w:r w:rsidR="005F341B">
        <w:t xml:space="preserve"> (jul)</w:t>
      </w:r>
      <w:r>
        <w:t>, Logback) allowing the end user to select the desired logging framework at deployment time.</w:t>
      </w:r>
    </w:p>
    <w:p w14:paraId="7DC0986D" w14:textId="78D351C8" w:rsidR="008409F6" w:rsidRDefault="008409F6" w:rsidP="008409F6">
      <w:pPr>
        <w:pStyle w:val="Heading4"/>
      </w:pPr>
      <w:bookmarkStart w:id="7" w:name="_Toc519773823"/>
      <w:r>
        <w:t xml:space="preserve">Subset of </w:t>
      </w:r>
      <w:r w:rsidRPr="004E2FCF">
        <w:t>Features</w:t>
      </w:r>
      <w:bookmarkEnd w:id="7"/>
    </w:p>
    <w:p w14:paraId="5DF55D8A" w14:textId="66831580" w:rsidR="00FC096D" w:rsidRDefault="00FC096D" w:rsidP="00FC096D">
      <w:pPr>
        <w:pStyle w:val="BodyText"/>
        <w:numPr>
          <w:ilvl w:val="0"/>
          <w:numId w:val="44"/>
        </w:numPr>
      </w:pPr>
      <w:r w:rsidRPr="00FC096D">
        <w:t xml:space="preserve">The separation of the client API from the logging backend reduces the coupling between an application and any logging framework. This can make it easier to integrate with existing </w:t>
      </w:r>
      <w:r>
        <w:t xml:space="preserve">logging frameworks or </w:t>
      </w:r>
      <w:r w:rsidRPr="00FC096D">
        <w:t xml:space="preserve">to </w:t>
      </w:r>
      <w:r w:rsidR="00C5396F">
        <w:t>integrate functionality</w:t>
      </w:r>
      <w:r w:rsidRPr="00FC096D">
        <w:t xml:space="preserve"> into </w:t>
      </w:r>
      <w:r w:rsidR="00C5396F">
        <w:t>applications</w:t>
      </w:r>
      <w:r w:rsidRPr="00FC096D">
        <w:t xml:space="preserve"> projects that have already made a choice of logging backend.</w:t>
      </w:r>
    </w:p>
    <w:p w14:paraId="44FC70FF" w14:textId="77777777" w:rsidR="00227D2D" w:rsidRDefault="00227D2D" w:rsidP="00D006FB">
      <w:pPr>
        <w:pStyle w:val="Heading3"/>
      </w:pPr>
      <w:bookmarkStart w:id="8" w:name="_Toc519773824"/>
      <w:r>
        <w:t>Apache Log4j 2</w:t>
      </w:r>
      <w:bookmarkEnd w:id="8"/>
    </w:p>
    <w:p w14:paraId="2A7F9387" w14:textId="3911817F" w:rsidR="00227D2D" w:rsidRDefault="00227D2D" w:rsidP="00526BC0">
      <w:pPr>
        <w:pStyle w:val="BodyText"/>
        <w:ind w:left="90"/>
      </w:pPr>
      <w:r>
        <w:t xml:space="preserve">Apache Log4j 2 is an upgrade to Log4j </w:t>
      </w:r>
      <w:r w:rsidR="00CC260F">
        <w:t>and</w:t>
      </w:r>
      <w:r>
        <w:t xml:space="preserve"> provides significant improvements over its predecessor</w:t>
      </w:r>
      <w:r w:rsidR="00CC260F">
        <w:t xml:space="preserve"> plus it </w:t>
      </w:r>
      <w:r>
        <w:t>provides many of the improvements available in Logback while fixing some inherent problems in Logback’s architecture.</w:t>
      </w:r>
    </w:p>
    <w:p w14:paraId="484398E6" w14:textId="46F28B60" w:rsidR="00227D2D" w:rsidRPr="004E2FCF" w:rsidRDefault="002212AD" w:rsidP="00D006FB">
      <w:pPr>
        <w:pStyle w:val="Heading4"/>
      </w:pPr>
      <w:bookmarkStart w:id="9" w:name="_Toc519773825"/>
      <w:r>
        <w:t xml:space="preserve">Subset of </w:t>
      </w:r>
      <w:r w:rsidR="00227D2D" w:rsidRPr="004E2FCF">
        <w:t>Features</w:t>
      </w:r>
      <w:bookmarkEnd w:id="9"/>
    </w:p>
    <w:p w14:paraId="1F2103FA" w14:textId="77777777" w:rsidR="00227D2D" w:rsidRDefault="00227D2D" w:rsidP="00526BC0">
      <w:pPr>
        <w:pStyle w:val="BodyText"/>
        <w:numPr>
          <w:ilvl w:val="0"/>
          <w:numId w:val="42"/>
        </w:numPr>
      </w:pPr>
      <w:r>
        <w:t>API Separation</w:t>
      </w:r>
    </w:p>
    <w:p w14:paraId="7E2835D3" w14:textId="77777777" w:rsidR="00227D2D" w:rsidRDefault="00227D2D" w:rsidP="00526BC0">
      <w:pPr>
        <w:pStyle w:val="BodyText"/>
        <w:ind w:left="720"/>
      </w:pPr>
      <w:r>
        <w:t>The API for Log4j is separate from the implementation making it clear for application developers which classes and methods they can use while ensuring forward compatibility. This allows the Log4j team to improve the implementation safely and in a compatible manner.</w:t>
      </w:r>
    </w:p>
    <w:p w14:paraId="5ECD26CB" w14:textId="77777777" w:rsidR="00227D2D" w:rsidRDefault="00227D2D" w:rsidP="00526BC0">
      <w:pPr>
        <w:pStyle w:val="BodyText"/>
        <w:numPr>
          <w:ilvl w:val="0"/>
          <w:numId w:val="42"/>
        </w:numPr>
      </w:pPr>
      <w:r>
        <w:t>Improved Performance</w:t>
      </w:r>
    </w:p>
    <w:p w14:paraId="256903CE" w14:textId="21F51304" w:rsidR="00227D2D" w:rsidRDefault="00227D2D" w:rsidP="00526BC0">
      <w:pPr>
        <w:pStyle w:val="BodyText"/>
        <w:ind w:left="810"/>
      </w:pPr>
      <w:r>
        <w:lastRenderedPageBreak/>
        <w:t>Log4j 2 contains next-generation Asynchronous Loggers based on the LMAX Disruptor library. In multi-threaded scenarios Asynchronous Loggers have higher throughput and orders of magn</w:t>
      </w:r>
      <w:r w:rsidR="00624449">
        <w:t>itude lower latency than Log4j</w:t>
      </w:r>
      <w:r>
        <w:t xml:space="preserve"> and Logback. </w:t>
      </w:r>
    </w:p>
    <w:p w14:paraId="475DF8FE" w14:textId="5C0EC1AD" w:rsidR="001814A5" w:rsidRPr="00D006FB" w:rsidRDefault="001814A5" w:rsidP="00D006FB">
      <w:pPr>
        <w:pStyle w:val="Heading3"/>
      </w:pPr>
      <w:bookmarkStart w:id="10" w:name="_Toc519773826"/>
      <w:r w:rsidRPr="00D006FB">
        <w:t>Logback</w:t>
      </w:r>
      <w:bookmarkEnd w:id="10"/>
    </w:p>
    <w:p w14:paraId="28FB3629" w14:textId="09D26DF4" w:rsidR="00227D2D" w:rsidRDefault="00A4709F" w:rsidP="007576C8">
      <w:pPr>
        <w:pStyle w:val="BodyText"/>
      </w:pPr>
      <w:r w:rsidRPr="00A4709F">
        <w:t>Logback is intended as a successor to the popular log4j project, picking up where log4j leaves off</w:t>
      </w:r>
      <w:r w:rsidR="00DC1463">
        <w:t xml:space="preserve"> and</w:t>
      </w:r>
      <w:r w:rsidR="000A3FBE" w:rsidRPr="000A3FBE">
        <w:t xml:space="preserve"> is conceptually very similar to log4j as both projects were </w:t>
      </w:r>
      <w:r w:rsidR="005F341B">
        <w:t>created</w:t>
      </w:r>
      <w:r w:rsidR="000A3FBE" w:rsidRPr="000A3FBE">
        <w:t xml:space="preserve"> by the same developer.</w:t>
      </w:r>
    </w:p>
    <w:p w14:paraId="565DCADF" w14:textId="106D3401" w:rsidR="005713AF" w:rsidRPr="004E2FCF" w:rsidRDefault="002212AD" w:rsidP="00D006FB">
      <w:pPr>
        <w:pStyle w:val="Heading4"/>
      </w:pPr>
      <w:bookmarkStart w:id="11" w:name="_Toc519773827"/>
      <w:r>
        <w:t xml:space="preserve">Subset of </w:t>
      </w:r>
      <w:r w:rsidR="005713AF" w:rsidRPr="004E2FCF">
        <w:t>Features</w:t>
      </w:r>
      <w:bookmarkEnd w:id="11"/>
    </w:p>
    <w:p w14:paraId="1D6EFB88" w14:textId="22BD04B1" w:rsidR="00227D2D" w:rsidRDefault="000A3FBE" w:rsidP="000A3FBE">
      <w:pPr>
        <w:pStyle w:val="BodyText"/>
        <w:numPr>
          <w:ilvl w:val="0"/>
          <w:numId w:val="42"/>
        </w:numPr>
      </w:pPr>
      <w:r w:rsidRPr="000A3FBE">
        <w:t>Faster implementation</w:t>
      </w:r>
    </w:p>
    <w:p w14:paraId="3F185692" w14:textId="3ED05A83" w:rsidR="00227D2D" w:rsidRDefault="00DD0C19" w:rsidP="000A3FBE">
      <w:pPr>
        <w:pStyle w:val="BodyText"/>
        <w:ind w:left="720"/>
      </w:pPr>
      <w:r w:rsidRPr="00DD0C19">
        <w:t xml:space="preserve">Based on </w:t>
      </w:r>
      <w:r w:rsidR="000A3FBE">
        <w:t>the</w:t>
      </w:r>
      <w:r w:rsidRPr="00DD0C19">
        <w:t xml:space="preserve"> previous work on log4j, </w:t>
      </w:r>
      <w:r w:rsidR="005F341B">
        <w:t>L</w:t>
      </w:r>
      <w:r w:rsidRPr="00DD0C19">
        <w:t xml:space="preserve">ogback internals have been re-written to perform faster on certain critical execution paths. Not only are </w:t>
      </w:r>
      <w:r w:rsidR="005F341B">
        <w:t>L</w:t>
      </w:r>
      <w:r w:rsidRPr="00DD0C19">
        <w:t>ogback components faster, they have a smaller memory footprint as well.</w:t>
      </w:r>
    </w:p>
    <w:p w14:paraId="743C6B44" w14:textId="709BF149" w:rsidR="00227D2D" w:rsidRDefault="00FD641C" w:rsidP="00FD641C">
      <w:pPr>
        <w:pStyle w:val="BodyText"/>
        <w:numPr>
          <w:ilvl w:val="0"/>
          <w:numId w:val="42"/>
        </w:numPr>
      </w:pPr>
      <w:r>
        <w:t>L</w:t>
      </w:r>
      <w:r w:rsidRPr="00FD641C">
        <w:t xml:space="preserve">ogback-classic </w:t>
      </w:r>
      <w:r>
        <w:t>“</w:t>
      </w:r>
      <w:r w:rsidRPr="00FD641C">
        <w:t>speaks</w:t>
      </w:r>
      <w:r>
        <w:t>”</w:t>
      </w:r>
      <w:r w:rsidRPr="00FD641C">
        <w:t xml:space="preserve"> SLF4J natively</w:t>
      </w:r>
    </w:p>
    <w:p w14:paraId="0A04782B" w14:textId="26E26B98" w:rsidR="00227D2D" w:rsidRDefault="00FD641C" w:rsidP="00FD641C">
      <w:pPr>
        <w:pStyle w:val="BodyText"/>
        <w:ind w:left="720"/>
      </w:pPr>
      <w:r w:rsidRPr="00FD641C">
        <w:t xml:space="preserve">Since the </w:t>
      </w:r>
      <w:r w:rsidRPr="007405B4">
        <w:rPr>
          <w:b/>
          <w:i/>
        </w:rPr>
        <w:t>Logger</w:t>
      </w:r>
      <w:r w:rsidRPr="00FD641C">
        <w:t xml:space="preserve"> class in </w:t>
      </w:r>
      <w:r w:rsidR="005F341B">
        <w:t>L</w:t>
      </w:r>
      <w:r w:rsidRPr="00FD641C">
        <w:t xml:space="preserve">ogback-classic implements the SLF4J API natively, </w:t>
      </w:r>
      <w:r w:rsidR="00B8068A">
        <w:t>there is</w:t>
      </w:r>
      <w:r w:rsidRPr="00FD641C">
        <w:t xml:space="preserve"> </w:t>
      </w:r>
      <w:r w:rsidR="00B8068A">
        <w:t>zero overhead when invoking a</w:t>
      </w:r>
      <w:r w:rsidRPr="00FD641C">
        <w:t xml:space="preserve"> SLF4J logger with </w:t>
      </w:r>
      <w:r w:rsidR="005F341B">
        <w:t>L</w:t>
      </w:r>
      <w:r w:rsidRPr="00FD641C">
        <w:t>ogback</w:t>
      </w:r>
      <w:r w:rsidR="00B8068A">
        <w:t xml:space="preserve"> </w:t>
      </w:r>
      <w:r w:rsidRPr="00FD641C">
        <w:t xml:space="preserve">classic as the underlying implementation. </w:t>
      </w:r>
      <w:r w:rsidR="00A72EA7">
        <w:t>Additionally</w:t>
      </w:r>
      <w:r w:rsidR="005F341B">
        <w:t>, since L</w:t>
      </w:r>
      <w:r w:rsidRPr="00FD641C">
        <w:t xml:space="preserve">ogback-classic strongly encourages the use of SLF4J as its client API, if </w:t>
      </w:r>
      <w:r w:rsidR="00B8068A">
        <w:t>the need arises the</w:t>
      </w:r>
      <w:r w:rsidRPr="00FD641C">
        <w:t xml:space="preserve"> switch to log4j or to</w:t>
      </w:r>
      <w:r w:rsidR="00262777">
        <w:t xml:space="preserve"> </w:t>
      </w:r>
      <w:r w:rsidR="00B8068A">
        <w:t>java.util.logging</w:t>
      </w:r>
      <w:r w:rsidR="00262777">
        <w:t>.</w:t>
      </w:r>
    </w:p>
    <w:p w14:paraId="545E6FD1" w14:textId="03133BCA" w:rsidR="005F341B" w:rsidRPr="00D006FB" w:rsidRDefault="00F564DC" w:rsidP="005F341B">
      <w:pPr>
        <w:pStyle w:val="Heading3"/>
      </w:pPr>
      <w:bookmarkStart w:id="12" w:name="_Toc519773828"/>
      <w:r>
        <w:t>j</w:t>
      </w:r>
      <w:r w:rsidR="005F341B">
        <w:t>a</w:t>
      </w:r>
      <w:r w:rsidR="00982F38">
        <w:t>v</w:t>
      </w:r>
      <w:r w:rsidR="005F341B">
        <w:t>a.util.logging (</w:t>
      </w:r>
      <w:r w:rsidR="00982F38">
        <w:t>jul)</w:t>
      </w:r>
      <w:bookmarkEnd w:id="12"/>
    </w:p>
    <w:p w14:paraId="7B7A8FCB" w14:textId="79CBB4E5" w:rsidR="00227D2D" w:rsidRDefault="00982F38" w:rsidP="007576C8">
      <w:pPr>
        <w:pStyle w:val="BodyText"/>
      </w:pPr>
      <w:r>
        <w:t xml:space="preserve">The Java </w:t>
      </w:r>
      <w:r w:rsidR="00247337">
        <w:t>Runtime</w:t>
      </w:r>
      <w:r>
        <w:t xml:space="preserve"> </w:t>
      </w:r>
      <w:r w:rsidRPr="00982F38">
        <w:t>Java provides a default framework in the java.util.logging package</w:t>
      </w:r>
      <w:r w:rsidR="00247337">
        <w:t xml:space="preserve"> although </w:t>
      </w:r>
      <w:r w:rsidR="00247337" w:rsidRPr="00247337">
        <w:t xml:space="preserve">This </w:t>
      </w:r>
      <w:r w:rsidR="00247337">
        <w:t xml:space="preserve">most developers would agree that </w:t>
      </w:r>
      <w:r w:rsidR="00247337" w:rsidRPr="00247337">
        <w:t>java.util.logging is</w:t>
      </w:r>
      <w:r w:rsidR="00247337">
        <w:t xml:space="preserve"> being replaced </w:t>
      </w:r>
      <w:r w:rsidR="00247337" w:rsidRPr="00247337">
        <w:t>with 3rd party logging frameworks.</w:t>
      </w:r>
    </w:p>
    <w:p w14:paraId="623426C9" w14:textId="77777777" w:rsidR="00247337" w:rsidRPr="004E2FCF" w:rsidRDefault="00247337" w:rsidP="00247337">
      <w:pPr>
        <w:pStyle w:val="Heading4"/>
      </w:pPr>
      <w:bookmarkStart w:id="13" w:name="_Toc519773829"/>
      <w:r>
        <w:t xml:space="preserve">Subset of </w:t>
      </w:r>
      <w:r w:rsidRPr="004E2FCF">
        <w:t>Features</w:t>
      </w:r>
      <w:bookmarkEnd w:id="13"/>
    </w:p>
    <w:p w14:paraId="38252799" w14:textId="42B5FC61" w:rsidR="00247337" w:rsidRDefault="00247337" w:rsidP="00094E16">
      <w:pPr>
        <w:pStyle w:val="BodyText"/>
      </w:pPr>
      <w:r w:rsidRPr="00982F38">
        <w:t>java.util.logging</w:t>
      </w:r>
      <w:r>
        <w:t xml:space="preserve"> in included in the Java Runtime so third-party integration (i.e. jar files) is not required.</w:t>
      </w:r>
    </w:p>
    <w:p w14:paraId="29678C7B" w14:textId="03BD691E" w:rsidR="003D27F6" w:rsidRDefault="00253417" w:rsidP="00D7042A">
      <w:pPr>
        <w:pStyle w:val="Heading2"/>
      </w:pPr>
      <w:bookmarkStart w:id="14" w:name="_Toc519773830"/>
      <w:r>
        <w:t>Logging with .Net supported API implementations</w:t>
      </w:r>
      <w:bookmarkEnd w:id="14"/>
    </w:p>
    <w:p w14:paraId="14765D5F" w14:textId="7DF9EF35" w:rsidR="00EE3378" w:rsidRDefault="00F62678" w:rsidP="00D7042A">
      <w:pPr>
        <w:pStyle w:val="Heading3"/>
      </w:pPr>
      <w:bookmarkStart w:id="15" w:name="_Toc519773831"/>
      <w:r>
        <w:t>Overview</w:t>
      </w:r>
      <w:r w:rsidR="008A0559">
        <w:t xml:space="preserve"> of .NET </w:t>
      </w:r>
      <w:r>
        <w:t xml:space="preserve">Framework </w:t>
      </w:r>
      <w:r w:rsidR="008A0559">
        <w:t>and .NET Core</w:t>
      </w:r>
      <w:bookmarkEnd w:id="15"/>
    </w:p>
    <w:p w14:paraId="566C8DCF" w14:textId="77777777" w:rsidR="008110BB" w:rsidRDefault="008110BB" w:rsidP="008110BB">
      <w:pPr>
        <w:pStyle w:val="BodyText"/>
      </w:pPr>
      <w:r w:rsidRPr="002802C8">
        <w:t>.NET Core is essentially a fork of the NET Framework whose implementation is also optimized around factoring concerns</w:t>
      </w:r>
      <w:r>
        <w:t xml:space="preserve"> raised by the .NET framework siloed architecture. This section will focus on internal and external logging functionality supplied by .NET Core.</w:t>
      </w:r>
    </w:p>
    <w:p w14:paraId="38C1F089" w14:textId="49D48FE2" w:rsidR="008110BB" w:rsidRPr="008110BB" w:rsidRDefault="008110BB" w:rsidP="008110BB">
      <w:pPr>
        <w:pStyle w:val="BodyText"/>
      </w:pPr>
      <w:r>
        <w:t>The following is a very high level over view of the two logging platforms:</w:t>
      </w:r>
    </w:p>
    <w:p w14:paraId="5573E169" w14:textId="77777777" w:rsidR="00566E7E" w:rsidRDefault="00566E7E" w:rsidP="00566E7E">
      <w:pPr>
        <w:pStyle w:val="BodyText"/>
        <w:numPr>
          <w:ilvl w:val="0"/>
          <w:numId w:val="40"/>
        </w:numPr>
      </w:pPr>
      <w:r>
        <w:t>.NET Core</w:t>
      </w:r>
    </w:p>
    <w:p w14:paraId="599B5EAC" w14:textId="77777777" w:rsidR="00566E7E" w:rsidRDefault="00566E7E" w:rsidP="00566E7E">
      <w:pPr>
        <w:pStyle w:val="BodyText"/>
        <w:ind w:left="810"/>
      </w:pPr>
      <w:r>
        <w:t>.NET Core is a cross-platform version of .NET for building websites, services, and console apps.</w:t>
      </w:r>
    </w:p>
    <w:p w14:paraId="388BCB0B" w14:textId="77777777" w:rsidR="00566E7E" w:rsidRDefault="00566E7E" w:rsidP="00566E7E">
      <w:pPr>
        <w:pStyle w:val="BodyText"/>
        <w:numPr>
          <w:ilvl w:val="0"/>
          <w:numId w:val="40"/>
        </w:numPr>
      </w:pPr>
      <w:r>
        <w:t>.NET Framework</w:t>
      </w:r>
    </w:p>
    <w:p w14:paraId="65F947AD" w14:textId="77777777" w:rsidR="00566E7E" w:rsidRDefault="00566E7E" w:rsidP="00566E7E">
      <w:pPr>
        <w:pStyle w:val="BodyText"/>
        <w:ind w:left="810"/>
      </w:pPr>
      <w:r>
        <w:t>.NET Framework is a Windows-only version of .NET for building any type of app that runs on Windows.</w:t>
      </w:r>
    </w:p>
    <w:p w14:paraId="0E9727B1" w14:textId="77777777" w:rsidR="00F406A1" w:rsidRPr="00D7042A" w:rsidRDefault="00F406A1" w:rsidP="00D7042A">
      <w:pPr>
        <w:pStyle w:val="Heading4"/>
      </w:pPr>
      <w:bookmarkStart w:id="16" w:name="_Toc519773832"/>
      <w:r w:rsidRPr="00D7042A">
        <w:lastRenderedPageBreak/>
        <w:t>.NET Core Logging Capabilities</w:t>
      </w:r>
      <w:bookmarkEnd w:id="16"/>
    </w:p>
    <w:p w14:paraId="5836EB3B" w14:textId="1B5E44BA" w:rsidR="00B924E7" w:rsidRDefault="00B924E7" w:rsidP="00EE3378">
      <w:pPr>
        <w:pStyle w:val="BodyText"/>
      </w:pPr>
      <w:r w:rsidRPr="00B924E7">
        <w:t xml:space="preserve">ASP.NET Core supports a logging API that works with a variety of logging providers. Built-in providers </w:t>
      </w:r>
      <w:r w:rsidR="008172B1">
        <w:t>facilitate</w:t>
      </w:r>
      <w:r>
        <w:t xml:space="preserve"> the sending</w:t>
      </w:r>
      <w:r w:rsidRPr="00B924E7">
        <w:t xml:space="preserve"> logs to one or more destinations</w:t>
      </w:r>
      <w:r>
        <w:t xml:space="preserve"> plus </w:t>
      </w:r>
      <w:r w:rsidRPr="00B924E7">
        <w:t xml:space="preserve">plug in </w:t>
      </w:r>
      <w:r w:rsidR="008172B1">
        <w:t xml:space="preserve">capability to a </w:t>
      </w:r>
      <w:r w:rsidRPr="00B924E7">
        <w:t xml:space="preserve">third-party logging framework. </w:t>
      </w:r>
    </w:p>
    <w:p w14:paraId="11F6218A" w14:textId="4155712C" w:rsidR="00B924E7" w:rsidRDefault="00B924E7" w:rsidP="00B924E7">
      <w:pPr>
        <w:pStyle w:val="BodyText"/>
      </w:pPr>
      <w:r>
        <w:t xml:space="preserve">.NET Core ships </w:t>
      </w:r>
      <w:r w:rsidR="00210F75">
        <w:t>with the following b</w:t>
      </w:r>
      <w:r w:rsidR="00210F75" w:rsidRPr="00210F75">
        <w:t>uilt-in logging providers</w:t>
      </w:r>
      <w:r>
        <w:t>:</w:t>
      </w:r>
    </w:p>
    <w:p w14:paraId="5AC5D2A7" w14:textId="10790F8D" w:rsidR="00B924E7" w:rsidRDefault="00B924E7" w:rsidP="00406579">
      <w:pPr>
        <w:pStyle w:val="BodyText"/>
        <w:numPr>
          <w:ilvl w:val="0"/>
          <w:numId w:val="40"/>
        </w:numPr>
      </w:pPr>
      <w:r>
        <w:t>Console</w:t>
      </w:r>
      <w:r w:rsidR="00406579">
        <w:t xml:space="preserve"> </w:t>
      </w:r>
    </w:p>
    <w:p w14:paraId="0F56466E" w14:textId="797C874E" w:rsidR="00406579" w:rsidRDefault="00406579" w:rsidP="00406579">
      <w:pPr>
        <w:pStyle w:val="BodyText"/>
        <w:ind w:left="720"/>
      </w:pPr>
      <w:r w:rsidRPr="00406579">
        <w:t xml:space="preserve">The </w:t>
      </w:r>
      <w:r w:rsidRPr="00406579">
        <w:rPr>
          <w:b/>
          <w:i/>
        </w:rPr>
        <w:t>Microsoft.Extensions.Logging.Console</w:t>
      </w:r>
      <w:r w:rsidRPr="00406579">
        <w:t xml:space="preserve"> provider package sends log output to the console.</w:t>
      </w:r>
    </w:p>
    <w:p w14:paraId="722F348B" w14:textId="42F21EF9" w:rsidR="00B924E7" w:rsidRDefault="00B924E7" w:rsidP="00406579">
      <w:pPr>
        <w:pStyle w:val="BodyText"/>
        <w:numPr>
          <w:ilvl w:val="0"/>
          <w:numId w:val="40"/>
        </w:numPr>
      </w:pPr>
      <w:r>
        <w:t>Debug</w:t>
      </w:r>
    </w:p>
    <w:p w14:paraId="5D9B15B0" w14:textId="17C3D493" w:rsidR="00406579" w:rsidRDefault="00406579" w:rsidP="00406579">
      <w:pPr>
        <w:pStyle w:val="BodyText"/>
        <w:ind w:left="720"/>
      </w:pPr>
      <w:r w:rsidRPr="00406579">
        <w:t xml:space="preserve">The </w:t>
      </w:r>
      <w:r w:rsidRPr="00406579">
        <w:rPr>
          <w:b/>
          <w:i/>
        </w:rPr>
        <w:t>Microsoft.Extensions.Logging.Debug</w:t>
      </w:r>
      <w:r w:rsidRPr="00406579">
        <w:t xml:space="preserve"> provider package writes log output by using the </w:t>
      </w:r>
      <w:r w:rsidRPr="00406579">
        <w:rPr>
          <w:b/>
          <w:i/>
        </w:rPr>
        <w:t>System.Diagnostics.Debug</w:t>
      </w:r>
      <w:r w:rsidRPr="00406579">
        <w:t xml:space="preserve"> class (Debug.WriteLine method calls).</w:t>
      </w:r>
    </w:p>
    <w:p w14:paraId="17FFBD92" w14:textId="3CD60885" w:rsidR="00B924E7" w:rsidRDefault="00B924E7" w:rsidP="00406579">
      <w:pPr>
        <w:pStyle w:val="BodyText"/>
        <w:numPr>
          <w:ilvl w:val="0"/>
          <w:numId w:val="40"/>
        </w:numPr>
      </w:pPr>
      <w:r>
        <w:t>EventSource</w:t>
      </w:r>
    </w:p>
    <w:p w14:paraId="7A11AD15" w14:textId="7197425F" w:rsidR="00C64AE7" w:rsidRDefault="00C64AE7" w:rsidP="00905D9B">
      <w:pPr>
        <w:pStyle w:val="BodyText"/>
        <w:ind w:left="720"/>
      </w:pPr>
      <w:r w:rsidRPr="00C64AE7">
        <w:t xml:space="preserve">For apps that target ASP.NET Core 1.1.0 or higher, the </w:t>
      </w:r>
      <w:r w:rsidRPr="00C64AE7">
        <w:rPr>
          <w:b/>
          <w:i/>
        </w:rPr>
        <w:t>Microsoft.Extensions.Logging.EventSource</w:t>
      </w:r>
      <w:r w:rsidRPr="00C64AE7">
        <w:t xml:space="preserve"> provider package can implement event tracing.</w:t>
      </w:r>
    </w:p>
    <w:p w14:paraId="4918544B" w14:textId="4C053E62" w:rsidR="00B924E7" w:rsidRDefault="00B924E7" w:rsidP="00406579">
      <w:pPr>
        <w:pStyle w:val="BodyText"/>
        <w:numPr>
          <w:ilvl w:val="0"/>
          <w:numId w:val="40"/>
        </w:numPr>
      </w:pPr>
      <w:r>
        <w:t>EventLog</w:t>
      </w:r>
    </w:p>
    <w:p w14:paraId="0037118B" w14:textId="6646D280" w:rsidR="001A699A" w:rsidRDefault="001A699A" w:rsidP="001A699A">
      <w:pPr>
        <w:pStyle w:val="BodyText"/>
        <w:ind w:left="720"/>
      </w:pPr>
      <w:r w:rsidRPr="001A699A">
        <w:t>The Microsoft.Extensions.Logging.EventLog provider package sends log output to the Windows Event Log.</w:t>
      </w:r>
    </w:p>
    <w:p w14:paraId="45669B4F" w14:textId="490188F0" w:rsidR="00B924E7" w:rsidRDefault="00B924E7" w:rsidP="00406579">
      <w:pPr>
        <w:pStyle w:val="BodyText"/>
        <w:numPr>
          <w:ilvl w:val="0"/>
          <w:numId w:val="40"/>
        </w:numPr>
      </w:pPr>
      <w:r>
        <w:t>TraceSource</w:t>
      </w:r>
    </w:p>
    <w:p w14:paraId="5AEF3341" w14:textId="271DFE9E" w:rsidR="001A699A" w:rsidRDefault="001A699A" w:rsidP="001A699A">
      <w:pPr>
        <w:pStyle w:val="BodyText"/>
        <w:ind w:left="720"/>
      </w:pPr>
      <w:r w:rsidRPr="001A699A">
        <w:t xml:space="preserve">The </w:t>
      </w:r>
      <w:r w:rsidRPr="001A699A">
        <w:rPr>
          <w:b/>
          <w:i/>
        </w:rPr>
        <w:t>Microsoft.Extensions.Logging.TraceSource</w:t>
      </w:r>
      <w:r w:rsidRPr="001A699A">
        <w:t xml:space="preserve"> provider package uses the </w:t>
      </w:r>
      <w:r w:rsidRPr="001A699A">
        <w:rPr>
          <w:b/>
          <w:i/>
        </w:rPr>
        <w:t>System.Diagnostics.TraceSource</w:t>
      </w:r>
      <w:r w:rsidRPr="001A699A">
        <w:t xml:space="preserve"> libraries and providers.</w:t>
      </w:r>
    </w:p>
    <w:p w14:paraId="2ED71A6D" w14:textId="55BF97F2" w:rsidR="008A0559" w:rsidRDefault="00B924E7" w:rsidP="00406579">
      <w:pPr>
        <w:pStyle w:val="BodyText"/>
        <w:numPr>
          <w:ilvl w:val="0"/>
          <w:numId w:val="40"/>
        </w:numPr>
      </w:pPr>
      <w:r>
        <w:t>Azure App Service</w:t>
      </w:r>
    </w:p>
    <w:p w14:paraId="323501AC" w14:textId="7454BF96" w:rsidR="00970A51" w:rsidRDefault="001A699A" w:rsidP="001A699A">
      <w:pPr>
        <w:pStyle w:val="BodyText"/>
        <w:ind w:left="810"/>
      </w:pPr>
      <w:r w:rsidRPr="001A699A">
        <w:t xml:space="preserve">The </w:t>
      </w:r>
      <w:r w:rsidRPr="001A699A">
        <w:rPr>
          <w:b/>
          <w:i/>
        </w:rPr>
        <w:t>Microsoft.Extensions.Logging.AzureAppServices</w:t>
      </w:r>
      <w:r w:rsidRPr="001A699A">
        <w:t xml:space="preserve"> provider package writes logs to text files in an Azure App Service app's file system and to blob storage in an Azure Storage account. The provider is available only for apps that target ASP.NET Core 1.1 or later.</w:t>
      </w:r>
    </w:p>
    <w:p w14:paraId="33B5293A" w14:textId="68227020" w:rsidR="008A0559" w:rsidRDefault="008A0559" w:rsidP="00EE3378">
      <w:pPr>
        <w:pStyle w:val="BodyText"/>
      </w:pPr>
    </w:p>
    <w:p w14:paraId="0C346F9E" w14:textId="16FD1B5B" w:rsidR="00245D3A" w:rsidRDefault="00245D3A" w:rsidP="00EE3378">
      <w:pPr>
        <w:pStyle w:val="BodyText"/>
      </w:pPr>
    </w:p>
    <w:p w14:paraId="070F3EA4" w14:textId="77777777" w:rsidR="00245D3A" w:rsidRDefault="00245D3A" w:rsidP="00EE3378">
      <w:pPr>
        <w:pStyle w:val="BodyText"/>
      </w:pPr>
    </w:p>
    <w:p w14:paraId="1118204F" w14:textId="3F2ED437" w:rsidR="00041A14" w:rsidRDefault="005D35F6" w:rsidP="00041A14">
      <w:pPr>
        <w:pStyle w:val="Heading2"/>
        <w:keepNext w:val="0"/>
        <w:autoSpaceDE/>
        <w:autoSpaceDN/>
        <w:adjustRightInd/>
      </w:pPr>
      <w:bookmarkStart w:id="17" w:name="_Toc516653999"/>
      <w:bookmarkStart w:id="18" w:name="_Toc519773833"/>
      <w:r>
        <w:t xml:space="preserve">JSON Format for </w:t>
      </w:r>
      <w:r w:rsidR="00041A14">
        <w:t>Logged API Messages</w:t>
      </w:r>
      <w:bookmarkEnd w:id="17"/>
      <w:bookmarkEnd w:id="18"/>
    </w:p>
    <w:p w14:paraId="08E9752D" w14:textId="3D9D856C" w:rsidR="00DC0433" w:rsidRDefault="00DC0433" w:rsidP="00DC0433">
      <w:pPr>
        <w:pStyle w:val="BodyText"/>
      </w:pPr>
      <w:r w:rsidRPr="00916644">
        <w:t>This section detail</w:t>
      </w:r>
      <w:r>
        <w:t xml:space="preserve">s a </w:t>
      </w:r>
      <w:r w:rsidRPr="0005447B">
        <w:rPr>
          <w:b/>
        </w:rPr>
        <w:t>proposed</w:t>
      </w:r>
      <w:r w:rsidRPr="00916644">
        <w:t xml:space="preserve"> standardized layout that will facilitate the creation of </w:t>
      </w:r>
      <w:r w:rsidR="00137EC5">
        <w:t xml:space="preserve">a </w:t>
      </w:r>
      <w:r w:rsidRPr="00916644">
        <w:t xml:space="preserve">JSON </w:t>
      </w:r>
      <w:r w:rsidR="00137EC5">
        <w:t>logging item.</w:t>
      </w:r>
      <w:r w:rsidR="00BD163F">
        <w:t xml:space="preserve"> The following UML</w:t>
      </w:r>
      <w:r>
        <w:t xml:space="preserve"> API </w:t>
      </w:r>
      <w:r w:rsidR="005D35F6">
        <w:t>Logging</w:t>
      </w:r>
      <w:r>
        <w:t xml:space="preserve"> Class Diagram is used to define the data elements that will be </w:t>
      </w:r>
      <w:r w:rsidR="005D35F6">
        <w:t>logged</w:t>
      </w:r>
      <w:r>
        <w:t>, in a JSON format</w:t>
      </w:r>
      <w:r w:rsidR="00137EC5">
        <w:t>,</w:t>
      </w:r>
      <w:r w:rsidR="005D35F6">
        <w:t xml:space="preserve"> by the appropriate logging infrastructure</w:t>
      </w:r>
      <w:r w:rsidR="00053CAA">
        <w:t>.</w:t>
      </w:r>
    </w:p>
    <w:p w14:paraId="72A82A62" w14:textId="77777777" w:rsidR="00053CAA" w:rsidRDefault="00053CAA" w:rsidP="00DC0433">
      <w:pPr>
        <w:pStyle w:val="BodyText"/>
      </w:pPr>
    </w:p>
    <w:p w14:paraId="1C7E755B" w14:textId="08EF2A92" w:rsidR="00D43889" w:rsidRDefault="005D35F6" w:rsidP="00D43889">
      <w:pPr>
        <w:pStyle w:val="Heading3"/>
        <w:keepNext w:val="0"/>
        <w:numPr>
          <w:ilvl w:val="2"/>
          <w:numId w:val="32"/>
        </w:numPr>
        <w:tabs>
          <w:tab w:val="clear" w:pos="1080"/>
          <w:tab w:val="num" w:pos="1440"/>
        </w:tabs>
        <w:autoSpaceDE/>
        <w:autoSpaceDN/>
        <w:adjustRightInd/>
        <w:spacing w:before="120" w:after="120"/>
        <w:ind w:left="540" w:right="-720"/>
      </w:pPr>
      <w:bookmarkStart w:id="19" w:name="_Toc518056011"/>
      <w:bookmarkStart w:id="20" w:name="_Toc519773834"/>
      <w:r>
        <w:t>API</w:t>
      </w:r>
      <w:r w:rsidR="00D43889">
        <w:t xml:space="preserve"> Logging Model</w:t>
      </w:r>
      <w:bookmarkEnd w:id="19"/>
      <w:bookmarkEnd w:id="20"/>
    </w:p>
    <w:p w14:paraId="3A68E672" w14:textId="5AA930C2" w:rsidR="00D43889" w:rsidRDefault="00D43889" w:rsidP="00D43889">
      <w:pPr>
        <w:pStyle w:val="Caption"/>
        <w:rPr>
          <w:rFonts w:eastAsia="ヒラギノ角ゴ Pro W3"/>
          <w:noProof/>
          <w:color w:val="000000"/>
        </w:rPr>
      </w:pPr>
      <w:bookmarkStart w:id="21" w:name="_Toc518056025"/>
      <w:bookmarkStart w:id="22" w:name="_Ref519594808"/>
      <w:bookmarkStart w:id="23" w:name="_Toc519773843"/>
      <w:r>
        <w:lastRenderedPageBreak/>
        <w:t xml:space="preserve">Figure </w:t>
      </w:r>
      <w:r>
        <w:rPr>
          <w:noProof/>
        </w:rPr>
        <w:fldChar w:fldCharType="begin"/>
      </w:r>
      <w:r>
        <w:rPr>
          <w:noProof/>
        </w:rPr>
        <w:instrText xml:space="preserve"> SEQ Figure \* ARABIC </w:instrText>
      </w:r>
      <w:r>
        <w:rPr>
          <w:noProof/>
        </w:rPr>
        <w:fldChar w:fldCharType="separate"/>
      </w:r>
      <w:r w:rsidR="00BD163F">
        <w:rPr>
          <w:noProof/>
        </w:rPr>
        <w:t>1</w:t>
      </w:r>
      <w:r>
        <w:rPr>
          <w:noProof/>
        </w:rPr>
        <w:fldChar w:fldCharType="end"/>
      </w:r>
      <w:r>
        <w:t xml:space="preserve">  </w:t>
      </w:r>
      <w:r w:rsidR="005D35F6">
        <w:t>API</w:t>
      </w:r>
      <w:r>
        <w:t xml:space="preserve"> Logging Model</w:t>
      </w:r>
      <w:bookmarkEnd w:id="21"/>
      <w:bookmarkEnd w:id="22"/>
      <w:bookmarkEnd w:id="23"/>
    </w:p>
    <w:p w14:paraId="66C2B702" w14:textId="1D30D42D" w:rsidR="008075E5" w:rsidRPr="00C06178" w:rsidRDefault="008075E5" w:rsidP="004D6AEC">
      <w:pPr>
        <w:pBdr>
          <w:top w:val="single" w:sz="4" w:space="1" w:color="auto"/>
          <w:left w:val="single" w:sz="4" w:space="4" w:color="auto"/>
          <w:bottom w:val="single" w:sz="4" w:space="1" w:color="auto"/>
          <w:right w:val="single" w:sz="4" w:space="4" w:color="auto"/>
        </w:pBdr>
        <w:ind w:left="1800" w:right="2250"/>
        <w:jc w:val="center"/>
      </w:pPr>
      <w:r>
        <w:object w:dxaOrig="4511" w:dyaOrig="3520" w14:anchorId="01FD2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243pt" o:ole="">
            <v:imagedata r:id="rId11" o:title=""/>
          </v:shape>
          <o:OLEObject Type="Embed" ProgID="Visio.Drawing.11" ShapeID="_x0000_i1025" DrawAspect="Content" ObjectID="_1596888800" r:id="rId12"/>
        </w:object>
      </w:r>
    </w:p>
    <w:p w14:paraId="04D9D1A1" w14:textId="2C036B5D" w:rsidR="00D43889" w:rsidRPr="00BA6522" w:rsidRDefault="00D43889" w:rsidP="00D43889">
      <w:pPr>
        <w:pStyle w:val="Caption"/>
      </w:pPr>
      <w:bookmarkStart w:id="24" w:name="_Toc518056019"/>
      <w:bookmarkStart w:id="25" w:name="_Toc519773841"/>
      <w:r>
        <w:t xml:space="preserve">Table </w:t>
      </w:r>
      <w:r>
        <w:rPr>
          <w:noProof/>
        </w:rPr>
        <w:fldChar w:fldCharType="begin"/>
      </w:r>
      <w:r>
        <w:rPr>
          <w:noProof/>
        </w:rPr>
        <w:instrText xml:space="preserve"> SEQ Table \* ARABIC </w:instrText>
      </w:r>
      <w:r>
        <w:rPr>
          <w:noProof/>
        </w:rPr>
        <w:fldChar w:fldCharType="separate"/>
      </w:r>
      <w:r w:rsidR="00BD163F">
        <w:rPr>
          <w:noProof/>
        </w:rPr>
        <w:t>1</w:t>
      </w:r>
      <w:r>
        <w:rPr>
          <w:noProof/>
        </w:rPr>
        <w:fldChar w:fldCharType="end"/>
      </w:r>
      <w:r>
        <w:t xml:space="preserve">: </w:t>
      </w:r>
      <w:r w:rsidR="005D35F6">
        <w:t>API</w:t>
      </w:r>
      <w:r>
        <w:t xml:space="preserve"> Logging Description Table</w:t>
      </w:r>
      <w:bookmarkEnd w:id="24"/>
      <w:bookmarkEnd w:id="25"/>
    </w:p>
    <w:tbl>
      <w:tblPr>
        <w:tblpPr w:leftFromText="180" w:rightFromText="180" w:vertAnchor="text" w:tblpXSpec="right" w:tblpY="1"/>
        <w:tblOverlap w:val="neve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170"/>
        <w:gridCol w:w="1260"/>
        <w:gridCol w:w="1800"/>
        <w:gridCol w:w="3731"/>
      </w:tblGrid>
      <w:tr w:rsidR="00D43889" w:rsidRPr="00B87380" w14:paraId="3DC7DD2D" w14:textId="77777777" w:rsidTr="00FD4C4F">
        <w:trPr>
          <w:tblHeader/>
        </w:trPr>
        <w:tc>
          <w:tcPr>
            <w:tcW w:w="1795" w:type="dxa"/>
            <w:shd w:val="clear" w:color="auto" w:fill="EEECE1" w:themeFill="background2"/>
          </w:tcPr>
          <w:p w14:paraId="334BCEFA" w14:textId="77777777" w:rsidR="00D43889" w:rsidRPr="008251E3" w:rsidRDefault="00D43889" w:rsidP="005E06C1">
            <w:pPr>
              <w:jc w:val="center"/>
              <w:rPr>
                <w:b/>
                <w:sz w:val="24"/>
              </w:rPr>
            </w:pPr>
            <w:r w:rsidRPr="008251E3">
              <w:rPr>
                <w:b/>
                <w:sz w:val="24"/>
              </w:rPr>
              <w:t>Element</w:t>
            </w:r>
          </w:p>
        </w:tc>
        <w:tc>
          <w:tcPr>
            <w:tcW w:w="1170" w:type="dxa"/>
            <w:shd w:val="clear" w:color="auto" w:fill="EEECE1" w:themeFill="background2"/>
          </w:tcPr>
          <w:p w14:paraId="7E501D37" w14:textId="77777777" w:rsidR="00D43889" w:rsidRPr="008251E3" w:rsidRDefault="00D43889" w:rsidP="005E06C1">
            <w:pPr>
              <w:jc w:val="center"/>
              <w:rPr>
                <w:b/>
                <w:sz w:val="24"/>
              </w:rPr>
            </w:pPr>
            <w:r w:rsidRPr="008251E3">
              <w:rPr>
                <w:b/>
                <w:sz w:val="24"/>
              </w:rPr>
              <w:t>Type</w:t>
            </w:r>
          </w:p>
        </w:tc>
        <w:tc>
          <w:tcPr>
            <w:tcW w:w="1260" w:type="dxa"/>
            <w:shd w:val="clear" w:color="auto" w:fill="EEECE1" w:themeFill="background2"/>
          </w:tcPr>
          <w:p w14:paraId="627DC35C" w14:textId="77777777" w:rsidR="00D43889" w:rsidRPr="008251E3" w:rsidRDefault="00D43889" w:rsidP="005E06C1">
            <w:pPr>
              <w:jc w:val="center"/>
              <w:rPr>
                <w:b/>
                <w:sz w:val="24"/>
              </w:rPr>
            </w:pPr>
            <w:r w:rsidRPr="008251E3">
              <w:rPr>
                <w:b/>
                <w:sz w:val="24"/>
              </w:rPr>
              <w:t>Required</w:t>
            </w:r>
          </w:p>
        </w:tc>
        <w:tc>
          <w:tcPr>
            <w:tcW w:w="1800" w:type="dxa"/>
            <w:shd w:val="clear" w:color="auto" w:fill="EEECE1" w:themeFill="background2"/>
          </w:tcPr>
          <w:p w14:paraId="0DBC8E58" w14:textId="77777777" w:rsidR="00D43889" w:rsidRPr="008251E3" w:rsidRDefault="00D43889" w:rsidP="005E06C1">
            <w:pPr>
              <w:jc w:val="center"/>
              <w:rPr>
                <w:b/>
                <w:sz w:val="24"/>
              </w:rPr>
            </w:pPr>
            <w:r w:rsidRPr="008251E3">
              <w:rPr>
                <w:b/>
                <w:sz w:val="24"/>
              </w:rPr>
              <w:t>Example</w:t>
            </w:r>
          </w:p>
        </w:tc>
        <w:tc>
          <w:tcPr>
            <w:tcW w:w="3731" w:type="dxa"/>
            <w:shd w:val="clear" w:color="auto" w:fill="EEECE1" w:themeFill="background2"/>
          </w:tcPr>
          <w:p w14:paraId="15AD8B5B" w14:textId="77777777" w:rsidR="00D43889" w:rsidRPr="008251E3" w:rsidRDefault="00D43889" w:rsidP="005E06C1">
            <w:pPr>
              <w:jc w:val="center"/>
              <w:rPr>
                <w:rFonts w:ascii="Calibri" w:hAnsi="Calibri" w:cs="Arial"/>
                <w:b/>
                <w:sz w:val="24"/>
              </w:rPr>
            </w:pPr>
            <w:r w:rsidRPr="008251E3">
              <w:rPr>
                <w:b/>
                <w:sz w:val="24"/>
              </w:rPr>
              <w:t>Description</w:t>
            </w:r>
          </w:p>
        </w:tc>
      </w:tr>
      <w:tr w:rsidR="00D43889" w:rsidRPr="00EC12C1" w14:paraId="33F8DECD" w14:textId="77777777" w:rsidTr="00FD4C4F">
        <w:tc>
          <w:tcPr>
            <w:tcW w:w="1795" w:type="dxa"/>
          </w:tcPr>
          <w:p w14:paraId="377CED40" w14:textId="0AF4ED54" w:rsidR="00D43889" w:rsidRPr="00604756" w:rsidRDefault="00DE7253" w:rsidP="005E06C1">
            <w:bookmarkStart w:id="26" w:name="_GoBack"/>
            <w:r>
              <w:t>t</w:t>
            </w:r>
            <w:r w:rsidR="00EF24DE">
              <w:t>ransaction</w:t>
            </w:r>
            <w:r w:rsidR="00D43889" w:rsidRPr="00604756">
              <w:t>ID</w:t>
            </w:r>
            <w:bookmarkEnd w:id="26"/>
          </w:p>
        </w:tc>
        <w:tc>
          <w:tcPr>
            <w:tcW w:w="1170" w:type="dxa"/>
          </w:tcPr>
          <w:p w14:paraId="4EA68B4A" w14:textId="77777777" w:rsidR="00D43889" w:rsidRDefault="00D43889" w:rsidP="005E06C1">
            <w:r>
              <w:t>String</w:t>
            </w:r>
          </w:p>
        </w:tc>
        <w:tc>
          <w:tcPr>
            <w:tcW w:w="1260" w:type="dxa"/>
          </w:tcPr>
          <w:p w14:paraId="663A63F5" w14:textId="77777777" w:rsidR="00D43889" w:rsidRDefault="00D43889" w:rsidP="001C105E">
            <w:r>
              <w:t>Yes</w:t>
            </w:r>
          </w:p>
        </w:tc>
        <w:tc>
          <w:tcPr>
            <w:tcW w:w="1800" w:type="dxa"/>
            <w:shd w:val="clear" w:color="auto" w:fill="auto"/>
          </w:tcPr>
          <w:p w14:paraId="6919922E" w14:textId="77777777" w:rsidR="00D43889" w:rsidRDefault="00D43889" w:rsidP="005E06C1">
            <w:r w:rsidRPr="002D497C">
              <w:t>a20014d3e17ff4fcb578-b7a6-41f9-b974-cef684d5ec62</w:t>
            </w:r>
          </w:p>
        </w:tc>
        <w:tc>
          <w:tcPr>
            <w:tcW w:w="3731" w:type="dxa"/>
            <w:shd w:val="clear" w:color="auto" w:fill="auto"/>
          </w:tcPr>
          <w:p w14:paraId="1509E94C" w14:textId="77777777" w:rsidR="00D43889" w:rsidRDefault="00D43889" w:rsidP="005E06C1">
            <w:pPr>
              <w:rPr>
                <w:rFonts w:ascii="Calibri" w:hAnsi="Calibri" w:cs="Arial"/>
              </w:rPr>
            </w:pPr>
            <w:r>
              <w:t>A unique identifier passed to the service in the message header.</w:t>
            </w:r>
          </w:p>
          <w:p w14:paraId="3847C261" w14:textId="77777777" w:rsidR="00D43889" w:rsidRDefault="00D43889" w:rsidP="005E06C1">
            <w:pPr>
              <w:rPr>
                <w:rFonts w:ascii="Calibri" w:hAnsi="Calibri" w:cs="Arial"/>
              </w:rPr>
            </w:pPr>
          </w:p>
        </w:tc>
      </w:tr>
      <w:tr w:rsidR="00D43889" w:rsidRPr="00EC12C1" w14:paraId="4D0222C0" w14:textId="77777777" w:rsidTr="00FD4C4F">
        <w:tc>
          <w:tcPr>
            <w:tcW w:w="1795" w:type="dxa"/>
          </w:tcPr>
          <w:p w14:paraId="6D8836F6" w14:textId="6A205459" w:rsidR="00D43889" w:rsidRPr="00604756" w:rsidRDefault="00401A4B" w:rsidP="005E06C1">
            <w:r>
              <w:t>co</w:t>
            </w:r>
            <w:r w:rsidR="00D43889" w:rsidRPr="00604756">
              <w:t>de</w:t>
            </w:r>
          </w:p>
        </w:tc>
        <w:tc>
          <w:tcPr>
            <w:tcW w:w="1170" w:type="dxa"/>
          </w:tcPr>
          <w:p w14:paraId="1DB16911" w14:textId="77777777" w:rsidR="00D43889" w:rsidRPr="00EC12C1" w:rsidRDefault="00D43889" w:rsidP="005E06C1">
            <w:r>
              <w:t>int</w:t>
            </w:r>
          </w:p>
        </w:tc>
        <w:tc>
          <w:tcPr>
            <w:tcW w:w="1260" w:type="dxa"/>
          </w:tcPr>
          <w:p w14:paraId="3A1861A8" w14:textId="77777777" w:rsidR="00D43889" w:rsidRDefault="00D43889" w:rsidP="001C105E">
            <w:r>
              <w:t>Yes</w:t>
            </w:r>
          </w:p>
        </w:tc>
        <w:tc>
          <w:tcPr>
            <w:tcW w:w="1800" w:type="dxa"/>
            <w:shd w:val="clear" w:color="auto" w:fill="auto"/>
          </w:tcPr>
          <w:p w14:paraId="54673183" w14:textId="00935CFB" w:rsidR="00D43889" w:rsidRPr="00EC12C1" w:rsidRDefault="0038007A" w:rsidP="005E06C1">
            <w:r>
              <w:t>404</w:t>
            </w:r>
          </w:p>
        </w:tc>
        <w:tc>
          <w:tcPr>
            <w:tcW w:w="3731" w:type="dxa"/>
            <w:shd w:val="clear" w:color="auto" w:fill="auto"/>
          </w:tcPr>
          <w:p w14:paraId="15E3535F" w14:textId="254F722C" w:rsidR="00D43889" w:rsidRPr="00EC12C1" w:rsidRDefault="0093719F" w:rsidP="005E06C1">
            <w:pPr>
              <w:rPr>
                <w:rFonts w:ascii="Calibri" w:hAnsi="Calibri" w:cs="Arial"/>
              </w:rPr>
            </w:pPr>
            <w:r>
              <w:t>A descriptor of the fault condition, and generated by the service. It could be an application generated error code or it could map to the HTTP Response Code.</w:t>
            </w:r>
          </w:p>
        </w:tc>
      </w:tr>
      <w:tr w:rsidR="00E14B95" w:rsidRPr="00EC12C1" w14:paraId="6CDFAF46" w14:textId="77777777" w:rsidTr="00FD4C4F">
        <w:tc>
          <w:tcPr>
            <w:tcW w:w="1795" w:type="dxa"/>
          </w:tcPr>
          <w:p w14:paraId="65FC0547" w14:textId="2B6087E1" w:rsidR="00E14B95" w:rsidRPr="00604756" w:rsidRDefault="00401A4B" w:rsidP="00E14B95">
            <w:r>
              <w:t>t</w:t>
            </w:r>
            <w:r w:rsidR="00E14B95" w:rsidRPr="00604756">
              <w:t>xt</w:t>
            </w:r>
          </w:p>
        </w:tc>
        <w:tc>
          <w:tcPr>
            <w:tcW w:w="1170" w:type="dxa"/>
          </w:tcPr>
          <w:p w14:paraId="1063535B" w14:textId="77777777" w:rsidR="00E14B95" w:rsidRDefault="00E14B95" w:rsidP="00E14B95">
            <w:r>
              <w:t>String</w:t>
            </w:r>
          </w:p>
        </w:tc>
        <w:tc>
          <w:tcPr>
            <w:tcW w:w="1260" w:type="dxa"/>
          </w:tcPr>
          <w:p w14:paraId="4D818660" w14:textId="77777777" w:rsidR="00E14B95" w:rsidRDefault="00E14B95" w:rsidP="001C105E">
            <w:r>
              <w:t>Yes</w:t>
            </w:r>
          </w:p>
        </w:tc>
        <w:tc>
          <w:tcPr>
            <w:tcW w:w="1800" w:type="dxa"/>
            <w:shd w:val="clear" w:color="auto" w:fill="auto"/>
          </w:tcPr>
          <w:p w14:paraId="7D0CF32D" w14:textId="1FC09555" w:rsidR="00E14B95" w:rsidRPr="00EC12C1" w:rsidRDefault="0038007A" w:rsidP="00E14B95">
            <w:r>
              <w:t>Service Not Found</w:t>
            </w:r>
          </w:p>
        </w:tc>
        <w:tc>
          <w:tcPr>
            <w:tcW w:w="3731" w:type="dxa"/>
            <w:shd w:val="clear" w:color="auto" w:fill="auto"/>
          </w:tcPr>
          <w:p w14:paraId="74DA1189" w14:textId="61BDB3D6" w:rsidR="00E14B95" w:rsidRPr="00EC12C1" w:rsidRDefault="00E14B95" w:rsidP="00E14B95">
            <w:pPr>
              <w:rPr>
                <w:rFonts w:ascii="Calibri" w:hAnsi="Calibri" w:cs="Arial"/>
              </w:rPr>
            </w:pPr>
            <w:r>
              <w:t>A technical textual description of the fault condition, and generated by the service.</w:t>
            </w:r>
          </w:p>
        </w:tc>
      </w:tr>
      <w:tr w:rsidR="0020352C" w:rsidRPr="00EC12C1" w14:paraId="30BDEF3C" w14:textId="77777777" w:rsidTr="00FD4C4F">
        <w:tc>
          <w:tcPr>
            <w:tcW w:w="1795" w:type="dxa"/>
          </w:tcPr>
          <w:p w14:paraId="297689BD" w14:textId="681C91C6" w:rsidR="0020352C" w:rsidRPr="00604756" w:rsidRDefault="0020352C" w:rsidP="0020352C">
            <w:r>
              <w:t>api</w:t>
            </w:r>
            <w:r w:rsidRPr="00604756">
              <w:t>Text</w:t>
            </w:r>
          </w:p>
        </w:tc>
        <w:tc>
          <w:tcPr>
            <w:tcW w:w="1170" w:type="dxa"/>
          </w:tcPr>
          <w:p w14:paraId="438EE177" w14:textId="77777777" w:rsidR="0020352C" w:rsidRDefault="0020352C" w:rsidP="0020352C">
            <w:r>
              <w:t>String</w:t>
            </w:r>
          </w:p>
        </w:tc>
        <w:tc>
          <w:tcPr>
            <w:tcW w:w="1260" w:type="dxa"/>
          </w:tcPr>
          <w:p w14:paraId="5B6C68D9" w14:textId="77777777" w:rsidR="0020352C" w:rsidRDefault="0020352C" w:rsidP="001C105E">
            <w:r>
              <w:t>No</w:t>
            </w:r>
          </w:p>
        </w:tc>
        <w:tc>
          <w:tcPr>
            <w:tcW w:w="1800" w:type="dxa"/>
            <w:shd w:val="clear" w:color="auto" w:fill="auto"/>
          </w:tcPr>
          <w:p w14:paraId="68FF25C5" w14:textId="0014F75B" w:rsidR="0020352C" w:rsidRDefault="003B1C4D" w:rsidP="0020352C">
            <w:r>
              <w:t>Requested service not found. Validate invocation URL.</w:t>
            </w:r>
          </w:p>
        </w:tc>
        <w:tc>
          <w:tcPr>
            <w:tcW w:w="3731" w:type="dxa"/>
            <w:shd w:val="clear" w:color="auto" w:fill="auto"/>
          </w:tcPr>
          <w:p w14:paraId="1F58E7B6" w14:textId="7C99B531" w:rsidR="0020352C" w:rsidRDefault="0020352C" w:rsidP="0020352C">
            <w:pPr>
              <w:rPr>
                <w:rFonts w:ascii="Calibri" w:hAnsi="Calibri" w:cs="Arial"/>
              </w:rPr>
            </w:pPr>
            <w:r>
              <w:t xml:space="preserve">A user interface friendly text description of the fault condition.  The service generating the fault may populate this field.  </w:t>
            </w:r>
          </w:p>
        </w:tc>
      </w:tr>
      <w:tr w:rsidR="0020352C" w:rsidRPr="00EC12C1" w14:paraId="57612BBB" w14:textId="77777777" w:rsidTr="00FD4C4F">
        <w:tc>
          <w:tcPr>
            <w:tcW w:w="1795" w:type="dxa"/>
          </w:tcPr>
          <w:p w14:paraId="6DE9CA91" w14:textId="77777777" w:rsidR="0020352C" w:rsidRPr="00604756" w:rsidRDefault="0020352C" w:rsidP="0020352C">
            <w:r w:rsidRPr="00604756">
              <w:t>severity</w:t>
            </w:r>
          </w:p>
        </w:tc>
        <w:tc>
          <w:tcPr>
            <w:tcW w:w="1170" w:type="dxa"/>
          </w:tcPr>
          <w:p w14:paraId="3D0D0C3F" w14:textId="77777777" w:rsidR="0020352C" w:rsidRPr="00EC12C1" w:rsidRDefault="0020352C" w:rsidP="0020352C">
            <w:r>
              <w:t>String</w:t>
            </w:r>
          </w:p>
        </w:tc>
        <w:tc>
          <w:tcPr>
            <w:tcW w:w="1260" w:type="dxa"/>
          </w:tcPr>
          <w:p w14:paraId="389B9232" w14:textId="77777777" w:rsidR="0020352C" w:rsidRDefault="0020352C" w:rsidP="001C105E">
            <w:r>
              <w:t>Yes</w:t>
            </w:r>
          </w:p>
        </w:tc>
        <w:tc>
          <w:tcPr>
            <w:tcW w:w="1800" w:type="dxa"/>
            <w:shd w:val="clear" w:color="auto" w:fill="auto"/>
          </w:tcPr>
          <w:p w14:paraId="434462AD" w14:textId="77777777" w:rsidR="0020352C" w:rsidRPr="00EC12C1" w:rsidRDefault="0020352C" w:rsidP="0020352C">
            <w:r>
              <w:t>Error</w:t>
            </w:r>
          </w:p>
        </w:tc>
        <w:tc>
          <w:tcPr>
            <w:tcW w:w="3731" w:type="dxa"/>
            <w:shd w:val="clear" w:color="auto" w:fill="auto"/>
          </w:tcPr>
          <w:p w14:paraId="318A70DF" w14:textId="77777777" w:rsidR="0020352C" w:rsidRDefault="0020352C" w:rsidP="0020352C">
            <w:pPr>
              <w:rPr>
                <w:rFonts w:ascii="Calibri" w:hAnsi="Calibri" w:cs="Arial"/>
              </w:rPr>
            </w:pPr>
            <w:r>
              <w:t>Enumeration:</w:t>
            </w:r>
          </w:p>
          <w:p w14:paraId="2718F5AD" w14:textId="77777777" w:rsidR="0020352C" w:rsidRDefault="0020352C" w:rsidP="0020352C">
            <w:pPr>
              <w:rPr>
                <w:rFonts w:ascii="Calibri" w:hAnsi="Calibri" w:cs="Arial"/>
              </w:rPr>
            </w:pPr>
            <w:r w:rsidRPr="00D05D99">
              <w:rPr>
                <w:b/>
              </w:rPr>
              <w:t>Fatal</w:t>
            </w:r>
            <w:r>
              <w:t xml:space="preserve"> – Severe error</w:t>
            </w:r>
            <w:r w:rsidRPr="00E663EF">
              <w:t xml:space="preserve"> that cause</w:t>
            </w:r>
            <w:r>
              <w:t>s</w:t>
            </w:r>
            <w:r w:rsidRPr="00E663EF">
              <w:t xml:space="preserve"> premature termination</w:t>
            </w:r>
            <w:r>
              <w:t xml:space="preserve"> of service execution</w:t>
            </w:r>
            <w:r w:rsidRPr="00E663EF">
              <w:t>.</w:t>
            </w:r>
            <w:r>
              <w:t xml:space="preserve">  The service would not able to continue processing the request, and a response message would not be sent.  An example would be an unrecoverable system level error.</w:t>
            </w:r>
          </w:p>
          <w:p w14:paraId="0395BF73" w14:textId="77777777" w:rsidR="0020352C" w:rsidRDefault="0020352C" w:rsidP="0020352C">
            <w:pPr>
              <w:rPr>
                <w:rFonts w:ascii="Calibri" w:hAnsi="Calibri" w:cs="Arial"/>
              </w:rPr>
            </w:pPr>
            <w:r w:rsidRPr="00D05D99">
              <w:rPr>
                <w:b/>
              </w:rPr>
              <w:t>Error</w:t>
            </w:r>
            <w:r>
              <w:t xml:space="preserve"> – Significant error that causes the service to return a fault.  An </w:t>
            </w:r>
            <w:r>
              <w:lastRenderedPageBreak/>
              <w:t>exception occurred that prevented the service from completing the request normally and a fault was returned.  Examples might include a database constraint error, or disk full.</w:t>
            </w:r>
          </w:p>
          <w:p w14:paraId="22DE4AD6" w14:textId="77777777" w:rsidR="0020352C" w:rsidRDefault="0020352C" w:rsidP="0020352C">
            <w:pPr>
              <w:rPr>
                <w:rFonts w:ascii="Calibri" w:hAnsi="Calibri" w:cs="Arial"/>
              </w:rPr>
            </w:pPr>
            <w:r w:rsidRPr="00D05D99">
              <w:rPr>
                <w:b/>
              </w:rPr>
              <w:t>Warning</w:t>
            </w:r>
            <w:r>
              <w:t xml:space="preserve"> – Significant error that does not result in the return of a fault, but is otherwise important to understanding service behavior.  A recoverable exception that does not </w:t>
            </w:r>
            <w:r w:rsidRPr="00E663EF">
              <w:t>r</w:t>
            </w:r>
            <w:r>
              <w:t>esult in a fault message.  Abnormal retries on a database connection for example.   May also include i</w:t>
            </w:r>
            <w:r w:rsidRPr="00E663EF">
              <w:t xml:space="preserve">nteresting </w:t>
            </w:r>
            <w:r>
              <w:t>events not generated by exceptions, but useful in forensic analysis</w:t>
            </w:r>
          </w:p>
          <w:p w14:paraId="44E9C617" w14:textId="77777777" w:rsidR="0020352C" w:rsidRPr="00EC12C1" w:rsidRDefault="0020352C" w:rsidP="0020352C">
            <w:pPr>
              <w:rPr>
                <w:rFonts w:ascii="Calibri" w:hAnsi="Calibri" w:cs="Arial"/>
              </w:rPr>
            </w:pPr>
            <w:r w:rsidRPr="00D05D99">
              <w:rPr>
                <w:b/>
              </w:rPr>
              <w:t>Information</w:t>
            </w:r>
            <w:r>
              <w:t xml:space="preserve"> – Not an error, but information that is otherwise important to understanding service behavior.  Example might be shutting the service down for maintenance. </w:t>
            </w:r>
          </w:p>
        </w:tc>
      </w:tr>
      <w:tr w:rsidR="00BE2EB2" w:rsidRPr="00EC12C1" w14:paraId="42DD565B" w14:textId="77777777" w:rsidTr="00FD4C4F">
        <w:tc>
          <w:tcPr>
            <w:tcW w:w="1795" w:type="dxa"/>
          </w:tcPr>
          <w:p w14:paraId="5DFF9600" w14:textId="34DB1C0E" w:rsidR="00BE2EB2" w:rsidRPr="00604756" w:rsidRDefault="00BE2EB2" w:rsidP="00BE2EB2">
            <w:r w:rsidRPr="00604756">
              <w:lastRenderedPageBreak/>
              <w:t>nestedFault</w:t>
            </w:r>
          </w:p>
        </w:tc>
        <w:tc>
          <w:tcPr>
            <w:tcW w:w="1170" w:type="dxa"/>
          </w:tcPr>
          <w:p w14:paraId="312A68ED" w14:textId="54D005C0" w:rsidR="00BE2EB2" w:rsidRDefault="00BE2EB2" w:rsidP="00BE2EB2">
            <w:r>
              <w:t>APIFault</w:t>
            </w:r>
          </w:p>
        </w:tc>
        <w:tc>
          <w:tcPr>
            <w:tcW w:w="1260" w:type="dxa"/>
          </w:tcPr>
          <w:p w14:paraId="4308074B" w14:textId="4B796739" w:rsidR="00BE2EB2" w:rsidRDefault="00BE2EB2" w:rsidP="00BE2EB2">
            <w:r>
              <w:t>No</w:t>
            </w:r>
          </w:p>
        </w:tc>
        <w:tc>
          <w:tcPr>
            <w:tcW w:w="1800" w:type="dxa"/>
            <w:shd w:val="clear" w:color="auto" w:fill="auto"/>
          </w:tcPr>
          <w:p w14:paraId="260C8EC1" w14:textId="77777777" w:rsidR="00BE2EB2" w:rsidRDefault="00BE2EB2" w:rsidP="00BE2EB2"/>
        </w:tc>
        <w:tc>
          <w:tcPr>
            <w:tcW w:w="3731" w:type="dxa"/>
            <w:shd w:val="clear" w:color="auto" w:fill="auto"/>
          </w:tcPr>
          <w:p w14:paraId="0B79D2B2" w14:textId="77777777" w:rsidR="00BE2EB2" w:rsidRDefault="00BE2EB2" w:rsidP="00BE2EB2">
            <w:pPr>
              <w:rPr>
                <w:rFonts w:ascii="Calibri" w:hAnsi="Calibri" w:cs="Arial"/>
              </w:rPr>
            </w:pPr>
            <w:r>
              <w:t>Nested structure of faults bubbled up from lower in the chain of service calls.</w:t>
            </w:r>
          </w:p>
          <w:p w14:paraId="3DEE0E7F" w14:textId="77777777" w:rsidR="008D3E65" w:rsidRDefault="00BE2EB2" w:rsidP="00BE2EB2">
            <w:pPr>
              <w:rPr>
                <w:rFonts w:eastAsia="Calibri"/>
              </w:rPr>
            </w:pPr>
            <w:r>
              <w:t>Must be populated if fault is triggered by another fault.  Is not populated if fault is triggered by an internal exception</w:t>
            </w:r>
            <w:r w:rsidR="008D3E65">
              <w:t xml:space="preserve">. </w:t>
            </w:r>
            <w:r w:rsidR="008D3E65" w:rsidRPr="00707E00">
              <w:rPr>
                <w:rFonts w:eastAsia="Calibri"/>
              </w:rPr>
              <w:t xml:space="preserve"> </w:t>
            </w:r>
          </w:p>
          <w:p w14:paraId="4ACD5908" w14:textId="426BD598" w:rsidR="00BE2EB2" w:rsidRDefault="008D3E65" w:rsidP="00BE2EB2">
            <w:r w:rsidRPr="00707E00">
              <w:rPr>
                <w:rFonts w:eastAsia="Calibri"/>
              </w:rPr>
              <w:t xml:space="preserve">Refer to the </w:t>
            </w:r>
            <w:r w:rsidRPr="00485B18">
              <w:rPr>
                <w:rFonts w:eastAsia="Calibri"/>
              </w:rPr>
              <w:t>ASG_API Playbook_09.01 Exception Handling_Section</w:t>
            </w:r>
            <w:r w:rsidRPr="00707E00">
              <w:rPr>
                <w:rFonts w:eastAsia="Calibri"/>
              </w:rPr>
              <w:t xml:space="preserve"> document for a description of the API Fault.</w:t>
            </w:r>
          </w:p>
        </w:tc>
      </w:tr>
      <w:tr w:rsidR="00BE2EB2" w:rsidRPr="00EC12C1" w14:paraId="6B35E335" w14:textId="77777777" w:rsidTr="00FD4C4F">
        <w:tc>
          <w:tcPr>
            <w:tcW w:w="1795" w:type="dxa"/>
          </w:tcPr>
          <w:p w14:paraId="45D79ACC" w14:textId="77777777" w:rsidR="00BE2EB2" w:rsidRPr="00604756" w:rsidRDefault="00BE2EB2" w:rsidP="00BE2EB2">
            <w:r w:rsidRPr="00604756">
              <w:t>timestamp</w:t>
            </w:r>
          </w:p>
        </w:tc>
        <w:tc>
          <w:tcPr>
            <w:tcW w:w="1170" w:type="dxa"/>
          </w:tcPr>
          <w:p w14:paraId="7B5A533B" w14:textId="1E5B07A5" w:rsidR="00BE2EB2" w:rsidRDefault="00BE2EB2" w:rsidP="00BE2EB2">
            <w:r>
              <w:t>Time stamp</w:t>
            </w:r>
          </w:p>
        </w:tc>
        <w:tc>
          <w:tcPr>
            <w:tcW w:w="1260" w:type="dxa"/>
          </w:tcPr>
          <w:p w14:paraId="5337F771" w14:textId="77777777" w:rsidR="00BE2EB2" w:rsidRDefault="00BE2EB2" w:rsidP="00BE2EB2">
            <w:r>
              <w:t>Yes</w:t>
            </w:r>
          </w:p>
        </w:tc>
        <w:tc>
          <w:tcPr>
            <w:tcW w:w="1800" w:type="dxa"/>
            <w:shd w:val="clear" w:color="auto" w:fill="auto"/>
          </w:tcPr>
          <w:p w14:paraId="251C9161" w14:textId="2C5F7367" w:rsidR="00BE2EB2" w:rsidRPr="00EC12C1" w:rsidRDefault="00BE2EB2" w:rsidP="00BE2EB2">
            <w:r w:rsidRPr="002D497C">
              <w:t>201</w:t>
            </w:r>
            <w:r>
              <w:t>8</w:t>
            </w:r>
            <w:r w:rsidRPr="002D497C">
              <w:t>05-05T08:15:30-05:00</w:t>
            </w:r>
          </w:p>
        </w:tc>
        <w:tc>
          <w:tcPr>
            <w:tcW w:w="3731" w:type="dxa"/>
            <w:shd w:val="clear" w:color="auto" w:fill="auto"/>
          </w:tcPr>
          <w:p w14:paraId="5401FC38" w14:textId="77777777" w:rsidR="00BE2EB2" w:rsidRPr="00E827AD" w:rsidRDefault="00BE2EB2" w:rsidP="00BE2EB2">
            <w:pPr>
              <w:rPr>
                <w:rFonts w:eastAsia="ヒラギノ角ゴ Pro W3"/>
              </w:rPr>
            </w:pPr>
            <w:r w:rsidRPr="00E827AD">
              <w:rPr>
                <w:rFonts w:eastAsia="ヒラギノ角ゴ Pro W3"/>
              </w:rPr>
              <w:t xml:space="preserve">Timestamp of the time the error occurred.  </w:t>
            </w:r>
          </w:p>
        </w:tc>
      </w:tr>
      <w:tr w:rsidR="00BE2EB2" w:rsidRPr="00EC12C1" w14:paraId="4BB1E0A7" w14:textId="77777777" w:rsidTr="00FD4C4F">
        <w:tc>
          <w:tcPr>
            <w:tcW w:w="1795" w:type="dxa"/>
          </w:tcPr>
          <w:p w14:paraId="0D5A538E" w14:textId="77777777" w:rsidR="00BE2EB2" w:rsidRPr="00604756" w:rsidRDefault="00BE2EB2" w:rsidP="00BE2EB2">
            <w:r w:rsidRPr="00604756">
              <w:t>serviceName</w:t>
            </w:r>
          </w:p>
          <w:p w14:paraId="5D442642" w14:textId="77777777" w:rsidR="00BE2EB2" w:rsidRPr="00604756" w:rsidRDefault="00BE2EB2" w:rsidP="00BE2EB2"/>
        </w:tc>
        <w:tc>
          <w:tcPr>
            <w:tcW w:w="1170" w:type="dxa"/>
          </w:tcPr>
          <w:p w14:paraId="1A7C8A3F" w14:textId="77777777" w:rsidR="00BE2EB2" w:rsidRDefault="00BE2EB2" w:rsidP="00BE2EB2">
            <w:r>
              <w:t>String</w:t>
            </w:r>
          </w:p>
        </w:tc>
        <w:tc>
          <w:tcPr>
            <w:tcW w:w="1260" w:type="dxa"/>
          </w:tcPr>
          <w:p w14:paraId="36D04550" w14:textId="77777777" w:rsidR="00BE2EB2" w:rsidRDefault="00BE2EB2" w:rsidP="00BE2EB2">
            <w:r>
              <w:t>Yes</w:t>
            </w:r>
          </w:p>
        </w:tc>
        <w:tc>
          <w:tcPr>
            <w:tcW w:w="1800" w:type="dxa"/>
            <w:shd w:val="clear" w:color="auto" w:fill="auto"/>
          </w:tcPr>
          <w:p w14:paraId="6EFFF144" w14:textId="664331D8" w:rsidR="00BE2EB2" w:rsidRPr="00EC12C1" w:rsidRDefault="00BE2EB2" w:rsidP="00BE2EB2">
            <w:bookmarkStart w:id="27" w:name="_Hlk522882150"/>
            <w:r>
              <w:t>Vet360 Veteran Address Lookup</w:t>
            </w:r>
            <w:bookmarkEnd w:id="27"/>
          </w:p>
        </w:tc>
        <w:tc>
          <w:tcPr>
            <w:tcW w:w="3731" w:type="dxa"/>
            <w:shd w:val="clear" w:color="auto" w:fill="auto"/>
          </w:tcPr>
          <w:p w14:paraId="6BD7AA6C" w14:textId="0965EF69" w:rsidR="00BE2EB2" w:rsidRPr="00E827AD" w:rsidRDefault="00BE2EB2" w:rsidP="00BE2EB2">
            <w:r>
              <w:t>Unique name of the service.  The example is a hypothetical one. Refer to the Naming Standards document for guidelines.</w:t>
            </w:r>
          </w:p>
        </w:tc>
      </w:tr>
      <w:tr w:rsidR="00BE2EB2" w:rsidRPr="00EC12C1" w14:paraId="62EC2B38" w14:textId="77777777" w:rsidTr="00FD4C4F">
        <w:tc>
          <w:tcPr>
            <w:tcW w:w="1795" w:type="dxa"/>
          </w:tcPr>
          <w:p w14:paraId="02044468" w14:textId="77777777" w:rsidR="00BE2EB2" w:rsidRPr="00604756" w:rsidRDefault="00BE2EB2" w:rsidP="00BE2EB2">
            <w:r w:rsidRPr="00604756">
              <w:t>serviceInstance</w:t>
            </w:r>
          </w:p>
          <w:p w14:paraId="78C1062C" w14:textId="77777777" w:rsidR="00BE2EB2" w:rsidRPr="00604756" w:rsidRDefault="00BE2EB2" w:rsidP="00BE2EB2"/>
        </w:tc>
        <w:tc>
          <w:tcPr>
            <w:tcW w:w="1170" w:type="dxa"/>
          </w:tcPr>
          <w:p w14:paraId="2016AF43" w14:textId="77777777" w:rsidR="00BE2EB2" w:rsidRDefault="00BE2EB2" w:rsidP="00BE2EB2">
            <w:r>
              <w:t>String</w:t>
            </w:r>
          </w:p>
        </w:tc>
        <w:tc>
          <w:tcPr>
            <w:tcW w:w="1260" w:type="dxa"/>
          </w:tcPr>
          <w:p w14:paraId="214E6FB0" w14:textId="77777777" w:rsidR="00BE2EB2" w:rsidRDefault="00BE2EB2" w:rsidP="00BE2EB2">
            <w:r>
              <w:t>Yes</w:t>
            </w:r>
          </w:p>
        </w:tc>
        <w:tc>
          <w:tcPr>
            <w:tcW w:w="1800" w:type="dxa"/>
            <w:shd w:val="clear" w:color="auto" w:fill="auto"/>
          </w:tcPr>
          <w:p w14:paraId="591F7E50" w14:textId="75AE337C" w:rsidR="00BE2EB2" w:rsidRPr="00EC12C1" w:rsidRDefault="00BE2EB2" w:rsidP="00BE2EB2">
            <w:r>
              <w:t>https://dev-exp-vet360.va.gov:8081/api/v1/veteranportal/address</w:t>
            </w:r>
          </w:p>
        </w:tc>
        <w:tc>
          <w:tcPr>
            <w:tcW w:w="3731" w:type="dxa"/>
            <w:shd w:val="clear" w:color="auto" w:fill="auto"/>
          </w:tcPr>
          <w:p w14:paraId="283DB8ED" w14:textId="1E857D8D" w:rsidR="00BE2EB2" w:rsidRPr="00E827AD" w:rsidRDefault="00BE2EB2" w:rsidP="00BE2EB2">
            <w:r>
              <w:t>This is the service endpoint. Refer to the Naming Standards document for guidelines.</w:t>
            </w:r>
          </w:p>
        </w:tc>
      </w:tr>
      <w:tr w:rsidR="00BE2EB2" w:rsidRPr="00EC12C1" w14:paraId="253C90BB" w14:textId="77777777" w:rsidTr="00FD4C4F">
        <w:tc>
          <w:tcPr>
            <w:tcW w:w="1795" w:type="dxa"/>
          </w:tcPr>
          <w:p w14:paraId="344A6C0F" w14:textId="0CBADD06" w:rsidR="00BE2EB2" w:rsidRPr="00604756" w:rsidRDefault="00BE2EB2" w:rsidP="00BE2EB2">
            <w:r w:rsidRPr="00604756">
              <w:t>userI</w:t>
            </w:r>
            <w:r>
              <w:t>d</w:t>
            </w:r>
          </w:p>
        </w:tc>
        <w:tc>
          <w:tcPr>
            <w:tcW w:w="1170" w:type="dxa"/>
          </w:tcPr>
          <w:p w14:paraId="262045C8" w14:textId="77BDE965" w:rsidR="00BE2EB2" w:rsidRDefault="00BE2EB2" w:rsidP="00BE2EB2">
            <w:r>
              <w:t>String</w:t>
            </w:r>
          </w:p>
        </w:tc>
        <w:tc>
          <w:tcPr>
            <w:tcW w:w="1260" w:type="dxa"/>
          </w:tcPr>
          <w:p w14:paraId="3F21C453" w14:textId="4BAFCD10" w:rsidR="00BE2EB2" w:rsidRDefault="00BE2EB2" w:rsidP="00BE2EB2">
            <w:r>
              <w:t>Yes</w:t>
            </w:r>
          </w:p>
        </w:tc>
        <w:tc>
          <w:tcPr>
            <w:tcW w:w="1800" w:type="dxa"/>
            <w:shd w:val="clear" w:color="auto" w:fill="auto"/>
          </w:tcPr>
          <w:p w14:paraId="0D75869D" w14:textId="325AC4F1" w:rsidR="00BE2EB2" w:rsidRDefault="00BE2EB2" w:rsidP="00BE2EB2">
            <w:r w:rsidRPr="002801B2">
              <w:t>CN=</w:t>
            </w:r>
            <w:r>
              <w:t>Test</w:t>
            </w:r>
            <w:r w:rsidRPr="002801B2">
              <w:t xml:space="preserve"> </w:t>
            </w:r>
            <w:r>
              <w:t>User …</w:t>
            </w:r>
          </w:p>
        </w:tc>
        <w:tc>
          <w:tcPr>
            <w:tcW w:w="3731" w:type="dxa"/>
            <w:shd w:val="clear" w:color="auto" w:fill="auto"/>
          </w:tcPr>
          <w:p w14:paraId="70B9DC12" w14:textId="5F421B21" w:rsidR="00BE2EB2" w:rsidRDefault="00BE2EB2" w:rsidP="00BE2EB2">
            <w:r>
              <w:t>Fully qualified identifier of the user passed on the request.</w:t>
            </w:r>
          </w:p>
        </w:tc>
      </w:tr>
      <w:tr w:rsidR="00BE2EB2" w:rsidRPr="00EC12C1" w14:paraId="7E5A0DE0" w14:textId="77777777" w:rsidTr="00FD4C4F">
        <w:tc>
          <w:tcPr>
            <w:tcW w:w="1795" w:type="dxa"/>
          </w:tcPr>
          <w:p w14:paraId="302AEB1E" w14:textId="3EC194EB" w:rsidR="00BE2EB2" w:rsidRPr="00604756" w:rsidRDefault="00BE2EB2" w:rsidP="00BE2EB2">
            <w:r w:rsidRPr="00604756">
              <w:t>subjectI</w:t>
            </w:r>
            <w:r>
              <w:t>d</w:t>
            </w:r>
          </w:p>
        </w:tc>
        <w:tc>
          <w:tcPr>
            <w:tcW w:w="1170" w:type="dxa"/>
          </w:tcPr>
          <w:p w14:paraId="798AB03E" w14:textId="237AD1C4" w:rsidR="00BE2EB2" w:rsidRDefault="00BE2EB2" w:rsidP="00BE2EB2">
            <w:r>
              <w:t>String</w:t>
            </w:r>
          </w:p>
        </w:tc>
        <w:tc>
          <w:tcPr>
            <w:tcW w:w="1260" w:type="dxa"/>
          </w:tcPr>
          <w:p w14:paraId="58982C43" w14:textId="44D58121" w:rsidR="00BE2EB2" w:rsidRDefault="00BE2EB2" w:rsidP="00BE2EB2">
            <w:r>
              <w:t>Yes</w:t>
            </w:r>
          </w:p>
        </w:tc>
        <w:tc>
          <w:tcPr>
            <w:tcW w:w="1800" w:type="dxa"/>
            <w:shd w:val="clear" w:color="auto" w:fill="auto"/>
          </w:tcPr>
          <w:p w14:paraId="60E6FC5A" w14:textId="3151CB4E" w:rsidR="00BE2EB2" w:rsidRDefault="00BE2EB2" w:rsidP="00BE2EB2">
            <w:r>
              <w:t>"subjectID": "Id-1234567890V654321, “IdType”: “NI” …</w:t>
            </w:r>
          </w:p>
        </w:tc>
        <w:tc>
          <w:tcPr>
            <w:tcW w:w="3731" w:type="dxa"/>
            <w:shd w:val="clear" w:color="auto" w:fill="auto"/>
          </w:tcPr>
          <w:p w14:paraId="186BE5C2" w14:textId="29F12C54" w:rsidR="00BE2EB2" w:rsidRDefault="00BE2EB2" w:rsidP="00BE2EB2">
            <w:r>
              <w:t>Fully qualified identifier of the subject of the request.  This would typically be the veteran or beneficiary but may be any entity that is the primary subject of the request and/or important to understanding the error.</w:t>
            </w:r>
          </w:p>
        </w:tc>
      </w:tr>
      <w:tr w:rsidR="00BE2EB2" w:rsidRPr="00EC12C1" w14:paraId="45CFF6AC" w14:textId="77777777" w:rsidTr="00FD4C4F">
        <w:tc>
          <w:tcPr>
            <w:tcW w:w="1795" w:type="dxa"/>
          </w:tcPr>
          <w:p w14:paraId="1942FC5B" w14:textId="77777777" w:rsidR="00BE2EB2" w:rsidRPr="00604756" w:rsidRDefault="00BE2EB2" w:rsidP="00BE2EB2">
            <w:r w:rsidRPr="00604756">
              <w:t>hostName</w:t>
            </w:r>
          </w:p>
        </w:tc>
        <w:tc>
          <w:tcPr>
            <w:tcW w:w="1170" w:type="dxa"/>
          </w:tcPr>
          <w:p w14:paraId="39D7EFF2" w14:textId="77777777" w:rsidR="00BE2EB2" w:rsidRDefault="00BE2EB2" w:rsidP="00BE2EB2">
            <w:r>
              <w:t>String</w:t>
            </w:r>
          </w:p>
        </w:tc>
        <w:tc>
          <w:tcPr>
            <w:tcW w:w="1260" w:type="dxa"/>
          </w:tcPr>
          <w:p w14:paraId="2C1CFC4B" w14:textId="77777777" w:rsidR="00BE2EB2" w:rsidRDefault="00BE2EB2" w:rsidP="00BE2EB2">
            <w:r>
              <w:t>No</w:t>
            </w:r>
          </w:p>
        </w:tc>
        <w:tc>
          <w:tcPr>
            <w:tcW w:w="1800" w:type="dxa"/>
            <w:shd w:val="clear" w:color="auto" w:fill="auto"/>
          </w:tcPr>
          <w:p w14:paraId="6F0799DE" w14:textId="77777777" w:rsidR="00BE2EB2" w:rsidRDefault="00BE2EB2" w:rsidP="00BE2EB2">
            <w:r w:rsidRPr="001E7790">
              <w:t>vaaacmhvapp12</w:t>
            </w:r>
          </w:p>
        </w:tc>
        <w:tc>
          <w:tcPr>
            <w:tcW w:w="3731" w:type="dxa"/>
            <w:shd w:val="clear" w:color="auto" w:fill="auto"/>
          </w:tcPr>
          <w:p w14:paraId="11A6C493" w14:textId="77777777" w:rsidR="00BE2EB2" w:rsidRDefault="00BE2EB2" w:rsidP="00BE2EB2">
            <w:r>
              <w:t xml:space="preserve">Name of the individual host within the cluster hosting the service instance.  </w:t>
            </w:r>
          </w:p>
        </w:tc>
      </w:tr>
      <w:tr w:rsidR="00BE2EB2" w:rsidRPr="00EC12C1" w14:paraId="568E1C27" w14:textId="77777777" w:rsidTr="00FD4C4F">
        <w:tc>
          <w:tcPr>
            <w:tcW w:w="1795" w:type="dxa"/>
          </w:tcPr>
          <w:p w14:paraId="5636F1F6" w14:textId="77777777" w:rsidR="00BE2EB2" w:rsidRPr="00604756" w:rsidRDefault="00BE2EB2" w:rsidP="00BE2EB2">
            <w:r w:rsidRPr="00604756">
              <w:lastRenderedPageBreak/>
              <w:t>hostIP</w:t>
            </w:r>
          </w:p>
        </w:tc>
        <w:tc>
          <w:tcPr>
            <w:tcW w:w="1170" w:type="dxa"/>
          </w:tcPr>
          <w:p w14:paraId="14ED3D2A" w14:textId="77777777" w:rsidR="00BE2EB2" w:rsidRDefault="00BE2EB2" w:rsidP="00BE2EB2">
            <w:r>
              <w:t>String</w:t>
            </w:r>
          </w:p>
        </w:tc>
        <w:tc>
          <w:tcPr>
            <w:tcW w:w="1260" w:type="dxa"/>
          </w:tcPr>
          <w:p w14:paraId="6C504314" w14:textId="77777777" w:rsidR="00BE2EB2" w:rsidRDefault="00BE2EB2" w:rsidP="00BE2EB2">
            <w:r>
              <w:t>No</w:t>
            </w:r>
          </w:p>
        </w:tc>
        <w:tc>
          <w:tcPr>
            <w:tcW w:w="1800" w:type="dxa"/>
            <w:shd w:val="clear" w:color="auto" w:fill="auto"/>
          </w:tcPr>
          <w:p w14:paraId="5E2A59C3" w14:textId="77777777" w:rsidR="00BE2EB2" w:rsidRDefault="00BE2EB2" w:rsidP="00BE2EB2">
            <w:r w:rsidRPr="002801B2">
              <w:t>101.34.28.134</w:t>
            </w:r>
          </w:p>
        </w:tc>
        <w:tc>
          <w:tcPr>
            <w:tcW w:w="3731" w:type="dxa"/>
            <w:shd w:val="clear" w:color="auto" w:fill="auto"/>
          </w:tcPr>
          <w:p w14:paraId="19C285A7" w14:textId="77777777" w:rsidR="00BE2EB2" w:rsidRDefault="00BE2EB2" w:rsidP="00BE2EB2">
            <w:r>
              <w:t>IP address of the individual host.</w:t>
            </w:r>
          </w:p>
        </w:tc>
      </w:tr>
      <w:tr w:rsidR="00BE2EB2" w:rsidRPr="00EC12C1" w14:paraId="1304775C" w14:textId="77777777" w:rsidTr="00FD4C4F">
        <w:tc>
          <w:tcPr>
            <w:tcW w:w="1795" w:type="dxa"/>
          </w:tcPr>
          <w:p w14:paraId="3DE973EB" w14:textId="77777777" w:rsidR="00BE2EB2" w:rsidRPr="00604756" w:rsidRDefault="00BE2EB2" w:rsidP="00BE2EB2">
            <w:r w:rsidRPr="00604756">
              <w:t>businessDomain</w:t>
            </w:r>
          </w:p>
        </w:tc>
        <w:tc>
          <w:tcPr>
            <w:tcW w:w="1170" w:type="dxa"/>
          </w:tcPr>
          <w:p w14:paraId="4010C301" w14:textId="77777777" w:rsidR="00BE2EB2" w:rsidRDefault="00BE2EB2" w:rsidP="00BE2EB2">
            <w:r>
              <w:t>String</w:t>
            </w:r>
          </w:p>
        </w:tc>
        <w:tc>
          <w:tcPr>
            <w:tcW w:w="1260" w:type="dxa"/>
          </w:tcPr>
          <w:p w14:paraId="5E15E5E3" w14:textId="77777777" w:rsidR="00BE2EB2" w:rsidRDefault="00BE2EB2" w:rsidP="00BE2EB2">
            <w:r>
              <w:t>No</w:t>
            </w:r>
          </w:p>
        </w:tc>
        <w:tc>
          <w:tcPr>
            <w:tcW w:w="1800" w:type="dxa"/>
            <w:shd w:val="clear" w:color="auto" w:fill="auto"/>
          </w:tcPr>
          <w:p w14:paraId="09211E38" w14:textId="3A38A94E" w:rsidR="00BE2EB2" w:rsidRDefault="00BE2EB2" w:rsidP="00BE2EB2">
            <w:r>
              <w:t>Vet360 Veteran Address Lookup</w:t>
            </w:r>
          </w:p>
        </w:tc>
        <w:tc>
          <w:tcPr>
            <w:tcW w:w="3731" w:type="dxa"/>
            <w:shd w:val="clear" w:color="auto" w:fill="auto"/>
          </w:tcPr>
          <w:p w14:paraId="5690FB45" w14:textId="77777777" w:rsidR="00BE2EB2" w:rsidRDefault="00BE2EB2" w:rsidP="00BE2EB2">
            <w:r>
              <w:t>Name of the business domain</w:t>
            </w:r>
          </w:p>
        </w:tc>
      </w:tr>
      <w:tr w:rsidR="00BE2EB2" w:rsidRPr="00EC12C1" w14:paraId="5237EDFF" w14:textId="77777777" w:rsidTr="00FD4C4F">
        <w:tc>
          <w:tcPr>
            <w:tcW w:w="1795" w:type="dxa"/>
          </w:tcPr>
          <w:p w14:paraId="4ABBB0B0" w14:textId="7925FB7B" w:rsidR="00BE2EB2" w:rsidRPr="00604756" w:rsidRDefault="00BE2EB2" w:rsidP="00BE2EB2">
            <w:r>
              <w:t>f</w:t>
            </w:r>
            <w:r w:rsidRPr="00604756">
              <w:t>ault Trace</w:t>
            </w:r>
          </w:p>
          <w:p w14:paraId="171C30D3" w14:textId="3AADCC8B" w:rsidR="00BE2EB2" w:rsidRPr="00604756" w:rsidRDefault="00BE2EB2" w:rsidP="00BE2EB2">
            <w:r>
              <w:t>(</w:t>
            </w:r>
            <w:r w:rsidRPr="00604756">
              <w:t>or equivalent</w:t>
            </w:r>
            <w:r>
              <w:t>)</w:t>
            </w:r>
          </w:p>
        </w:tc>
        <w:tc>
          <w:tcPr>
            <w:tcW w:w="1170" w:type="dxa"/>
          </w:tcPr>
          <w:p w14:paraId="2F89C0C8" w14:textId="2429C87B" w:rsidR="00BE2EB2" w:rsidRDefault="00BE2EB2" w:rsidP="00BE2EB2">
            <w:r>
              <w:t>String</w:t>
            </w:r>
          </w:p>
        </w:tc>
        <w:tc>
          <w:tcPr>
            <w:tcW w:w="1260" w:type="dxa"/>
          </w:tcPr>
          <w:p w14:paraId="52B57FFD" w14:textId="0AEE6ED7" w:rsidR="00BE2EB2" w:rsidRDefault="00BE2EB2" w:rsidP="00BE2EB2">
            <w:r>
              <w:t>No</w:t>
            </w:r>
          </w:p>
        </w:tc>
        <w:tc>
          <w:tcPr>
            <w:tcW w:w="1800" w:type="dxa"/>
            <w:shd w:val="clear" w:color="auto" w:fill="auto"/>
          </w:tcPr>
          <w:p w14:paraId="17FBE3C1" w14:textId="6F1A3009" w:rsidR="00BE2EB2" w:rsidRPr="00EC12C1" w:rsidRDefault="00BE2EB2" w:rsidP="00BE2EB2">
            <w:r w:rsidRPr="002801B2">
              <w:t>java.io.IOException: Unable to find file 'topicalIndex.csv'</w:t>
            </w:r>
          </w:p>
        </w:tc>
        <w:tc>
          <w:tcPr>
            <w:tcW w:w="3731" w:type="dxa"/>
            <w:shd w:val="clear" w:color="auto" w:fill="auto"/>
          </w:tcPr>
          <w:p w14:paraId="355D2A99" w14:textId="6E91AA4E" w:rsidR="00BE2EB2" w:rsidRDefault="00BE2EB2" w:rsidP="00BE2EB2">
            <w:pPr>
              <w:rPr>
                <w:rFonts w:ascii="Calibri" w:hAnsi="Calibri" w:cs="Arial"/>
              </w:rPr>
            </w:pPr>
            <w:r>
              <w:t>Detailed information on the state of the execution of service code package when the error occurred</w:t>
            </w:r>
          </w:p>
        </w:tc>
      </w:tr>
    </w:tbl>
    <w:p w14:paraId="00B0BDD0" w14:textId="77777777" w:rsidR="00BD163F" w:rsidRDefault="00BD163F" w:rsidP="00BD163F">
      <w:pPr>
        <w:pStyle w:val="BodyText"/>
      </w:pPr>
      <w:r>
        <w:rPr>
          <w:rFonts w:eastAsia="ヒラギノ角ゴ Pro W3"/>
        </w:rPr>
        <w:t>The following example contains a minimized set of HTTP Response Message Header name-value pair parameters.</w:t>
      </w:r>
      <w:r>
        <w:rPr>
          <w:rFonts w:eastAsia="ヒラギノ角ゴ Pro W3"/>
        </w:rPr>
        <w:t xml:space="preserve"> </w:t>
      </w:r>
      <w:r>
        <w:t>Some elements in this figure are truncated for readability.</w:t>
      </w:r>
    </w:p>
    <w:p w14:paraId="556A8AD1" w14:textId="20FD4ED6" w:rsidR="00D43889" w:rsidRDefault="00D43889" w:rsidP="00D43889">
      <w:pPr>
        <w:pStyle w:val="Caption"/>
        <w:rPr>
          <w:rFonts w:eastAsia="ヒラギノ角ゴ Pro W3"/>
          <w:noProof/>
          <w:color w:val="000000"/>
        </w:rPr>
      </w:pPr>
      <w:bookmarkStart w:id="28" w:name="_Toc518056026"/>
      <w:bookmarkStart w:id="29" w:name="_Toc519773844"/>
      <w:r>
        <w:t xml:space="preserve">Figure </w:t>
      </w:r>
      <w:r>
        <w:rPr>
          <w:noProof/>
        </w:rPr>
        <w:fldChar w:fldCharType="begin"/>
      </w:r>
      <w:r>
        <w:rPr>
          <w:noProof/>
        </w:rPr>
        <w:instrText xml:space="preserve"> SEQ Figure \* ARABIC </w:instrText>
      </w:r>
      <w:r>
        <w:rPr>
          <w:noProof/>
        </w:rPr>
        <w:fldChar w:fldCharType="separate"/>
      </w:r>
      <w:r w:rsidR="00BD163F">
        <w:rPr>
          <w:noProof/>
        </w:rPr>
        <w:t>2</w:t>
      </w:r>
      <w:r>
        <w:rPr>
          <w:noProof/>
        </w:rPr>
        <w:fldChar w:fldCharType="end"/>
      </w:r>
      <w:r>
        <w:t xml:space="preserve"> Logging Example</w:t>
      </w:r>
      <w:bookmarkEnd w:id="28"/>
      <w:bookmarkEnd w:id="29"/>
    </w:p>
    <w:p w14:paraId="3864FB4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w:t>
      </w:r>
    </w:p>
    <w:p w14:paraId="15080D7D" w14:textId="54C9D86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r w:rsidR="00E902FF" w:rsidRPr="00F41E11">
        <w:rPr>
          <w:rFonts w:asciiTheme="minorHAnsi" w:hAnsiTheme="minorHAnsi"/>
          <w:sz w:val="22"/>
          <w:szCs w:val="22"/>
        </w:rPr>
        <w:t>API</w:t>
      </w:r>
      <w:r w:rsidRPr="00F41E11">
        <w:rPr>
          <w:rFonts w:asciiTheme="minorHAnsi" w:hAnsiTheme="minorHAnsi"/>
          <w:sz w:val="22"/>
          <w:szCs w:val="22"/>
        </w:rPr>
        <w:t>Error": {</w:t>
      </w:r>
    </w:p>
    <w:p w14:paraId="70FA273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"transaction ID": "a20014d3e17ff4fcb578-b7a6-41f9-b974-cef684d5ec62",</w:t>
      </w:r>
    </w:p>
    <w:p w14:paraId="47BF224D" w14:textId="1D0B624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"code": "</w:t>
      </w:r>
      <w:r w:rsidR="00F41E11" w:rsidRPr="00F41E11">
        <w:rPr>
          <w:rFonts w:asciiTheme="minorHAnsi" w:hAnsiTheme="minorHAnsi"/>
          <w:sz w:val="22"/>
          <w:szCs w:val="22"/>
        </w:rPr>
        <w:t>404</w:t>
      </w:r>
      <w:r w:rsidRPr="00F41E11">
        <w:rPr>
          <w:rFonts w:asciiTheme="minorHAnsi" w:hAnsiTheme="minorHAnsi"/>
          <w:sz w:val="22"/>
          <w:szCs w:val="22"/>
        </w:rPr>
        <w:t>",</w:t>
      </w:r>
    </w:p>
    <w:p w14:paraId="0A93BC2B" w14:textId="3A7B795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"text": "</w:t>
      </w:r>
      <w:r w:rsidR="00F41E11" w:rsidRPr="00F41E11">
        <w:rPr>
          <w:rFonts w:asciiTheme="minorHAnsi" w:hAnsiTheme="minorHAnsi"/>
          <w:sz w:val="22"/>
          <w:szCs w:val="22"/>
        </w:rPr>
        <w:t xml:space="preserve"> Invalid URL Service Not Found </w:t>
      </w:r>
      <w:r w:rsidRPr="00F41E11">
        <w:rPr>
          <w:rFonts w:asciiTheme="minorHAnsi" w:hAnsiTheme="minorHAnsi"/>
          <w:sz w:val="22"/>
          <w:szCs w:val="22"/>
        </w:rPr>
        <w:t>",</w:t>
      </w:r>
    </w:p>
    <w:p w14:paraId="6B1A0B97" w14:textId="24887CBE"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r w:rsidR="00F41E11" w:rsidRPr="00F41E11">
        <w:rPr>
          <w:rFonts w:asciiTheme="minorHAnsi" w:hAnsiTheme="minorHAnsi"/>
          <w:sz w:val="22"/>
          <w:szCs w:val="22"/>
        </w:rPr>
        <w:t>api</w:t>
      </w:r>
      <w:r w:rsidRPr="00F41E11">
        <w:rPr>
          <w:rFonts w:asciiTheme="minorHAnsi" w:hAnsiTheme="minorHAnsi"/>
          <w:sz w:val="22"/>
          <w:szCs w:val="22"/>
        </w:rPr>
        <w:t>Text": "</w:t>
      </w:r>
      <w:r w:rsidR="00F41E11" w:rsidRPr="00F41E11">
        <w:rPr>
          <w:rFonts w:asciiTheme="minorHAnsi" w:hAnsiTheme="minorHAnsi"/>
          <w:sz w:val="22"/>
          <w:szCs w:val="22"/>
        </w:rPr>
        <w:t xml:space="preserve"> Requested service not found. Validate invocation URL </w:t>
      </w:r>
      <w:r w:rsidRPr="00F41E11">
        <w:rPr>
          <w:rFonts w:asciiTheme="minorHAnsi" w:hAnsiTheme="minorHAnsi"/>
          <w:sz w:val="22"/>
          <w:szCs w:val="22"/>
        </w:rPr>
        <w:t>",</w:t>
      </w:r>
    </w:p>
    <w:p w14:paraId="232644CA" w14:textId="161FAF5E" w:rsidR="0024474B" w:rsidRPr="00F41E11" w:rsidRDefault="0024474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"severity": "</w:t>
      </w:r>
      <w:r>
        <w:rPr>
          <w:rFonts w:asciiTheme="minorHAnsi" w:hAnsiTheme="minorHAnsi"/>
          <w:sz w:val="22"/>
          <w:szCs w:val="22"/>
        </w:rPr>
        <w:t>Fatal</w:t>
      </w:r>
      <w:r w:rsidRPr="00F41E11">
        <w:rPr>
          <w:rFonts w:asciiTheme="minorHAnsi" w:hAnsiTheme="minorHAnsi"/>
          <w:sz w:val="22"/>
          <w:szCs w:val="22"/>
        </w:rPr>
        <w:t>",</w:t>
      </w:r>
    </w:p>
    <w:p w14:paraId="613B8C3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"nestedFault": {</w:t>
      </w:r>
    </w:p>
    <w:p w14:paraId="447E738B"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"code": "400",</w:t>
      </w:r>
    </w:p>
    <w:p w14:paraId="42236E5E"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"text": "NotFound"</w:t>
      </w:r>
    </w:p>
    <w:p w14:paraId="1AE1B391" w14:textId="64817510"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w:t>
      </w:r>
      <w:r w:rsidR="006F6F5C">
        <w:rPr>
          <w:rFonts w:asciiTheme="minorHAnsi" w:hAnsiTheme="minorHAnsi"/>
          <w:sz w:val="22"/>
          <w:szCs w:val="22"/>
        </w:rPr>
        <w:t>api</w:t>
      </w:r>
      <w:r w:rsidRPr="00F41E11">
        <w:rPr>
          <w:rFonts w:asciiTheme="minorHAnsi" w:hAnsiTheme="minorHAnsi"/>
          <w:sz w:val="22"/>
          <w:szCs w:val="22"/>
        </w:rPr>
        <w:t>Text": "</w:t>
      </w:r>
      <w:r w:rsidR="006F6F5C" w:rsidRPr="006F6F5C">
        <w:t xml:space="preserve"> </w:t>
      </w:r>
      <w:r w:rsidR="006F6F5C">
        <w:t>Requested service not found. Validate invocation URL</w:t>
      </w:r>
      <w:r w:rsidR="006F6F5C" w:rsidRPr="00F41E11">
        <w:rPr>
          <w:rFonts w:asciiTheme="minorHAnsi" w:hAnsiTheme="minorHAnsi"/>
          <w:sz w:val="22"/>
          <w:szCs w:val="22"/>
        </w:rPr>
        <w:t xml:space="preserve"> </w:t>
      </w:r>
      <w:r w:rsidRPr="00F41E11">
        <w:rPr>
          <w:rFonts w:asciiTheme="minorHAnsi" w:hAnsiTheme="minorHAnsi"/>
          <w:sz w:val="22"/>
          <w:szCs w:val="22"/>
        </w:rPr>
        <w:t>",</w:t>
      </w:r>
    </w:p>
    <w:p w14:paraId="5FB2936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
    <w:p w14:paraId="6BA86F52" w14:textId="481E418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"timestamp": "201</w:t>
      </w:r>
      <w:r w:rsidR="00F8214D">
        <w:rPr>
          <w:rFonts w:asciiTheme="minorHAnsi" w:hAnsiTheme="minorHAnsi"/>
          <w:sz w:val="22"/>
          <w:szCs w:val="22"/>
        </w:rPr>
        <w:t>8</w:t>
      </w:r>
      <w:r w:rsidRPr="00F41E11">
        <w:rPr>
          <w:rFonts w:asciiTheme="minorHAnsi" w:hAnsiTheme="minorHAnsi"/>
          <w:sz w:val="22"/>
          <w:szCs w:val="22"/>
        </w:rPr>
        <w:t>-05-05T08:15:30-05:00",</w:t>
      </w:r>
    </w:p>
    <w:p w14:paraId="37C38F48" w14:textId="6C48F81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"serviceName": "</w:t>
      </w:r>
      <w:r w:rsidR="00F8214D" w:rsidRPr="00F8214D">
        <w:t xml:space="preserve"> </w:t>
      </w:r>
      <w:r w:rsidR="00F8214D">
        <w:t>Vet360 Veteran Address Lookup</w:t>
      </w:r>
      <w:r w:rsidR="00F8214D" w:rsidRPr="00F41E11">
        <w:rPr>
          <w:rFonts w:asciiTheme="minorHAnsi" w:hAnsiTheme="minorHAnsi"/>
          <w:sz w:val="22"/>
          <w:szCs w:val="22"/>
        </w:rPr>
        <w:t xml:space="preserve"> </w:t>
      </w:r>
      <w:r w:rsidRPr="00F41E11">
        <w:rPr>
          <w:rFonts w:asciiTheme="minorHAnsi" w:hAnsiTheme="minorHAnsi"/>
          <w:sz w:val="22"/>
          <w:szCs w:val="22"/>
        </w:rPr>
        <w:t>",</w:t>
      </w:r>
    </w:p>
    <w:p w14:paraId="645C859C" w14:textId="03F60609"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pPr>
      <w:r w:rsidRPr="00F41E11">
        <w:rPr>
          <w:rFonts w:asciiTheme="minorHAnsi" w:hAnsiTheme="minorHAnsi"/>
          <w:sz w:val="22"/>
          <w:szCs w:val="22"/>
        </w:rPr>
        <w:tab/>
      </w:r>
      <w:r w:rsidRPr="00F41E11">
        <w:rPr>
          <w:rFonts w:asciiTheme="minorHAnsi" w:hAnsiTheme="minorHAnsi"/>
          <w:sz w:val="22"/>
          <w:szCs w:val="22"/>
        </w:rPr>
        <w:tab/>
        <w:t>"serviceInstance": "</w:t>
      </w:r>
      <w:r w:rsidR="008E4F02">
        <w:t>https://dev-exp-vet360.va.gov:8081/api/v1/veteranportal/addr...</w:t>
      </w:r>
    </w:p>
    <w:p w14:paraId="10524A69" w14:textId="7D4A29D0" w:rsidR="005C54EB" w:rsidRDefault="005C54E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 xml:space="preserve">"userID": "CN=Test </w:t>
      </w:r>
      <w:r>
        <w:rPr>
          <w:rFonts w:asciiTheme="minorHAnsi" w:hAnsiTheme="minorHAnsi"/>
          <w:sz w:val="22"/>
          <w:szCs w:val="22"/>
        </w:rPr>
        <w:t>…</w:t>
      </w:r>
    </w:p>
    <w:p w14:paraId="014E4347" w14:textId="77777777" w:rsidR="005C54EB" w:rsidRPr="00F41E11" w:rsidRDefault="005C54EB" w:rsidP="005C54EB">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"subjectID": "Id-1234567890V654321, “IdType”: “NI” …</w:t>
      </w:r>
    </w:p>
    <w:p w14:paraId="4C7EA450"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"hostName": "vaaacmhvapp12",</w:t>
      </w:r>
    </w:p>
    <w:p w14:paraId="3172677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"hostIP": "101.34.28.134",</w:t>
      </w:r>
    </w:p>
    <w:p w14:paraId="786C8B29" w14:textId="62473C2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"businessDomain": "</w:t>
      </w:r>
      <w:r w:rsidR="00395C42" w:rsidRPr="00395C42">
        <w:t xml:space="preserve"> </w:t>
      </w:r>
      <w:r w:rsidR="00395C42">
        <w:t>Vet360 Veteran Address Lookup</w:t>
      </w:r>
      <w:r w:rsidR="00395C42" w:rsidRPr="00F41E11">
        <w:rPr>
          <w:rFonts w:asciiTheme="minorHAnsi" w:hAnsiTheme="minorHAnsi"/>
          <w:sz w:val="22"/>
          <w:szCs w:val="22"/>
        </w:rPr>
        <w:t xml:space="preserve"> </w:t>
      </w:r>
      <w:r w:rsidRPr="00F41E11">
        <w:rPr>
          <w:rFonts w:asciiTheme="minorHAnsi" w:hAnsiTheme="minorHAnsi"/>
          <w:sz w:val="22"/>
          <w:szCs w:val="22"/>
        </w:rPr>
        <w:t>",</w:t>
      </w:r>
    </w:p>
    <w:p w14:paraId="2CFF28F8"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"faultTrace": "java.io.IOException: Unable to find file 'topicalIndex.csv' ..."</w:t>
      </w:r>
    </w:p>
    <w:p w14:paraId="53D37CF2"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p>
    <w:p w14:paraId="736D3B5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rPr>
          <w:rFonts w:asciiTheme="minorHAnsi" w:hAnsiTheme="minorHAnsi"/>
          <w:sz w:val="22"/>
          <w:szCs w:val="22"/>
        </w:rPr>
      </w:pPr>
      <w:r w:rsidRPr="00F41E11">
        <w:rPr>
          <w:rFonts w:asciiTheme="minorHAnsi" w:hAnsiTheme="minorHAnsi"/>
          <w:sz w:val="22"/>
          <w:szCs w:val="22"/>
        </w:rPr>
        <w:t>}</w:t>
      </w:r>
    </w:p>
    <w:p w14:paraId="1B4107CA" w14:textId="77777777" w:rsidR="00E765BC" w:rsidRDefault="00E765BC" w:rsidP="00E765BC"/>
    <w:p w14:paraId="5F7AB7E8" w14:textId="77777777" w:rsidR="00E765BC" w:rsidRDefault="00E765BC" w:rsidP="00E765BC"/>
    <w:p w14:paraId="1404C4CA" w14:textId="77777777" w:rsidR="00BD163F" w:rsidRDefault="00BD163F" w:rsidP="00E765BC"/>
    <w:p w14:paraId="6972E153" w14:textId="3214D472" w:rsidR="004B1979" w:rsidRDefault="001C4427" w:rsidP="008F296E">
      <w:pPr>
        <w:pStyle w:val="Heading2"/>
      </w:pPr>
      <w:bookmarkStart w:id="30" w:name="_Toc519773835"/>
      <w:r>
        <w:t xml:space="preserve">API </w:t>
      </w:r>
      <w:r w:rsidR="004B1979">
        <w:t xml:space="preserve">Logging Policy </w:t>
      </w:r>
      <w:bookmarkEnd w:id="30"/>
      <w:r>
        <w:t>Guidelines</w:t>
      </w:r>
    </w:p>
    <w:p w14:paraId="5B03FCB1" w14:textId="0CB0D4A7" w:rsidR="008D49C6" w:rsidRDefault="008D49C6" w:rsidP="005E06C1">
      <w:pPr>
        <w:spacing w:after="120"/>
        <w:rPr>
          <w:color w:val="000000" w:themeColor="text1"/>
          <w:spacing w:val="2"/>
        </w:rPr>
      </w:pPr>
      <w:r w:rsidRPr="008D49C6">
        <w:rPr>
          <w:sz w:val="24"/>
        </w:rPr>
        <w:t xml:space="preserve">The following table is a modified </w:t>
      </w:r>
      <w:r w:rsidR="00405CEF">
        <w:rPr>
          <w:sz w:val="24"/>
        </w:rPr>
        <w:t>version</w:t>
      </w:r>
      <w:r w:rsidRPr="008D49C6">
        <w:rPr>
          <w:sz w:val="24"/>
        </w:rPr>
        <w:t xml:space="preserve"> of the </w:t>
      </w:r>
      <w:r w:rsidR="00353A31">
        <w:rPr>
          <w:sz w:val="24"/>
        </w:rPr>
        <w:t xml:space="preserve">Appendix C </w:t>
      </w:r>
      <w:r w:rsidRPr="008D49C6">
        <w:rPr>
          <w:sz w:val="24"/>
        </w:rPr>
        <w:t>Extracted Policy Assertions</w:t>
      </w:r>
      <w:r>
        <w:rPr>
          <w:sz w:val="24"/>
        </w:rPr>
        <w:t xml:space="preserve"> table contained in the </w:t>
      </w:r>
      <w:r w:rsidRPr="003A339B">
        <w:rPr>
          <w:color w:val="000000" w:themeColor="text1"/>
          <w:spacing w:val="2"/>
        </w:rPr>
        <w:t>Enterprise Shared Services (ESS) Exceptio</w:t>
      </w:r>
      <w:r w:rsidR="00BD163F">
        <w:rPr>
          <w:color w:val="000000" w:themeColor="text1"/>
          <w:spacing w:val="2"/>
        </w:rPr>
        <w:t xml:space="preserve">n Handling Guidelines document. The content has been modified to be consistent with an API/Restful Service implementation </w:t>
      </w:r>
    </w:p>
    <w:p w14:paraId="688E33EF" w14:textId="69C5B41E" w:rsidR="005E06C1" w:rsidRDefault="005E06C1" w:rsidP="005E06C1">
      <w:pPr>
        <w:rPr>
          <w:rFonts w:eastAsia="Calibri"/>
        </w:rPr>
      </w:pPr>
      <w:r>
        <w:t xml:space="preserve">Refer to </w:t>
      </w:r>
      <w:r w:rsidRPr="005E06C1">
        <w:rPr>
          <w:rFonts w:eastAsia="Calibri"/>
          <w:b/>
        </w:rPr>
        <w:fldChar w:fldCharType="begin"/>
      </w:r>
      <w:r w:rsidRPr="005E06C1">
        <w:rPr>
          <w:rFonts w:eastAsia="Calibri"/>
          <w:b/>
        </w:rPr>
        <w:instrText xml:space="preserve"> REF _Ref519594808 \h  \* MERGEFORMAT </w:instrText>
      </w:r>
      <w:r w:rsidRPr="005E06C1">
        <w:rPr>
          <w:rFonts w:eastAsia="Calibri"/>
          <w:b/>
        </w:rPr>
      </w:r>
      <w:r w:rsidRPr="005E06C1">
        <w:rPr>
          <w:rFonts w:eastAsia="Calibri"/>
          <w:b/>
        </w:rPr>
        <w:fldChar w:fldCharType="separate"/>
      </w:r>
      <w:r w:rsidR="00BD163F" w:rsidRPr="00BD163F">
        <w:rPr>
          <w:b/>
        </w:rPr>
        <w:t>Figu</w:t>
      </w:r>
      <w:r w:rsidR="00BD163F" w:rsidRPr="00BD163F">
        <w:rPr>
          <w:b/>
        </w:rPr>
        <w:t>r</w:t>
      </w:r>
      <w:r w:rsidR="00BD163F" w:rsidRPr="00BD163F">
        <w:rPr>
          <w:b/>
        </w:rPr>
        <w:t xml:space="preserve">e </w:t>
      </w:r>
      <w:r w:rsidR="00BD163F" w:rsidRPr="00BD163F">
        <w:rPr>
          <w:b/>
          <w:noProof/>
        </w:rPr>
        <w:t>1</w:t>
      </w:r>
      <w:r w:rsidR="00BD163F" w:rsidRPr="00BD163F">
        <w:rPr>
          <w:b/>
        </w:rPr>
        <w:t xml:space="preserve">  API </w:t>
      </w:r>
      <w:r w:rsidR="00BD163F" w:rsidRPr="00BD163F">
        <w:rPr>
          <w:b/>
        </w:rPr>
        <w:t>L</w:t>
      </w:r>
      <w:r w:rsidR="00BD163F" w:rsidRPr="00BD163F">
        <w:rPr>
          <w:b/>
        </w:rPr>
        <w:t>ogging Model</w:t>
      </w:r>
      <w:r w:rsidRPr="005E06C1">
        <w:rPr>
          <w:rFonts w:eastAsia="Calibri"/>
          <w:b/>
        </w:rPr>
        <w:fldChar w:fldCharType="end"/>
      </w:r>
      <w:r w:rsidR="000D1131">
        <w:rPr>
          <w:rFonts w:eastAsia="Calibri"/>
        </w:rPr>
        <w:t xml:space="preserve"> which defines</w:t>
      </w:r>
      <w:r>
        <w:rPr>
          <w:rFonts w:eastAsia="Calibri"/>
        </w:rPr>
        <w:t xml:space="preserve"> the </w:t>
      </w:r>
      <w:r w:rsidR="00405CEF">
        <w:rPr>
          <w:rFonts w:eastAsia="Calibri"/>
        </w:rPr>
        <w:t>response logging model.</w:t>
      </w:r>
    </w:p>
    <w:p w14:paraId="1915C5B4" w14:textId="7616043F" w:rsidR="008D49C6" w:rsidRPr="00BA6522" w:rsidRDefault="008D49C6" w:rsidP="008D49C6">
      <w:pPr>
        <w:pStyle w:val="Caption"/>
      </w:pPr>
      <w:bookmarkStart w:id="31" w:name="_Toc519773842"/>
      <w:r>
        <w:lastRenderedPageBreak/>
        <w:t xml:space="preserve">Table </w:t>
      </w:r>
      <w:r>
        <w:rPr>
          <w:noProof/>
        </w:rPr>
        <w:fldChar w:fldCharType="begin"/>
      </w:r>
      <w:r>
        <w:rPr>
          <w:noProof/>
        </w:rPr>
        <w:instrText xml:space="preserve"> SEQ Table \* ARABIC </w:instrText>
      </w:r>
      <w:r>
        <w:rPr>
          <w:noProof/>
        </w:rPr>
        <w:fldChar w:fldCharType="separate"/>
      </w:r>
      <w:r w:rsidR="00BD163F">
        <w:rPr>
          <w:noProof/>
        </w:rPr>
        <w:t>2</w:t>
      </w:r>
      <w:r>
        <w:rPr>
          <w:noProof/>
        </w:rPr>
        <w:fldChar w:fldCharType="end"/>
      </w:r>
      <w:r>
        <w:t>: Logging Policy Assertion Table</w:t>
      </w:r>
      <w:bookmarkEnd w:id="31"/>
    </w:p>
    <w:tbl>
      <w:tblPr>
        <w:tblW w:w="1035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4950"/>
        <w:gridCol w:w="1800"/>
      </w:tblGrid>
      <w:tr w:rsidR="008D49C6" w:rsidRPr="008251E3" w14:paraId="27E9E9C6" w14:textId="77777777" w:rsidTr="008D49C6">
        <w:trPr>
          <w:tblHeader/>
        </w:trPr>
        <w:tc>
          <w:tcPr>
            <w:tcW w:w="10350" w:type="dxa"/>
            <w:gridSpan w:val="3"/>
            <w:shd w:val="clear" w:color="auto" w:fill="EEECE1" w:themeFill="background2"/>
          </w:tcPr>
          <w:p w14:paraId="7CF6ECDE" w14:textId="7FF9464C" w:rsidR="008D49C6" w:rsidRPr="008251E3" w:rsidRDefault="008D49C6" w:rsidP="008D49C6">
            <w:pPr>
              <w:jc w:val="center"/>
              <w:rPr>
                <w:b/>
                <w:sz w:val="24"/>
              </w:rPr>
            </w:pPr>
            <w:r w:rsidRPr="008251E3">
              <w:rPr>
                <w:b/>
                <w:sz w:val="24"/>
              </w:rPr>
              <w:t>Logging Policy Assertions</w:t>
            </w:r>
          </w:p>
        </w:tc>
      </w:tr>
      <w:tr w:rsidR="008D49C6" w:rsidRPr="008251E3" w14:paraId="5EBFE93A" w14:textId="77777777" w:rsidTr="001575F9">
        <w:trPr>
          <w:tblHeader/>
        </w:trPr>
        <w:tc>
          <w:tcPr>
            <w:tcW w:w="3600" w:type="dxa"/>
            <w:shd w:val="clear" w:color="auto" w:fill="EEECE1" w:themeFill="background2"/>
          </w:tcPr>
          <w:p w14:paraId="53BA24C6" w14:textId="77777777" w:rsidR="008D49C6" w:rsidRPr="008251E3" w:rsidRDefault="008D49C6" w:rsidP="005E06C1">
            <w:pPr>
              <w:rPr>
                <w:b/>
                <w:sz w:val="24"/>
              </w:rPr>
            </w:pPr>
            <w:r w:rsidRPr="008251E3">
              <w:rPr>
                <w:b/>
                <w:sz w:val="24"/>
              </w:rPr>
              <w:t>Specification / Standard / Guideline</w:t>
            </w:r>
          </w:p>
        </w:tc>
        <w:tc>
          <w:tcPr>
            <w:tcW w:w="4950" w:type="dxa"/>
            <w:shd w:val="clear" w:color="auto" w:fill="EEECE1" w:themeFill="background2"/>
          </w:tcPr>
          <w:p w14:paraId="2721A396" w14:textId="77777777" w:rsidR="008D49C6" w:rsidRPr="008251E3" w:rsidRDefault="008D49C6" w:rsidP="008D49C6">
            <w:pPr>
              <w:jc w:val="center"/>
              <w:rPr>
                <w:b/>
                <w:sz w:val="24"/>
              </w:rPr>
            </w:pPr>
            <w:r w:rsidRPr="008251E3">
              <w:rPr>
                <w:b/>
                <w:sz w:val="24"/>
              </w:rPr>
              <w:t>Notes</w:t>
            </w:r>
          </w:p>
        </w:tc>
        <w:tc>
          <w:tcPr>
            <w:tcW w:w="1800" w:type="dxa"/>
            <w:shd w:val="clear" w:color="auto" w:fill="EEECE1" w:themeFill="background2"/>
          </w:tcPr>
          <w:p w14:paraId="508D7B4C" w14:textId="2502CC9A" w:rsidR="008D49C6" w:rsidRPr="008251E3" w:rsidRDefault="008D49C6" w:rsidP="009E6E6D">
            <w:pPr>
              <w:jc w:val="center"/>
              <w:rPr>
                <w:b/>
                <w:sz w:val="24"/>
              </w:rPr>
            </w:pPr>
            <w:r w:rsidRPr="008251E3">
              <w:rPr>
                <w:b/>
                <w:sz w:val="24"/>
              </w:rPr>
              <w:t>Required / Recommended</w:t>
            </w:r>
          </w:p>
        </w:tc>
      </w:tr>
      <w:tr w:rsidR="008D49C6" w:rsidRPr="00EC12C1" w14:paraId="714301D9" w14:textId="77777777" w:rsidTr="00707E00">
        <w:tc>
          <w:tcPr>
            <w:tcW w:w="3600" w:type="dxa"/>
            <w:shd w:val="clear" w:color="auto" w:fill="FFFFFF" w:themeFill="background1"/>
          </w:tcPr>
          <w:p w14:paraId="01B36FA3" w14:textId="4B053568" w:rsidR="008D49C6" w:rsidRDefault="004B2977" w:rsidP="004B2977">
            <w:pPr>
              <w:rPr>
                <w:rFonts w:eastAsia="ヒラギノ角ゴ Pro W3"/>
                <w:noProof/>
              </w:rPr>
            </w:pPr>
            <w:r>
              <w:rPr>
                <w:rFonts w:eastAsia="ヒラギノ角ゴ Pro W3"/>
                <w:noProof/>
              </w:rPr>
              <w:t xml:space="preserve">Any processing </w:t>
            </w:r>
            <w:r w:rsidR="00DA19C1">
              <w:rPr>
                <w:rFonts w:eastAsia="ヒラギノ角ゴ Pro W3"/>
                <w:noProof/>
              </w:rPr>
              <w:t xml:space="preserve">the </w:t>
            </w:r>
            <w:r>
              <w:rPr>
                <w:rFonts w:eastAsia="ヒラギノ角ゴ Pro W3"/>
                <w:noProof/>
              </w:rPr>
              <w:t>results in a</w:t>
            </w:r>
            <w:r>
              <w:rPr>
                <w:rFonts w:eastAsia="ヒラギノ角ゴ Pro W3"/>
                <w:noProof/>
              </w:rPr>
              <w:t>n</w:t>
            </w:r>
            <w:r w:rsidR="00DA19C1">
              <w:rPr>
                <w:rFonts w:eastAsia="ヒラギノ角ゴ Pro W3"/>
                <w:noProof/>
              </w:rPr>
              <w:t xml:space="preserve"> </w:t>
            </w:r>
            <w:r>
              <w:rPr>
                <w:rFonts w:eastAsia="ヒラギノ角ゴ Pro W3"/>
                <w:noProof/>
              </w:rPr>
              <w:t>error</w:t>
            </w:r>
            <w:r>
              <w:rPr>
                <w:rFonts w:eastAsia="ヒラギノ角ゴ Pro W3"/>
                <w:noProof/>
              </w:rPr>
              <w:t xml:space="preserve"> message </w:t>
            </w:r>
            <w:r w:rsidR="00DA19C1">
              <w:rPr>
                <w:rFonts w:eastAsia="ヒラギノ角ゴ Pro W3"/>
                <w:noProof/>
              </w:rPr>
              <w:t xml:space="preserve">propogated to a </w:t>
            </w:r>
            <w:r w:rsidR="00DA19C1">
              <w:rPr>
                <w:rFonts w:eastAsia="ヒラギノ角ゴ Pro W3"/>
                <w:noProof/>
              </w:rPr>
              <w:t xml:space="preserve">service consumer </w:t>
            </w:r>
            <w:r w:rsidR="00DA19C1">
              <w:rPr>
                <w:rFonts w:eastAsia="ヒラギノ角ゴ Pro W3"/>
                <w:noProof/>
              </w:rPr>
              <w:t xml:space="preserve">must </w:t>
            </w:r>
            <w:r>
              <w:rPr>
                <w:rFonts w:eastAsia="ヒラギノ角ゴ Pro W3"/>
                <w:noProof/>
              </w:rPr>
              <w:t xml:space="preserve">log information </w:t>
            </w:r>
            <w:r>
              <w:rPr>
                <w:rFonts w:eastAsia="ヒラギノ角ゴ Pro W3"/>
                <w:noProof/>
              </w:rPr>
              <w:t xml:space="preserve">consistent with </w:t>
            </w:r>
            <w:r w:rsidR="00DA19C1">
              <w:rPr>
                <w:rFonts w:eastAsia="ヒラギノ角ゴ Pro W3"/>
                <w:noProof/>
              </w:rPr>
              <w:t xml:space="preserve">the </w:t>
            </w:r>
            <w:r>
              <w:rPr>
                <w:rFonts w:eastAsia="ヒラギノ角ゴ Pro W3"/>
                <w:noProof/>
              </w:rPr>
              <w:t xml:space="preserve">API logical model </w:t>
            </w:r>
          </w:p>
        </w:tc>
        <w:tc>
          <w:tcPr>
            <w:tcW w:w="4950" w:type="dxa"/>
            <w:shd w:val="clear" w:color="auto" w:fill="FFFFFF" w:themeFill="background1"/>
          </w:tcPr>
          <w:p w14:paraId="320CA232" w14:textId="41162D19" w:rsidR="008D49C6" w:rsidRDefault="008D49C6" w:rsidP="005E06C1">
            <w:pPr>
              <w:rPr>
                <w:rFonts w:eastAsia="Calibri"/>
              </w:rPr>
            </w:pPr>
          </w:p>
        </w:tc>
        <w:tc>
          <w:tcPr>
            <w:tcW w:w="1800" w:type="dxa"/>
            <w:shd w:val="clear" w:color="auto" w:fill="FFFFFF" w:themeFill="background1"/>
            <w:vAlign w:val="center"/>
          </w:tcPr>
          <w:p w14:paraId="29B71F93" w14:textId="77777777" w:rsidR="008D49C6" w:rsidRDefault="008D49C6" w:rsidP="005E06C1">
            <w:pPr>
              <w:rPr>
                <w:rFonts w:eastAsia="Calibri"/>
              </w:rPr>
            </w:pPr>
            <w:r>
              <w:rPr>
                <w:rFonts w:eastAsia="Calibri"/>
              </w:rPr>
              <w:t>Required</w:t>
            </w:r>
          </w:p>
        </w:tc>
      </w:tr>
      <w:tr w:rsidR="008D49C6" w:rsidRPr="00EC12C1" w14:paraId="37EB9A5E" w14:textId="77777777" w:rsidTr="00707E00">
        <w:tc>
          <w:tcPr>
            <w:tcW w:w="3600" w:type="dxa"/>
            <w:shd w:val="clear" w:color="auto" w:fill="FFFFFF" w:themeFill="background1"/>
          </w:tcPr>
          <w:p w14:paraId="32AACB8F" w14:textId="79912DB7" w:rsidR="008D49C6" w:rsidRDefault="00DA19C1" w:rsidP="00DA19C1">
            <w:pPr>
              <w:rPr>
                <w:rFonts w:eastAsia="ヒラギノ角ゴ Pro W3"/>
                <w:noProof/>
              </w:rPr>
            </w:pPr>
            <w:r>
              <w:rPr>
                <w:rFonts w:eastAsia="ヒラギノ角ゴ Pro W3"/>
                <w:noProof/>
              </w:rPr>
              <w:t xml:space="preserve">Processing that does not result in an error </w:t>
            </w:r>
            <w:r w:rsidR="008D49C6">
              <w:rPr>
                <w:rFonts w:eastAsia="ヒラギノ角ゴ Pro W3"/>
                <w:noProof/>
              </w:rPr>
              <w:t xml:space="preserve">but </w:t>
            </w:r>
            <w:r>
              <w:rPr>
                <w:rFonts w:eastAsia="ヒラギノ角ゴ Pro W3"/>
                <w:noProof/>
              </w:rPr>
              <w:t>effects</w:t>
            </w:r>
            <w:r w:rsidR="008D49C6">
              <w:rPr>
                <w:rFonts w:eastAsia="ヒラギノ角ゴ Pro W3"/>
                <w:noProof/>
              </w:rPr>
              <w:t xml:space="preserve"> the behavior of service orchestrations </w:t>
            </w:r>
            <w:r>
              <w:rPr>
                <w:rFonts w:eastAsia="ヒラギノ角ゴ Pro W3"/>
                <w:noProof/>
              </w:rPr>
              <w:t xml:space="preserve">must log information consistent with </w:t>
            </w:r>
            <w:r>
              <w:rPr>
                <w:rFonts w:eastAsia="ヒラギノ角ゴ Pro W3"/>
                <w:noProof/>
              </w:rPr>
              <w:t xml:space="preserve">the </w:t>
            </w:r>
            <w:r>
              <w:rPr>
                <w:rFonts w:eastAsia="ヒラギノ角ゴ Pro W3"/>
                <w:noProof/>
              </w:rPr>
              <w:t>API logical model</w:t>
            </w:r>
          </w:p>
        </w:tc>
        <w:tc>
          <w:tcPr>
            <w:tcW w:w="4950" w:type="dxa"/>
            <w:shd w:val="clear" w:color="auto" w:fill="FFFFFF" w:themeFill="background1"/>
          </w:tcPr>
          <w:p w14:paraId="1B38648D" w14:textId="2F0AB465" w:rsidR="008D49C6" w:rsidRDefault="008D49C6" w:rsidP="005E06C1">
            <w:pPr>
              <w:rPr>
                <w:rFonts w:eastAsia="ヒラギノ角ゴ Pro W3"/>
                <w:noProof/>
              </w:rPr>
            </w:pPr>
            <w:r>
              <w:rPr>
                <w:rFonts w:eastAsia="ヒラギノ角ゴ Pro W3"/>
                <w:noProof/>
              </w:rPr>
              <w:t>Examples might include partial data, and exceptions that trigger manual data quality workflow.</w:t>
            </w:r>
            <w:r w:rsidR="00DA19C1">
              <w:rPr>
                <w:rFonts w:eastAsia="ヒラギノ角ゴ Pro W3"/>
                <w:noProof/>
              </w:rPr>
              <w:t xml:space="preserve"> </w:t>
            </w:r>
          </w:p>
          <w:p w14:paraId="5D7642C6" w14:textId="4B328ECB" w:rsidR="008D49C6" w:rsidRDefault="008D49C6" w:rsidP="005E06C1">
            <w:pPr>
              <w:rPr>
                <w:rFonts w:eastAsia="Calibri"/>
              </w:rPr>
            </w:pPr>
          </w:p>
        </w:tc>
        <w:tc>
          <w:tcPr>
            <w:tcW w:w="1800" w:type="dxa"/>
            <w:shd w:val="clear" w:color="auto" w:fill="FFFFFF" w:themeFill="background1"/>
            <w:vAlign w:val="center"/>
          </w:tcPr>
          <w:p w14:paraId="1CEC7FB2" w14:textId="77777777" w:rsidR="008D49C6" w:rsidRDefault="008D49C6" w:rsidP="005E06C1">
            <w:pPr>
              <w:rPr>
                <w:rFonts w:eastAsia="Calibri"/>
              </w:rPr>
            </w:pPr>
            <w:r>
              <w:rPr>
                <w:rFonts w:eastAsia="Calibri"/>
              </w:rPr>
              <w:t>Required</w:t>
            </w:r>
          </w:p>
        </w:tc>
      </w:tr>
      <w:tr w:rsidR="008D49C6" w:rsidRPr="00EC12C1" w14:paraId="66A2A77A" w14:textId="77777777" w:rsidTr="00707E00">
        <w:tc>
          <w:tcPr>
            <w:tcW w:w="3600" w:type="dxa"/>
            <w:shd w:val="clear" w:color="auto" w:fill="FFFFFF" w:themeFill="background1"/>
          </w:tcPr>
          <w:p w14:paraId="648DE5A8" w14:textId="73C9E962" w:rsidR="008D49C6" w:rsidRDefault="00DA19C1" w:rsidP="00DA19C1">
            <w:pPr>
              <w:rPr>
                <w:rFonts w:eastAsia="ヒラギノ角ゴ Pro W3"/>
                <w:noProof/>
              </w:rPr>
            </w:pPr>
            <w:r>
              <w:rPr>
                <w:rFonts w:eastAsia="Calibri"/>
              </w:rPr>
              <w:t>Processing errors from l</w:t>
            </w:r>
            <w:r>
              <w:rPr>
                <w:rFonts w:eastAsia="Calibri"/>
              </w:rPr>
              <w:t>egacy system and</w:t>
            </w:r>
            <w:r>
              <w:rPr>
                <w:rFonts w:eastAsia="Calibri"/>
              </w:rPr>
              <w:t>/or</w:t>
            </w:r>
            <w:r>
              <w:rPr>
                <w:rFonts w:eastAsia="Calibri"/>
              </w:rPr>
              <w:t xml:space="preserve"> partner system components</w:t>
            </w:r>
            <w:r>
              <w:rPr>
                <w:rFonts w:eastAsia="Calibri"/>
              </w:rPr>
              <w:t xml:space="preserve"> </w:t>
            </w:r>
            <w:r w:rsidR="008D49C6">
              <w:rPr>
                <w:rFonts w:eastAsia="ヒラギノ角ゴ Pro W3"/>
                <w:noProof/>
              </w:rPr>
              <w:t>must log errors re</w:t>
            </w:r>
            <w:r>
              <w:rPr>
                <w:rFonts w:eastAsia="ヒラギノ角ゴ Pro W3"/>
                <w:noProof/>
              </w:rPr>
              <w:t xml:space="preserve">turned by the components called and be </w:t>
            </w:r>
            <w:r>
              <w:rPr>
                <w:rFonts w:eastAsia="ヒラギノ角ゴ Pro W3"/>
                <w:noProof/>
              </w:rPr>
              <w:t>consistent with the API logical model</w:t>
            </w:r>
            <w:r w:rsidR="008D49C6">
              <w:rPr>
                <w:rFonts w:eastAsia="ヒラギノ角ゴ Pro W3"/>
                <w:noProof/>
              </w:rPr>
              <w:t xml:space="preserve"> </w:t>
            </w:r>
          </w:p>
        </w:tc>
        <w:tc>
          <w:tcPr>
            <w:tcW w:w="4950" w:type="dxa"/>
            <w:shd w:val="clear" w:color="auto" w:fill="FFFFFF" w:themeFill="background1"/>
          </w:tcPr>
          <w:p w14:paraId="32B0523F" w14:textId="7D2906FC" w:rsidR="008D49C6" w:rsidRDefault="008D49C6" w:rsidP="005E06C1">
            <w:pPr>
              <w:rPr>
                <w:rFonts w:eastAsia="Calibri"/>
              </w:rPr>
            </w:pPr>
            <w:r>
              <w:rPr>
                <w:rFonts w:eastAsia="Calibri"/>
              </w:rPr>
              <w:t xml:space="preserve">Legacy system components and partner system components do not comply with </w:t>
            </w:r>
            <w:r w:rsidR="00DA19C1">
              <w:rPr>
                <w:rFonts w:eastAsia="Calibri"/>
              </w:rPr>
              <w:t>API</w:t>
            </w:r>
            <w:r>
              <w:rPr>
                <w:rFonts w:eastAsia="Calibri"/>
              </w:rPr>
              <w:t xml:space="preserve"> error logging conventions, therefore the </w:t>
            </w:r>
            <w:r w:rsidR="00DA19C1">
              <w:rPr>
                <w:rFonts w:eastAsia="Calibri"/>
              </w:rPr>
              <w:t xml:space="preserve">API </w:t>
            </w:r>
            <w:r>
              <w:rPr>
                <w:rFonts w:eastAsia="Calibri"/>
              </w:rPr>
              <w:t xml:space="preserve">services that </w:t>
            </w:r>
            <w:r w:rsidR="00DA19C1">
              <w:rPr>
                <w:rFonts w:eastAsia="Calibri"/>
              </w:rPr>
              <w:t>integrate</w:t>
            </w:r>
            <w:r>
              <w:rPr>
                <w:rFonts w:eastAsia="Calibri"/>
              </w:rPr>
              <w:t xml:space="preserve"> these components must log such errors.</w:t>
            </w:r>
          </w:p>
        </w:tc>
        <w:tc>
          <w:tcPr>
            <w:tcW w:w="1800" w:type="dxa"/>
            <w:shd w:val="clear" w:color="auto" w:fill="FFFFFF" w:themeFill="background1"/>
            <w:vAlign w:val="center"/>
          </w:tcPr>
          <w:p w14:paraId="31500A29" w14:textId="77777777" w:rsidR="008D49C6" w:rsidRDefault="008D49C6" w:rsidP="005E06C1">
            <w:pPr>
              <w:rPr>
                <w:rFonts w:eastAsia="Calibri"/>
              </w:rPr>
            </w:pPr>
            <w:r>
              <w:rPr>
                <w:rFonts w:eastAsia="Calibri"/>
              </w:rPr>
              <w:t>Required</w:t>
            </w:r>
          </w:p>
        </w:tc>
      </w:tr>
      <w:tr w:rsidR="00997C27" w:rsidRPr="00EC12C1" w14:paraId="4C8A37AB" w14:textId="77777777" w:rsidTr="00707E00">
        <w:tc>
          <w:tcPr>
            <w:tcW w:w="3600" w:type="dxa"/>
            <w:shd w:val="clear" w:color="auto" w:fill="FFFFFF" w:themeFill="background1"/>
          </w:tcPr>
          <w:p w14:paraId="6CD2009A" w14:textId="09431C12" w:rsidR="00997C27" w:rsidRDefault="00997C27" w:rsidP="00997C27">
            <w:pPr>
              <w:rPr>
                <w:rFonts w:eastAsia="ヒラギノ角ゴ Pro W3"/>
                <w:noProof/>
              </w:rPr>
            </w:pPr>
            <w:r>
              <w:rPr>
                <w:rFonts w:eastAsia="ヒラギノ角ゴ Pro W3"/>
              </w:rPr>
              <w:t xml:space="preserve">Faults received by an </w:t>
            </w:r>
            <w:r w:rsidR="00DA19C1">
              <w:rPr>
                <w:rFonts w:eastAsia="ヒラギノ角ゴ Pro W3"/>
              </w:rPr>
              <w:t>API</w:t>
            </w:r>
            <w:r>
              <w:rPr>
                <w:rFonts w:eastAsia="ヒラギノ角ゴ Pro W3"/>
              </w:rPr>
              <w:t xml:space="preserve"> service must be either wrapped as a</w:t>
            </w:r>
            <w:r w:rsidR="00707E00">
              <w:rPr>
                <w:rFonts w:eastAsia="ヒラギノ角ゴ Pro W3"/>
              </w:rPr>
              <w:t xml:space="preserve"> </w:t>
            </w:r>
            <w:r w:rsidR="00707E00">
              <w:rPr>
                <w:rFonts w:eastAsia="ヒラギノ角ゴ Pro W3"/>
              </w:rPr>
              <w:t>nested</w:t>
            </w:r>
            <w:r w:rsidR="00707E00">
              <w:rPr>
                <w:rFonts w:eastAsia="ヒラギノ角ゴ Pro W3"/>
              </w:rPr>
              <w:t xml:space="preserve"> </w:t>
            </w:r>
            <w:r w:rsidR="00707E00">
              <w:t>API</w:t>
            </w:r>
            <w:r w:rsidR="00707E00">
              <w:t>F</w:t>
            </w:r>
            <w:r w:rsidR="00707E00">
              <w:rPr>
                <w:rFonts w:eastAsia="ヒラギノ角ゴ Pro W3"/>
              </w:rPr>
              <w:t>ault, and/or</w:t>
            </w:r>
            <w:r>
              <w:rPr>
                <w:rFonts w:eastAsia="ヒラギノ角ゴ Pro W3"/>
              </w:rPr>
              <w:t xml:space="preserve"> handled and logged to the error log</w:t>
            </w:r>
            <w:r w:rsidR="00707E00">
              <w:rPr>
                <w:rFonts w:eastAsia="ヒラギノ角ゴ Pro W3"/>
              </w:rPr>
              <w:t xml:space="preserve"> </w:t>
            </w:r>
            <w:r w:rsidR="00707E00">
              <w:rPr>
                <w:rFonts w:eastAsia="ヒラギノ角ゴ Pro W3"/>
                <w:noProof/>
              </w:rPr>
              <w:t>and be consistent with the API logical model</w:t>
            </w:r>
          </w:p>
        </w:tc>
        <w:tc>
          <w:tcPr>
            <w:tcW w:w="4950" w:type="dxa"/>
            <w:shd w:val="clear" w:color="auto" w:fill="FFFFFF" w:themeFill="background1"/>
          </w:tcPr>
          <w:p w14:paraId="4F6E09CF" w14:textId="1C1DCDA6" w:rsidR="00997C27" w:rsidRPr="00707E00" w:rsidRDefault="00997C27" w:rsidP="00997C27">
            <w:pPr>
              <w:rPr>
                <w:rFonts w:eastAsia="Calibri"/>
              </w:rPr>
            </w:pPr>
            <w:r w:rsidRPr="00707E00">
              <w:rPr>
                <w:rFonts w:eastAsia="Calibri"/>
              </w:rPr>
              <w:t xml:space="preserve">Refer to </w:t>
            </w:r>
            <w:r w:rsidR="00707E00" w:rsidRPr="00707E00">
              <w:rPr>
                <w:rFonts w:eastAsia="Calibri"/>
              </w:rPr>
              <w:t xml:space="preserve">the </w:t>
            </w:r>
            <w:r w:rsidR="00485B18" w:rsidRPr="00485B18">
              <w:rPr>
                <w:rFonts w:eastAsia="Calibri"/>
              </w:rPr>
              <w:t xml:space="preserve">ASG_API Playbook_09.01 Exception </w:t>
            </w:r>
            <w:r w:rsidR="00EB640B" w:rsidRPr="00485B18">
              <w:rPr>
                <w:rFonts w:eastAsia="Calibri"/>
              </w:rPr>
              <w:t>Handling Section</w:t>
            </w:r>
            <w:r w:rsidR="00707E00" w:rsidRPr="00707E00">
              <w:rPr>
                <w:rFonts w:eastAsia="Calibri"/>
              </w:rPr>
              <w:t xml:space="preserve"> document for a description of the API Fault.</w:t>
            </w:r>
          </w:p>
        </w:tc>
        <w:tc>
          <w:tcPr>
            <w:tcW w:w="1800" w:type="dxa"/>
            <w:shd w:val="clear" w:color="auto" w:fill="FFFFFF" w:themeFill="background1"/>
            <w:vAlign w:val="center"/>
          </w:tcPr>
          <w:p w14:paraId="4B7B1966" w14:textId="0A84210C" w:rsidR="00997C27" w:rsidRDefault="00997C27" w:rsidP="00997C27">
            <w:pPr>
              <w:rPr>
                <w:rFonts w:eastAsia="Calibri"/>
              </w:rPr>
            </w:pPr>
            <w:r>
              <w:rPr>
                <w:rFonts w:eastAsia="Calibri"/>
              </w:rPr>
              <w:t>Required</w:t>
            </w:r>
          </w:p>
        </w:tc>
      </w:tr>
      <w:tr w:rsidR="00997C27" w:rsidRPr="00EC12C1" w14:paraId="2D87B163" w14:textId="77777777" w:rsidTr="00707E00">
        <w:tc>
          <w:tcPr>
            <w:tcW w:w="3600" w:type="dxa"/>
            <w:shd w:val="clear" w:color="auto" w:fill="FFFFFF" w:themeFill="background1"/>
          </w:tcPr>
          <w:p w14:paraId="2B38D072" w14:textId="77777777" w:rsidR="001C4427" w:rsidRDefault="00997C27" w:rsidP="00997C27">
            <w:pPr>
              <w:rPr>
                <w:rFonts w:eastAsia="ヒラギノ角ゴ Pro W3"/>
              </w:rPr>
            </w:pPr>
            <w:r>
              <w:rPr>
                <w:rFonts w:eastAsia="ヒラギノ角ゴ Pro W3"/>
              </w:rPr>
              <w:t xml:space="preserve">Errors in service orchestrations that result in incomplete result data sets must be indicated in the </w:t>
            </w:r>
          </w:p>
          <w:p w14:paraId="6550B635" w14:textId="3B05C777" w:rsidR="00997C27" w:rsidRDefault="001C4427" w:rsidP="001C4427">
            <w:pPr>
              <w:rPr>
                <w:rFonts w:eastAsia="ヒラギノ角ゴ Pro W3"/>
                <w:noProof/>
              </w:rPr>
            </w:pPr>
            <w:r>
              <w:t>API Logging</w:t>
            </w:r>
            <w:r>
              <w:t xml:space="preserve"> Text element.</w:t>
            </w:r>
          </w:p>
        </w:tc>
        <w:tc>
          <w:tcPr>
            <w:tcW w:w="4950" w:type="dxa"/>
            <w:shd w:val="clear" w:color="auto" w:fill="FFFFFF" w:themeFill="background1"/>
          </w:tcPr>
          <w:p w14:paraId="646AFBD3" w14:textId="00FBEB39" w:rsidR="00997C27" w:rsidRDefault="00997C27" w:rsidP="00997C27">
            <w:pPr>
              <w:rPr>
                <w:rFonts w:eastAsia="Calibri"/>
              </w:rPr>
            </w:pPr>
            <w:r w:rsidRPr="00AD63C4">
              <w:rPr>
                <w:rFonts w:eastAsia="ヒラギノ角ゴ Pro W3"/>
              </w:rPr>
              <w:t>When a service or operation returns partial data, the status returned to the calling consumer shall flag the partial nature of the returned data</w:t>
            </w:r>
            <w:r>
              <w:rPr>
                <w:rFonts w:eastAsia="ヒラギノ角ゴ Pro W3"/>
              </w:rPr>
              <w:t>.</w:t>
            </w:r>
          </w:p>
        </w:tc>
        <w:tc>
          <w:tcPr>
            <w:tcW w:w="1800" w:type="dxa"/>
            <w:shd w:val="clear" w:color="auto" w:fill="FFFFFF" w:themeFill="background1"/>
            <w:vAlign w:val="center"/>
          </w:tcPr>
          <w:p w14:paraId="774BAF0E" w14:textId="5B7BA067" w:rsidR="00997C27" w:rsidRDefault="00997C27" w:rsidP="00997C27">
            <w:pPr>
              <w:rPr>
                <w:rFonts w:eastAsia="Calibri"/>
              </w:rPr>
            </w:pPr>
            <w:r>
              <w:rPr>
                <w:rFonts w:eastAsia="Calibri"/>
              </w:rPr>
              <w:t>Required</w:t>
            </w:r>
          </w:p>
        </w:tc>
      </w:tr>
      <w:tr w:rsidR="008D49C6" w:rsidRPr="00EC12C1" w14:paraId="67F5449C" w14:textId="77777777" w:rsidTr="00707E00">
        <w:tc>
          <w:tcPr>
            <w:tcW w:w="3600" w:type="dxa"/>
            <w:shd w:val="clear" w:color="auto" w:fill="FFFFFF" w:themeFill="background1"/>
          </w:tcPr>
          <w:p w14:paraId="3FB058A2" w14:textId="060A35BD" w:rsidR="008D49C6" w:rsidRDefault="008D49C6" w:rsidP="005E06C1">
            <w:pPr>
              <w:rPr>
                <w:rFonts w:eastAsia="ヒラギノ角ゴ Pro W3"/>
                <w:noProof/>
              </w:rPr>
            </w:pPr>
            <w:r>
              <w:rPr>
                <w:rFonts w:eastAsia="ヒラギノ角ゴ Pro W3"/>
                <w:noProof/>
              </w:rPr>
              <w:t>Information such shutdowns due to scheduled maintenance should be logged.</w:t>
            </w:r>
          </w:p>
        </w:tc>
        <w:tc>
          <w:tcPr>
            <w:tcW w:w="4950" w:type="dxa"/>
            <w:shd w:val="clear" w:color="auto" w:fill="FFFFFF" w:themeFill="background1"/>
          </w:tcPr>
          <w:p w14:paraId="6B450881" w14:textId="3953BF06" w:rsidR="008D49C6" w:rsidRDefault="008D49C6" w:rsidP="005E06C1">
            <w:pPr>
              <w:rPr>
                <w:rFonts w:eastAsia="Calibri"/>
              </w:rPr>
            </w:pPr>
          </w:p>
        </w:tc>
        <w:tc>
          <w:tcPr>
            <w:tcW w:w="1800" w:type="dxa"/>
            <w:shd w:val="clear" w:color="auto" w:fill="FFFFFF" w:themeFill="background1"/>
            <w:vAlign w:val="center"/>
          </w:tcPr>
          <w:p w14:paraId="52642BE8" w14:textId="77777777" w:rsidR="008D49C6" w:rsidRDefault="008D49C6" w:rsidP="005E06C1">
            <w:pPr>
              <w:rPr>
                <w:rFonts w:eastAsia="Calibri"/>
              </w:rPr>
            </w:pPr>
            <w:r>
              <w:rPr>
                <w:rFonts w:eastAsia="Calibri"/>
              </w:rPr>
              <w:t>Recommended</w:t>
            </w:r>
          </w:p>
        </w:tc>
      </w:tr>
    </w:tbl>
    <w:p w14:paraId="424825F4" w14:textId="77777777" w:rsidR="008D49C6" w:rsidRPr="00EC12C1" w:rsidRDefault="008D49C6" w:rsidP="008D49C6"/>
    <w:p w14:paraId="36315CE1" w14:textId="5B2054C5" w:rsidR="008D49C6" w:rsidRDefault="008D49C6" w:rsidP="008D49C6">
      <w:pPr>
        <w:pStyle w:val="BodyText"/>
      </w:pPr>
    </w:p>
    <w:p w14:paraId="579D75BA" w14:textId="77777777" w:rsidR="006B6CFF" w:rsidRPr="008D49C6" w:rsidRDefault="006B6CFF" w:rsidP="008D49C6">
      <w:pPr>
        <w:pStyle w:val="BodyText"/>
      </w:pPr>
    </w:p>
    <w:p w14:paraId="7947A545" w14:textId="4D3C5DD2" w:rsidR="003E54D4" w:rsidRDefault="003E54D4" w:rsidP="003E54D4">
      <w:pPr>
        <w:pStyle w:val="Heading2"/>
        <w:keepNext w:val="0"/>
        <w:autoSpaceDE/>
        <w:autoSpaceDN/>
        <w:adjustRightInd/>
      </w:pPr>
      <w:bookmarkStart w:id="32" w:name="_Toc519773836"/>
      <w:r>
        <w:t>API Audit Level Logging</w:t>
      </w:r>
      <w:bookmarkEnd w:id="32"/>
    </w:p>
    <w:p w14:paraId="26104349" w14:textId="578670AD" w:rsidR="00217766" w:rsidRDefault="00724DD9" w:rsidP="00217766">
      <w:pPr>
        <w:pStyle w:val="BodyText"/>
      </w:pPr>
      <w:r w:rsidRPr="00724DD9">
        <w:t xml:space="preserve">Logging </w:t>
      </w:r>
      <w:r w:rsidR="008B074F">
        <w:t>in general is a process of</w:t>
      </w:r>
      <w:r w:rsidRPr="00724DD9">
        <w:t xml:space="preserve"> recording data about event</w:t>
      </w:r>
      <w:r>
        <w:t xml:space="preserve">s that take place in an application. </w:t>
      </w:r>
      <w:r w:rsidR="00217766">
        <w:t>As such it focuses on things that are of interest at the development environment level.</w:t>
      </w:r>
    </w:p>
    <w:p w14:paraId="08BB457A" w14:textId="56552184" w:rsidR="00217766" w:rsidRDefault="00217766" w:rsidP="00724DD9">
      <w:pPr>
        <w:pStyle w:val="BodyText"/>
      </w:pPr>
      <w:r>
        <w:t xml:space="preserve">Auditing Logging focuses on recording </w:t>
      </w:r>
      <w:r w:rsidR="001F1BDD">
        <w:t xml:space="preserve">business </w:t>
      </w:r>
      <w:r>
        <w:t xml:space="preserve">domain-level events: a transaction is created, a user is performing an action, etc. In certain types of application, there is a legal obligation to record such events. </w:t>
      </w:r>
      <w:r w:rsidRPr="00217766">
        <w:t xml:space="preserve">The audit log retains events that are </w:t>
      </w:r>
      <w:r w:rsidR="001F1BDD">
        <w:t>persisted</w:t>
      </w:r>
      <w:r w:rsidRPr="00217766">
        <w:t xml:space="preserve"> to </w:t>
      </w:r>
      <w:r>
        <w:t>an audit logging</w:t>
      </w:r>
      <w:r w:rsidRPr="00217766">
        <w:t xml:space="preserve"> </w:t>
      </w:r>
      <w:r>
        <w:t>infrastructure.</w:t>
      </w:r>
      <w:r w:rsidR="00724DD9">
        <w:t xml:space="preserve"> Auditing is used to typically answer questions </w:t>
      </w:r>
      <w:r w:rsidR="001F1BDD">
        <w:t>like</w:t>
      </w:r>
      <w:r w:rsidR="00724DD9">
        <w:t xml:space="preserve"> who did what, why and when.</w:t>
      </w:r>
    </w:p>
    <w:p w14:paraId="604D19A8" w14:textId="71044D5B" w:rsidR="001A41C5" w:rsidRDefault="00724DD9" w:rsidP="00EF1A4A">
      <w:pPr>
        <w:pStyle w:val="BodyText"/>
      </w:pPr>
      <w:r>
        <w:t xml:space="preserve">A system cannot audit </w:t>
      </w:r>
      <w:r w:rsidRPr="00724DD9">
        <w:t xml:space="preserve">without logging, but </w:t>
      </w:r>
      <w:r>
        <w:t xml:space="preserve">logging can exist without </w:t>
      </w:r>
      <w:r w:rsidRPr="00724DD9">
        <w:t>audit.</w:t>
      </w:r>
    </w:p>
    <w:p w14:paraId="0421B5F5" w14:textId="64A74EAF" w:rsidR="00951BAD" w:rsidRDefault="00951BAD" w:rsidP="00EF1A4A">
      <w:pPr>
        <w:pStyle w:val="BodyText"/>
      </w:pPr>
      <w:r>
        <w:t xml:space="preserve">The </w:t>
      </w:r>
      <w:r w:rsidR="001F1BDD">
        <w:t>drivers</w:t>
      </w:r>
      <w:r>
        <w:t xml:space="preserve"> that require an audit log to be created will vary on the business rules of the application. </w:t>
      </w:r>
      <w:r w:rsidR="00A93879">
        <w:t xml:space="preserve">Because an audit log is </w:t>
      </w:r>
      <w:r w:rsidR="001F1BDD">
        <w:t>nothing more that a</w:t>
      </w:r>
      <w:r w:rsidR="00A93879">
        <w:t xml:space="preserve"> specialization of a </w:t>
      </w:r>
      <w:r w:rsidR="001F1BDD">
        <w:t xml:space="preserve">generic </w:t>
      </w:r>
      <w:r w:rsidR="00A93879">
        <w:t xml:space="preserve">log, the </w:t>
      </w:r>
      <w:r w:rsidR="001F1BDD">
        <w:t>data</w:t>
      </w:r>
      <w:r w:rsidR="0056223A">
        <w:t xml:space="preserve"> </w:t>
      </w:r>
      <w:r w:rsidR="00A93879">
        <w:t xml:space="preserve">requirements </w:t>
      </w:r>
      <w:r w:rsidR="001F1BDD">
        <w:t xml:space="preserve">and formatting </w:t>
      </w:r>
      <w:r w:rsidR="00A93879">
        <w:t>defined for</w:t>
      </w:r>
      <w:r w:rsidR="001F1BDD" w:rsidRPr="001F1BDD">
        <w:t xml:space="preserve"> </w:t>
      </w:r>
      <w:r w:rsidR="001F1BDD">
        <w:t>generic</w:t>
      </w:r>
      <w:r w:rsidR="00A93879">
        <w:t xml:space="preserve"> logging should also be applied to audit logging.</w:t>
      </w:r>
    </w:p>
    <w:p w14:paraId="4C74D3E4" w14:textId="04091B78" w:rsidR="001A41C5" w:rsidRDefault="00951BAD" w:rsidP="00EF1A4A">
      <w:pPr>
        <w:pStyle w:val="BodyText"/>
      </w:pPr>
      <w:r>
        <w:lastRenderedPageBreak/>
        <w:t xml:space="preserve">The analysis that goes into the determination of business process that flow from business requirements will have to take into consideration and identify what are the auditing requirements. </w:t>
      </w:r>
    </w:p>
    <w:p w14:paraId="470FB26B" w14:textId="0B2A72B9" w:rsidR="001A41C5" w:rsidRDefault="001A41C5" w:rsidP="00EF1A4A">
      <w:pPr>
        <w:pStyle w:val="BodyText"/>
      </w:pPr>
    </w:p>
    <w:p w14:paraId="767FC84B" w14:textId="77F3D301" w:rsidR="006B6CFF" w:rsidRDefault="006B6CFF" w:rsidP="00EF1A4A">
      <w:pPr>
        <w:pStyle w:val="BodyText"/>
      </w:pPr>
    </w:p>
    <w:p w14:paraId="5FF2D090" w14:textId="78EEDB7C" w:rsidR="006B6CFF" w:rsidRDefault="006B6CFF" w:rsidP="00EF1A4A">
      <w:pPr>
        <w:pStyle w:val="BodyText"/>
      </w:pPr>
    </w:p>
    <w:p w14:paraId="33BFE9DF" w14:textId="68D02001" w:rsidR="00041A14" w:rsidRDefault="00041A14" w:rsidP="00041A14">
      <w:pPr>
        <w:pStyle w:val="Heading2"/>
        <w:keepNext w:val="0"/>
        <w:autoSpaceDE/>
        <w:autoSpaceDN/>
        <w:adjustRightInd/>
      </w:pPr>
      <w:bookmarkStart w:id="33" w:name="_Toc516654001"/>
      <w:bookmarkStart w:id="34" w:name="_Toc519773837"/>
      <w:r>
        <w:t>Integration with Third-Party Log Aggregators</w:t>
      </w:r>
      <w:bookmarkEnd w:id="33"/>
      <w:bookmarkEnd w:id="34"/>
    </w:p>
    <w:p w14:paraId="1FB88133" w14:textId="08E99336" w:rsidR="00E33518" w:rsidRDefault="00613D2A" w:rsidP="00E33518">
      <w:pPr>
        <w:pStyle w:val="BodyText"/>
      </w:pPr>
      <w:r>
        <w:t>Application l</w:t>
      </w:r>
      <w:r w:rsidR="00E33518">
        <w:t xml:space="preserve">ogs </w:t>
      </w:r>
      <w:r>
        <w:t>can be difficult to deal with,</w:t>
      </w:r>
      <w:r w:rsidR="00E33518">
        <w:t xml:space="preserve"> but regardless </w:t>
      </w:r>
      <w:r>
        <w:t>logging is an important</w:t>
      </w:r>
      <w:r w:rsidR="00E33518">
        <w:t xml:space="preserve"> aspect of any production system. When </w:t>
      </w:r>
      <w:r>
        <w:t xml:space="preserve">faced with investigating </w:t>
      </w:r>
      <w:r w:rsidR="00AA69BB">
        <w:t>a</w:t>
      </w:r>
      <w:r>
        <w:t xml:space="preserve"> system issue</w:t>
      </w:r>
      <w:r w:rsidR="00E33518">
        <w:t>, it’s much easier to use a log</w:t>
      </w:r>
      <w:r>
        <w:t xml:space="preserve"> aggregation </w:t>
      </w:r>
      <w:r w:rsidR="00E33518">
        <w:t>management solution th</w:t>
      </w:r>
      <w:r w:rsidR="00AA69BB">
        <w:t>e</w:t>
      </w:r>
      <w:r w:rsidR="00E33518">
        <w:t xml:space="preserve">n it is to </w:t>
      </w:r>
      <w:r>
        <w:t>parse a jumble of</w:t>
      </w:r>
      <w:r w:rsidR="00E33518">
        <w:t xml:space="preserve"> text-files spread throughout </w:t>
      </w:r>
      <w:r>
        <w:t>the</w:t>
      </w:r>
      <w:r w:rsidR="00E33518">
        <w:t xml:space="preserve"> system environment.</w:t>
      </w:r>
    </w:p>
    <w:p w14:paraId="1368B051" w14:textId="25AA62B0" w:rsidR="00E33518" w:rsidRDefault="00613D2A" w:rsidP="00E33518">
      <w:pPr>
        <w:pStyle w:val="BodyText"/>
      </w:pPr>
      <w:r>
        <w:t xml:space="preserve">A </w:t>
      </w:r>
      <w:r w:rsidR="00E33518">
        <w:t xml:space="preserve">log </w:t>
      </w:r>
      <w:r>
        <w:t xml:space="preserve">aggregation </w:t>
      </w:r>
      <w:r w:rsidR="00E33518">
        <w:t xml:space="preserve">management tools </w:t>
      </w:r>
      <w:r>
        <w:t xml:space="preserve">will </w:t>
      </w:r>
      <w:r w:rsidR="001F1BDD">
        <w:t xml:space="preserve">facilitate </w:t>
      </w:r>
      <w:r>
        <w:t xml:space="preserve">the </w:t>
      </w:r>
      <w:r w:rsidR="00E33518">
        <w:t>pinpoint</w:t>
      </w:r>
      <w:r>
        <w:t xml:space="preserve">ing </w:t>
      </w:r>
      <w:r w:rsidR="00607027">
        <w:t>of the</w:t>
      </w:r>
      <w:r w:rsidR="00E33518">
        <w:t xml:space="preserve"> root cause of any application or software error, within a single query. Another factor is having a visual overview of how software is being used globally by </w:t>
      </w:r>
      <w:r w:rsidR="00607027">
        <w:t>the system’s</w:t>
      </w:r>
      <w:r w:rsidR="00E33518">
        <w:t xml:space="preserve"> user base</w:t>
      </w:r>
      <w:r w:rsidR="00607027">
        <w:t>, g</w:t>
      </w:r>
      <w:r w:rsidR="00E33518">
        <w:t xml:space="preserve">etting all this crucial data in one single </w:t>
      </w:r>
      <w:r w:rsidR="00607027">
        <w:t xml:space="preserve">component such as a </w:t>
      </w:r>
      <w:r w:rsidR="00E33518">
        <w:t xml:space="preserve">dashboard is going to make </w:t>
      </w:r>
      <w:r w:rsidR="00607027">
        <w:t xml:space="preserve">the job of monitoring a system’s health </w:t>
      </w:r>
      <w:r w:rsidR="008A1F08">
        <w:t>easier</w:t>
      </w:r>
      <w:r w:rsidR="00607027">
        <w:t>.</w:t>
      </w:r>
    </w:p>
    <w:p w14:paraId="20B1E661" w14:textId="0D3C5CA1" w:rsidR="00E33518" w:rsidRDefault="008A1F08" w:rsidP="00E33518">
      <w:pPr>
        <w:pStyle w:val="BodyText"/>
      </w:pPr>
      <w:r>
        <w:t xml:space="preserve">There are many log management features in the market today and the following is but a small subset of these products although Splunk is being integrated in the VA’s cloud infrastructures </w:t>
      </w:r>
      <w:r w:rsidR="001F1BDD">
        <w:t xml:space="preserve">so </w:t>
      </w:r>
      <w:r w:rsidR="002F0D5D">
        <w:t>a</w:t>
      </w:r>
      <w:r w:rsidR="001F1BDD">
        <w:t xml:space="preserve"> </w:t>
      </w:r>
      <w:r w:rsidR="00EB640B">
        <w:t>high-level</w:t>
      </w:r>
      <w:r w:rsidR="001F1BDD">
        <w:t xml:space="preserve"> description of the product follows.</w:t>
      </w:r>
    </w:p>
    <w:p w14:paraId="74AB4201" w14:textId="77777777" w:rsidR="008A1F08" w:rsidRDefault="008A1F08" w:rsidP="00753E2E">
      <w:pPr>
        <w:pStyle w:val="Heading3"/>
      </w:pPr>
      <w:bookmarkStart w:id="35" w:name="_Toc519773838"/>
      <w:r>
        <w:t>Splunk</w:t>
      </w:r>
      <w:bookmarkEnd w:id="35"/>
    </w:p>
    <w:p w14:paraId="279670D7" w14:textId="48AE6A95" w:rsidR="008A1F08" w:rsidRDefault="008A1F08" w:rsidP="00753E2E">
      <w:pPr>
        <w:pStyle w:val="BodyText"/>
        <w:rPr>
          <w:ins w:id="36" w:author="Author"/>
        </w:rPr>
      </w:pPr>
      <w:r>
        <w:t>Splunk focuses its log management services around enterprise customers who need concise tools for searching, diagnosing and reporting any events surrounding data logs. Splunk’s software is built to support the process of indexing and deciphering logs of any type, whether structured, unstructured, or sophisticated application logs, based on a multi-line approach.</w:t>
      </w:r>
    </w:p>
    <w:p w14:paraId="6D0AF878" w14:textId="626A22A6" w:rsidR="00D73767" w:rsidRDefault="00D73767" w:rsidP="00753E2E">
      <w:pPr>
        <w:pStyle w:val="BodyText"/>
      </w:pPr>
      <w:r>
        <w:t xml:space="preserve">The VA has two Splunk products in the TRM; </w:t>
      </w:r>
      <w:hyperlink r:id="rId13" w:history="1">
        <w:r w:rsidRPr="00D73767">
          <w:rPr>
            <w:rStyle w:val="Hyperlink"/>
          </w:rPr>
          <w:t>Splunk Enterprise</w:t>
        </w:r>
      </w:hyperlink>
      <w:r>
        <w:t xml:space="preserve"> and </w:t>
      </w:r>
      <w:hyperlink r:id="rId14" w:history="1">
        <w:r w:rsidRPr="00D73767">
          <w:rPr>
            <w:rStyle w:val="Hyperlink"/>
          </w:rPr>
          <w:t>Splunk Enterprise Security</w:t>
        </w:r>
      </w:hyperlink>
      <w:r>
        <w:t>. Splunk Enterprise is used to manage logs and provide feedback on function and performance to developers and system owners.  The Security product looks for vulnerabilities and is used in risk mitigation by VA Security.  Both read the same log files from the same forwarders and indexers.  While the ATO for a system may already have Splunk installed and in use, permissions for Splunk Enterprise for use by developers may be required separately. Licensing for Splunk is ‘log sized’ based. Thus developers use of Splunk may trigger larger log storage.  It is important to contact the system owner for licensing information.</w:t>
      </w:r>
    </w:p>
    <w:p w14:paraId="5E3AF13C" w14:textId="77777777" w:rsidR="008A1F08" w:rsidRDefault="008A1F08" w:rsidP="00753E2E">
      <w:pPr>
        <w:pStyle w:val="BodyText"/>
      </w:pPr>
      <w:r>
        <w:t>Key Features:</w:t>
      </w:r>
    </w:p>
    <w:p w14:paraId="01C4D546" w14:textId="77777777" w:rsidR="008A1F08" w:rsidRDefault="008A1F08" w:rsidP="00753E2E">
      <w:pPr>
        <w:pStyle w:val="BodyText"/>
        <w:numPr>
          <w:ilvl w:val="0"/>
          <w:numId w:val="37"/>
        </w:numPr>
        <w:spacing w:before="0" w:after="0"/>
      </w:pPr>
      <w:r>
        <w:t>Splunk understands machine-data of any type; servers, web servers, networks, exchanges, mainframes, security devices, etc.</w:t>
      </w:r>
    </w:p>
    <w:p w14:paraId="7736A0D0" w14:textId="77777777" w:rsidR="008A1F08" w:rsidRDefault="008A1F08" w:rsidP="00753E2E">
      <w:pPr>
        <w:pStyle w:val="BodyText"/>
        <w:numPr>
          <w:ilvl w:val="0"/>
          <w:numId w:val="37"/>
        </w:numPr>
        <w:spacing w:before="0" w:after="0"/>
      </w:pPr>
      <w:r>
        <w:t>Flexible UI for searching and analyzing data in real-time.</w:t>
      </w:r>
    </w:p>
    <w:p w14:paraId="05C44939" w14:textId="77777777" w:rsidR="008A1F08" w:rsidRDefault="008A1F08" w:rsidP="00753E2E">
      <w:pPr>
        <w:pStyle w:val="BodyText"/>
        <w:numPr>
          <w:ilvl w:val="0"/>
          <w:numId w:val="37"/>
        </w:numPr>
        <w:spacing w:before="0" w:after="0"/>
      </w:pPr>
      <w:r>
        <w:t>Drilling algorithm for finding anomalies and familiar patterns across log files.</w:t>
      </w:r>
    </w:p>
    <w:p w14:paraId="5639CB46" w14:textId="77777777" w:rsidR="008A1F08" w:rsidRDefault="008A1F08" w:rsidP="00753E2E">
      <w:pPr>
        <w:pStyle w:val="BodyText"/>
        <w:numPr>
          <w:ilvl w:val="0"/>
          <w:numId w:val="37"/>
        </w:numPr>
        <w:spacing w:before="0" w:after="0"/>
      </w:pPr>
      <w:r>
        <w:t>Monitoring and alert system for keeping an eye on important events and actions.</w:t>
      </w:r>
    </w:p>
    <w:p w14:paraId="023825C8" w14:textId="77777777" w:rsidR="008A1F08" w:rsidRDefault="008A1F08" w:rsidP="00753E2E">
      <w:pPr>
        <w:pStyle w:val="BodyText"/>
        <w:numPr>
          <w:ilvl w:val="0"/>
          <w:numId w:val="37"/>
        </w:numPr>
        <w:spacing w:before="0" w:after="0"/>
      </w:pPr>
      <w:r>
        <w:t>Visual reporting using an automated dashboard output.</w:t>
      </w:r>
    </w:p>
    <w:sectPr w:rsidR="008A1F08" w:rsidSect="00CC13E1">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540C2" w14:textId="77777777" w:rsidR="00234B44" w:rsidRDefault="00234B44">
      <w:r>
        <w:separator/>
      </w:r>
    </w:p>
    <w:p w14:paraId="57E246D7" w14:textId="77777777" w:rsidR="00234B44" w:rsidRDefault="00234B44"/>
  </w:endnote>
  <w:endnote w:type="continuationSeparator" w:id="0">
    <w:p w14:paraId="73F172A2" w14:textId="77777777" w:rsidR="00234B44" w:rsidRDefault="00234B44">
      <w:r>
        <w:continuationSeparator/>
      </w:r>
    </w:p>
    <w:p w14:paraId="10C7B2DB" w14:textId="77777777" w:rsidR="00234B44" w:rsidRDefault="00234B44"/>
  </w:endnote>
  <w:endnote w:type="continuationNotice" w:id="1">
    <w:p w14:paraId="2664B41D" w14:textId="77777777" w:rsidR="00234B44" w:rsidRDefault="00234B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ヒラギノ角ゴ Pro W3">
    <w:altName w:val="MS Mincho"/>
    <w:charset w:val="4E"/>
    <w:family w:val="auto"/>
    <w:pitch w:val="variable"/>
    <w:sig w:usb0="00000000"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D73767" w:rsidRDefault="00D737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75756296" w:rsidR="00D73767" w:rsidRPr="002277FE" w:rsidRDefault="00D73767"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EB640B">
      <w:rPr>
        <w:rStyle w:val="PageNumber"/>
        <w:noProof/>
      </w:rPr>
      <w:t>8</w:t>
    </w:r>
    <w:r>
      <w:rPr>
        <w:rStyle w:val="PageNumber"/>
      </w:rPr>
      <w:fldChar w:fldCharType="end"/>
    </w:r>
    <w:r>
      <w:rPr>
        <w:rStyle w:val="PageNumber"/>
      </w:rPr>
      <w:tab/>
      <w:t>July</w:t>
    </w:r>
    <w:r>
      <w:rPr>
        <w:rStyle w:val="PageNumber"/>
        <w:color w:val="000000" w:themeColor="text1"/>
      </w:rPr>
      <w:t xml:space="preserve"> 18</w:t>
    </w:r>
  </w:p>
  <w:p w14:paraId="0F39F4B5" w14:textId="77777777" w:rsidR="00D73767" w:rsidRPr="00FD2649" w:rsidRDefault="00D73767"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D73767" w:rsidRDefault="00D73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D5474" w14:textId="77777777" w:rsidR="00234B44" w:rsidRDefault="00234B44">
      <w:r>
        <w:separator/>
      </w:r>
    </w:p>
    <w:p w14:paraId="123DB38B" w14:textId="77777777" w:rsidR="00234B44" w:rsidRDefault="00234B44"/>
  </w:footnote>
  <w:footnote w:type="continuationSeparator" w:id="0">
    <w:p w14:paraId="60A8EE19" w14:textId="77777777" w:rsidR="00234B44" w:rsidRDefault="00234B44">
      <w:r>
        <w:continuationSeparator/>
      </w:r>
    </w:p>
    <w:p w14:paraId="4BC311D8" w14:textId="77777777" w:rsidR="00234B44" w:rsidRDefault="00234B44"/>
  </w:footnote>
  <w:footnote w:type="continuationNotice" w:id="1">
    <w:p w14:paraId="5ECDA1E8" w14:textId="77777777" w:rsidR="00234B44" w:rsidRDefault="00234B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D73767" w:rsidRDefault="00D737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D73767" w:rsidRDefault="00D737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D73767" w:rsidRDefault="00D73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17C41C3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36D09"/>
    <w:multiLevelType w:val="hybridMultilevel"/>
    <w:tmpl w:val="6F78A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76607"/>
    <w:multiLevelType w:val="hybridMultilevel"/>
    <w:tmpl w:val="78AE2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26EC4"/>
    <w:multiLevelType w:val="hybridMultilevel"/>
    <w:tmpl w:val="24BE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7F6A0C"/>
    <w:multiLevelType w:val="hybridMultilevel"/>
    <w:tmpl w:val="290A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78528FC"/>
    <w:multiLevelType w:val="hybridMultilevel"/>
    <w:tmpl w:val="F432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4184E"/>
    <w:multiLevelType w:val="hybridMultilevel"/>
    <w:tmpl w:val="60EC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7240FE"/>
    <w:multiLevelType w:val="hybridMultilevel"/>
    <w:tmpl w:val="40FC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3734A1"/>
    <w:multiLevelType w:val="hybridMultilevel"/>
    <w:tmpl w:val="C83E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4727FF"/>
    <w:multiLevelType w:val="hybridMultilevel"/>
    <w:tmpl w:val="4DB6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E1914"/>
    <w:multiLevelType w:val="hybridMultilevel"/>
    <w:tmpl w:val="8404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6F3F04CB"/>
    <w:multiLevelType w:val="hybridMultilevel"/>
    <w:tmpl w:val="35F2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5" w15:restartNumberingAfterBreak="0">
    <w:nsid w:val="74535B30"/>
    <w:multiLevelType w:val="hybridMultilevel"/>
    <w:tmpl w:val="062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7"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7E56C0D"/>
    <w:multiLevelType w:val="hybridMultilevel"/>
    <w:tmpl w:val="0F78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
  </w:num>
  <w:num w:numId="3">
    <w:abstractNumId w:val="34"/>
  </w:num>
  <w:num w:numId="4">
    <w:abstractNumId w:val="40"/>
  </w:num>
  <w:num w:numId="5">
    <w:abstractNumId w:val="24"/>
  </w:num>
  <w:num w:numId="6">
    <w:abstractNumId w:val="12"/>
  </w:num>
  <w:num w:numId="7">
    <w:abstractNumId w:val="5"/>
  </w:num>
  <w:num w:numId="8">
    <w:abstractNumId w:val="16"/>
  </w:num>
  <w:num w:numId="9">
    <w:abstractNumId w:val="20"/>
  </w:num>
  <w:num w:numId="10">
    <w:abstractNumId w:val="15"/>
  </w:num>
  <w:num w:numId="11">
    <w:abstractNumId w:val="18"/>
  </w:num>
  <w:num w:numId="12">
    <w:abstractNumId w:val="26"/>
  </w:num>
  <w:num w:numId="13">
    <w:abstractNumId w:val="32"/>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6"/>
  </w:num>
  <w:num w:numId="18">
    <w:abstractNumId w:val="23"/>
  </w:num>
  <w:num w:numId="19">
    <w:abstractNumId w:val="37"/>
  </w:num>
  <w:num w:numId="20">
    <w:abstractNumId w:val="4"/>
  </w:num>
  <w:num w:numId="21">
    <w:abstractNumId w:val="27"/>
  </w:num>
  <w:num w:numId="22">
    <w:abstractNumId w:val="7"/>
  </w:num>
  <w:num w:numId="23">
    <w:abstractNumId w:val="29"/>
  </w:num>
  <w:num w:numId="24">
    <w:abstractNumId w:val="2"/>
  </w:num>
  <w:num w:numId="25">
    <w:abstractNumId w:val="39"/>
  </w:num>
  <w:num w:numId="26">
    <w:abstractNumId w:val="9"/>
  </w:num>
  <w:num w:numId="27">
    <w:abstractNumId w:val="21"/>
  </w:num>
  <w:num w:numId="28">
    <w:abstractNumId w:val="6"/>
  </w:num>
  <w:num w:numId="29">
    <w:abstractNumId w:val="3"/>
  </w:num>
  <w:num w:numId="30">
    <w:abstractNumId w:val="13"/>
  </w:num>
  <w:num w:numId="31">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3">
    <w:abstractNumId w:val="35"/>
  </w:num>
  <w:num w:numId="34">
    <w:abstractNumId w:val="33"/>
  </w:num>
  <w:num w:numId="35">
    <w:abstractNumId w:val="10"/>
  </w:num>
  <w:num w:numId="36">
    <w:abstractNumId w:val="25"/>
  </w:num>
  <w:num w:numId="37">
    <w:abstractNumId w:val="22"/>
  </w:num>
  <w:num w:numId="38">
    <w:abstractNumId w:val="38"/>
  </w:num>
  <w:num w:numId="39">
    <w:abstractNumId w:val="14"/>
  </w:num>
  <w:num w:numId="40">
    <w:abstractNumId w:val="11"/>
  </w:num>
  <w:num w:numId="41">
    <w:abstractNumId w:val="28"/>
  </w:num>
  <w:num w:numId="42">
    <w:abstractNumId w:val="8"/>
  </w:num>
  <w:num w:numId="43">
    <w:abstractNumId w:val="30"/>
  </w:num>
  <w:num w:numId="44">
    <w:abstractNumId w:val="17"/>
  </w:num>
  <w:num w:numId="45">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22C8"/>
    <w:rsid w:val="00003FC7"/>
    <w:rsid w:val="000058B6"/>
    <w:rsid w:val="000059BA"/>
    <w:rsid w:val="000063A7"/>
    <w:rsid w:val="00006598"/>
    <w:rsid w:val="0000675B"/>
    <w:rsid w:val="00006DB8"/>
    <w:rsid w:val="00007B9F"/>
    <w:rsid w:val="00010105"/>
    <w:rsid w:val="00010140"/>
    <w:rsid w:val="000114B6"/>
    <w:rsid w:val="00011EE6"/>
    <w:rsid w:val="0001226E"/>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69C3"/>
    <w:rsid w:val="0002752E"/>
    <w:rsid w:val="00030C06"/>
    <w:rsid w:val="00031FDD"/>
    <w:rsid w:val="0003321F"/>
    <w:rsid w:val="00033B64"/>
    <w:rsid w:val="00033D79"/>
    <w:rsid w:val="00036E7F"/>
    <w:rsid w:val="00037C91"/>
    <w:rsid w:val="00040DCD"/>
    <w:rsid w:val="00041A14"/>
    <w:rsid w:val="00042745"/>
    <w:rsid w:val="00042B4A"/>
    <w:rsid w:val="00042E29"/>
    <w:rsid w:val="00043196"/>
    <w:rsid w:val="00045758"/>
    <w:rsid w:val="00045C99"/>
    <w:rsid w:val="00045CB8"/>
    <w:rsid w:val="0004636C"/>
    <w:rsid w:val="00047428"/>
    <w:rsid w:val="0004762A"/>
    <w:rsid w:val="000512B6"/>
    <w:rsid w:val="00051BC7"/>
    <w:rsid w:val="00051FBB"/>
    <w:rsid w:val="00052946"/>
    <w:rsid w:val="00053CAA"/>
    <w:rsid w:val="00054B11"/>
    <w:rsid w:val="0005526E"/>
    <w:rsid w:val="00055BE5"/>
    <w:rsid w:val="00057700"/>
    <w:rsid w:val="00060CE3"/>
    <w:rsid w:val="0006125C"/>
    <w:rsid w:val="00061CEE"/>
    <w:rsid w:val="00062A6F"/>
    <w:rsid w:val="00064481"/>
    <w:rsid w:val="00064BC6"/>
    <w:rsid w:val="00065129"/>
    <w:rsid w:val="000654A0"/>
    <w:rsid w:val="00070B52"/>
    <w:rsid w:val="00071609"/>
    <w:rsid w:val="000718CD"/>
    <w:rsid w:val="00072A6C"/>
    <w:rsid w:val="00072AD7"/>
    <w:rsid w:val="00076514"/>
    <w:rsid w:val="0007771B"/>
    <w:rsid w:val="0007778C"/>
    <w:rsid w:val="00080A2A"/>
    <w:rsid w:val="00080F3A"/>
    <w:rsid w:val="00082FD1"/>
    <w:rsid w:val="00084136"/>
    <w:rsid w:val="000855A6"/>
    <w:rsid w:val="00086A3C"/>
    <w:rsid w:val="00086D68"/>
    <w:rsid w:val="00087D22"/>
    <w:rsid w:val="00087D5F"/>
    <w:rsid w:val="00087DC3"/>
    <w:rsid w:val="00090693"/>
    <w:rsid w:val="0009184E"/>
    <w:rsid w:val="000928CB"/>
    <w:rsid w:val="00093A72"/>
    <w:rsid w:val="0009494B"/>
    <w:rsid w:val="00094ABC"/>
    <w:rsid w:val="00094E16"/>
    <w:rsid w:val="000963D9"/>
    <w:rsid w:val="00097801"/>
    <w:rsid w:val="000A006F"/>
    <w:rsid w:val="000A0CF7"/>
    <w:rsid w:val="000A1631"/>
    <w:rsid w:val="000A1BF7"/>
    <w:rsid w:val="000A3351"/>
    <w:rsid w:val="000A3BDF"/>
    <w:rsid w:val="000A3FBE"/>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F6D"/>
    <w:rsid w:val="000C14C1"/>
    <w:rsid w:val="000C1A3B"/>
    <w:rsid w:val="000C4EBF"/>
    <w:rsid w:val="000C57EB"/>
    <w:rsid w:val="000C5AB7"/>
    <w:rsid w:val="000C6BF5"/>
    <w:rsid w:val="000C7DCB"/>
    <w:rsid w:val="000D1131"/>
    <w:rsid w:val="000D1919"/>
    <w:rsid w:val="000D25E0"/>
    <w:rsid w:val="000D2A67"/>
    <w:rsid w:val="000D2F51"/>
    <w:rsid w:val="000D404D"/>
    <w:rsid w:val="000D683F"/>
    <w:rsid w:val="000D7A92"/>
    <w:rsid w:val="000E1D19"/>
    <w:rsid w:val="000E1DF1"/>
    <w:rsid w:val="000E3F48"/>
    <w:rsid w:val="000F0FFC"/>
    <w:rsid w:val="000F3438"/>
    <w:rsid w:val="000F3764"/>
    <w:rsid w:val="000F3880"/>
    <w:rsid w:val="000F42D6"/>
    <w:rsid w:val="000F5F4F"/>
    <w:rsid w:val="000F6457"/>
    <w:rsid w:val="001009B5"/>
    <w:rsid w:val="00101B1F"/>
    <w:rsid w:val="001024E1"/>
    <w:rsid w:val="001024F9"/>
    <w:rsid w:val="0010320F"/>
    <w:rsid w:val="00104399"/>
    <w:rsid w:val="0010441C"/>
    <w:rsid w:val="00104599"/>
    <w:rsid w:val="001046AA"/>
    <w:rsid w:val="00104F6C"/>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3362"/>
    <w:rsid w:val="00124B8B"/>
    <w:rsid w:val="00126AD2"/>
    <w:rsid w:val="00126F3C"/>
    <w:rsid w:val="00130560"/>
    <w:rsid w:val="0013089C"/>
    <w:rsid w:val="00133225"/>
    <w:rsid w:val="00133422"/>
    <w:rsid w:val="00135664"/>
    <w:rsid w:val="001356FF"/>
    <w:rsid w:val="00137190"/>
    <w:rsid w:val="0013764A"/>
    <w:rsid w:val="00137EC5"/>
    <w:rsid w:val="00141D86"/>
    <w:rsid w:val="00142A69"/>
    <w:rsid w:val="001462E5"/>
    <w:rsid w:val="00146F91"/>
    <w:rsid w:val="00147377"/>
    <w:rsid w:val="0014775B"/>
    <w:rsid w:val="00147BB5"/>
    <w:rsid w:val="00151087"/>
    <w:rsid w:val="00151B78"/>
    <w:rsid w:val="00152725"/>
    <w:rsid w:val="00152DF4"/>
    <w:rsid w:val="001535A7"/>
    <w:rsid w:val="0015553D"/>
    <w:rsid w:val="00155BFE"/>
    <w:rsid w:val="001574A4"/>
    <w:rsid w:val="001575F9"/>
    <w:rsid w:val="00160824"/>
    <w:rsid w:val="00160EBD"/>
    <w:rsid w:val="001615A5"/>
    <w:rsid w:val="00161ED8"/>
    <w:rsid w:val="001621F0"/>
    <w:rsid w:val="001624C3"/>
    <w:rsid w:val="00163E14"/>
    <w:rsid w:val="001645B5"/>
    <w:rsid w:val="00165AB8"/>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14A5"/>
    <w:rsid w:val="001856BB"/>
    <w:rsid w:val="00185E02"/>
    <w:rsid w:val="00185EE2"/>
    <w:rsid w:val="00186009"/>
    <w:rsid w:val="00187355"/>
    <w:rsid w:val="00192334"/>
    <w:rsid w:val="001925C6"/>
    <w:rsid w:val="0019319B"/>
    <w:rsid w:val="00193504"/>
    <w:rsid w:val="001941B2"/>
    <w:rsid w:val="00195428"/>
    <w:rsid w:val="00196295"/>
    <w:rsid w:val="001976A8"/>
    <w:rsid w:val="001A1E37"/>
    <w:rsid w:val="001A1F98"/>
    <w:rsid w:val="001A3C5C"/>
    <w:rsid w:val="001A41C5"/>
    <w:rsid w:val="001A4835"/>
    <w:rsid w:val="001A49AC"/>
    <w:rsid w:val="001A5F64"/>
    <w:rsid w:val="001A699A"/>
    <w:rsid w:val="001A6E9B"/>
    <w:rsid w:val="001A7150"/>
    <w:rsid w:val="001A75D9"/>
    <w:rsid w:val="001A7DC2"/>
    <w:rsid w:val="001B4B76"/>
    <w:rsid w:val="001B588A"/>
    <w:rsid w:val="001B631E"/>
    <w:rsid w:val="001B63BF"/>
    <w:rsid w:val="001B70A1"/>
    <w:rsid w:val="001B7EB1"/>
    <w:rsid w:val="001C02EC"/>
    <w:rsid w:val="001C04BD"/>
    <w:rsid w:val="001C0C5D"/>
    <w:rsid w:val="001C105E"/>
    <w:rsid w:val="001C4427"/>
    <w:rsid w:val="001C6D26"/>
    <w:rsid w:val="001C709F"/>
    <w:rsid w:val="001C7D1E"/>
    <w:rsid w:val="001D0DBF"/>
    <w:rsid w:val="001D3222"/>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1BDD"/>
    <w:rsid w:val="001F23B2"/>
    <w:rsid w:val="001F2464"/>
    <w:rsid w:val="001F3FB8"/>
    <w:rsid w:val="001F4A24"/>
    <w:rsid w:val="001F66BA"/>
    <w:rsid w:val="00201CF2"/>
    <w:rsid w:val="00201E75"/>
    <w:rsid w:val="00202264"/>
    <w:rsid w:val="0020352C"/>
    <w:rsid w:val="002056FD"/>
    <w:rsid w:val="00206191"/>
    <w:rsid w:val="00207F88"/>
    <w:rsid w:val="00210591"/>
    <w:rsid w:val="0021079A"/>
    <w:rsid w:val="00210C3F"/>
    <w:rsid w:val="00210F75"/>
    <w:rsid w:val="00211087"/>
    <w:rsid w:val="00211650"/>
    <w:rsid w:val="00213382"/>
    <w:rsid w:val="00217034"/>
    <w:rsid w:val="00217766"/>
    <w:rsid w:val="002212AD"/>
    <w:rsid w:val="0022172C"/>
    <w:rsid w:val="002229C1"/>
    <w:rsid w:val="00223848"/>
    <w:rsid w:val="00223C8F"/>
    <w:rsid w:val="00224399"/>
    <w:rsid w:val="002245F2"/>
    <w:rsid w:val="00225651"/>
    <w:rsid w:val="002273CA"/>
    <w:rsid w:val="0022761C"/>
    <w:rsid w:val="002277FE"/>
    <w:rsid w:val="00227D2D"/>
    <w:rsid w:val="00231477"/>
    <w:rsid w:val="00234111"/>
    <w:rsid w:val="0023450C"/>
    <w:rsid w:val="002346AB"/>
    <w:rsid w:val="00234B44"/>
    <w:rsid w:val="002374BC"/>
    <w:rsid w:val="002438F7"/>
    <w:rsid w:val="0024474B"/>
    <w:rsid w:val="002447F1"/>
    <w:rsid w:val="00244ADD"/>
    <w:rsid w:val="002452FE"/>
    <w:rsid w:val="00245D3A"/>
    <w:rsid w:val="0024724A"/>
    <w:rsid w:val="00247337"/>
    <w:rsid w:val="002474E2"/>
    <w:rsid w:val="0025071F"/>
    <w:rsid w:val="0025072A"/>
    <w:rsid w:val="00250A4E"/>
    <w:rsid w:val="002517EB"/>
    <w:rsid w:val="00252BD5"/>
    <w:rsid w:val="00252BDE"/>
    <w:rsid w:val="00252E5E"/>
    <w:rsid w:val="00253417"/>
    <w:rsid w:val="0025365C"/>
    <w:rsid w:val="00254AC6"/>
    <w:rsid w:val="002553F5"/>
    <w:rsid w:val="00256419"/>
    <w:rsid w:val="00256F04"/>
    <w:rsid w:val="0026063A"/>
    <w:rsid w:val="00260781"/>
    <w:rsid w:val="002623E7"/>
    <w:rsid w:val="00262777"/>
    <w:rsid w:val="00263C52"/>
    <w:rsid w:val="00264A28"/>
    <w:rsid w:val="00266D60"/>
    <w:rsid w:val="00267669"/>
    <w:rsid w:val="00267B81"/>
    <w:rsid w:val="00273139"/>
    <w:rsid w:val="002734C3"/>
    <w:rsid w:val="00274777"/>
    <w:rsid w:val="00275948"/>
    <w:rsid w:val="00275A11"/>
    <w:rsid w:val="002767DF"/>
    <w:rsid w:val="002802C8"/>
    <w:rsid w:val="0028049C"/>
    <w:rsid w:val="00280A53"/>
    <w:rsid w:val="00282AB4"/>
    <w:rsid w:val="00282EDE"/>
    <w:rsid w:val="00283641"/>
    <w:rsid w:val="00283AEC"/>
    <w:rsid w:val="00284D00"/>
    <w:rsid w:val="0028639D"/>
    <w:rsid w:val="00286625"/>
    <w:rsid w:val="002909F7"/>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2623"/>
    <w:rsid w:val="002B3FCE"/>
    <w:rsid w:val="002B44A2"/>
    <w:rsid w:val="002B5571"/>
    <w:rsid w:val="002B7DA8"/>
    <w:rsid w:val="002C1C16"/>
    <w:rsid w:val="002C2ADC"/>
    <w:rsid w:val="002C2ECF"/>
    <w:rsid w:val="002C5D42"/>
    <w:rsid w:val="002C6335"/>
    <w:rsid w:val="002D03E1"/>
    <w:rsid w:val="002D0C49"/>
    <w:rsid w:val="002D152D"/>
    <w:rsid w:val="002D1B52"/>
    <w:rsid w:val="002D5204"/>
    <w:rsid w:val="002D7BC4"/>
    <w:rsid w:val="002E0468"/>
    <w:rsid w:val="002E0EEF"/>
    <w:rsid w:val="002E1D8C"/>
    <w:rsid w:val="002E2927"/>
    <w:rsid w:val="002E3157"/>
    <w:rsid w:val="002E32F2"/>
    <w:rsid w:val="002E3419"/>
    <w:rsid w:val="002E3457"/>
    <w:rsid w:val="002E3744"/>
    <w:rsid w:val="002E751D"/>
    <w:rsid w:val="002F0076"/>
    <w:rsid w:val="002F083C"/>
    <w:rsid w:val="002F0CE7"/>
    <w:rsid w:val="002F0D5D"/>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E08"/>
    <w:rsid w:val="003110DB"/>
    <w:rsid w:val="00311885"/>
    <w:rsid w:val="00313A86"/>
    <w:rsid w:val="00314406"/>
    <w:rsid w:val="00314B90"/>
    <w:rsid w:val="00316AA2"/>
    <w:rsid w:val="00317093"/>
    <w:rsid w:val="00321815"/>
    <w:rsid w:val="00321CEF"/>
    <w:rsid w:val="00321D57"/>
    <w:rsid w:val="0032241E"/>
    <w:rsid w:val="003224BE"/>
    <w:rsid w:val="00323378"/>
    <w:rsid w:val="003241CE"/>
    <w:rsid w:val="003249CD"/>
    <w:rsid w:val="00326966"/>
    <w:rsid w:val="00327393"/>
    <w:rsid w:val="0032775A"/>
    <w:rsid w:val="003305EB"/>
    <w:rsid w:val="00330BCD"/>
    <w:rsid w:val="00333345"/>
    <w:rsid w:val="003352FD"/>
    <w:rsid w:val="00337135"/>
    <w:rsid w:val="00337A3B"/>
    <w:rsid w:val="003404DF"/>
    <w:rsid w:val="003405F3"/>
    <w:rsid w:val="003417C9"/>
    <w:rsid w:val="00342B8D"/>
    <w:rsid w:val="00342BAF"/>
    <w:rsid w:val="00342DD9"/>
    <w:rsid w:val="00342E0C"/>
    <w:rsid w:val="00343331"/>
    <w:rsid w:val="0034433C"/>
    <w:rsid w:val="003446B9"/>
    <w:rsid w:val="0034549D"/>
    <w:rsid w:val="003457E4"/>
    <w:rsid w:val="0034654E"/>
    <w:rsid w:val="00346959"/>
    <w:rsid w:val="0035215C"/>
    <w:rsid w:val="003522C5"/>
    <w:rsid w:val="00353152"/>
    <w:rsid w:val="00353A31"/>
    <w:rsid w:val="00353D61"/>
    <w:rsid w:val="003541E8"/>
    <w:rsid w:val="00355D48"/>
    <w:rsid w:val="003565ED"/>
    <w:rsid w:val="00360618"/>
    <w:rsid w:val="00360D77"/>
    <w:rsid w:val="003613ED"/>
    <w:rsid w:val="003622F7"/>
    <w:rsid w:val="00362708"/>
    <w:rsid w:val="00364243"/>
    <w:rsid w:val="003649E2"/>
    <w:rsid w:val="003720BB"/>
    <w:rsid w:val="00372700"/>
    <w:rsid w:val="0037287B"/>
    <w:rsid w:val="00372F2A"/>
    <w:rsid w:val="0037360D"/>
    <w:rsid w:val="0037487D"/>
    <w:rsid w:val="0037648C"/>
    <w:rsid w:val="00376804"/>
    <w:rsid w:val="00376DD4"/>
    <w:rsid w:val="0037781D"/>
    <w:rsid w:val="0038007A"/>
    <w:rsid w:val="0038082E"/>
    <w:rsid w:val="00381487"/>
    <w:rsid w:val="0038156C"/>
    <w:rsid w:val="00384069"/>
    <w:rsid w:val="00384D57"/>
    <w:rsid w:val="00386C8C"/>
    <w:rsid w:val="00387344"/>
    <w:rsid w:val="003878EE"/>
    <w:rsid w:val="00391278"/>
    <w:rsid w:val="00391862"/>
    <w:rsid w:val="00392B05"/>
    <w:rsid w:val="00393282"/>
    <w:rsid w:val="00393538"/>
    <w:rsid w:val="00393669"/>
    <w:rsid w:val="00395C42"/>
    <w:rsid w:val="00397124"/>
    <w:rsid w:val="003979BC"/>
    <w:rsid w:val="003A1672"/>
    <w:rsid w:val="003A1C5E"/>
    <w:rsid w:val="003A248B"/>
    <w:rsid w:val="003A2AEA"/>
    <w:rsid w:val="003A3A65"/>
    <w:rsid w:val="003A49CF"/>
    <w:rsid w:val="003A7B1C"/>
    <w:rsid w:val="003B0B85"/>
    <w:rsid w:val="003B0EC5"/>
    <w:rsid w:val="003B10AE"/>
    <w:rsid w:val="003B1671"/>
    <w:rsid w:val="003B1C4D"/>
    <w:rsid w:val="003B1D91"/>
    <w:rsid w:val="003B68B0"/>
    <w:rsid w:val="003B6A44"/>
    <w:rsid w:val="003C207C"/>
    <w:rsid w:val="003C2662"/>
    <w:rsid w:val="003C3C77"/>
    <w:rsid w:val="003C51AE"/>
    <w:rsid w:val="003C5E08"/>
    <w:rsid w:val="003C6EFE"/>
    <w:rsid w:val="003C7B01"/>
    <w:rsid w:val="003D0BAC"/>
    <w:rsid w:val="003D27F6"/>
    <w:rsid w:val="003D34F4"/>
    <w:rsid w:val="003D4B7C"/>
    <w:rsid w:val="003D59EF"/>
    <w:rsid w:val="003D707B"/>
    <w:rsid w:val="003D7383"/>
    <w:rsid w:val="003D7EA1"/>
    <w:rsid w:val="003E009F"/>
    <w:rsid w:val="003E039E"/>
    <w:rsid w:val="003E1BCE"/>
    <w:rsid w:val="003E1C66"/>
    <w:rsid w:val="003E1F9E"/>
    <w:rsid w:val="003E2A08"/>
    <w:rsid w:val="003E3055"/>
    <w:rsid w:val="003E54D4"/>
    <w:rsid w:val="003E78ED"/>
    <w:rsid w:val="003F1243"/>
    <w:rsid w:val="003F1378"/>
    <w:rsid w:val="003F19FB"/>
    <w:rsid w:val="003F25E3"/>
    <w:rsid w:val="003F30DB"/>
    <w:rsid w:val="003F4110"/>
    <w:rsid w:val="003F4356"/>
    <w:rsid w:val="003F4789"/>
    <w:rsid w:val="003F5486"/>
    <w:rsid w:val="003F7713"/>
    <w:rsid w:val="003F7A19"/>
    <w:rsid w:val="0040155B"/>
    <w:rsid w:val="00401A4B"/>
    <w:rsid w:val="0040225E"/>
    <w:rsid w:val="00402FD0"/>
    <w:rsid w:val="00403F1A"/>
    <w:rsid w:val="00405CEF"/>
    <w:rsid w:val="00406579"/>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0C0"/>
    <w:rsid w:val="0043071B"/>
    <w:rsid w:val="00430F03"/>
    <w:rsid w:val="004325EC"/>
    <w:rsid w:val="00433816"/>
    <w:rsid w:val="004345EA"/>
    <w:rsid w:val="0043465F"/>
    <w:rsid w:val="00436935"/>
    <w:rsid w:val="00436F41"/>
    <w:rsid w:val="00437940"/>
    <w:rsid w:val="00437A8D"/>
    <w:rsid w:val="00440A78"/>
    <w:rsid w:val="004411EB"/>
    <w:rsid w:val="00441610"/>
    <w:rsid w:val="004417D8"/>
    <w:rsid w:val="00442233"/>
    <w:rsid w:val="004424C5"/>
    <w:rsid w:val="004437A1"/>
    <w:rsid w:val="00445BF7"/>
    <w:rsid w:val="00447612"/>
    <w:rsid w:val="004502D2"/>
    <w:rsid w:val="00451181"/>
    <w:rsid w:val="00452DB6"/>
    <w:rsid w:val="00455952"/>
    <w:rsid w:val="00456ED3"/>
    <w:rsid w:val="004602A6"/>
    <w:rsid w:val="00462940"/>
    <w:rsid w:val="00462EF3"/>
    <w:rsid w:val="00463B4B"/>
    <w:rsid w:val="00466880"/>
    <w:rsid w:val="00467F6F"/>
    <w:rsid w:val="00470E4A"/>
    <w:rsid w:val="00471674"/>
    <w:rsid w:val="00471C32"/>
    <w:rsid w:val="0047411F"/>
    <w:rsid w:val="00474BBC"/>
    <w:rsid w:val="00474D92"/>
    <w:rsid w:val="00476E4A"/>
    <w:rsid w:val="0048016C"/>
    <w:rsid w:val="0048236F"/>
    <w:rsid w:val="00482656"/>
    <w:rsid w:val="0048455F"/>
    <w:rsid w:val="00485B18"/>
    <w:rsid w:val="00490A94"/>
    <w:rsid w:val="004920DB"/>
    <w:rsid w:val="0049252B"/>
    <w:rsid w:val="004929C8"/>
    <w:rsid w:val="00494157"/>
    <w:rsid w:val="00494790"/>
    <w:rsid w:val="00494986"/>
    <w:rsid w:val="00494AF9"/>
    <w:rsid w:val="0049593F"/>
    <w:rsid w:val="0049594C"/>
    <w:rsid w:val="00495C04"/>
    <w:rsid w:val="0049619D"/>
    <w:rsid w:val="00496203"/>
    <w:rsid w:val="00496625"/>
    <w:rsid w:val="004969D1"/>
    <w:rsid w:val="00497301"/>
    <w:rsid w:val="004977AD"/>
    <w:rsid w:val="004A03D7"/>
    <w:rsid w:val="004A0F06"/>
    <w:rsid w:val="004A177E"/>
    <w:rsid w:val="004A21D8"/>
    <w:rsid w:val="004A28E1"/>
    <w:rsid w:val="004A3897"/>
    <w:rsid w:val="004A4217"/>
    <w:rsid w:val="004B00F9"/>
    <w:rsid w:val="004B0A72"/>
    <w:rsid w:val="004B14C8"/>
    <w:rsid w:val="004B1979"/>
    <w:rsid w:val="004B1CF8"/>
    <w:rsid w:val="004B2977"/>
    <w:rsid w:val="004B2BA0"/>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5678"/>
    <w:rsid w:val="004D5BD4"/>
    <w:rsid w:val="004D5C8F"/>
    <w:rsid w:val="004D5CD2"/>
    <w:rsid w:val="004D6398"/>
    <w:rsid w:val="004D6AEC"/>
    <w:rsid w:val="004D6D87"/>
    <w:rsid w:val="004E1245"/>
    <w:rsid w:val="004E2FCF"/>
    <w:rsid w:val="004E4DC1"/>
    <w:rsid w:val="004E698E"/>
    <w:rsid w:val="004F0FB3"/>
    <w:rsid w:val="004F1BBF"/>
    <w:rsid w:val="004F1CA9"/>
    <w:rsid w:val="004F240F"/>
    <w:rsid w:val="004F3A80"/>
    <w:rsid w:val="004F4618"/>
    <w:rsid w:val="004F5824"/>
    <w:rsid w:val="004F6FB2"/>
    <w:rsid w:val="004F7A0E"/>
    <w:rsid w:val="004F7EC9"/>
    <w:rsid w:val="00500238"/>
    <w:rsid w:val="005006A3"/>
    <w:rsid w:val="00502089"/>
    <w:rsid w:val="00503747"/>
    <w:rsid w:val="005037E2"/>
    <w:rsid w:val="00504BC1"/>
    <w:rsid w:val="00505383"/>
    <w:rsid w:val="00505DC9"/>
    <w:rsid w:val="0050659A"/>
    <w:rsid w:val="00506644"/>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2A3"/>
    <w:rsid w:val="00526740"/>
    <w:rsid w:val="00526756"/>
    <w:rsid w:val="00526930"/>
    <w:rsid w:val="00526BC0"/>
    <w:rsid w:val="005271F1"/>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1F8"/>
    <w:rsid w:val="00542C96"/>
    <w:rsid w:val="00543DF7"/>
    <w:rsid w:val="00543E06"/>
    <w:rsid w:val="00543EE7"/>
    <w:rsid w:val="005465A0"/>
    <w:rsid w:val="00547186"/>
    <w:rsid w:val="00551240"/>
    <w:rsid w:val="0055148B"/>
    <w:rsid w:val="00551879"/>
    <w:rsid w:val="00552150"/>
    <w:rsid w:val="00554B8F"/>
    <w:rsid w:val="005554DD"/>
    <w:rsid w:val="00556190"/>
    <w:rsid w:val="005578BB"/>
    <w:rsid w:val="00560211"/>
    <w:rsid w:val="00560721"/>
    <w:rsid w:val="00560825"/>
    <w:rsid w:val="0056223A"/>
    <w:rsid w:val="005647C7"/>
    <w:rsid w:val="00565AD3"/>
    <w:rsid w:val="00566D6A"/>
    <w:rsid w:val="00566E7E"/>
    <w:rsid w:val="005679A2"/>
    <w:rsid w:val="005713AF"/>
    <w:rsid w:val="005731E6"/>
    <w:rsid w:val="005738EB"/>
    <w:rsid w:val="005742A9"/>
    <w:rsid w:val="00575CF7"/>
    <w:rsid w:val="00575CFA"/>
    <w:rsid w:val="00576377"/>
    <w:rsid w:val="005779CD"/>
    <w:rsid w:val="00577B5B"/>
    <w:rsid w:val="00580055"/>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A0E"/>
    <w:rsid w:val="005A1750"/>
    <w:rsid w:val="005A1C16"/>
    <w:rsid w:val="005A2157"/>
    <w:rsid w:val="005A3DAD"/>
    <w:rsid w:val="005A4C19"/>
    <w:rsid w:val="005A722B"/>
    <w:rsid w:val="005B0E99"/>
    <w:rsid w:val="005B108A"/>
    <w:rsid w:val="005B2A7D"/>
    <w:rsid w:val="005B2BD6"/>
    <w:rsid w:val="005B45C4"/>
    <w:rsid w:val="005B4D58"/>
    <w:rsid w:val="005B4F34"/>
    <w:rsid w:val="005B6E23"/>
    <w:rsid w:val="005B6E70"/>
    <w:rsid w:val="005B71EC"/>
    <w:rsid w:val="005B7CDD"/>
    <w:rsid w:val="005C300C"/>
    <w:rsid w:val="005C305F"/>
    <w:rsid w:val="005C3773"/>
    <w:rsid w:val="005C54EB"/>
    <w:rsid w:val="005C7733"/>
    <w:rsid w:val="005C7D44"/>
    <w:rsid w:val="005D1383"/>
    <w:rsid w:val="005D18C5"/>
    <w:rsid w:val="005D35F6"/>
    <w:rsid w:val="005D367F"/>
    <w:rsid w:val="005D3B22"/>
    <w:rsid w:val="005D553E"/>
    <w:rsid w:val="005D5AF8"/>
    <w:rsid w:val="005D5CB2"/>
    <w:rsid w:val="005D6CAF"/>
    <w:rsid w:val="005E03E6"/>
    <w:rsid w:val="005E06C1"/>
    <w:rsid w:val="005E2604"/>
    <w:rsid w:val="005E2AF9"/>
    <w:rsid w:val="005E4221"/>
    <w:rsid w:val="005E4A78"/>
    <w:rsid w:val="005E5F81"/>
    <w:rsid w:val="005E6AEF"/>
    <w:rsid w:val="005E6F5E"/>
    <w:rsid w:val="005E7923"/>
    <w:rsid w:val="005E7D7D"/>
    <w:rsid w:val="005F07EB"/>
    <w:rsid w:val="005F1616"/>
    <w:rsid w:val="005F22C0"/>
    <w:rsid w:val="005F341B"/>
    <w:rsid w:val="005F48B9"/>
    <w:rsid w:val="005F6487"/>
    <w:rsid w:val="00600235"/>
    <w:rsid w:val="00601228"/>
    <w:rsid w:val="00604AFD"/>
    <w:rsid w:val="00605299"/>
    <w:rsid w:val="00606743"/>
    <w:rsid w:val="00607027"/>
    <w:rsid w:val="00607452"/>
    <w:rsid w:val="00610332"/>
    <w:rsid w:val="00611F59"/>
    <w:rsid w:val="00612D0A"/>
    <w:rsid w:val="006133E9"/>
    <w:rsid w:val="00613D2A"/>
    <w:rsid w:val="00613DF0"/>
    <w:rsid w:val="00614227"/>
    <w:rsid w:val="00614A5E"/>
    <w:rsid w:val="00615549"/>
    <w:rsid w:val="0061691B"/>
    <w:rsid w:val="00616BF1"/>
    <w:rsid w:val="00617B7F"/>
    <w:rsid w:val="00620BFA"/>
    <w:rsid w:val="00621A21"/>
    <w:rsid w:val="00624449"/>
    <w:rsid w:val="006244C7"/>
    <w:rsid w:val="00625097"/>
    <w:rsid w:val="00625FBB"/>
    <w:rsid w:val="00627B15"/>
    <w:rsid w:val="00627F9D"/>
    <w:rsid w:val="006305DF"/>
    <w:rsid w:val="006320D4"/>
    <w:rsid w:val="00632B8A"/>
    <w:rsid w:val="006330DE"/>
    <w:rsid w:val="00640355"/>
    <w:rsid w:val="00641430"/>
    <w:rsid w:val="00642849"/>
    <w:rsid w:val="00645430"/>
    <w:rsid w:val="00645E89"/>
    <w:rsid w:val="0064769E"/>
    <w:rsid w:val="00647B03"/>
    <w:rsid w:val="006504CB"/>
    <w:rsid w:val="00650B5B"/>
    <w:rsid w:val="0065346C"/>
    <w:rsid w:val="00653C91"/>
    <w:rsid w:val="0065443F"/>
    <w:rsid w:val="0065696E"/>
    <w:rsid w:val="00656E92"/>
    <w:rsid w:val="0065756C"/>
    <w:rsid w:val="0066022A"/>
    <w:rsid w:val="00662C44"/>
    <w:rsid w:val="00663B92"/>
    <w:rsid w:val="006640DF"/>
    <w:rsid w:val="00665B2A"/>
    <w:rsid w:val="00665BF6"/>
    <w:rsid w:val="006663F7"/>
    <w:rsid w:val="006670D2"/>
    <w:rsid w:val="006674D1"/>
    <w:rsid w:val="00667E47"/>
    <w:rsid w:val="00670740"/>
    <w:rsid w:val="006714EB"/>
    <w:rsid w:val="00671C5E"/>
    <w:rsid w:val="00674D7D"/>
    <w:rsid w:val="006754FC"/>
    <w:rsid w:val="006756E9"/>
    <w:rsid w:val="00676A8F"/>
    <w:rsid w:val="00677451"/>
    <w:rsid w:val="0068042D"/>
    <w:rsid w:val="00680463"/>
    <w:rsid w:val="00680563"/>
    <w:rsid w:val="00682319"/>
    <w:rsid w:val="00682FFE"/>
    <w:rsid w:val="006839D4"/>
    <w:rsid w:val="0068673D"/>
    <w:rsid w:val="0068763C"/>
    <w:rsid w:val="00687B52"/>
    <w:rsid w:val="006904D2"/>
    <w:rsid w:val="00691431"/>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5F7C"/>
    <w:rsid w:val="006B6564"/>
    <w:rsid w:val="006B6CFF"/>
    <w:rsid w:val="006B6FB4"/>
    <w:rsid w:val="006C0ACA"/>
    <w:rsid w:val="006C1F39"/>
    <w:rsid w:val="006C267A"/>
    <w:rsid w:val="006C29A1"/>
    <w:rsid w:val="006C357F"/>
    <w:rsid w:val="006C74F4"/>
    <w:rsid w:val="006C7ACD"/>
    <w:rsid w:val="006D0B13"/>
    <w:rsid w:val="006D0E7C"/>
    <w:rsid w:val="006D1BBA"/>
    <w:rsid w:val="006D3ED6"/>
    <w:rsid w:val="006D3FBE"/>
    <w:rsid w:val="006D4142"/>
    <w:rsid w:val="006D456A"/>
    <w:rsid w:val="006D463E"/>
    <w:rsid w:val="006D493E"/>
    <w:rsid w:val="006D4D78"/>
    <w:rsid w:val="006D529B"/>
    <w:rsid w:val="006D5CB8"/>
    <w:rsid w:val="006D68DA"/>
    <w:rsid w:val="006E32E0"/>
    <w:rsid w:val="006E5523"/>
    <w:rsid w:val="006E6D3C"/>
    <w:rsid w:val="006F0579"/>
    <w:rsid w:val="006F05FB"/>
    <w:rsid w:val="006F13AF"/>
    <w:rsid w:val="006F247C"/>
    <w:rsid w:val="006F2954"/>
    <w:rsid w:val="006F2B85"/>
    <w:rsid w:val="006F3726"/>
    <w:rsid w:val="006F4076"/>
    <w:rsid w:val="006F4A17"/>
    <w:rsid w:val="006F67B9"/>
    <w:rsid w:val="006F6D65"/>
    <w:rsid w:val="006F6F5C"/>
    <w:rsid w:val="006F6F6C"/>
    <w:rsid w:val="006F753D"/>
    <w:rsid w:val="00700AA7"/>
    <w:rsid w:val="00703FDD"/>
    <w:rsid w:val="00705385"/>
    <w:rsid w:val="007054B9"/>
    <w:rsid w:val="00705C53"/>
    <w:rsid w:val="00707DC4"/>
    <w:rsid w:val="00707E00"/>
    <w:rsid w:val="0071054C"/>
    <w:rsid w:val="007112C4"/>
    <w:rsid w:val="00711ED9"/>
    <w:rsid w:val="0071282E"/>
    <w:rsid w:val="00713F8C"/>
    <w:rsid w:val="00714730"/>
    <w:rsid w:val="007152F0"/>
    <w:rsid w:val="00715F75"/>
    <w:rsid w:val="00721E86"/>
    <w:rsid w:val="007221EE"/>
    <w:rsid w:val="00722D66"/>
    <w:rsid w:val="00722FFA"/>
    <w:rsid w:val="007238FF"/>
    <w:rsid w:val="00723C41"/>
    <w:rsid w:val="00724DD9"/>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5B4"/>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E2E"/>
    <w:rsid w:val="00753F75"/>
    <w:rsid w:val="0075468E"/>
    <w:rsid w:val="00754F91"/>
    <w:rsid w:val="007553F0"/>
    <w:rsid w:val="007561D0"/>
    <w:rsid w:val="00756E22"/>
    <w:rsid w:val="007576C8"/>
    <w:rsid w:val="0075778E"/>
    <w:rsid w:val="00757D58"/>
    <w:rsid w:val="00762610"/>
    <w:rsid w:val="00762688"/>
    <w:rsid w:val="00762B56"/>
    <w:rsid w:val="00763DBB"/>
    <w:rsid w:val="0076404F"/>
    <w:rsid w:val="007654AB"/>
    <w:rsid w:val="00765E89"/>
    <w:rsid w:val="00767528"/>
    <w:rsid w:val="00770000"/>
    <w:rsid w:val="0077041D"/>
    <w:rsid w:val="00773DFE"/>
    <w:rsid w:val="00776B97"/>
    <w:rsid w:val="0078037F"/>
    <w:rsid w:val="007809A2"/>
    <w:rsid w:val="00781144"/>
    <w:rsid w:val="00781F96"/>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2D81"/>
    <w:rsid w:val="007A39CC"/>
    <w:rsid w:val="007A4011"/>
    <w:rsid w:val="007A54B6"/>
    <w:rsid w:val="007A590F"/>
    <w:rsid w:val="007A605B"/>
    <w:rsid w:val="007A6696"/>
    <w:rsid w:val="007A66BF"/>
    <w:rsid w:val="007A76CF"/>
    <w:rsid w:val="007B11F8"/>
    <w:rsid w:val="007B38E1"/>
    <w:rsid w:val="007B3CB1"/>
    <w:rsid w:val="007B3D18"/>
    <w:rsid w:val="007B5233"/>
    <w:rsid w:val="007B5803"/>
    <w:rsid w:val="007B65D7"/>
    <w:rsid w:val="007C0125"/>
    <w:rsid w:val="007C0F72"/>
    <w:rsid w:val="007C2637"/>
    <w:rsid w:val="007C3C66"/>
    <w:rsid w:val="007C522A"/>
    <w:rsid w:val="007C5967"/>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767C"/>
    <w:rsid w:val="00801B32"/>
    <w:rsid w:val="008029BC"/>
    <w:rsid w:val="00804A6C"/>
    <w:rsid w:val="00806E2E"/>
    <w:rsid w:val="008075E5"/>
    <w:rsid w:val="008110BB"/>
    <w:rsid w:val="00811773"/>
    <w:rsid w:val="00811910"/>
    <w:rsid w:val="00811BC9"/>
    <w:rsid w:val="008121CF"/>
    <w:rsid w:val="008123C2"/>
    <w:rsid w:val="00813488"/>
    <w:rsid w:val="008172B1"/>
    <w:rsid w:val="00821FD9"/>
    <w:rsid w:val="00822C4A"/>
    <w:rsid w:val="008234B3"/>
    <w:rsid w:val="008241A1"/>
    <w:rsid w:val="008251E3"/>
    <w:rsid w:val="00825350"/>
    <w:rsid w:val="00825DCD"/>
    <w:rsid w:val="0082642F"/>
    <w:rsid w:val="00826FF0"/>
    <w:rsid w:val="008308C2"/>
    <w:rsid w:val="0083261C"/>
    <w:rsid w:val="0083355F"/>
    <w:rsid w:val="00833A73"/>
    <w:rsid w:val="00833CBD"/>
    <w:rsid w:val="008348B5"/>
    <w:rsid w:val="00834B44"/>
    <w:rsid w:val="008364B6"/>
    <w:rsid w:val="008409F6"/>
    <w:rsid w:val="008422A9"/>
    <w:rsid w:val="0084429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35D4"/>
    <w:rsid w:val="00863B21"/>
    <w:rsid w:val="0086425C"/>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4177"/>
    <w:rsid w:val="00885137"/>
    <w:rsid w:val="0088533A"/>
    <w:rsid w:val="008859BC"/>
    <w:rsid w:val="00886638"/>
    <w:rsid w:val="00887D77"/>
    <w:rsid w:val="008910F6"/>
    <w:rsid w:val="008913A0"/>
    <w:rsid w:val="0089245D"/>
    <w:rsid w:val="00892C55"/>
    <w:rsid w:val="00893EA4"/>
    <w:rsid w:val="00894097"/>
    <w:rsid w:val="00895023"/>
    <w:rsid w:val="00896E12"/>
    <w:rsid w:val="008A0559"/>
    <w:rsid w:val="008A118D"/>
    <w:rsid w:val="008A1731"/>
    <w:rsid w:val="008A1F08"/>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74F"/>
    <w:rsid w:val="008B0D4F"/>
    <w:rsid w:val="008B1918"/>
    <w:rsid w:val="008B1F58"/>
    <w:rsid w:val="008B261F"/>
    <w:rsid w:val="008B2E3E"/>
    <w:rsid w:val="008B34AB"/>
    <w:rsid w:val="008B3E27"/>
    <w:rsid w:val="008B4DE0"/>
    <w:rsid w:val="008B5E39"/>
    <w:rsid w:val="008B7C0E"/>
    <w:rsid w:val="008C0438"/>
    <w:rsid w:val="008C1070"/>
    <w:rsid w:val="008C2304"/>
    <w:rsid w:val="008C2398"/>
    <w:rsid w:val="008C4576"/>
    <w:rsid w:val="008C6347"/>
    <w:rsid w:val="008C7C4B"/>
    <w:rsid w:val="008D0221"/>
    <w:rsid w:val="008D191D"/>
    <w:rsid w:val="008D3BBA"/>
    <w:rsid w:val="008D3D26"/>
    <w:rsid w:val="008D3E65"/>
    <w:rsid w:val="008D49C6"/>
    <w:rsid w:val="008D77C5"/>
    <w:rsid w:val="008E00FB"/>
    <w:rsid w:val="008E27B9"/>
    <w:rsid w:val="008E2D92"/>
    <w:rsid w:val="008E3BB7"/>
    <w:rsid w:val="008E3DD6"/>
    <w:rsid w:val="008E3EF4"/>
    <w:rsid w:val="008E4F02"/>
    <w:rsid w:val="008E5F64"/>
    <w:rsid w:val="008E661A"/>
    <w:rsid w:val="008E6ACF"/>
    <w:rsid w:val="008E7FFB"/>
    <w:rsid w:val="008F041D"/>
    <w:rsid w:val="008F296E"/>
    <w:rsid w:val="008F298E"/>
    <w:rsid w:val="008F43AA"/>
    <w:rsid w:val="008F75A5"/>
    <w:rsid w:val="009011D4"/>
    <w:rsid w:val="00901D12"/>
    <w:rsid w:val="00902414"/>
    <w:rsid w:val="009039B8"/>
    <w:rsid w:val="00904172"/>
    <w:rsid w:val="00904494"/>
    <w:rsid w:val="00904BBD"/>
    <w:rsid w:val="00905D9B"/>
    <w:rsid w:val="00906191"/>
    <w:rsid w:val="00906711"/>
    <w:rsid w:val="009071B9"/>
    <w:rsid w:val="00910473"/>
    <w:rsid w:val="009114DE"/>
    <w:rsid w:val="00912533"/>
    <w:rsid w:val="00914082"/>
    <w:rsid w:val="0091544E"/>
    <w:rsid w:val="00915861"/>
    <w:rsid w:val="00916EC9"/>
    <w:rsid w:val="009204D7"/>
    <w:rsid w:val="00920771"/>
    <w:rsid w:val="00920D0B"/>
    <w:rsid w:val="00922D53"/>
    <w:rsid w:val="00922EBD"/>
    <w:rsid w:val="00923962"/>
    <w:rsid w:val="009257EF"/>
    <w:rsid w:val="00925851"/>
    <w:rsid w:val="0092620A"/>
    <w:rsid w:val="0092651D"/>
    <w:rsid w:val="009300B1"/>
    <w:rsid w:val="0093444C"/>
    <w:rsid w:val="0093719F"/>
    <w:rsid w:val="0094119C"/>
    <w:rsid w:val="00943EBE"/>
    <w:rsid w:val="009442BB"/>
    <w:rsid w:val="009453C1"/>
    <w:rsid w:val="00945913"/>
    <w:rsid w:val="0094593F"/>
    <w:rsid w:val="00947AE3"/>
    <w:rsid w:val="0095133D"/>
    <w:rsid w:val="00951BAD"/>
    <w:rsid w:val="009532C2"/>
    <w:rsid w:val="0095397C"/>
    <w:rsid w:val="009544EF"/>
    <w:rsid w:val="00954772"/>
    <w:rsid w:val="00954C64"/>
    <w:rsid w:val="00955DF5"/>
    <w:rsid w:val="0095670F"/>
    <w:rsid w:val="00957657"/>
    <w:rsid w:val="00960C56"/>
    <w:rsid w:val="009618C8"/>
    <w:rsid w:val="00961FED"/>
    <w:rsid w:val="009656B2"/>
    <w:rsid w:val="00965DC0"/>
    <w:rsid w:val="00966B39"/>
    <w:rsid w:val="00967C1C"/>
    <w:rsid w:val="00967EF0"/>
    <w:rsid w:val="00970A51"/>
    <w:rsid w:val="00971278"/>
    <w:rsid w:val="009729A8"/>
    <w:rsid w:val="009735E7"/>
    <w:rsid w:val="00973A8E"/>
    <w:rsid w:val="00974112"/>
    <w:rsid w:val="0097454B"/>
    <w:rsid w:val="009763BD"/>
    <w:rsid w:val="009774DC"/>
    <w:rsid w:val="00982F38"/>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27"/>
    <w:rsid w:val="00997C5F"/>
    <w:rsid w:val="009A0140"/>
    <w:rsid w:val="009A05E7"/>
    <w:rsid w:val="009A09A6"/>
    <w:rsid w:val="009A147C"/>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57FA"/>
    <w:rsid w:val="009B5C77"/>
    <w:rsid w:val="009C1A1A"/>
    <w:rsid w:val="009C220F"/>
    <w:rsid w:val="009C3223"/>
    <w:rsid w:val="009C364A"/>
    <w:rsid w:val="009C405D"/>
    <w:rsid w:val="009C4C5F"/>
    <w:rsid w:val="009C53F3"/>
    <w:rsid w:val="009C7725"/>
    <w:rsid w:val="009D368C"/>
    <w:rsid w:val="009D3E01"/>
    <w:rsid w:val="009D4125"/>
    <w:rsid w:val="009D5DCE"/>
    <w:rsid w:val="009D6E1A"/>
    <w:rsid w:val="009D75B3"/>
    <w:rsid w:val="009E13DC"/>
    <w:rsid w:val="009E1548"/>
    <w:rsid w:val="009E2B48"/>
    <w:rsid w:val="009E2C94"/>
    <w:rsid w:val="009E40DE"/>
    <w:rsid w:val="009E5418"/>
    <w:rsid w:val="009E67B2"/>
    <w:rsid w:val="009E6E6D"/>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8D6"/>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330E6"/>
    <w:rsid w:val="00A33AE9"/>
    <w:rsid w:val="00A35381"/>
    <w:rsid w:val="00A35BAB"/>
    <w:rsid w:val="00A37184"/>
    <w:rsid w:val="00A37B6C"/>
    <w:rsid w:val="00A404ED"/>
    <w:rsid w:val="00A417A4"/>
    <w:rsid w:val="00A422DD"/>
    <w:rsid w:val="00A42FC3"/>
    <w:rsid w:val="00A43AA1"/>
    <w:rsid w:val="00A45853"/>
    <w:rsid w:val="00A4709F"/>
    <w:rsid w:val="00A50539"/>
    <w:rsid w:val="00A51E45"/>
    <w:rsid w:val="00A525E4"/>
    <w:rsid w:val="00A533F1"/>
    <w:rsid w:val="00A53A17"/>
    <w:rsid w:val="00A544B6"/>
    <w:rsid w:val="00A545DA"/>
    <w:rsid w:val="00A54E8A"/>
    <w:rsid w:val="00A57F38"/>
    <w:rsid w:val="00A60222"/>
    <w:rsid w:val="00A605FD"/>
    <w:rsid w:val="00A60CE7"/>
    <w:rsid w:val="00A616D6"/>
    <w:rsid w:val="00A63109"/>
    <w:rsid w:val="00A63873"/>
    <w:rsid w:val="00A64AF1"/>
    <w:rsid w:val="00A64C83"/>
    <w:rsid w:val="00A65647"/>
    <w:rsid w:val="00A65CCD"/>
    <w:rsid w:val="00A66D9F"/>
    <w:rsid w:val="00A70572"/>
    <w:rsid w:val="00A71A1C"/>
    <w:rsid w:val="00A72695"/>
    <w:rsid w:val="00A72EA7"/>
    <w:rsid w:val="00A74FD4"/>
    <w:rsid w:val="00A753C8"/>
    <w:rsid w:val="00A76043"/>
    <w:rsid w:val="00A800E5"/>
    <w:rsid w:val="00A80408"/>
    <w:rsid w:val="00A81666"/>
    <w:rsid w:val="00A81F70"/>
    <w:rsid w:val="00A83218"/>
    <w:rsid w:val="00A83D56"/>
    <w:rsid w:val="00A83EB5"/>
    <w:rsid w:val="00A84302"/>
    <w:rsid w:val="00A84A31"/>
    <w:rsid w:val="00A85198"/>
    <w:rsid w:val="00A87F24"/>
    <w:rsid w:val="00A934D8"/>
    <w:rsid w:val="00A93879"/>
    <w:rsid w:val="00A948D1"/>
    <w:rsid w:val="00A96BD7"/>
    <w:rsid w:val="00A97D10"/>
    <w:rsid w:val="00AA00FD"/>
    <w:rsid w:val="00AA0F64"/>
    <w:rsid w:val="00AA3308"/>
    <w:rsid w:val="00AA337E"/>
    <w:rsid w:val="00AA3FE6"/>
    <w:rsid w:val="00AA4236"/>
    <w:rsid w:val="00AA5FEA"/>
    <w:rsid w:val="00AA6982"/>
    <w:rsid w:val="00AA69BB"/>
    <w:rsid w:val="00AA6D2C"/>
    <w:rsid w:val="00AA7363"/>
    <w:rsid w:val="00AB1403"/>
    <w:rsid w:val="00AB173C"/>
    <w:rsid w:val="00AB177C"/>
    <w:rsid w:val="00AB187C"/>
    <w:rsid w:val="00AB1E2A"/>
    <w:rsid w:val="00AB2C7C"/>
    <w:rsid w:val="00AB3A39"/>
    <w:rsid w:val="00AB4B8C"/>
    <w:rsid w:val="00AB5960"/>
    <w:rsid w:val="00AB685A"/>
    <w:rsid w:val="00AB7565"/>
    <w:rsid w:val="00AB788F"/>
    <w:rsid w:val="00AB7C0F"/>
    <w:rsid w:val="00AC420E"/>
    <w:rsid w:val="00AC4896"/>
    <w:rsid w:val="00AC7C65"/>
    <w:rsid w:val="00AD0496"/>
    <w:rsid w:val="00AD074D"/>
    <w:rsid w:val="00AD085C"/>
    <w:rsid w:val="00AD2556"/>
    <w:rsid w:val="00AD357F"/>
    <w:rsid w:val="00AD494D"/>
    <w:rsid w:val="00AD4A7D"/>
    <w:rsid w:val="00AD4E85"/>
    <w:rsid w:val="00AD4EA8"/>
    <w:rsid w:val="00AD50AE"/>
    <w:rsid w:val="00AD7658"/>
    <w:rsid w:val="00AE0630"/>
    <w:rsid w:val="00AE0A0D"/>
    <w:rsid w:val="00AE1895"/>
    <w:rsid w:val="00AE1E1A"/>
    <w:rsid w:val="00AE220F"/>
    <w:rsid w:val="00AE4943"/>
    <w:rsid w:val="00AE4B47"/>
    <w:rsid w:val="00AE52E6"/>
    <w:rsid w:val="00AE54D8"/>
    <w:rsid w:val="00AE7296"/>
    <w:rsid w:val="00AF128A"/>
    <w:rsid w:val="00AF1B43"/>
    <w:rsid w:val="00AF1D7F"/>
    <w:rsid w:val="00AF2D7D"/>
    <w:rsid w:val="00AF30AB"/>
    <w:rsid w:val="00AF6AA1"/>
    <w:rsid w:val="00B0079A"/>
    <w:rsid w:val="00B02AE0"/>
    <w:rsid w:val="00B02B50"/>
    <w:rsid w:val="00B043AE"/>
    <w:rsid w:val="00B04771"/>
    <w:rsid w:val="00B04B53"/>
    <w:rsid w:val="00B066B0"/>
    <w:rsid w:val="00B11352"/>
    <w:rsid w:val="00B12C08"/>
    <w:rsid w:val="00B140A4"/>
    <w:rsid w:val="00B145EC"/>
    <w:rsid w:val="00B161A5"/>
    <w:rsid w:val="00B1635F"/>
    <w:rsid w:val="00B175FD"/>
    <w:rsid w:val="00B2042E"/>
    <w:rsid w:val="00B21CD2"/>
    <w:rsid w:val="00B2334E"/>
    <w:rsid w:val="00B234F8"/>
    <w:rsid w:val="00B23759"/>
    <w:rsid w:val="00B254C3"/>
    <w:rsid w:val="00B27153"/>
    <w:rsid w:val="00B30CB9"/>
    <w:rsid w:val="00B319CD"/>
    <w:rsid w:val="00B324C5"/>
    <w:rsid w:val="00B32540"/>
    <w:rsid w:val="00B35AAA"/>
    <w:rsid w:val="00B36B9D"/>
    <w:rsid w:val="00B377E2"/>
    <w:rsid w:val="00B37DA9"/>
    <w:rsid w:val="00B41DDA"/>
    <w:rsid w:val="00B423ED"/>
    <w:rsid w:val="00B424BE"/>
    <w:rsid w:val="00B43397"/>
    <w:rsid w:val="00B43716"/>
    <w:rsid w:val="00B44973"/>
    <w:rsid w:val="00B45E76"/>
    <w:rsid w:val="00B46164"/>
    <w:rsid w:val="00B46F1A"/>
    <w:rsid w:val="00B470C6"/>
    <w:rsid w:val="00B50841"/>
    <w:rsid w:val="00B50B02"/>
    <w:rsid w:val="00B50DAD"/>
    <w:rsid w:val="00B5123A"/>
    <w:rsid w:val="00B514A9"/>
    <w:rsid w:val="00B51E95"/>
    <w:rsid w:val="00B52769"/>
    <w:rsid w:val="00B53CF2"/>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0AB"/>
    <w:rsid w:val="00B667B2"/>
    <w:rsid w:val="00B6706C"/>
    <w:rsid w:val="00B675B8"/>
    <w:rsid w:val="00B725E5"/>
    <w:rsid w:val="00B72C65"/>
    <w:rsid w:val="00B77614"/>
    <w:rsid w:val="00B777DA"/>
    <w:rsid w:val="00B803CD"/>
    <w:rsid w:val="00B8068A"/>
    <w:rsid w:val="00B811B1"/>
    <w:rsid w:val="00B823F0"/>
    <w:rsid w:val="00B82683"/>
    <w:rsid w:val="00B830A3"/>
    <w:rsid w:val="00B83F9C"/>
    <w:rsid w:val="00B846B8"/>
    <w:rsid w:val="00B84AAD"/>
    <w:rsid w:val="00B85854"/>
    <w:rsid w:val="00B859DB"/>
    <w:rsid w:val="00B86BF0"/>
    <w:rsid w:val="00B8745A"/>
    <w:rsid w:val="00B920BA"/>
    <w:rsid w:val="00B924E7"/>
    <w:rsid w:val="00B92868"/>
    <w:rsid w:val="00B937F5"/>
    <w:rsid w:val="00B9484F"/>
    <w:rsid w:val="00B9533A"/>
    <w:rsid w:val="00B95381"/>
    <w:rsid w:val="00B959D1"/>
    <w:rsid w:val="00B95C3A"/>
    <w:rsid w:val="00B9792E"/>
    <w:rsid w:val="00BA2B2F"/>
    <w:rsid w:val="00BA4806"/>
    <w:rsid w:val="00BA4F52"/>
    <w:rsid w:val="00BA687D"/>
    <w:rsid w:val="00BA6B2D"/>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D163F"/>
    <w:rsid w:val="00BD1727"/>
    <w:rsid w:val="00BD19E3"/>
    <w:rsid w:val="00BD4BAD"/>
    <w:rsid w:val="00BD4EE0"/>
    <w:rsid w:val="00BD72E9"/>
    <w:rsid w:val="00BD768D"/>
    <w:rsid w:val="00BD7F9A"/>
    <w:rsid w:val="00BE0B15"/>
    <w:rsid w:val="00BE293B"/>
    <w:rsid w:val="00BE2EB2"/>
    <w:rsid w:val="00BE3E4C"/>
    <w:rsid w:val="00BE5393"/>
    <w:rsid w:val="00BE57ED"/>
    <w:rsid w:val="00BE7AD9"/>
    <w:rsid w:val="00BF01BD"/>
    <w:rsid w:val="00BF0498"/>
    <w:rsid w:val="00BF04FF"/>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0EB6"/>
    <w:rsid w:val="00C1128B"/>
    <w:rsid w:val="00C114EB"/>
    <w:rsid w:val="00C11B4F"/>
    <w:rsid w:val="00C13654"/>
    <w:rsid w:val="00C13895"/>
    <w:rsid w:val="00C13A3F"/>
    <w:rsid w:val="00C13B20"/>
    <w:rsid w:val="00C14740"/>
    <w:rsid w:val="00C14A68"/>
    <w:rsid w:val="00C15484"/>
    <w:rsid w:val="00C1563B"/>
    <w:rsid w:val="00C159AF"/>
    <w:rsid w:val="00C1640B"/>
    <w:rsid w:val="00C16CDC"/>
    <w:rsid w:val="00C206A5"/>
    <w:rsid w:val="00C22E6D"/>
    <w:rsid w:val="00C27696"/>
    <w:rsid w:val="00C27A66"/>
    <w:rsid w:val="00C27B03"/>
    <w:rsid w:val="00C3033E"/>
    <w:rsid w:val="00C32A4E"/>
    <w:rsid w:val="00C34AA9"/>
    <w:rsid w:val="00C3598F"/>
    <w:rsid w:val="00C36612"/>
    <w:rsid w:val="00C36ED5"/>
    <w:rsid w:val="00C3721E"/>
    <w:rsid w:val="00C3725F"/>
    <w:rsid w:val="00C377E9"/>
    <w:rsid w:val="00C37EB4"/>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396F"/>
    <w:rsid w:val="00C54796"/>
    <w:rsid w:val="00C54DD8"/>
    <w:rsid w:val="00C559CA"/>
    <w:rsid w:val="00C560B6"/>
    <w:rsid w:val="00C5731E"/>
    <w:rsid w:val="00C613C8"/>
    <w:rsid w:val="00C63AE2"/>
    <w:rsid w:val="00C64A7D"/>
    <w:rsid w:val="00C64AE7"/>
    <w:rsid w:val="00C66072"/>
    <w:rsid w:val="00C662C2"/>
    <w:rsid w:val="00C664A3"/>
    <w:rsid w:val="00C7002C"/>
    <w:rsid w:val="00C700EA"/>
    <w:rsid w:val="00C703B2"/>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252"/>
    <w:rsid w:val="00C96FD1"/>
    <w:rsid w:val="00C9748F"/>
    <w:rsid w:val="00CA0656"/>
    <w:rsid w:val="00CA1477"/>
    <w:rsid w:val="00CA1AEE"/>
    <w:rsid w:val="00CA2390"/>
    <w:rsid w:val="00CA364D"/>
    <w:rsid w:val="00CA554F"/>
    <w:rsid w:val="00CA5DF5"/>
    <w:rsid w:val="00CA5F3B"/>
    <w:rsid w:val="00CB0C1B"/>
    <w:rsid w:val="00CB144D"/>
    <w:rsid w:val="00CB2113"/>
    <w:rsid w:val="00CB2550"/>
    <w:rsid w:val="00CB2A72"/>
    <w:rsid w:val="00CB2D63"/>
    <w:rsid w:val="00CC04AA"/>
    <w:rsid w:val="00CC13E1"/>
    <w:rsid w:val="00CC22CA"/>
    <w:rsid w:val="00CC260F"/>
    <w:rsid w:val="00CC40C6"/>
    <w:rsid w:val="00CC439B"/>
    <w:rsid w:val="00CC6874"/>
    <w:rsid w:val="00CC6FA0"/>
    <w:rsid w:val="00CC7252"/>
    <w:rsid w:val="00CD0F9F"/>
    <w:rsid w:val="00CD3B85"/>
    <w:rsid w:val="00CD4F2E"/>
    <w:rsid w:val="00CE0296"/>
    <w:rsid w:val="00CE0D7E"/>
    <w:rsid w:val="00CE2AA2"/>
    <w:rsid w:val="00CE37CB"/>
    <w:rsid w:val="00CE3AF7"/>
    <w:rsid w:val="00CE4221"/>
    <w:rsid w:val="00CE61F4"/>
    <w:rsid w:val="00CE7332"/>
    <w:rsid w:val="00CF0309"/>
    <w:rsid w:val="00CF08BF"/>
    <w:rsid w:val="00CF23D1"/>
    <w:rsid w:val="00CF3F71"/>
    <w:rsid w:val="00CF5316"/>
    <w:rsid w:val="00CF5A24"/>
    <w:rsid w:val="00CF65B0"/>
    <w:rsid w:val="00D00056"/>
    <w:rsid w:val="00D006FB"/>
    <w:rsid w:val="00D008F5"/>
    <w:rsid w:val="00D025DF"/>
    <w:rsid w:val="00D02C10"/>
    <w:rsid w:val="00D03881"/>
    <w:rsid w:val="00D04F78"/>
    <w:rsid w:val="00D05706"/>
    <w:rsid w:val="00D06553"/>
    <w:rsid w:val="00D07B3D"/>
    <w:rsid w:val="00D108E4"/>
    <w:rsid w:val="00D10930"/>
    <w:rsid w:val="00D10B95"/>
    <w:rsid w:val="00D122DD"/>
    <w:rsid w:val="00D12BC4"/>
    <w:rsid w:val="00D177FF"/>
    <w:rsid w:val="00D206EB"/>
    <w:rsid w:val="00D216E4"/>
    <w:rsid w:val="00D21AF7"/>
    <w:rsid w:val="00D22DA5"/>
    <w:rsid w:val="00D24F06"/>
    <w:rsid w:val="00D25972"/>
    <w:rsid w:val="00D26563"/>
    <w:rsid w:val="00D26762"/>
    <w:rsid w:val="00D26A44"/>
    <w:rsid w:val="00D30C4C"/>
    <w:rsid w:val="00D3172E"/>
    <w:rsid w:val="00D31772"/>
    <w:rsid w:val="00D33845"/>
    <w:rsid w:val="00D3642C"/>
    <w:rsid w:val="00D377F2"/>
    <w:rsid w:val="00D41888"/>
    <w:rsid w:val="00D41E05"/>
    <w:rsid w:val="00D42536"/>
    <w:rsid w:val="00D42874"/>
    <w:rsid w:val="00D43889"/>
    <w:rsid w:val="00D4529D"/>
    <w:rsid w:val="00D45861"/>
    <w:rsid w:val="00D45BDF"/>
    <w:rsid w:val="00D477CD"/>
    <w:rsid w:val="00D50A5F"/>
    <w:rsid w:val="00D51500"/>
    <w:rsid w:val="00D528F6"/>
    <w:rsid w:val="00D602C9"/>
    <w:rsid w:val="00D60505"/>
    <w:rsid w:val="00D60C49"/>
    <w:rsid w:val="00D60C86"/>
    <w:rsid w:val="00D620FC"/>
    <w:rsid w:val="00D626C8"/>
    <w:rsid w:val="00D62BCF"/>
    <w:rsid w:val="00D6313E"/>
    <w:rsid w:val="00D63182"/>
    <w:rsid w:val="00D63188"/>
    <w:rsid w:val="00D63AF8"/>
    <w:rsid w:val="00D64243"/>
    <w:rsid w:val="00D672E7"/>
    <w:rsid w:val="00D67670"/>
    <w:rsid w:val="00D67FDA"/>
    <w:rsid w:val="00D7042A"/>
    <w:rsid w:val="00D70822"/>
    <w:rsid w:val="00D71132"/>
    <w:rsid w:val="00D711A2"/>
    <w:rsid w:val="00D713C8"/>
    <w:rsid w:val="00D71B75"/>
    <w:rsid w:val="00D71BEF"/>
    <w:rsid w:val="00D72ABA"/>
    <w:rsid w:val="00D73767"/>
    <w:rsid w:val="00D7505A"/>
    <w:rsid w:val="00D80EF3"/>
    <w:rsid w:val="00D81BD9"/>
    <w:rsid w:val="00D83562"/>
    <w:rsid w:val="00D83984"/>
    <w:rsid w:val="00D8766D"/>
    <w:rsid w:val="00D87D3F"/>
    <w:rsid w:val="00D87E85"/>
    <w:rsid w:val="00D902CA"/>
    <w:rsid w:val="00D91053"/>
    <w:rsid w:val="00D93822"/>
    <w:rsid w:val="00D957C8"/>
    <w:rsid w:val="00D960A1"/>
    <w:rsid w:val="00D96D38"/>
    <w:rsid w:val="00D9733D"/>
    <w:rsid w:val="00DA1921"/>
    <w:rsid w:val="00DA19C1"/>
    <w:rsid w:val="00DA2CCE"/>
    <w:rsid w:val="00DA3551"/>
    <w:rsid w:val="00DA4D86"/>
    <w:rsid w:val="00DA7E40"/>
    <w:rsid w:val="00DB024A"/>
    <w:rsid w:val="00DB0BD0"/>
    <w:rsid w:val="00DB1366"/>
    <w:rsid w:val="00DB3F80"/>
    <w:rsid w:val="00DB410A"/>
    <w:rsid w:val="00DB4A3F"/>
    <w:rsid w:val="00DB6525"/>
    <w:rsid w:val="00DB67BC"/>
    <w:rsid w:val="00DC0433"/>
    <w:rsid w:val="00DC092B"/>
    <w:rsid w:val="00DC13CA"/>
    <w:rsid w:val="00DC1463"/>
    <w:rsid w:val="00DC150B"/>
    <w:rsid w:val="00DC3987"/>
    <w:rsid w:val="00DC3FD5"/>
    <w:rsid w:val="00DC49E2"/>
    <w:rsid w:val="00DC49FB"/>
    <w:rsid w:val="00DC57F9"/>
    <w:rsid w:val="00DC5861"/>
    <w:rsid w:val="00DC7F66"/>
    <w:rsid w:val="00DD0C19"/>
    <w:rsid w:val="00DD2959"/>
    <w:rsid w:val="00DD565E"/>
    <w:rsid w:val="00DD6972"/>
    <w:rsid w:val="00DD7F63"/>
    <w:rsid w:val="00DE069E"/>
    <w:rsid w:val="00DE0B1A"/>
    <w:rsid w:val="00DE1A22"/>
    <w:rsid w:val="00DE25C7"/>
    <w:rsid w:val="00DE2F1E"/>
    <w:rsid w:val="00DE37FC"/>
    <w:rsid w:val="00DE4481"/>
    <w:rsid w:val="00DE4E02"/>
    <w:rsid w:val="00DE4FC9"/>
    <w:rsid w:val="00DE690C"/>
    <w:rsid w:val="00DE7253"/>
    <w:rsid w:val="00DE748D"/>
    <w:rsid w:val="00DE74A2"/>
    <w:rsid w:val="00DE7767"/>
    <w:rsid w:val="00DF0A55"/>
    <w:rsid w:val="00DF1296"/>
    <w:rsid w:val="00DF152C"/>
    <w:rsid w:val="00DF2CF8"/>
    <w:rsid w:val="00DF2DE1"/>
    <w:rsid w:val="00DF3012"/>
    <w:rsid w:val="00DF50AD"/>
    <w:rsid w:val="00DF5E3F"/>
    <w:rsid w:val="00DF66DC"/>
    <w:rsid w:val="00DF6735"/>
    <w:rsid w:val="00DF6763"/>
    <w:rsid w:val="00DF7621"/>
    <w:rsid w:val="00DF7622"/>
    <w:rsid w:val="00DF7914"/>
    <w:rsid w:val="00DF7D7F"/>
    <w:rsid w:val="00E009CC"/>
    <w:rsid w:val="00E02B61"/>
    <w:rsid w:val="00E02BD7"/>
    <w:rsid w:val="00E03070"/>
    <w:rsid w:val="00E053CA"/>
    <w:rsid w:val="00E10593"/>
    <w:rsid w:val="00E11059"/>
    <w:rsid w:val="00E125CF"/>
    <w:rsid w:val="00E12C24"/>
    <w:rsid w:val="00E14B95"/>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518"/>
    <w:rsid w:val="00E3386A"/>
    <w:rsid w:val="00E34E1B"/>
    <w:rsid w:val="00E35CC9"/>
    <w:rsid w:val="00E36126"/>
    <w:rsid w:val="00E407DF"/>
    <w:rsid w:val="00E40896"/>
    <w:rsid w:val="00E40D63"/>
    <w:rsid w:val="00E41239"/>
    <w:rsid w:val="00E41F58"/>
    <w:rsid w:val="00E437D3"/>
    <w:rsid w:val="00E459BA"/>
    <w:rsid w:val="00E45ED3"/>
    <w:rsid w:val="00E47619"/>
    <w:rsid w:val="00E47BA2"/>
    <w:rsid w:val="00E47D1B"/>
    <w:rsid w:val="00E5010C"/>
    <w:rsid w:val="00E53DEB"/>
    <w:rsid w:val="00E54302"/>
    <w:rsid w:val="00E54E10"/>
    <w:rsid w:val="00E5553F"/>
    <w:rsid w:val="00E55BB8"/>
    <w:rsid w:val="00E56DDA"/>
    <w:rsid w:val="00E56DEC"/>
    <w:rsid w:val="00E578D5"/>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351A"/>
    <w:rsid w:val="00E7399C"/>
    <w:rsid w:val="00E74548"/>
    <w:rsid w:val="00E75393"/>
    <w:rsid w:val="00E765BC"/>
    <w:rsid w:val="00E76A75"/>
    <w:rsid w:val="00E773E8"/>
    <w:rsid w:val="00E775AB"/>
    <w:rsid w:val="00E77967"/>
    <w:rsid w:val="00E77D2E"/>
    <w:rsid w:val="00E80783"/>
    <w:rsid w:val="00E82660"/>
    <w:rsid w:val="00E82F23"/>
    <w:rsid w:val="00E83C71"/>
    <w:rsid w:val="00E8404F"/>
    <w:rsid w:val="00E844C0"/>
    <w:rsid w:val="00E8518B"/>
    <w:rsid w:val="00E8731F"/>
    <w:rsid w:val="00E9007C"/>
    <w:rsid w:val="00E902FF"/>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35B1"/>
    <w:rsid w:val="00EB45EC"/>
    <w:rsid w:val="00EB47BF"/>
    <w:rsid w:val="00EB4A1D"/>
    <w:rsid w:val="00EB5C76"/>
    <w:rsid w:val="00EB640B"/>
    <w:rsid w:val="00EB771E"/>
    <w:rsid w:val="00EB7967"/>
    <w:rsid w:val="00EB7D0C"/>
    <w:rsid w:val="00EB7F5F"/>
    <w:rsid w:val="00EC0593"/>
    <w:rsid w:val="00EC0650"/>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3316"/>
    <w:rsid w:val="00EE3378"/>
    <w:rsid w:val="00EE4C2A"/>
    <w:rsid w:val="00EE5556"/>
    <w:rsid w:val="00EE5636"/>
    <w:rsid w:val="00EE690E"/>
    <w:rsid w:val="00EF07DE"/>
    <w:rsid w:val="00EF0C86"/>
    <w:rsid w:val="00EF18CB"/>
    <w:rsid w:val="00EF1A4A"/>
    <w:rsid w:val="00EF24DE"/>
    <w:rsid w:val="00EF2E96"/>
    <w:rsid w:val="00EF4D70"/>
    <w:rsid w:val="00EF5025"/>
    <w:rsid w:val="00EF5C01"/>
    <w:rsid w:val="00EF7B40"/>
    <w:rsid w:val="00EF7E19"/>
    <w:rsid w:val="00F00714"/>
    <w:rsid w:val="00F01811"/>
    <w:rsid w:val="00F01946"/>
    <w:rsid w:val="00F03AF5"/>
    <w:rsid w:val="00F04F16"/>
    <w:rsid w:val="00F06809"/>
    <w:rsid w:val="00F06EA0"/>
    <w:rsid w:val="00F128C9"/>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6A1"/>
    <w:rsid w:val="00F40BCD"/>
    <w:rsid w:val="00F40DBD"/>
    <w:rsid w:val="00F40E71"/>
    <w:rsid w:val="00F41090"/>
    <w:rsid w:val="00F4182E"/>
    <w:rsid w:val="00F41862"/>
    <w:rsid w:val="00F41E11"/>
    <w:rsid w:val="00F42A11"/>
    <w:rsid w:val="00F4428E"/>
    <w:rsid w:val="00F44887"/>
    <w:rsid w:val="00F5014A"/>
    <w:rsid w:val="00F5046A"/>
    <w:rsid w:val="00F50EF4"/>
    <w:rsid w:val="00F5155B"/>
    <w:rsid w:val="00F51709"/>
    <w:rsid w:val="00F52038"/>
    <w:rsid w:val="00F524D9"/>
    <w:rsid w:val="00F527C1"/>
    <w:rsid w:val="00F52D80"/>
    <w:rsid w:val="00F53BE6"/>
    <w:rsid w:val="00F542EF"/>
    <w:rsid w:val="00F545B0"/>
    <w:rsid w:val="00F54831"/>
    <w:rsid w:val="00F54FFA"/>
    <w:rsid w:val="00F55215"/>
    <w:rsid w:val="00F55BE5"/>
    <w:rsid w:val="00F55D12"/>
    <w:rsid w:val="00F55ECD"/>
    <w:rsid w:val="00F564DC"/>
    <w:rsid w:val="00F566F8"/>
    <w:rsid w:val="00F57532"/>
    <w:rsid w:val="00F578C4"/>
    <w:rsid w:val="00F57F42"/>
    <w:rsid w:val="00F601FD"/>
    <w:rsid w:val="00F6051B"/>
    <w:rsid w:val="00F61A9D"/>
    <w:rsid w:val="00F61B78"/>
    <w:rsid w:val="00F62678"/>
    <w:rsid w:val="00F627D1"/>
    <w:rsid w:val="00F62912"/>
    <w:rsid w:val="00F62F8A"/>
    <w:rsid w:val="00F63508"/>
    <w:rsid w:val="00F6698D"/>
    <w:rsid w:val="00F7148E"/>
    <w:rsid w:val="00F71C18"/>
    <w:rsid w:val="00F7216E"/>
    <w:rsid w:val="00F72E0D"/>
    <w:rsid w:val="00F73C7E"/>
    <w:rsid w:val="00F73E77"/>
    <w:rsid w:val="00F741A0"/>
    <w:rsid w:val="00F744F0"/>
    <w:rsid w:val="00F74F53"/>
    <w:rsid w:val="00F75E42"/>
    <w:rsid w:val="00F80C98"/>
    <w:rsid w:val="00F81055"/>
    <w:rsid w:val="00F8129F"/>
    <w:rsid w:val="00F8214D"/>
    <w:rsid w:val="00F839E7"/>
    <w:rsid w:val="00F84D09"/>
    <w:rsid w:val="00F866E3"/>
    <w:rsid w:val="00F87312"/>
    <w:rsid w:val="00F879AC"/>
    <w:rsid w:val="00F91A26"/>
    <w:rsid w:val="00F936E8"/>
    <w:rsid w:val="00F94A3D"/>
    <w:rsid w:val="00F94C8A"/>
    <w:rsid w:val="00F95ED4"/>
    <w:rsid w:val="00F966B2"/>
    <w:rsid w:val="00F96DCB"/>
    <w:rsid w:val="00F9794C"/>
    <w:rsid w:val="00FA05F7"/>
    <w:rsid w:val="00FA0C18"/>
    <w:rsid w:val="00FA0EA6"/>
    <w:rsid w:val="00FA1BF4"/>
    <w:rsid w:val="00FA1E6E"/>
    <w:rsid w:val="00FA25B6"/>
    <w:rsid w:val="00FA5B5C"/>
    <w:rsid w:val="00FA5EDC"/>
    <w:rsid w:val="00FB0795"/>
    <w:rsid w:val="00FB0F14"/>
    <w:rsid w:val="00FB1216"/>
    <w:rsid w:val="00FB52B0"/>
    <w:rsid w:val="00FB5FAF"/>
    <w:rsid w:val="00FB733A"/>
    <w:rsid w:val="00FB74F9"/>
    <w:rsid w:val="00FC096D"/>
    <w:rsid w:val="00FC0AF8"/>
    <w:rsid w:val="00FC0E0E"/>
    <w:rsid w:val="00FC1814"/>
    <w:rsid w:val="00FC30CE"/>
    <w:rsid w:val="00FC4436"/>
    <w:rsid w:val="00FC4AB9"/>
    <w:rsid w:val="00FC4E79"/>
    <w:rsid w:val="00FC523A"/>
    <w:rsid w:val="00FC5287"/>
    <w:rsid w:val="00FC56DE"/>
    <w:rsid w:val="00FC5D98"/>
    <w:rsid w:val="00FD1FB9"/>
    <w:rsid w:val="00FD2649"/>
    <w:rsid w:val="00FD3872"/>
    <w:rsid w:val="00FD4C4F"/>
    <w:rsid w:val="00FD5497"/>
    <w:rsid w:val="00FD5A28"/>
    <w:rsid w:val="00FD5C77"/>
    <w:rsid w:val="00FD641C"/>
    <w:rsid w:val="00FD64C4"/>
    <w:rsid w:val="00FE0067"/>
    <w:rsid w:val="00FE0310"/>
    <w:rsid w:val="00FE06D7"/>
    <w:rsid w:val="00FE0A33"/>
    <w:rsid w:val="00FE1145"/>
    <w:rsid w:val="00FE15E2"/>
    <w:rsid w:val="00FE1601"/>
    <w:rsid w:val="00FE31E4"/>
    <w:rsid w:val="00FE37C8"/>
    <w:rsid w:val="00FE3863"/>
    <w:rsid w:val="00FE4DAB"/>
    <w:rsid w:val="00FE614D"/>
    <w:rsid w:val="00FF0AF7"/>
    <w:rsid w:val="00FF26FB"/>
    <w:rsid w:val="00FF3225"/>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link w:val="Heading1Char"/>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9E2C94"/>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D7042A"/>
    <w:pPr>
      <w:numPr>
        <w:ilvl w:val="3"/>
        <w:numId w:val="14"/>
      </w:numPr>
      <w:ind w:left="648"/>
      <w:outlineLvl w:val="3"/>
    </w:pPr>
    <w:rPr>
      <w:sz w:val="24"/>
      <w:szCs w:val="28"/>
    </w:rPr>
  </w:style>
  <w:style w:type="paragraph" w:styleId="Heading5">
    <w:name w:val="heading 5"/>
    <w:basedOn w:val="Heading4"/>
    <w:next w:val="BodyText"/>
    <w:autoRedefine/>
    <w:qFormat/>
    <w:rsid w:val="004E2FCF"/>
    <w:pPr>
      <w:numPr>
        <w:ilvl w:val="4"/>
        <w:numId w:val="16"/>
      </w:numPr>
      <w:tabs>
        <w:tab w:val="clear" w:pos="1080"/>
        <w:tab w:val="left" w:pos="1620"/>
      </w:tabs>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9E2C94"/>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D7042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D43889"/>
    <w:rPr>
      <w:rFonts w:ascii="Arial" w:hAnsi="Arial" w:cs="Arial"/>
      <w:b/>
      <w:bCs/>
      <w:sz w:val="22"/>
    </w:rPr>
  </w:style>
  <w:style w:type="paragraph" w:customStyle="1" w:styleId="AppendixHeading">
    <w:name w:val="Appendix Heading"/>
    <w:basedOn w:val="Heading1"/>
    <w:link w:val="AppendixHeadingChar"/>
    <w:qFormat/>
    <w:rsid w:val="003E1C66"/>
    <w:pPr>
      <w:numPr>
        <w:numId w:val="0"/>
      </w:numPr>
      <w:tabs>
        <w:tab w:val="clear" w:pos="720"/>
      </w:tabs>
      <w:autoSpaceDE/>
      <w:autoSpaceDN/>
      <w:adjustRightInd/>
      <w:spacing w:before="240"/>
    </w:pPr>
  </w:style>
  <w:style w:type="character" w:customStyle="1" w:styleId="Heading1Char">
    <w:name w:val="Heading 1 Char"/>
    <w:basedOn w:val="DefaultParagraphFont"/>
    <w:link w:val="Heading1"/>
    <w:rsid w:val="00B2042E"/>
    <w:rPr>
      <w:rFonts w:ascii="Arial" w:hAnsi="Arial" w:cs="Arial"/>
      <w:b/>
      <w:bCs/>
      <w:kern w:val="32"/>
      <w:sz w:val="36"/>
      <w:szCs w:val="32"/>
    </w:rPr>
  </w:style>
  <w:style w:type="character" w:customStyle="1" w:styleId="AppendixHeadingChar">
    <w:name w:val="Appendix Heading Char"/>
    <w:basedOn w:val="Heading1Char"/>
    <w:link w:val="AppendixHeading"/>
    <w:rsid w:val="00B2042E"/>
    <w:rPr>
      <w:rFonts w:ascii="Arial" w:hAnsi="Arial" w:cs="Arial"/>
      <w:b/>
      <w:bCs/>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290909">
      <w:bodyDiv w:val="1"/>
      <w:marLeft w:val="0"/>
      <w:marRight w:val="0"/>
      <w:marTop w:val="0"/>
      <w:marBottom w:val="0"/>
      <w:divBdr>
        <w:top w:val="none" w:sz="0" w:space="0" w:color="auto"/>
        <w:left w:val="none" w:sz="0" w:space="0" w:color="auto"/>
        <w:bottom w:val="none" w:sz="0" w:space="0" w:color="auto"/>
        <w:right w:val="none" w:sz="0" w:space="0" w:color="auto"/>
      </w:divBdr>
      <w:divsChild>
        <w:div w:id="1222787431">
          <w:marLeft w:val="3400"/>
          <w:marRight w:val="0"/>
          <w:marTop w:val="0"/>
          <w:marBottom w:val="975"/>
          <w:divBdr>
            <w:top w:val="none" w:sz="0" w:space="0" w:color="auto"/>
            <w:left w:val="none" w:sz="0" w:space="0" w:color="auto"/>
            <w:bottom w:val="none" w:sz="0" w:space="0" w:color="auto"/>
            <w:right w:val="none" w:sz="0" w:space="0" w:color="auto"/>
          </w:divBdr>
        </w:div>
        <w:div w:id="959578850">
          <w:marLeft w:val="0"/>
          <w:marRight w:val="0"/>
          <w:marTop w:val="0"/>
          <w:marBottom w:val="975"/>
          <w:divBdr>
            <w:top w:val="none" w:sz="0" w:space="0" w:color="auto"/>
            <w:left w:val="none" w:sz="0" w:space="0" w:color="auto"/>
            <w:bottom w:val="none" w:sz="0" w:space="0" w:color="auto"/>
            <w:right w:val="none" w:sz="0" w:space="0" w:color="auto"/>
          </w:divBdr>
        </w:div>
      </w:divsChild>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46066579">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44698648">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34223726">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4709266">
      <w:bodyDiv w:val="1"/>
      <w:marLeft w:val="0"/>
      <w:marRight w:val="0"/>
      <w:marTop w:val="0"/>
      <w:marBottom w:val="0"/>
      <w:divBdr>
        <w:top w:val="none" w:sz="0" w:space="0" w:color="auto"/>
        <w:left w:val="none" w:sz="0" w:space="0" w:color="auto"/>
        <w:bottom w:val="none" w:sz="0" w:space="0" w:color="auto"/>
        <w:right w:val="none" w:sz="0" w:space="0" w:color="auto"/>
      </w:divBdr>
      <w:divsChild>
        <w:div w:id="1145127401">
          <w:marLeft w:val="0"/>
          <w:marRight w:val="0"/>
          <w:marTop w:val="0"/>
          <w:marBottom w:val="75"/>
          <w:divBdr>
            <w:top w:val="none" w:sz="0" w:space="0" w:color="auto"/>
            <w:left w:val="none" w:sz="0" w:space="0" w:color="auto"/>
            <w:bottom w:val="none" w:sz="0" w:space="0" w:color="auto"/>
            <w:right w:val="none" w:sz="0" w:space="0" w:color="auto"/>
          </w:divBdr>
        </w:div>
      </w:divsChild>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29987777">
      <w:bodyDiv w:val="1"/>
      <w:marLeft w:val="0"/>
      <w:marRight w:val="0"/>
      <w:marTop w:val="0"/>
      <w:marBottom w:val="0"/>
      <w:divBdr>
        <w:top w:val="none" w:sz="0" w:space="0" w:color="auto"/>
        <w:left w:val="none" w:sz="0" w:space="0" w:color="auto"/>
        <w:bottom w:val="none" w:sz="0" w:space="0" w:color="auto"/>
        <w:right w:val="none" w:sz="0" w:space="0" w:color="auto"/>
      </w:divBdr>
    </w:div>
    <w:div w:id="1033841950">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29278737">
      <w:bodyDiv w:val="1"/>
      <w:marLeft w:val="0"/>
      <w:marRight w:val="0"/>
      <w:marTop w:val="0"/>
      <w:marBottom w:val="0"/>
      <w:divBdr>
        <w:top w:val="none" w:sz="0" w:space="0" w:color="auto"/>
        <w:left w:val="none" w:sz="0" w:space="0" w:color="auto"/>
        <w:bottom w:val="none" w:sz="0" w:space="0" w:color="auto"/>
        <w:right w:val="none" w:sz="0" w:space="0" w:color="auto"/>
      </w:divBdr>
      <w:divsChild>
        <w:div w:id="1351302340">
          <w:marLeft w:val="0"/>
          <w:marRight w:val="0"/>
          <w:marTop w:val="0"/>
          <w:marBottom w:val="0"/>
          <w:divBdr>
            <w:top w:val="none" w:sz="0" w:space="0" w:color="auto"/>
            <w:left w:val="none" w:sz="0" w:space="0" w:color="auto"/>
            <w:bottom w:val="none" w:sz="0" w:space="0" w:color="auto"/>
            <w:right w:val="none" w:sz="0" w:space="0" w:color="auto"/>
          </w:divBdr>
          <w:divsChild>
            <w:div w:id="712653592">
              <w:marLeft w:val="0"/>
              <w:marRight w:val="0"/>
              <w:marTop w:val="300"/>
              <w:marBottom w:val="0"/>
              <w:divBdr>
                <w:top w:val="none" w:sz="0" w:space="0" w:color="auto"/>
                <w:left w:val="none" w:sz="0" w:space="0" w:color="auto"/>
                <w:bottom w:val="none" w:sz="0" w:space="0" w:color="auto"/>
                <w:right w:val="none" w:sz="0" w:space="0" w:color="auto"/>
              </w:divBdr>
              <w:divsChild>
                <w:div w:id="282274881">
                  <w:marLeft w:val="0"/>
                  <w:marRight w:val="0"/>
                  <w:marTop w:val="300"/>
                  <w:marBottom w:val="0"/>
                  <w:divBdr>
                    <w:top w:val="none" w:sz="0" w:space="0" w:color="auto"/>
                    <w:left w:val="none" w:sz="0" w:space="0" w:color="auto"/>
                    <w:bottom w:val="none" w:sz="0" w:space="0" w:color="auto"/>
                    <w:right w:val="none" w:sz="0" w:space="0" w:color="auto"/>
                  </w:divBdr>
                </w:div>
                <w:div w:id="14112680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3676098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19998692">
      <w:bodyDiv w:val="1"/>
      <w:marLeft w:val="0"/>
      <w:marRight w:val="0"/>
      <w:marTop w:val="0"/>
      <w:marBottom w:val="0"/>
      <w:divBdr>
        <w:top w:val="none" w:sz="0" w:space="0" w:color="auto"/>
        <w:left w:val="none" w:sz="0" w:space="0" w:color="auto"/>
        <w:bottom w:val="none" w:sz="0" w:space="0" w:color="auto"/>
        <w:right w:val="none" w:sz="0" w:space="0" w:color="auto"/>
      </w:divBdr>
      <w:divsChild>
        <w:div w:id="833841505">
          <w:marLeft w:val="0"/>
          <w:marRight w:val="0"/>
          <w:marTop w:val="0"/>
          <w:marBottom w:val="75"/>
          <w:divBdr>
            <w:top w:val="none" w:sz="0" w:space="0" w:color="auto"/>
            <w:left w:val="none" w:sz="0" w:space="0" w:color="auto"/>
            <w:bottom w:val="none" w:sz="0" w:space="0" w:color="auto"/>
            <w:right w:val="none" w:sz="0" w:space="0" w:color="auto"/>
          </w:divBdr>
        </w:div>
      </w:divsChild>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35283982">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45506710">
      <w:bodyDiv w:val="1"/>
      <w:marLeft w:val="0"/>
      <w:marRight w:val="0"/>
      <w:marTop w:val="0"/>
      <w:marBottom w:val="0"/>
      <w:divBdr>
        <w:top w:val="none" w:sz="0" w:space="0" w:color="auto"/>
        <w:left w:val="none" w:sz="0" w:space="0" w:color="auto"/>
        <w:bottom w:val="none" w:sz="0" w:space="0" w:color="auto"/>
        <w:right w:val="none" w:sz="0" w:space="0" w:color="auto"/>
      </w:divBdr>
    </w:div>
    <w:div w:id="1861697537">
      <w:bodyDiv w:val="1"/>
      <w:marLeft w:val="0"/>
      <w:marRight w:val="0"/>
      <w:marTop w:val="0"/>
      <w:marBottom w:val="0"/>
      <w:divBdr>
        <w:top w:val="none" w:sz="0" w:space="0" w:color="auto"/>
        <w:left w:val="none" w:sz="0" w:space="0" w:color="auto"/>
        <w:bottom w:val="none" w:sz="0" w:space="0" w:color="auto"/>
        <w:right w:val="none" w:sz="0" w:space="0" w:color="auto"/>
      </w:divBdr>
      <w:divsChild>
        <w:div w:id="596133571">
          <w:marLeft w:val="0"/>
          <w:marRight w:val="0"/>
          <w:marTop w:val="0"/>
          <w:marBottom w:val="0"/>
          <w:divBdr>
            <w:top w:val="none" w:sz="0" w:space="0" w:color="auto"/>
            <w:left w:val="none" w:sz="0" w:space="0" w:color="auto"/>
            <w:bottom w:val="none" w:sz="0" w:space="0" w:color="auto"/>
            <w:right w:val="none" w:sz="0" w:space="0" w:color="auto"/>
          </w:divBdr>
        </w:div>
        <w:div w:id="1924605981">
          <w:marLeft w:val="0"/>
          <w:marRight w:val="0"/>
          <w:marTop w:val="0"/>
          <w:marBottom w:val="0"/>
          <w:divBdr>
            <w:top w:val="none" w:sz="0" w:space="0" w:color="auto"/>
            <w:left w:val="none" w:sz="0" w:space="0" w:color="auto"/>
            <w:bottom w:val="none" w:sz="0" w:space="0" w:color="auto"/>
            <w:right w:val="none" w:sz="0" w:space="0" w:color="auto"/>
          </w:divBdr>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75720771">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0978842">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57728895">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it.va.gov/Services/TRM/ToolPage.aspx?tid=6615"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it.va.gov/Services/TRM/ToolPage.aspx?tid=835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3.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2EDC936-2141-4287-85C3-2343ED754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15939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2018-08-23T22:13:00Z</dcterms:created>
  <dcterms:modified xsi:type="dcterms:W3CDTF">2018-08-27T19:27:00Z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