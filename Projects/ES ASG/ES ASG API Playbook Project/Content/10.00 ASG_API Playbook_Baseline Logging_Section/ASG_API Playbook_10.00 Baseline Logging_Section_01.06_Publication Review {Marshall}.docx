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21C7749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del w:id="69"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2.8pt" o:ole="">
              <v:imagedata r:id="rId12" o:title=""/>
            </v:shape>
            <o:OLEObject Type="Embed" ProgID="Visio.Drawing.11" ShapeID="_x0000_i1025" DrawAspect="Content" ObjectID="_1599566319" r:id="rId13"/>
          </w:object>
        </w:r>
      </w:del>
    </w:p>
    <w:p w14:paraId="7B5F4F8F" w14:textId="73000EF3" w:rsidR="001E6B76" w:rsidRDefault="001E6B76" w:rsidP="00D43889">
      <w:pPr>
        <w:pStyle w:val="Caption"/>
        <w:rPr>
          <w:ins w:id="70" w:author="Author"/>
        </w:rPr>
      </w:pPr>
      <w:bookmarkStart w:id="71" w:name="_Toc518056019"/>
      <w:bookmarkStart w:id="72" w:name="_Toc519773841"/>
      <w:ins w:id="73" w:author="Author">
        <w:r>
          <w:t>(Editor’s Note: This table does not transform).</w:t>
        </w:r>
      </w:ins>
    </w:p>
    <w:p w14:paraId="04D9D1A1" w14:textId="11AED648" w:rsidR="00D43889" w:rsidRPr="00BA6522" w:rsidRDefault="00D43889" w:rsidP="00D43889">
      <w:pPr>
        <w:pStyle w:val="Caption"/>
      </w:pPr>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71"/>
      <w:bookmarkEnd w:id="72"/>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lastRenderedPageBreak/>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4" w:name="_Hlk522882150"/>
            <w:r>
              <w:t>Vet360 Veteran Address Lookup</w:t>
            </w:r>
            <w:bookmarkEnd w:id="74"/>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bookmarkStart w:id="75" w:name="_GoBack"/>
            <w:bookmarkEnd w:id="75"/>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6" w:name="_Toc518056026"/>
      <w:bookmarkStart w:id="77"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6"/>
      <w:bookmarkEnd w:id="77"/>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lastRenderedPageBreak/>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8" w:name="_Toc519773835"/>
      <w:r>
        <w:t xml:space="preserve">API </w:t>
      </w:r>
      <w:r w:rsidR="004B1979">
        <w:t xml:space="preserve">Logging Policy </w:t>
      </w:r>
      <w:bookmarkEnd w:id="78"/>
      <w:r>
        <w:t>Guidelines</w:t>
      </w:r>
    </w:p>
    <w:p w14:paraId="5B03FCB1" w14:textId="01E5D32E"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ins w:id="79" w:author="Author">
        <w:r w:rsidR="000B2F68">
          <w:rPr>
            <w:sz w:val="24"/>
          </w:rPr>
          <w:t xml:space="preserve">(Editor’s Note: Needs a reference) </w:t>
        </w:r>
      </w:ins>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80"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80"/>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lastRenderedPageBreak/>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lastRenderedPageBreak/>
              <w:t xml:space="preserve">Legacy system components and partner system components do not comply with </w:t>
            </w:r>
            <w:r w:rsidR="00DA19C1">
              <w:rPr>
                <w:rFonts w:eastAsia="Calibri"/>
              </w:rPr>
              <w:t>API</w:t>
            </w:r>
            <w:r>
              <w:rPr>
                <w:rFonts w:eastAsia="Calibri"/>
              </w:rPr>
              <w:t xml:space="preserve"> error logging </w:t>
            </w:r>
            <w:r>
              <w:rPr>
                <w:rFonts w:eastAsia="Calibri"/>
              </w:rPr>
              <w:lastRenderedPageBreak/>
              <w:t xml:space="preserve">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lastRenderedPageBreak/>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81" w:name="_Toc519773836"/>
      <w:r>
        <w:t>API Audit Level Logging</w:t>
      </w:r>
      <w:bookmarkEnd w:id="81"/>
    </w:p>
    <w:p w14:paraId="26104349" w14:textId="7194D6D8" w:rsidR="00217766" w:rsidRDefault="00724DD9" w:rsidP="00217766">
      <w:pPr>
        <w:pStyle w:val="BodyText"/>
      </w:pPr>
      <w:r w:rsidRPr="00724DD9">
        <w:t>Logging</w:t>
      </w:r>
      <w:del w:id="82" w:author="Author">
        <w:r w:rsidRPr="00724DD9" w:rsidDel="000B2F68">
          <w:delText xml:space="preserve"> </w:delText>
        </w:r>
        <w:r w:rsidR="008B074F" w:rsidDel="000B2F68">
          <w:delText>in general</w:delText>
        </w:r>
      </w:del>
      <w:r w:rsidR="008B074F">
        <w:t xml:space="preserve"> is a process of</w:t>
      </w:r>
      <w:r w:rsidRPr="00724DD9">
        <w:t xml:space="preserve"> recording data about event</w:t>
      </w:r>
      <w:r>
        <w:t xml:space="preserve">s that </w:t>
      </w:r>
      <w:ins w:id="83" w:author="Author">
        <w:r w:rsidR="000B2F68">
          <w:t xml:space="preserve">occur during the execution of an </w:t>
        </w:r>
      </w:ins>
      <w:del w:id="84" w:author="Author">
        <w:r w:rsidDel="000B2F68">
          <w:delText xml:space="preserve">take place in an </w:delText>
        </w:r>
      </w:del>
      <w:r>
        <w:t xml:space="preserve">application. </w:t>
      </w:r>
      <w:ins w:id="85" w:author="Author">
        <w:r w:rsidR="000B2F68">
          <w:t>Many logging events are most certain to be of interest to developers.</w:t>
        </w:r>
      </w:ins>
      <w:del w:id="86" w:author="Author">
        <w:r w:rsidR="00217766" w:rsidDel="000B2F68">
          <w:delText>As such it focuses on things that are of interest at the development environment level.</w:delText>
        </w:r>
      </w:del>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87" w:name="_Toc516654001"/>
      <w:bookmarkStart w:id="88" w:name="_Toc519773837"/>
      <w:r>
        <w:t>Integration with Third-Party Log Aggregators</w:t>
      </w:r>
      <w:bookmarkEnd w:id="87"/>
      <w:bookmarkEnd w:id="88"/>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w:t>
      </w:r>
      <w:r w:rsidR="00E33518">
        <w:lastRenderedPageBreak/>
        <w:t xml:space="preserve">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9" w:name="_Toc519773838"/>
      <w:r>
        <w:t>Splunk</w:t>
      </w:r>
      <w:bookmarkEnd w:id="89"/>
    </w:p>
    <w:p w14:paraId="279670D7" w14:textId="48AE6A95" w:rsidR="008A1F08" w:rsidRDefault="008A1F08" w:rsidP="00753E2E">
      <w:pPr>
        <w:pStyle w:val="BodyText"/>
        <w:rPr>
          <w:ins w:id="90"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8A7142"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 xml:space="preserve">The logger can be integrated with any Mule 3.x project as a third-party dependency.  Recommended to first download and install the JSON Logger into a corporate dependency </w:t>
      </w:r>
      <w:r>
        <w:lastRenderedPageBreak/>
        <w:t>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E3796" w14:textId="77777777" w:rsidR="008A7142" w:rsidRDefault="008A7142">
      <w:r>
        <w:separator/>
      </w:r>
    </w:p>
    <w:p w14:paraId="1A8748BD" w14:textId="77777777" w:rsidR="008A7142" w:rsidRDefault="008A7142"/>
  </w:endnote>
  <w:endnote w:type="continuationSeparator" w:id="0">
    <w:p w14:paraId="00DA313D" w14:textId="77777777" w:rsidR="008A7142" w:rsidRDefault="008A7142">
      <w:r>
        <w:continuationSeparator/>
      </w:r>
    </w:p>
    <w:p w14:paraId="4D9F9E6B" w14:textId="77777777" w:rsidR="008A7142" w:rsidRDefault="008A7142"/>
  </w:endnote>
  <w:endnote w:type="continuationNotice" w:id="1">
    <w:p w14:paraId="6881DE64" w14:textId="77777777" w:rsidR="008A7142" w:rsidRDefault="008A7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89C23" w14:textId="77777777" w:rsidR="008A7142" w:rsidRDefault="008A7142">
      <w:r>
        <w:separator/>
      </w:r>
    </w:p>
    <w:p w14:paraId="5D2AC5C0" w14:textId="77777777" w:rsidR="008A7142" w:rsidRDefault="008A7142"/>
  </w:footnote>
  <w:footnote w:type="continuationSeparator" w:id="0">
    <w:p w14:paraId="5FDE549D" w14:textId="77777777" w:rsidR="008A7142" w:rsidRDefault="008A7142">
      <w:r>
        <w:continuationSeparator/>
      </w:r>
    </w:p>
    <w:p w14:paraId="6F61059E" w14:textId="77777777" w:rsidR="008A7142" w:rsidRDefault="008A7142"/>
  </w:footnote>
  <w:footnote w:type="continuationNotice" w:id="1">
    <w:p w14:paraId="3334630B" w14:textId="77777777" w:rsidR="008A7142" w:rsidRDefault="008A71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2F6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6B76"/>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36D"/>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0D55"/>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4CF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142"/>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0B20"/>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87E00"/>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A896C5D6-73FD-4F89-BBB7-15EBFF58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18271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