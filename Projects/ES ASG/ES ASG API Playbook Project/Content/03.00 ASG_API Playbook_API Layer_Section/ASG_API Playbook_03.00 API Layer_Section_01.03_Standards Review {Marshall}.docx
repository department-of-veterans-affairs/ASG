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customXmlDelRangeStart w:id="0" w:author="Paul Marshall" w:date="2018-08-27T13:50:00Z"/>
    <w:sdt>
      <w:sdtPr>
        <w:rPr>
          <w:rFonts w:asciiTheme="minorHAnsi" w:eastAsiaTheme="minorHAnsi" w:hAnsiTheme="minorHAnsi" w:cstheme="minorBidi"/>
          <w:color w:val="auto"/>
          <w:sz w:val="22"/>
          <w:szCs w:val="22"/>
        </w:rPr>
        <w:id w:val="37250229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customXmlDelRangeEnd w:id="0"/>
        <w:p w:rsidR="00700DA7" w:rsidDel="004B343E" w:rsidRDefault="00700DA7" w:rsidP="004B343E">
          <w:pPr>
            <w:pStyle w:val="TOCHeading"/>
            <w:rPr>
              <w:del w:id="1" w:author="Paul Marshall" w:date="2018-08-27T13:50:00Z"/>
            </w:rPr>
          </w:pPr>
          <w:del w:id="2" w:author="Paul Marshall" w:date="2018-08-27T13:50:00Z">
            <w:r w:rsidDel="004B343E">
              <w:delText>Table of Contents</w:delText>
            </w:r>
          </w:del>
        </w:p>
        <w:p w:rsidR="00B959ED" w:rsidDel="004B343E" w:rsidRDefault="00700DA7" w:rsidP="004B343E">
          <w:pPr>
            <w:pStyle w:val="TOCHeading"/>
            <w:rPr>
              <w:del w:id="3" w:author="Paul Marshall" w:date="2018-08-27T13:50:00Z"/>
              <w:rFonts w:eastAsiaTheme="minorEastAsia"/>
              <w:noProof/>
            </w:rPr>
            <w:pPrChange w:id="4" w:author="Paul Marshall" w:date="2018-08-27T13:50:00Z">
              <w:pPr>
                <w:pStyle w:val="TOC1"/>
                <w:tabs>
                  <w:tab w:val="left" w:pos="440"/>
                  <w:tab w:val="right" w:leader="dot" w:pos="9350"/>
                </w:tabs>
              </w:pPr>
            </w:pPrChange>
          </w:pPr>
          <w:del w:id="5" w:author="Paul Marshall" w:date="2018-08-27T13:50:00Z">
            <w:r w:rsidDel="004B343E">
              <w:fldChar w:fldCharType="begin"/>
            </w:r>
            <w:r w:rsidDel="004B343E">
              <w:delInstrText xml:space="preserve"> TOC \o "1-3" \h \z \u </w:delInstrText>
            </w:r>
            <w:r w:rsidDel="004B343E">
              <w:fldChar w:fldCharType="separate"/>
            </w:r>
            <w:r w:rsidR="007813C4" w:rsidDel="004B343E">
              <w:rPr>
                <w:rStyle w:val="Hyperlink"/>
                <w:noProof/>
              </w:rPr>
              <w:fldChar w:fldCharType="begin"/>
            </w:r>
            <w:r w:rsidR="007813C4" w:rsidDel="004B343E">
              <w:rPr>
                <w:rStyle w:val="Hyperlink"/>
                <w:noProof/>
              </w:rPr>
              <w:delInstrText xml:space="preserve"> HYPERLINK \l "_Toc519262330" </w:delInstrText>
            </w:r>
            <w:r w:rsidR="007813C4" w:rsidDel="004B343E">
              <w:rPr>
                <w:rStyle w:val="Hyperlink"/>
                <w:noProof/>
              </w:rPr>
              <w:fldChar w:fldCharType="separate"/>
            </w:r>
            <w:r w:rsidR="00B959ED" w:rsidRPr="009E5870" w:rsidDel="004B343E">
              <w:rPr>
                <w:rStyle w:val="Hyperlink"/>
                <w:noProof/>
              </w:rPr>
              <w:delText>1.</w:delText>
            </w:r>
            <w:r w:rsidR="00B959ED" w:rsidDel="004B343E">
              <w:rPr>
                <w:rFonts w:eastAsiaTheme="minorEastAsia"/>
                <w:noProof/>
              </w:rPr>
              <w:tab/>
            </w:r>
            <w:r w:rsidR="00B959ED" w:rsidRPr="009E5870" w:rsidDel="004B343E">
              <w:rPr>
                <w:rStyle w:val="Hyperlink"/>
                <w:noProof/>
              </w:rPr>
              <w:delText>Concept</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_Toc519262330 \h </w:delInstrText>
            </w:r>
            <w:r w:rsidR="00B959ED" w:rsidDel="004B343E">
              <w:rPr>
                <w:noProof/>
                <w:webHidden/>
              </w:rPr>
            </w:r>
            <w:r w:rsidR="00B959ED" w:rsidDel="004B343E">
              <w:rPr>
                <w:noProof/>
                <w:webHidden/>
              </w:rPr>
              <w:fldChar w:fldCharType="separate"/>
            </w:r>
            <w:r w:rsidR="00B959ED" w:rsidDel="004B343E">
              <w:rPr>
                <w:noProof/>
                <w:webHidden/>
              </w:rPr>
              <w:delText>2</w:delText>
            </w:r>
            <w:r w:rsidR="00B959ED" w:rsidDel="004B343E">
              <w:rPr>
                <w:noProof/>
                <w:webHidden/>
              </w:rPr>
              <w:fldChar w:fldCharType="end"/>
            </w:r>
            <w:r w:rsidR="007813C4" w:rsidDel="004B343E">
              <w:rPr>
                <w:noProof/>
              </w:rPr>
              <w:fldChar w:fldCharType="end"/>
            </w:r>
          </w:del>
        </w:p>
        <w:p w:rsidR="00B959ED" w:rsidDel="004B343E" w:rsidRDefault="007813C4" w:rsidP="004B343E">
          <w:pPr>
            <w:pStyle w:val="TOCHeading"/>
            <w:rPr>
              <w:del w:id="6" w:author="Paul Marshall" w:date="2018-08-27T13:50:00Z"/>
              <w:rFonts w:eastAsiaTheme="minorEastAsia"/>
              <w:noProof/>
            </w:rPr>
            <w:pPrChange w:id="7" w:author="Paul Marshall" w:date="2018-08-27T13:50:00Z">
              <w:pPr>
                <w:pStyle w:val="TOC2"/>
                <w:tabs>
                  <w:tab w:val="right" w:leader="dot" w:pos="9350"/>
                </w:tabs>
              </w:pPr>
            </w:pPrChange>
          </w:pPr>
          <w:del w:id="8" w:author="Paul Marshall" w:date="2018-08-27T13:50:00Z">
            <w:r w:rsidDel="004B343E">
              <w:rPr>
                <w:rStyle w:val="Hyperlink"/>
                <w:noProof/>
              </w:rPr>
              <w:fldChar w:fldCharType="begin"/>
            </w:r>
            <w:r w:rsidDel="004B343E">
              <w:rPr>
                <w:rStyle w:val="Hyperlink"/>
                <w:noProof/>
              </w:rPr>
              <w:delInstrText xml:space="preserve"> HYPERLINK \l "_Toc519262331" </w:delInstrText>
            </w:r>
            <w:r w:rsidDel="004B343E">
              <w:rPr>
                <w:rStyle w:val="Hyperlink"/>
                <w:noProof/>
              </w:rPr>
              <w:fldChar w:fldCharType="separate"/>
            </w:r>
            <w:r w:rsidR="00B959ED" w:rsidRPr="009E5870" w:rsidDel="004B343E">
              <w:rPr>
                <w:rStyle w:val="Hyperlink"/>
                <w:noProof/>
              </w:rPr>
              <w:delText>System APIs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_Toc519262331 \h </w:delInstrText>
            </w:r>
            <w:r w:rsidR="00B959ED" w:rsidDel="004B343E">
              <w:rPr>
                <w:noProof/>
                <w:webHidden/>
              </w:rPr>
            </w:r>
            <w:r w:rsidR="00B959ED" w:rsidDel="004B343E">
              <w:rPr>
                <w:noProof/>
                <w:webHidden/>
              </w:rPr>
              <w:fldChar w:fldCharType="separate"/>
            </w:r>
            <w:r w:rsidR="00B959ED" w:rsidDel="004B343E">
              <w:rPr>
                <w:noProof/>
                <w:webHidden/>
              </w:rPr>
              <w:delText>3</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9" w:author="Paul Marshall" w:date="2018-08-27T13:50:00Z"/>
              <w:rFonts w:eastAsiaTheme="minorEastAsia"/>
              <w:noProof/>
            </w:rPr>
            <w:pPrChange w:id="10" w:author="Paul Marshall" w:date="2018-08-27T13:50:00Z">
              <w:pPr>
                <w:pStyle w:val="TOC2"/>
                <w:tabs>
                  <w:tab w:val="right" w:leader="dot" w:pos="9350"/>
                </w:tabs>
              </w:pPr>
            </w:pPrChange>
          </w:pPr>
          <w:del w:id="11" w:author="Paul Marshall" w:date="2018-08-27T13:50:00Z">
            <w:r w:rsidDel="004B343E">
              <w:rPr>
                <w:rStyle w:val="Hyperlink"/>
                <w:noProof/>
              </w:rPr>
              <w:fldChar w:fldCharType="begin"/>
            </w:r>
            <w:r w:rsidDel="004B343E">
              <w:rPr>
                <w:rStyle w:val="Hyperlink"/>
                <w:noProof/>
              </w:rPr>
              <w:delInstrText xml:space="preserve"> HYPERLINK \l "_Toc519262332" </w:delInstrText>
            </w:r>
            <w:r w:rsidDel="004B343E">
              <w:rPr>
                <w:rStyle w:val="Hyperlink"/>
                <w:noProof/>
              </w:rPr>
              <w:fldChar w:fldCharType="separate"/>
            </w:r>
            <w:r w:rsidR="00B959ED" w:rsidRPr="009E5870" w:rsidDel="004B343E">
              <w:rPr>
                <w:rStyle w:val="Hyperlink"/>
                <w:noProof/>
              </w:rPr>
              <w:delText>Process APIs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_Toc519262332 \h </w:delInstrText>
            </w:r>
            <w:r w:rsidR="00B959ED" w:rsidDel="004B343E">
              <w:rPr>
                <w:noProof/>
                <w:webHidden/>
              </w:rPr>
            </w:r>
            <w:r w:rsidR="00B959ED" w:rsidDel="004B343E">
              <w:rPr>
                <w:noProof/>
                <w:webHidden/>
              </w:rPr>
              <w:fldChar w:fldCharType="separate"/>
            </w:r>
            <w:r w:rsidR="00B959ED" w:rsidDel="004B343E">
              <w:rPr>
                <w:noProof/>
                <w:webHidden/>
              </w:rPr>
              <w:delText>3</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12" w:author="Paul Marshall" w:date="2018-08-27T13:50:00Z"/>
              <w:rFonts w:eastAsiaTheme="minorEastAsia"/>
              <w:noProof/>
            </w:rPr>
            <w:pPrChange w:id="13" w:author="Paul Marshall" w:date="2018-08-27T13:50:00Z">
              <w:pPr>
                <w:pStyle w:val="TOC2"/>
                <w:tabs>
                  <w:tab w:val="right" w:leader="dot" w:pos="9350"/>
                </w:tabs>
              </w:pPr>
            </w:pPrChange>
          </w:pPr>
          <w:del w:id="14" w:author="Paul Marshall" w:date="2018-08-27T13:50:00Z">
            <w:r w:rsidDel="004B343E">
              <w:rPr>
                <w:rStyle w:val="Hyperlink"/>
                <w:noProof/>
              </w:rPr>
              <w:fldChar w:fldCharType="begin"/>
            </w:r>
            <w:r w:rsidDel="004B343E">
              <w:rPr>
                <w:rStyle w:val="Hyperlink"/>
                <w:noProof/>
              </w:rPr>
              <w:delInstrText xml:space="preserve"> HYPERLINK \l "_Toc519262333" </w:delInstrText>
            </w:r>
            <w:r w:rsidDel="004B343E">
              <w:rPr>
                <w:rStyle w:val="Hyperlink"/>
                <w:noProof/>
              </w:rPr>
              <w:fldChar w:fldCharType="separate"/>
            </w:r>
            <w:r w:rsidR="00B959ED" w:rsidRPr="009E5870" w:rsidDel="004B343E">
              <w:rPr>
                <w:rStyle w:val="Hyperlink"/>
                <w:noProof/>
              </w:rPr>
              <w:delText>Experience APIs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_Toc519262333 \h </w:delInstrText>
            </w:r>
            <w:r w:rsidR="00B959ED" w:rsidDel="004B343E">
              <w:rPr>
                <w:noProof/>
                <w:webHidden/>
              </w:rPr>
            </w:r>
            <w:r w:rsidR="00B959ED" w:rsidDel="004B343E">
              <w:rPr>
                <w:noProof/>
                <w:webHidden/>
              </w:rPr>
              <w:fldChar w:fldCharType="separate"/>
            </w:r>
            <w:r w:rsidR="00B959ED" w:rsidDel="004B343E">
              <w:rPr>
                <w:noProof/>
                <w:webHidden/>
              </w:rPr>
              <w:delText>4</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15" w:author="Paul Marshall" w:date="2018-08-27T13:50:00Z"/>
              <w:rFonts w:eastAsiaTheme="minorEastAsia"/>
              <w:noProof/>
            </w:rPr>
            <w:pPrChange w:id="16" w:author="Paul Marshall" w:date="2018-08-27T13:50:00Z">
              <w:pPr>
                <w:pStyle w:val="TOC2"/>
                <w:tabs>
                  <w:tab w:val="right" w:leader="dot" w:pos="9350"/>
                </w:tabs>
              </w:pPr>
            </w:pPrChange>
          </w:pPr>
          <w:del w:id="17" w:author="Paul Marshall" w:date="2018-08-27T13:50:00Z">
            <w:r w:rsidDel="004B343E">
              <w:rPr>
                <w:rStyle w:val="Hyperlink"/>
                <w:noProof/>
              </w:rPr>
              <w:fldChar w:fldCharType="begin"/>
            </w:r>
            <w:r w:rsidDel="004B343E">
              <w:rPr>
                <w:rStyle w:val="Hyperlink"/>
                <w:noProof/>
              </w:rPr>
              <w:delInstrText xml:space="preserve"> HYPERLINK \l "_Toc</w:delInstrText>
            </w:r>
            <w:r w:rsidDel="004B343E">
              <w:rPr>
                <w:rStyle w:val="Hyperlink"/>
                <w:noProof/>
              </w:rPr>
              <w:delInstrText xml:space="preserve">519262334" </w:delInstrText>
            </w:r>
            <w:r w:rsidDel="004B343E">
              <w:rPr>
                <w:rStyle w:val="Hyperlink"/>
                <w:noProof/>
              </w:rPr>
              <w:fldChar w:fldCharType="separate"/>
            </w:r>
            <w:r w:rsidR="00B959ED" w:rsidRPr="009E5870" w:rsidDel="004B343E">
              <w:rPr>
                <w:rStyle w:val="Hyperlink"/>
                <w:noProof/>
              </w:rPr>
              <w:delText>API Flow</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_Toc519262334 \h </w:delInstrText>
            </w:r>
            <w:r w:rsidR="00B959ED" w:rsidDel="004B343E">
              <w:rPr>
                <w:noProof/>
                <w:webHidden/>
              </w:rPr>
            </w:r>
            <w:r w:rsidR="00B959ED" w:rsidDel="004B343E">
              <w:rPr>
                <w:noProof/>
                <w:webHidden/>
              </w:rPr>
              <w:fldChar w:fldCharType="separate"/>
            </w:r>
            <w:r w:rsidR="00B959ED" w:rsidDel="004B343E">
              <w:rPr>
                <w:noProof/>
                <w:webHidden/>
              </w:rPr>
              <w:delText>5</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18" w:author="Paul Marshall" w:date="2018-08-27T13:50:00Z"/>
              <w:rFonts w:eastAsiaTheme="minorEastAsia"/>
              <w:noProof/>
            </w:rPr>
            <w:pPrChange w:id="19" w:author="Paul Marshall" w:date="2018-08-27T13:50:00Z">
              <w:pPr>
                <w:pStyle w:val="TOC2"/>
                <w:tabs>
                  <w:tab w:val="right" w:leader="dot" w:pos="9350"/>
                </w:tabs>
              </w:pPr>
            </w:pPrChange>
          </w:pPr>
          <w:del w:id="20" w:author="Paul Marshall" w:date="2018-08-27T13:50:00Z">
            <w:r w:rsidDel="004B343E">
              <w:rPr>
                <w:rStyle w:val="Hyperlink"/>
                <w:noProof/>
              </w:rPr>
              <w:fldChar w:fldCharType="begin"/>
            </w:r>
            <w:r w:rsidDel="004B343E">
              <w:rPr>
                <w:rStyle w:val="Hyperlink"/>
                <w:noProof/>
              </w:rPr>
              <w:delInstrText xml:space="preserve"> HYPERLINK \l "_Toc519262335" </w:delInstrText>
            </w:r>
            <w:r w:rsidDel="004B343E">
              <w:rPr>
                <w:rStyle w:val="Hyperlink"/>
                <w:noProof/>
              </w:rPr>
              <w:fldChar w:fldCharType="separate"/>
            </w:r>
            <w:r w:rsidR="00B959ED" w:rsidRPr="009E5870" w:rsidDel="004B343E">
              <w:rPr>
                <w:rStyle w:val="Hyperlink"/>
                <w:noProof/>
              </w:rPr>
              <w:delText>API Layer Decision Tree</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_Toc519262335 \h </w:delInstrText>
            </w:r>
            <w:r w:rsidR="00B959ED" w:rsidDel="004B343E">
              <w:rPr>
                <w:noProof/>
                <w:webHidden/>
              </w:rPr>
            </w:r>
            <w:r w:rsidR="00B959ED" w:rsidDel="004B343E">
              <w:rPr>
                <w:noProof/>
                <w:webHidden/>
              </w:rPr>
              <w:fldChar w:fldCharType="separate"/>
            </w:r>
            <w:r w:rsidR="00B959ED" w:rsidDel="004B343E">
              <w:rPr>
                <w:noProof/>
                <w:webHidden/>
              </w:rPr>
              <w:delText>5</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21" w:author="Paul Marshall" w:date="2018-08-27T13:50:00Z"/>
              <w:rFonts w:eastAsiaTheme="minorEastAsia"/>
              <w:noProof/>
            </w:rPr>
            <w:pPrChange w:id="22" w:author="Paul Marshall" w:date="2018-08-27T13:50:00Z">
              <w:pPr>
                <w:pStyle w:val="TOC1"/>
                <w:tabs>
                  <w:tab w:val="left" w:pos="440"/>
                  <w:tab w:val="right" w:leader="dot" w:pos="9350"/>
                </w:tabs>
              </w:pPr>
            </w:pPrChange>
          </w:pPr>
          <w:del w:id="23" w:author="Paul Marshall" w:date="2018-08-27T13:50:00Z">
            <w:r w:rsidDel="004B343E">
              <w:rPr>
                <w:rStyle w:val="Hyperlink"/>
                <w:noProof/>
              </w:rPr>
              <w:fldChar w:fldCharType="begin"/>
            </w:r>
            <w:r w:rsidDel="004B343E">
              <w:rPr>
                <w:rStyle w:val="Hyperlink"/>
                <w:noProof/>
              </w:rPr>
              <w:delInstrText xml:space="preserve"> HYPERLINK \l "_Toc519262336" </w:delInstrText>
            </w:r>
            <w:r w:rsidDel="004B343E">
              <w:rPr>
                <w:rStyle w:val="Hyperlink"/>
                <w:noProof/>
              </w:rPr>
              <w:fldChar w:fldCharType="separate"/>
            </w:r>
            <w:r w:rsidR="00B959ED" w:rsidRPr="009E5870" w:rsidDel="004B343E">
              <w:rPr>
                <w:rStyle w:val="Hyperlink"/>
                <w:noProof/>
              </w:rPr>
              <w:delText>6.</w:delText>
            </w:r>
            <w:r w:rsidR="00B959ED" w:rsidDel="004B343E">
              <w:rPr>
                <w:rFonts w:eastAsiaTheme="minorEastAsia"/>
                <w:noProof/>
              </w:rPr>
              <w:tab/>
            </w:r>
            <w:r w:rsidR="00B959ED" w:rsidRPr="009E5870" w:rsidDel="004B343E">
              <w:rPr>
                <w:rStyle w:val="Hyperlink"/>
                <w:noProof/>
              </w:rPr>
              <w:delText>Loose Coupling</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_Toc519262336 \h </w:delInstrText>
            </w:r>
            <w:r w:rsidR="00B959ED" w:rsidDel="004B343E">
              <w:rPr>
                <w:noProof/>
                <w:webHidden/>
              </w:rPr>
            </w:r>
            <w:r w:rsidR="00B959ED" w:rsidDel="004B343E">
              <w:rPr>
                <w:noProof/>
                <w:webHidden/>
              </w:rPr>
              <w:fldChar w:fldCharType="separate"/>
            </w:r>
            <w:r w:rsidR="00B959ED" w:rsidDel="004B343E">
              <w:rPr>
                <w:noProof/>
                <w:webHidden/>
              </w:rPr>
              <w:delText>6</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24" w:author="Paul Marshall" w:date="2018-08-27T13:50:00Z"/>
              <w:rFonts w:eastAsiaTheme="minorEastAsia"/>
              <w:noProof/>
            </w:rPr>
            <w:pPrChange w:id="25" w:author="Paul Marshall" w:date="2018-08-27T13:50:00Z">
              <w:pPr>
                <w:pStyle w:val="TOC1"/>
                <w:tabs>
                  <w:tab w:val="left" w:pos="440"/>
                  <w:tab w:val="right" w:leader="dot" w:pos="9350"/>
                </w:tabs>
              </w:pPr>
            </w:pPrChange>
          </w:pPr>
          <w:del w:id="26" w:author="Paul Marshall" w:date="2018-08-27T13:50:00Z">
            <w:r w:rsidDel="004B343E">
              <w:rPr>
                <w:rStyle w:val="Hyperlink"/>
                <w:noProof/>
              </w:rPr>
              <w:fldChar w:fldCharType="begin"/>
            </w:r>
            <w:r w:rsidDel="004B343E">
              <w:rPr>
                <w:rStyle w:val="Hyperlink"/>
                <w:noProof/>
              </w:rPr>
              <w:delInstrText xml:space="preserve"> HYPERLINK \l "_Toc519262337" </w:delInstrText>
            </w:r>
            <w:r w:rsidDel="004B343E">
              <w:rPr>
                <w:rStyle w:val="Hyperlink"/>
                <w:noProof/>
              </w:rPr>
              <w:fldChar w:fldCharType="separate"/>
            </w:r>
            <w:r w:rsidR="00B959ED" w:rsidRPr="009E5870" w:rsidDel="004B343E">
              <w:rPr>
                <w:rStyle w:val="Hyperlink"/>
                <w:noProof/>
              </w:rPr>
              <w:delText>7.</w:delText>
            </w:r>
            <w:r w:rsidR="00B959ED" w:rsidDel="004B343E">
              <w:rPr>
                <w:rFonts w:eastAsiaTheme="minorEastAsia"/>
                <w:noProof/>
              </w:rPr>
              <w:tab/>
            </w:r>
            <w:r w:rsidR="00B959ED" w:rsidRPr="009E5870" w:rsidDel="004B343E">
              <w:rPr>
                <w:rStyle w:val="Hyperlink"/>
                <w:noProof/>
              </w:rPr>
              <w:delText>Licenses Considerations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_Toc519262337 \h </w:delInstrText>
            </w:r>
            <w:r w:rsidR="00B959ED" w:rsidDel="004B343E">
              <w:rPr>
                <w:noProof/>
                <w:webHidden/>
              </w:rPr>
            </w:r>
            <w:r w:rsidR="00B959ED" w:rsidDel="004B343E">
              <w:rPr>
                <w:noProof/>
                <w:webHidden/>
              </w:rPr>
              <w:fldChar w:fldCharType="separate"/>
            </w:r>
            <w:r w:rsidR="00B959ED" w:rsidDel="004B343E">
              <w:rPr>
                <w:noProof/>
                <w:webHidden/>
              </w:rPr>
              <w:delText>9</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27" w:author="Paul Marshall" w:date="2018-08-27T13:50:00Z"/>
              <w:rFonts w:eastAsiaTheme="minorEastAsia"/>
              <w:noProof/>
            </w:rPr>
            <w:pPrChange w:id="28" w:author="Paul Marshall" w:date="2018-08-27T13:50:00Z">
              <w:pPr>
                <w:pStyle w:val="TOC2"/>
                <w:tabs>
                  <w:tab w:val="right" w:leader="dot" w:pos="9350"/>
                </w:tabs>
              </w:pPr>
            </w:pPrChange>
          </w:pPr>
          <w:del w:id="29" w:author="Paul Marshall" w:date="2018-08-27T13:50:00Z">
            <w:r w:rsidDel="004B343E">
              <w:rPr>
                <w:rStyle w:val="Hyperlink"/>
                <w:noProof/>
              </w:rPr>
              <w:fldChar w:fldCharType="begin"/>
            </w:r>
            <w:r w:rsidDel="004B343E">
              <w:rPr>
                <w:rStyle w:val="Hyperlink"/>
                <w:noProof/>
              </w:rPr>
              <w:delInstrText xml:space="preserve"> HYPERLINK \l "_Toc519262338" </w:delInstrText>
            </w:r>
            <w:r w:rsidDel="004B343E">
              <w:rPr>
                <w:rStyle w:val="Hyperlink"/>
                <w:noProof/>
              </w:rPr>
              <w:fldChar w:fldCharType="separate"/>
            </w:r>
            <w:r w:rsidR="00B959ED" w:rsidRPr="009E5870" w:rsidDel="004B343E">
              <w:rPr>
                <w:rStyle w:val="Hyperlink"/>
                <w:noProof/>
              </w:rPr>
              <w:delText>API License Awareness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_Toc519262338 \h </w:delInstrText>
            </w:r>
            <w:r w:rsidR="00B959ED" w:rsidDel="004B343E">
              <w:rPr>
                <w:noProof/>
                <w:webHidden/>
              </w:rPr>
            </w:r>
            <w:r w:rsidR="00B959ED" w:rsidDel="004B343E">
              <w:rPr>
                <w:noProof/>
                <w:webHidden/>
              </w:rPr>
              <w:fldChar w:fldCharType="separate"/>
            </w:r>
            <w:r w:rsidR="00B959ED" w:rsidDel="004B343E">
              <w:rPr>
                <w:noProof/>
                <w:webHidden/>
              </w:rPr>
              <w:delText>9</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30" w:author="Paul Marshall" w:date="2018-08-27T13:50:00Z"/>
              <w:rFonts w:eastAsiaTheme="minorEastAsia"/>
              <w:noProof/>
            </w:rPr>
            <w:pPrChange w:id="31" w:author="Paul Marshall" w:date="2018-08-27T13:50:00Z">
              <w:pPr>
                <w:pStyle w:val="TOC2"/>
                <w:tabs>
                  <w:tab w:val="right" w:leader="dot" w:pos="9350"/>
                </w:tabs>
              </w:pPr>
            </w:pPrChange>
          </w:pPr>
          <w:del w:id="32" w:author="Paul Marshall" w:date="2018-08-27T13:50:00Z">
            <w:r w:rsidDel="004B343E">
              <w:rPr>
                <w:rStyle w:val="Hyperlink"/>
                <w:noProof/>
              </w:rPr>
              <w:fldChar w:fldCharType="begin"/>
            </w:r>
            <w:r w:rsidDel="004B343E">
              <w:rPr>
                <w:rStyle w:val="Hyperlink"/>
                <w:noProof/>
              </w:rPr>
              <w:delInstrText xml:space="preserve"> HYPERLINK \l "_Toc519262339" </w:delInstrText>
            </w:r>
            <w:r w:rsidDel="004B343E">
              <w:rPr>
                <w:rStyle w:val="Hyperlink"/>
                <w:noProof/>
              </w:rPr>
              <w:fldChar w:fldCharType="separate"/>
            </w:r>
            <w:r w:rsidR="00B959ED" w:rsidRPr="009E5870" w:rsidDel="004B343E">
              <w:rPr>
                <w:rStyle w:val="Hyperlink"/>
                <w:noProof/>
              </w:rPr>
              <w:delText>Native System API</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_Toc519262339 \h </w:delInstrText>
            </w:r>
            <w:r w:rsidR="00B959ED" w:rsidDel="004B343E">
              <w:rPr>
                <w:noProof/>
                <w:webHidden/>
              </w:rPr>
            </w:r>
            <w:r w:rsidR="00B959ED" w:rsidDel="004B343E">
              <w:rPr>
                <w:noProof/>
                <w:webHidden/>
              </w:rPr>
              <w:fldChar w:fldCharType="separate"/>
            </w:r>
            <w:r w:rsidR="00B959ED" w:rsidDel="004B343E">
              <w:rPr>
                <w:noProof/>
                <w:webHidden/>
              </w:rPr>
              <w:delText>9</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33" w:author="Paul Marshall" w:date="2018-08-27T13:50:00Z"/>
              <w:rFonts w:eastAsiaTheme="minorEastAsia"/>
              <w:noProof/>
            </w:rPr>
            <w:pPrChange w:id="34" w:author="Paul Marshall" w:date="2018-08-27T13:50:00Z">
              <w:pPr>
                <w:pStyle w:val="TOC1"/>
                <w:tabs>
                  <w:tab w:val="left" w:pos="440"/>
                  <w:tab w:val="right" w:leader="dot" w:pos="9350"/>
                </w:tabs>
              </w:pPr>
            </w:pPrChange>
          </w:pPr>
          <w:del w:id="35" w:author="Paul Marshall" w:date="2018-08-27T13:50:00Z">
            <w:r w:rsidDel="004B343E">
              <w:rPr>
                <w:rStyle w:val="Hyperlink"/>
                <w:noProof/>
              </w:rPr>
              <w:fldChar w:fldCharType="begin"/>
            </w:r>
            <w:r w:rsidDel="004B343E">
              <w:rPr>
                <w:rStyle w:val="Hyperlink"/>
                <w:noProof/>
              </w:rPr>
              <w:delInstrText xml:space="preserve"> HYPERLINK \l "_Toc519262340" </w:delInstrText>
            </w:r>
            <w:r w:rsidDel="004B343E">
              <w:rPr>
                <w:rStyle w:val="Hyperlink"/>
                <w:noProof/>
              </w:rPr>
              <w:fldChar w:fldCharType="separate"/>
            </w:r>
            <w:r w:rsidR="00B959ED" w:rsidRPr="009E5870" w:rsidDel="004B343E">
              <w:rPr>
                <w:rStyle w:val="Hyperlink"/>
                <w:noProof/>
              </w:rPr>
              <w:delText>8.</w:delText>
            </w:r>
            <w:r w:rsidR="00B959ED" w:rsidDel="004B343E">
              <w:rPr>
                <w:rFonts w:eastAsiaTheme="minorEastAsia"/>
                <w:noProof/>
              </w:rPr>
              <w:tab/>
            </w:r>
            <w:r w:rsidR="00B959ED" w:rsidRPr="009E5870" w:rsidDel="004B343E">
              <w:rPr>
                <w:rStyle w:val="Hyperlink"/>
                <w:noProof/>
              </w:rPr>
              <w:delText>API Layer Best Practices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_Toc519262340 \h </w:delInstrText>
            </w:r>
            <w:r w:rsidR="00B959ED" w:rsidDel="004B343E">
              <w:rPr>
                <w:noProof/>
                <w:webHidden/>
              </w:rPr>
            </w:r>
            <w:r w:rsidR="00B959ED" w:rsidDel="004B343E">
              <w:rPr>
                <w:noProof/>
                <w:webHidden/>
              </w:rPr>
              <w:fldChar w:fldCharType="separate"/>
            </w:r>
            <w:r w:rsidR="00B959ED" w:rsidDel="004B343E">
              <w:rPr>
                <w:noProof/>
                <w:webHidden/>
              </w:rPr>
              <w:delText>10</w:delText>
            </w:r>
            <w:r w:rsidR="00B959ED" w:rsidDel="004B343E">
              <w:rPr>
                <w:noProof/>
                <w:webHidden/>
              </w:rPr>
              <w:fldChar w:fldCharType="end"/>
            </w:r>
            <w:r w:rsidDel="004B343E">
              <w:rPr>
                <w:noProof/>
              </w:rPr>
              <w:fldChar w:fldCharType="end"/>
            </w:r>
          </w:del>
        </w:p>
        <w:p w:rsidR="00AC6E66" w:rsidRPr="00175149" w:rsidDel="004B343E" w:rsidRDefault="00700DA7" w:rsidP="004B343E">
          <w:pPr>
            <w:pStyle w:val="TOCHeading"/>
            <w:rPr>
              <w:del w:id="36" w:author="Paul Marshall" w:date="2018-08-27T13:50:00Z"/>
            </w:rPr>
            <w:pPrChange w:id="37" w:author="Paul Marshall" w:date="2018-08-27T13:50:00Z">
              <w:pPr/>
            </w:pPrChange>
          </w:pPr>
          <w:del w:id="38" w:author="Paul Marshall" w:date="2018-08-27T13:50:00Z">
            <w:r w:rsidDel="004B343E">
              <w:rPr>
                <w:b/>
                <w:bCs/>
                <w:noProof/>
              </w:rPr>
              <w:fldChar w:fldCharType="end"/>
            </w:r>
          </w:del>
        </w:p>
        <w:customXmlDelRangeStart w:id="39" w:author="Paul Marshall" w:date="2018-08-27T13:50:00Z"/>
      </w:sdtContent>
    </w:sdt>
    <w:customXmlDelRangeEnd w:id="39"/>
    <w:p w:rsidR="001F0EAD" w:rsidRPr="001F0EAD" w:rsidDel="004B343E" w:rsidRDefault="001F0EAD" w:rsidP="004B343E">
      <w:pPr>
        <w:pStyle w:val="TOCHeading"/>
        <w:rPr>
          <w:del w:id="40" w:author="Paul Marshall" w:date="2018-08-27T13:50:00Z"/>
        </w:rPr>
        <w:pPrChange w:id="41" w:author="Paul Marshall" w:date="2018-08-27T13:50:00Z">
          <w:pPr>
            <w:pStyle w:val="TableofFigures"/>
            <w:tabs>
              <w:tab w:val="right" w:leader="dot" w:pos="9350"/>
            </w:tabs>
          </w:pPr>
        </w:pPrChange>
      </w:pPr>
      <w:del w:id="42" w:author="Paul Marshall" w:date="2018-08-27T13:50:00Z">
        <w:r w:rsidRPr="001F0EAD" w:rsidDel="004B343E">
          <w:delText>Table of Figures</w:delText>
        </w:r>
      </w:del>
    </w:p>
    <w:p w:rsidR="00B959ED" w:rsidDel="004B343E" w:rsidRDefault="00BD7A45" w:rsidP="004B343E">
      <w:pPr>
        <w:pStyle w:val="TOCHeading"/>
        <w:rPr>
          <w:del w:id="43" w:author="Paul Marshall" w:date="2018-08-27T13:50:00Z"/>
          <w:rFonts w:eastAsiaTheme="minorEastAsia"/>
          <w:noProof/>
        </w:rPr>
        <w:pPrChange w:id="44" w:author="Paul Marshall" w:date="2018-08-27T13:50:00Z">
          <w:pPr>
            <w:pStyle w:val="TableofFigures"/>
            <w:tabs>
              <w:tab w:val="right" w:leader="dot" w:pos="9350"/>
            </w:tabs>
          </w:pPr>
        </w:pPrChange>
      </w:pPr>
      <w:del w:id="45" w:author="Paul Marshall" w:date="2018-08-27T13:50:00Z">
        <w:r w:rsidDel="004B343E">
          <w:fldChar w:fldCharType="begin"/>
        </w:r>
        <w:r w:rsidDel="004B343E">
          <w:delInstrText xml:space="preserve"> TOC \h \z \c "Figure" </w:delInstrText>
        </w:r>
        <w:r w:rsidDel="004B343E">
          <w:fldChar w:fldCharType="separate"/>
        </w:r>
        <w:r w:rsidR="007813C4" w:rsidDel="004B343E">
          <w:rPr>
            <w:rStyle w:val="Hyperlink"/>
            <w:noProof/>
          </w:rPr>
          <w:fldChar w:fldCharType="begin"/>
        </w:r>
        <w:r w:rsidR="007813C4" w:rsidDel="004B343E">
          <w:rPr>
            <w:rStyle w:val="Hyperlink"/>
            <w:noProof/>
          </w:rPr>
          <w:delInstrText xml:space="preserve"> HYPERLINK \l "_Toc519262341" </w:delInstrText>
        </w:r>
        <w:r w:rsidR="007813C4" w:rsidDel="004B343E">
          <w:rPr>
            <w:rStyle w:val="Hyperlink"/>
            <w:noProof/>
          </w:rPr>
          <w:fldChar w:fldCharType="separate"/>
        </w:r>
        <w:r w:rsidR="00B959ED" w:rsidRPr="000B6418" w:rsidDel="004B343E">
          <w:rPr>
            <w:rStyle w:val="Hyperlink"/>
            <w:noProof/>
          </w:rPr>
          <w:delText>Figure 1: API Layers Concept</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_Toc519262341 \h </w:delInstrText>
        </w:r>
        <w:r w:rsidR="00B959ED" w:rsidDel="004B343E">
          <w:rPr>
            <w:noProof/>
            <w:webHidden/>
          </w:rPr>
        </w:r>
        <w:r w:rsidR="00B959ED" w:rsidDel="004B343E">
          <w:rPr>
            <w:noProof/>
            <w:webHidden/>
          </w:rPr>
          <w:fldChar w:fldCharType="separate"/>
        </w:r>
        <w:r w:rsidR="00B959ED" w:rsidDel="004B343E">
          <w:rPr>
            <w:noProof/>
            <w:webHidden/>
          </w:rPr>
          <w:delText>2</w:delText>
        </w:r>
        <w:r w:rsidR="00B959ED" w:rsidDel="004B343E">
          <w:rPr>
            <w:noProof/>
            <w:webHidden/>
          </w:rPr>
          <w:fldChar w:fldCharType="end"/>
        </w:r>
        <w:r w:rsidR="007813C4" w:rsidDel="004B343E">
          <w:rPr>
            <w:noProof/>
          </w:rPr>
          <w:fldChar w:fldCharType="end"/>
        </w:r>
      </w:del>
    </w:p>
    <w:p w:rsidR="00B959ED" w:rsidDel="004B343E" w:rsidRDefault="007813C4" w:rsidP="004B343E">
      <w:pPr>
        <w:pStyle w:val="TOCHeading"/>
        <w:rPr>
          <w:del w:id="46" w:author="Paul Marshall" w:date="2018-08-27T13:50:00Z"/>
          <w:rFonts w:eastAsiaTheme="minorEastAsia"/>
          <w:noProof/>
        </w:rPr>
        <w:pPrChange w:id="47" w:author="Paul Marshall" w:date="2018-08-27T13:50:00Z">
          <w:pPr>
            <w:pStyle w:val="TableofFigures"/>
            <w:tabs>
              <w:tab w:val="right" w:leader="dot" w:pos="9350"/>
            </w:tabs>
          </w:pPr>
        </w:pPrChange>
      </w:pPr>
      <w:del w:id="48" w:author="Paul Marshall" w:date="2018-08-27T13:50:00Z">
        <w:r w:rsidDel="004B343E">
          <w:rPr>
            <w:rStyle w:val="Hyperlink"/>
            <w:noProof/>
          </w:rPr>
          <w:fldChar w:fldCharType="begin"/>
        </w:r>
        <w:r w:rsidDel="004B343E">
          <w:rPr>
            <w:rStyle w:val="Hyperlink"/>
            <w:noProof/>
          </w:rPr>
          <w:delInstrText xml:space="preserve"> HYPERLINK \l "_Toc519262342" </w:delInstrText>
        </w:r>
        <w:r w:rsidDel="004B343E">
          <w:rPr>
            <w:rStyle w:val="Hyperlink"/>
            <w:noProof/>
          </w:rPr>
          <w:fldChar w:fldCharType="separate"/>
        </w:r>
        <w:r w:rsidR="00B959ED" w:rsidRPr="000B6418" w:rsidDel="004B343E">
          <w:rPr>
            <w:rStyle w:val="Hyperlink"/>
            <w:noProof/>
          </w:rPr>
          <w:delText>Figure 2: API Layers Invocation</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_Toc519262342 \h </w:delInstrText>
        </w:r>
        <w:r w:rsidR="00B959ED" w:rsidDel="004B343E">
          <w:rPr>
            <w:noProof/>
            <w:webHidden/>
          </w:rPr>
        </w:r>
        <w:r w:rsidR="00B959ED" w:rsidDel="004B343E">
          <w:rPr>
            <w:noProof/>
            <w:webHidden/>
          </w:rPr>
          <w:fldChar w:fldCharType="separate"/>
        </w:r>
        <w:r w:rsidR="00B959ED" w:rsidDel="004B343E">
          <w:rPr>
            <w:noProof/>
            <w:webHidden/>
          </w:rPr>
          <w:delText>5</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49" w:author="Paul Marshall" w:date="2018-08-27T13:50:00Z"/>
          <w:rFonts w:eastAsiaTheme="minorEastAsia"/>
          <w:noProof/>
        </w:rPr>
        <w:pPrChange w:id="50" w:author="Paul Marshall" w:date="2018-08-27T13:50:00Z">
          <w:pPr>
            <w:pStyle w:val="TableofFigures"/>
            <w:tabs>
              <w:tab w:val="right" w:leader="dot" w:pos="9350"/>
            </w:tabs>
          </w:pPr>
        </w:pPrChange>
      </w:pPr>
      <w:del w:id="51" w:author="Paul Marshall" w:date="2018-08-27T13:50:00Z">
        <w:r w:rsidDel="004B343E">
          <w:rPr>
            <w:rStyle w:val="Hyperlink"/>
            <w:noProof/>
          </w:rPr>
          <w:fldChar w:fldCharType="begin"/>
        </w:r>
        <w:r w:rsidDel="004B343E">
          <w:rPr>
            <w:rStyle w:val="Hyperlink"/>
            <w:noProof/>
          </w:rPr>
          <w:delInstrText xml:space="preserve"> HYPERLINK \l "_Toc519262343" </w:delInstrText>
        </w:r>
        <w:r w:rsidDel="004B343E">
          <w:rPr>
            <w:rStyle w:val="Hyperlink"/>
            <w:noProof/>
          </w:rPr>
          <w:fldChar w:fldCharType="separate"/>
        </w:r>
        <w:r w:rsidR="00B959ED" w:rsidRPr="000B6418" w:rsidDel="004B343E">
          <w:rPr>
            <w:rStyle w:val="Hyperlink"/>
            <w:noProof/>
          </w:rPr>
          <w:delText>Figure 3: Separation of Concerns</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_Toc519262343 \h </w:delInstrText>
        </w:r>
        <w:r w:rsidR="00B959ED" w:rsidDel="004B343E">
          <w:rPr>
            <w:noProof/>
            <w:webHidden/>
          </w:rPr>
        </w:r>
        <w:r w:rsidR="00B959ED" w:rsidDel="004B343E">
          <w:rPr>
            <w:noProof/>
            <w:webHidden/>
          </w:rPr>
          <w:fldChar w:fldCharType="separate"/>
        </w:r>
        <w:r w:rsidR="00B959ED" w:rsidDel="004B343E">
          <w:rPr>
            <w:noProof/>
            <w:webHidden/>
          </w:rPr>
          <w:delText>7</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52" w:author="Paul Marshall" w:date="2018-08-27T13:50:00Z"/>
          <w:rFonts w:eastAsiaTheme="minorEastAsia"/>
          <w:noProof/>
        </w:rPr>
        <w:pPrChange w:id="53" w:author="Paul Marshall" w:date="2018-08-27T13:50:00Z">
          <w:pPr>
            <w:pStyle w:val="TableofFigures"/>
            <w:tabs>
              <w:tab w:val="right" w:leader="dot" w:pos="9350"/>
            </w:tabs>
          </w:pPr>
        </w:pPrChange>
      </w:pPr>
      <w:del w:id="54" w:author="Paul Marshall" w:date="2018-08-27T13:50:00Z">
        <w:r w:rsidDel="004B343E">
          <w:rPr>
            <w:rStyle w:val="Hyperlink"/>
            <w:noProof/>
          </w:rPr>
          <w:fldChar w:fldCharType="begin"/>
        </w:r>
        <w:r w:rsidDel="004B343E">
          <w:rPr>
            <w:rStyle w:val="Hyperlink"/>
            <w:noProof/>
          </w:rPr>
          <w:delInstrText xml:space="preserve"> HYPERLINK \l "_Toc519262344" </w:delInstrText>
        </w:r>
        <w:r w:rsidDel="004B343E">
          <w:rPr>
            <w:rStyle w:val="Hyperlink"/>
            <w:noProof/>
          </w:rPr>
          <w:fldChar w:fldCharType="separate"/>
        </w:r>
        <w:r w:rsidR="00B959ED" w:rsidRPr="000B6418" w:rsidDel="004B343E">
          <w:rPr>
            <w:rStyle w:val="Hyperlink"/>
            <w:noProof/>
          </w:rPr>
          <w:delText>Figure 4: Reliability Pattern for Loose Coupling</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_Toc519262344 \h </w:delInstrText>
        </w:r>
        <w:r w:rsidR="00B959ED" w:rsidDel="004B343E">
          <w:rPr>
            <w:noProof/>
            <w:webHidden/>
          </w:rPr>
        </w:r>
        <w:r w:rsidR="00B959ED" w:rsidDel="004B343E">
          <w:rPr>
            <w:noProof/>
            <w:webHidden/>
          </w:rPr>
          <w:fldChar w:fldCharType="separate"/>
        </w:r>
        <w:r w:rsidR="00B959ED" w:rsidDel="004B343E">
          <w:rPr>
            <w:noProof/>
            <w:webHidden/>
          </w:rPr>
          <w:delText>7</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55" w:author="Paul Marshall" w:date="2018-08-27T13:50:00Z"/>
          <w:rFonts w:eastAsiaTheme="minorEastAsia"/>
          <w:noProof/>
        </w:rPr>
        <w:pPrChange w:id="56" w:author="Paul Marshall" w:date="2018-08-27T13:50:00Z">
          <w:pPr>
            <w:pStyle w:val="TableofFigures"/>
            <w:tabs>
              <w:tab w:val="right" w:leader="dot" w:pos="9350"/>
            </w:tabs>
          </w:pPr>
        </w:pPrChange>
      </w:pPr>
      <w:del w:id="57" w:author="Paul Marshall" w:date="2018-08-27T13:50:00Z">
        <w:r w:rsidDel="004B343E">
          <w:rPr>
            <w:rStyle w:val="Hyperlink"/>
            <w:noProof/>
          </w:rPr>
          <w:fldChar w:fldCharType="begin"/>
        </w:r>
        <w:r w:rsidDel="004B343E">
          <w:rPr>
            <w:rStyle w:val="Hyperlink"/>
            <w:noProof/>
          </w:rPr>
          <w:delInstrText xml:space="preserve"> HYPERLINK \l "_Toc519262345" </w:delInstrText>
        </w:r>
        <w:r w:rsidDel="004B343E">
          <w:rPr>
            <w:rStyle w:val="Hyperlink"/>
            <w:noProof/>
          </w:rPr>
          <w:fldChar w:fldCharType="separate"/>
        </w:r>
        <w:r w:rsidR="00B959ED" w:rsidRPr="000B6418" w:rsidDel="004B343E">
          <w:rPr>
            <w:rStyle w:val="Hyperlink"/>
            <w:noProof/>
          </w:rPr>
          <w:delText>Figure 5: Provider/Consumer Separation</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_Toc519262345 \h </w:delInstrText>
        </w:r>
        <w:r w:rsidR="00B959ED" w:rsidDel="004B343E">
          <w:rPr>
            <w:noProof/>
            <w:webHidden/>
          </w:rPr>
        </w:r>
        <w:r w:rsidR="00B959ED" w:rsidDel="004B343E">
          <w:rPr>
            <w:noProof/>
            <w:webHidden/>
          </w:rPr>
          <w:fldChar w:fldCharType="separate"/>
        </w:r>
        <w:r w:rsidR="00B959ED" w:rsidDel="004B343E">
          <w:rPr>
            <w:noProof/>
            <w:webHidden/>
          </w:rPr>
          <w:delText>8</w:delText>
        </w:r>
        <w:r w:rsidR="00B959ED" w:rsidDel="004B343E">
          <w:rPr>
            <w:noProof/>
            <w:webHidden/>
          </w:rPr>
          <w:fldChar w:fldCharType="end"/>
        </w:r>
        <w:r w:rsidDel="004B343E">
          <w:rPr>
            <w:noProof/>
          </w:rPr>
          <w:fldChar w:fldCharType="end"/>
        </w:r>
      </w:del>
    </w:p>
    <w:p w:rsidR="00B959ED" w:rsidDel="004B343E" w:rsidRDefault="007813C4" w:rsidP="004B343E">
      <w:pPr>
        <w:pStyle w:val="TOCHeading"/>
        <w:rPr>
          <w:del w:id="58" w:author="Paul Marshall" w:date="2018-08-27T13:50:00Z"/>
          <w:rFonts w:eastAsiaTheme="minorEastAsia"/>
          <w:noProof/>
        </w:rPr>
        <w:pPrChange w:id="59" w:author="Paul Marshall" w:date="2018-08-27T13:50:00Z">
          <w:pPr>
            <w:pStyle w:val="TableofFigures"/>
            <w:tabs>
              <w:tab w:val="right" w:leader="dot" w:pos="9350"/>
            </w:tabs>
          </w:pPr>
        </w:pPrChange>
      </w:pPr>
      <w:del w:id="60" w:author="Paul Marshall" w:date="2018-08-27T13:50:00Z">
        <w:r w:rsidDel="004B343E">
          <w:rPr>
            <w:rStyle w:val="Hyperlink"/>
            <w:noProof/>
          </w:rPr>
          <w:lastRenderedPageBreak/>
          <w:fldChar w:fldCharType="begin"/>
        </w:r>
        <w:r w:rsidDel="004B343E">
          <w:rPr>
            <w:rStyle w:val="Hyperlink"/>
            <w:noProof/>
          </w:rPr>
          <w:delInstrText xml:space="preserve"> HYPERLINK \l "_Toc519262346" </w:delInstrText>
        </w:r>
        <w:r w:rsidDel="004B343E">
          <w:rPr>
            <w:rStyle w:val="Hyperlink"/>
            <w:noProof/>
          </w:rPr>
          <w:fldChar w:fldCharType="separate"/>
        </w:r>
        <w:r w:rsidR="00B959ED" w:rsidRPr="000B6418" w:rsidDel="004B343E">
          <w:rPr>
            <w:rStyle w:val="Hyperlink"/>
            <w:noProof/>
          </w:rPr>
          <w:delText>Figure 6: Canonical Example</w:delText>
        </w:r>
        <w:r w:rsidR="00B959ED" w:rsidDel="004B343E">
          <w:rPr>
            <w:noProof/>
            <w:webHidden/>
          </w:rPr>
          <w:tab/>
        </w:r>
        <w:r w:rsidR="00B959ED" w:rsidDel="004B343E">
          <w:rPr>
            <w:noProof/>
            <w:webHidden/>
          </w:rPr>
          <w:fldChar w:fldCharType="begin"/>
        </w:r>
        <w:r w:rsidR="00B959ED" w:rsidDel="004B343E">
          <w:rPr>
            <w:noProof/>
            <w:webHidden/>
          </w:rPr>
          <w:delInstrText xml:space="preserve"> PAGEREF _Toc519262346 \h </w:delInstrText>
        </w:r>
        <w:r w:rsidR="00B959ED" w:rsidDel="004B343E">
          <w:rPr>
            <w:noProof/>
            <w:webHidden/>
          </w:rPr>
        </w:r>
        <w:r w:rsidR="00B959ED" w:rsidDel="004B343E">
          <w:rPr>
            <w:noProof/>
            <w:webHidden/>
          </w:rPr>
          <w:fldChar w:fldCharType="separate"/>
        </w:r>
        <w:r w:rsidR="00B959ED" w:rsidDel="004B343E">
          <w:rPr>
            <w:noProof/>
            <w:webHidden/>
          </w:rPr>
          <w:delText>9</w:delText>
        </w:r>
        <w:r w:rsidR="00B959ED" w:rsidDel="004B343E">
          <w:rPr>
            <w:noProof/>
            <w:webHidden/>
          </w:rPr>
          <w:fldChar w:fldCharType="end"/>
        </w:r>
        <w:r w:rsidDel="004B343E">
          <w:rPr>
            <w:noProof/>
          </w:rPr>
          <w:fldChar w:fldCharType="end"/>
        </w:r>
      </w:del>
    </w:p>
    <w:p w:rsidR="009822FB" w:rsidRPr="00B959ED" w:rsidDel="004B343E" w:rsidRDefault="00BD7A45" w:rsidP="004B343E">
      <w:pPr>
        <w:pStyle w:val="TOCHeading"/>
        <w:rPr>
          <w:del w:id="61" w:author="Paul Marshall" w:date="2018-08-27T13:50:00Z"/>
          <w:b/>
          <w:bCs/>
          <w:noProof/>
        </w:rPr>
        <w:pPrChange w:id="62" w:author="Paul Marshall" w:date="2018-08-27T13:50:00Z">
          <w:pPr/>
        </w:pPrChange>
      </w:pPr>
      <w:del w:id="63" w:author="Paul Marshall" w:date="2018-08-27T13:50:00Z">
        <w:r w:rsidDel="004B343E">
          <w:rPr>
            <w:b/>
            <w:bCs/>
            <w:noProof/>
          </w:rPr>
          <w:fldChar w:fldCharType="end"/>
        </w:r>
        <w:bookmarkStart w:id="64" w:name="_Toc507428565"/>
        <w:bookmarkStart w:id="65" w:name="_Hlk507428734"/>
        <w:r w:rsidR="009822FB" w:rsidDel="004B343E">
          <w:br w:type="page"/>
        </w:r>
      </w:del>
    </w:p>
    <w:p w:rsidR="005D7D5A" w:rsidRPr="00493260" w:rsidRDefault="001F1F81" w:rsidP="001F1F81">
      <w:pPr>
        <w:pStyle w:val="Heading1"/>
        <w:numPr>
          <w:ilvl w:val="0"/>
          <w:numId w:val="22"/>
        </w:numPr>
      </w:pPr>
      <w:bookmarkStart w:id="66" w:name="_Toc519262330"/>
      <w:r>
        <w:lastRenderedPageBreak/>
        <w:t>Concept</w:t>
      </w:r>
      <w:bookmarkEnd w:id="66"/>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67"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67"/>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68" w:name="_Toc519262331"/>
      <w:r w:rsidRPr="003D2466">
        <w:rPr>
          <w:rStyle w:val="Strong"/>
          <w:b w:val="0"/>
          <w:bCs w:val="0"/>
        </w:rPr>
        <w:lastRenderedPageBreak/>
        <w:t>System APIs</w:t>
      </w:r>
      <w:bookmarkEnd w:id="68"/>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w:t>
      </w:r>
      <w:del w:id="69" w:author="Paul Marshall" w:date="2018-08-27T13:54:00Z">
        <w:r w:rsidDel="004B343E">
          <w:rPr>
            <w:rFonts w:ascii="Times New Roman" w:eastAsiaTheme="minorEastAsia" w:hAnsi="Times New Roman" w:cs="Times New Roman"/>
            <w:sz w:val="24"/>
            <w:szCs w:val="24"/>
          </w:rPr>
          <w:delText>’</w:delText>
        </w:r>
      </w:del>
      <w:r>
        <w:rPr>
          <w:rFonts w:ascii="Times New Roman" w:eastAsiaTheme="minorEastAsia" w:hAnsi="Times New Roman" w:cs="Times New Roman"/>
          <w:sz w:val="24"/>
          <w:szCs w:val="24"/>
        </w:rPr>
        <w:t>s and should be followed as a rule of when to leverage a System API</w:t>
      </w:r>
      <w:del w:id="70" w:author="Paul Marshall" w:date="2018-08-27T13:54:00Z">
        <w:r w:rsidDel="004B343E">
          <w:rPr>
            <w:rFonts w:ascii="Times New Roman" w:eastAsiaTheme="minorEastAsia" w:hAnsi="Times New Roman" w:cs="Times New Roman"/>
            <w:sz w:val="24"/>
            <w:szCs w:val="24"/>
          </w:rPr>
          <w:delText xml:space="preserve"> I</w:delText>
        </w:r>
      </w:del>
      <w:r>
        <w:rPr>
          <w:rFonts w:ascii="Times New Roman" w:eastAsiaTheme="minorEastAsia" w:hAnsi="Times New Roman" w:cs="Times New Roman"/>
          <w:sz w:val="24"/>
          <w:szCs w:val="24"/>
        </w:rPr>
        <w:t xml:space="preserve">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w:t>
      </w:r>
      <w:del w:id="71" w:author="Paul Marshall" w:date="2018-08-27T13:55:00Z">
        <w:r w:rsidDel="004B343E">
          <w:delText>’</w:delText>
        </w:r>
      </w:del>
      <w:r>
        <w:t>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If needed by the functional or technical requirement, System API</w:t>
      </w:r>
      <w:del w:id="72" w:author="Paul Marshall" w:date="2018-08-27T13:55:00Z">
        <w:r w:rsidDel="004B343E">
          <w:delText>’</w:delText>
        </w:r>
      </w:del>
      <w:r>
        <w:t xml:space="preserve">s can perform filtering if needed to limit the payload size on a large data.  For example, if a System API call </w:t>
      </w:r>
      <w:r w:rsidR="00B959ED">
        <w:t>resulted</w:t>
      </w:r>
      <w:r>
        <w:t xml:space="preserve"> in a payload </w:t>
      </w:r>
      <w:ins w:id="73" w:author="Paul Marshall" w:date="2018-08-27T13:55:00Z">
        <w:r w:rsidR="004B343E">
          <w:t xml:space="preserve">of </w:t>
        </w:r>
      </w:ins>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74" w:name="_Toc519262332"/>
      <w:r>
        <w:t>Process APIs</w:t>
      </w:r>
      <w:bookmarkEnd w:id="74"/>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w:t>
      </w:r>
      <w:del w:id="75" w:author="Paul Marshall" w:date="2018-08-27T13:57:00Z">
        <w:r w:rsidRPr="00B84EA8" w:rsidDel="004B343E">
          <w:delText xml:space="preserve">an </w:delText>
        </w:r>
      </w:del>
      <w:r w:rsidRPr="00B84EA8">
        <w:t xml:space="preserve">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 xml:space="preserve">Aggregate Process APIs are formed by composable System APIs and other APIs. The composition of system APIs can take the form of explicit API orchestration (direct calls) or </w:t>
      </w:r>
      <w:r w:rsidRPr="008F36CF">
        <w:rPr>
          <w:rFonts w:ascii="Cambria" w:eastAsia="Arial" w:hAnsi="Cambria" w:cs="Arial"/>
          <w:color w:val="000000"/>
        </w:rPr>
        <w:lastRenderedPageBreak/>
        <w:t>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ins w:id="76" w:author="Paul Marshall" w:date="2018-08-27T14:20:00Z">
        <w:r w:rsidR="00155662">
          <w:t xml:space="preserve">e.g. </w:t>
        </w:r>
      </w:ins>
      <w:r>
        <w:t>split-join), conditional routing (</w:t>
      </w:r>
      <w:ins w:id="77" w:author="Paul Marshall" w:date="2018-08-27T14:20:00Z">
        <w:r w:rsidR="00155662">
          <w:t xml:space="preserve">e.g. </w:t>
        </w:r>
      </w:ins>
      <w:r>
        <w:t xml:space="preserve">if Region=APAC then do this…), </w:t>
      </w:r>
      <w:r w:rsidR="00171318">
        <w:t>looping, or filtering (</w:t>
      </w:r>
      <w:ins w:id="78" w:author="Paul Marshall" w:date="2018-08-27T14:20:00Z">
        <w:r w:rsidR="00155662">
          <w:t xml:space="preserve">e.g. </w:t>
        </w:r>
      </w:ins>
      <w:r w:rsidR="00171318">
        <w:t xml:space="preserve">Only show available orders), and more. </w:t>
      </w:r>
      <w:del w:id="79" w:author="Paul Marshall" w:date="2018-08-27T14:20:00Z">
        <w:r w:rsidR="00171318" w:rsidDel="009223F6">
          <w:delText>(Note, f</w:delText>
        </w:r>
      </w:del>
      <w:ins w:id="80" w:author="Paul Marshall" w:date="2018-08-27T14:20:00Z">
        <w:r w:rsidR="009223F6">
          <w:t>F</w:t>
        </w:r>
      </w:ins>
      <w:r w:rsidR="00171318">
        <w:t>iltering could also be performed at the other API layers, such as Experience and System API’s if needed</w:t>
      </w:r>
      <w:del w:id="81" w:author="Paul Marshall" w:date="2018-08-27T14:21:00Z">
        <w:r w:rsidR="00171318" w:rsidDel="009223F6">
          <w:delText>)</w:delText>
        </w:r>
      </w:del>
      <w:r w:rsidR="00171318">
        <w:t>.</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82" w:name="_Toc519262333"/>
      <w:r w:rsidRPr="003D2466">
        <w:rPr>
          <w:rStyle w:val="Strong"/>
          <w:b w:val="0"/>
          <w:bCs w:val="0"/>
        </w:rPr>
        <w:t>Experience APIs</w:t>
      </w:r>
      <w:bookmarkEnd w:id="82"/>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ins w:id="83" w:author="Paul Marshall" w:date="2018-08-27T14:23:00Z">
        <w:r w:rsidR="009223F6">
          <w:rPr>
            <w:rFonts w:ascii="Times New Roman" w:eastAsiaTheme="minorEastAsia" w:hAnsi="Times New Roman" w:cs="Times New Roman"/>
            <w:sz w:val="24"/>
            <w:szCs w:val="24"/>
          </w:rPr>
          <w:t xml:space="preserve">is called </w:t>
        </w:r>
      </w:ins>
      <w:del w:id="84" w:author="Paul Marshall" w:date="2018-08-27T14:23:00Z">
        <w:r w:rsidRPr="00493260" w:rsidDel="009223F6">
          <w:rPr>
            <w:rFonts w:ascii="Times New Roman" w:eastAsiaTheme="minorEastAsia" w:hAnsi="Times New Roman" w:cs="Times New Roman"/>
            <w:sz w:val="24"/>
            <w:szCs w:val="24"/>
          </w:rPr>
          <w:delText xml:space="preserve">we call </w:delText>
        </w:r>
      </w:del>
      <w:r w:rsidRPr="00493260">
        <w:rPr>
          <w:rFonts w:ascii="Times New Roman" w:eastAsiaTheme="minorEastAsia" w:hAnsi="Times New Roman" w:cs="Times New Roman"/>
          <w:sz w:val="24"/>
          <w:szCs w:val="24"/>
        </w:rPr>
        <w:t xml:space="preserve">the </w:t>
      </w:r>
      <w:ins w:id="85" w:author="Paul Marshall" w:date="2018-08-27T14:23:00Z">
        <w:r w:rsidR="009223F6">
          <w:rPr>
            <w:rFonts w:ascii="Times New Roman" w:eastAsiaTheme="minorEastAsia" w:hAnsi="Times New Roman" w:cs="Times New Roman"/>
            <w:sz w:val="24"/>
            <w:szCs w:val="24"/>
          </w:rPr>
          <w:t>E</w:t>
        </w:r>
      </w:ins>
      <w:del w:id="86" w:author="Paul Marshall" w:date="2018-08-27T14:23:00Z">
        <w:r w:rsidRPr="00493260" w:rsidDel="009223F6">
          <w:rPr>
            <w:rFonts w:ascii="Times New Roman" w:eastAsiaTheme="minorEastAsia" w:hAnsi="Times New Roman" w:cs="Times New Roman"/>
            <w:sz w:val="24"/>
            <w:szCs w:val="24"/>
          </w:rPr>
          <w:delText>e</w:delText>
        </w:r>
      </w:del>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ins w:id="87" w:author="Paul Marshall" w:date="2018-08-27T14:24:00Z">
        <w:r w:rsidR="009223F6">
          <w:rPr>
            <w:rFonts w:ascii="Times New Roman" w:eastAsiaTheme="minorEastAsia" w:hAnsi="Times New Roman" w:cs="Times New Roman"/>
            <w:sz w:val="24"/>
            <w:szCs w:val="24"/>
          </w:rPr>
          <w:t>s</w:t>
        </w:r>
      </w:ins>
      <w:r w:rsidRPr="00493260">
        <w:rPr>
          <w:rFonts w:ascii="Times New Roman" w:eastAsiaTheme="minorEastAsia" w:hAnsi="Times New Roman" w:cs="Times New Roman"/>
          <w:sz w:val="24"/>
          <w:szCs w:val="24"/>
        </w:rPr>
        <w:t xml:space="preserve">, business differences must be catered to </w:t>
      </w:r>
      <w:ins w:id="88" w:author="Paul Marshall" w:date="2018-08-27T14:24:00Z">
        <w:r w:rsidR="009223F6">
          <w:rPr>
            <w:rFonts w:ascii="Times New Roman" w:eastAsiaTheme="minorEastAsia" w:hAnsi="Times New Roman" w:cs="Times New Roman"/>
            <w:sz w:val="24"/>
            <w:szCs w:val="24"/>
          </w:rPr>
          <w:t xml:space="preserve">handle such </w:t>
        </w:r>
      </w:ins>
      <w:del w:id="89" w:author="Paul Marshall" w:date="2018-08-27T14:24:00Z">
        <w:r w:rsidRPr="00493260" w:rsidDel="009223F6">
          <w:rPr>
            <w:rFonts w:ascii="Times New Roman" w:eastAsiaTheme="minorEastAsia" w:hAnsi="Times New Roman" w:cs="Times New Roman"/>
            <w:sz w:val="24"/>
            <w:szCs w:val="24"/>
          </w:rPr>
          <w:delText xml:space="preserve">with </w:delText>
        </w:r>
      </w:del>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ins w:id="90" w:author="Paul Marshall" w:date="2018-08-27T14:27:00Z"/>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w:t>
      </w:r>
      <w:del w:id="91" w:author="Paul Marshall" w:date="2018-08-27T14:26:00Z">
        <w:r w:rsidR="00B959ED" w:rsidDel="009223F6">
          <w:rPr>
            <w:rFonts w:ascii="Times New Roman" w:eastAsiaTheme="minorEastAsia" w:hAnsi="Times New Roman" w:cs="Times New Roman"/>
            <w:sz w:val="24"/>
            <w:szCs w:val="24"/>
          </w:rPr>
          <w:delText>’</w:delText>
        </w:r>
      </w:del>
      <w:r w:rsidR="00B959ED">
        <w:rPr>
          <w:rFonts w:ascii="Times New Roman" w:eastAsiaTheme="minorEastAsia" w:hAnsi="Times New Roman" w:cs="Times New Roman"/>
          <w:sz w:val="24"/>
          <w:szCs w:val="24"/>
        </w:rPr>
        <w:t>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del w:id="92" w:author="Paul Marshall" w:date="2018-08-27T14:27:00Z">
        <w:r w:rsidDel="009223F6">
          <w:rPr>
            <w:rFonts w:ascii="Cambria" w:eastAsia="Arial" w:hAnsi="Cambria" w:cs="Arial"/>
            <w:color w:val="000000"/>
          </w:rPr>
          <w:delText>KS&amp;T</w:delText>
        </w:r>
      </w:del>
      <w:ins w:id="93" w:author="Paul Marshall" w:date="2018-08-27T14:27:00Z">
        <w:r w:rsidR="009223F6">
          <w:rPr>
            <w:rFonts w:ascii="Cambria" w:eastAsia="Arial" w:hAnsi="Cambria" w:cs="Arial"/>
            <w:color w:val="000000"/>
          </w:rPr>
          <w:t>VA</w:t>
        </w:r>
      </w:ins>
      <w:r w:rsidRPr="008F36CF">
        <w:rPr>
          <w:rFonts w:ascii="Cambria" w:eastAsia="Arial" w:hAnsi="Cambria" w:cs="Arial"/>
          <w:color w:val="000000"/>
        </w:rPr>
        <w:t xml:space="preserve"> developers and selected partners to streamline integration with </w:t>
      </w:r>
      <w:del w:id="94" w:author="Paul Marshall" w:date="2018-08-27T14:27:00Z">
        <w:r w:rsidDel="009223F6">
          <w:rPr>
            <w:rFonts w:ascii="Cambria" w:eastAsia="Arial" w:hAnsi="Cambria" w:cs="Arial"/>
            <w:color w:val="000000"/>
          </w:rPr>
          <w:delText>Koch</w:delText>
        </w:r>
        <w:r w:rsidRPr="008F36CF" w:rsidDel="009223F6">
          <w:rPr>
            <w:rFonts w:ascii="Cambria" w:eastAsia="Arial" w:hAnsi="Cambria" w:cs="Arial"/>
            <w:color w:val="000000"/>
          </w:rPr>
          <w:delText xml:space="preserve"> </w:delText>
        </w:r>
      </w:del>
      <w:ins w:id="95" w:author="Paul Marshall" w:date="2018-08-27T14:27:00Z">
        <w:r w:rsidR="009223F6">
          <w:rPr>
            <w:rFonts w:ascii="Cambria" w:eastAsia="Arial" w:hAnsi="Cambria" w:cs="Arial"/>
            <w:color w:val="000000"/>
          </w:rPr>
          <w:t>VA</w:t>
        </w:r>
        <w:r w:rsidR="009223F6" w:rsidRPr="008F36CF">
          <w:rPr>
            <w:rFonts w:ascii="Cambria" w:eastAsia="Arial" w:hAnsi="Cambria" w:cs="Arial"/>
            <w:color w:val="000000"/>
          </w:rPr>
          <w:t xml:space="preserve"> </w:t>
        </w:r>
      </w:ins>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Experience API</w:t>
      </w:r>
      <w:del w:id="96" w:author="Paul Marshall" w:date="2018-08-27T14:28:00Z">
        <w:r w:rsidDel="009223F6">
          <w:rPr>
            <w:rFonts w:ascii="Times New Roman" w:eastAsiaTheme="minorEastAsia" w:hAnsi="Times New Roman" w:cs="Times New Roman"/>
            <w:sz w:val="24"/>
            <w:szCs w:val="24"/>
          </w:rPr>
          <w:delText>’</w:delText>
        </w:r>
      </w:del>
      <w:r>
        <w:rPr>
          <w:rFonts w:ascii="Times New Roman" w:eastAsiaTheme="minorEastAsia" w:hAnsi="Times New Roman" w:cs="Times New Roman"/>
          <w:sz w:val="24"/>
          <w:szCs w:val="24"/>
        </w:rPr>
        <w:t xml:space="preserve">s and should be followed as a rule </w:t>
      </w:r>
      <w:proofErr w:type="spellStart"/>
      <w:ins w:id="97" w:author="Paul Marshall" w:date="2018-08-27T14:28:00Z">
        <w:r w:rsidR="009223F6">
          <w:rPr>
            <w:rFonts w:ascii="Times New Roman" w:eastAsiaTheme="minorEastAsia" w:hAnsi="Times New Roman" w:cs="Times New Roman"/>
            <w:sz w:val="24"/>
            <w:szCs w:val="24"/>
          </w:rPr>
          <w:t>for</w:t>
        </w:r>
      </w:ins>
      <w:del w:id="98" w:author="Paul Marshall" w:date="2018-08-27T14:28:00Z">
        <w:r w:rsidDel="009223F6">
          <w:rPr>
            <w:rFonts w:ascii="Times New Roman" w:eastAsiaTheme="minorEastAsia" w:hAnsi="Times New Roman" w:cs="Times New Roman"/>
            <w:sz w:val="24"/>
            <w:szCs w:val="24"/>
          </w:rPr>
          <w:delText xml:space="preserve">of </w:delText>
        </w:r>
      </w:del>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w:t>
      </w:r>
      <w:del w:id="99" w:author="Paul Marshall" w:date="2018-08-27T14:28:00Z">
        <w:r w:rsidDel="009223F6">
          <w:rPr>
            <w:rFonts w:ascii="Times New Roman" w:eastAsiaTheme="minorEastAsia" w:hAnsi="Times New Roman" w:cs="Times New Roman"/>
            <w:sz w:val="24"/>
            <w:szCs w:val="24"/>
          </w:rPr>
          <w:delText xml:space="preserve"> I</w:delText>
        </w:r>
      </w:del>
      <w:r>
        <w:rPr>
          <w:rFonts w:ascii="Times New Roman" w:eastAsiaTheme="minorEastAsia" w:hAnsi="Times New Roman" w:cs="Times New Roman"/>
          <w:sz w:val="24"/>
          <w:szCs w:val="24"/>
        </w:rPr>
        <w:t xml:space="preserve">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1F1F81" w:rsidP="001F1F81">
      <w:pPr>
        <w:pStyle w:val="NormalWeb"/>
        <w:numPr>
          <w:ilvl w:val="0"/>
          <w:numId w:val="20"/>
        </w:numPr>
      </w:pPr>
      <w:del w:id="100" w:author="Paul Marshall" w:date="2018-08-27T14:29:00Z">
        <w:r w:rsidDel="009223F6">
          <w:delText>The means</w:delText>
        </w:r>
        <w:r w:rsidR="008C381C" w:rsidDel="009223F6">
          <w:delText xml:space="preserve"> </w:delText>
        </w:r>
        <w:r w:rsidDel="009223F6">
          <w:delText>by which</w:delText>
        </w:r>
      </w:del>
      <w:ins w:id="101" w:author="Paul Marshall" w:date="2018-08-27T14:29:00Z">
        <w:r w:rsidR="009223F6">
          <w:t>How</w:t>
        </w:r>
      </w:ins>
      <w:r>
        <w:t xml:space="preserve"> data can be reconfigured so that it is most easily consumed</w:t>
      </w:r>
      <w:r w:rsidR="008C381C">
        <w:t xml:space="preserve"> </w:t>
      </w:r>
      <w:r>
        <w:t>by its intended audience.</w:t>
      </w:r>
    </w:p>
    <w:p w:rsidR="001F1F81" w:rsidRDefault="001F1F81" w:rsidP="001F1F81">
      <w:pPr>
        <w:pStyle w:val="NormalWeb"/>
        <w:numPr>
          <w:ilvl w:val="0"/>
          <w:numId w:val="20"/>
        </w:numPr>
      </w:pPr>
      <w:r>
        <w:t>API</w:t>
      </w:r>
      <w:del w:id="102" w:author="Paul Marshall" w:date="2018-08-27T14:29:00Z">
        <w:r w:rsidDel="009223F6">
          <w:delText>’</w:delText>
        </w:r>
      </w:del>
      <w:r>
        <w:t>s that are exposed to a User I</w:t>
      </w:r>
      <w:r w:rsidR="00B055EF">
        <w:t>nterface or Application layer</w:t>
      </w:r>
    </w:p>
    <w:p w:rsidR="001F1F81" w:rsidRDefault="001F1F81" w:rsidP="001F1F81">
      <w:pPr>
        <w:pStyle w:val="NormalWeb"/>
        <w:numPr>
          <w:ilvl w:val="0"/>
          <w:numId w:val="20"/>
        </w:numPr>
      </w:pPr>
      <w:r>
        <w:t>Typically, API</w:t>
      </w:r>
      <w:del w:id="103" w:author="Paul Marshall" w:date="2018-08-27T14:30:00Z">
        <w:r w:rsidDel="009223F6">
          <w:delText>’</w:delText>
        </w:r>
      </w:del>
      <w:r>
        <w:t xml:space="preserve">s exposed to Trading Partners or across </w:t>
      </w:r>
      <w:del w:id="104" w:author="Paul Marshall" w:date="2018-08-27T14:30:00Z">
        <w:r w:rsidDel="009223F6">
          <w:delText xml:space="preserve">company </w:delText>
        </w:r>
      </w:del>
      <w:ins w:id="105" w:author="Paul Marshall" w:date="2018-08-27T14:30:00Z">
        <w:r w:rsidR="009223F6">
          <w:t>organization</w:t>
        </w:r>
        <w:r w:rsidR="009223F6">
          <w:t xml:space="preserve"> </w:t>
        </w:r>
      </w:ins>
      <w:r>
        <w:t xml:space="preserve">lines is through </w:t>
      </w:r>
      <w:ins w:id="106" w:author="Paul Marshall" w:date="2018-08-27T14:31:00Z">
        <w:r w:rsidR="005C10D0">
          <w:t>E</w:t>
        </w:r>
      </w:ins>
      <w:del w:id="107" w:author="Paul Marshall" w:date="2018-08-27T14:31:00Z">
        <w:r w:rsidDel="005C10D0">
          <w:delText>e</w:delText>
        </w:r>
      </w:del>
      <w:r>
        <w:t xml:space="preserve">xperience </w:t>
      </w:r>
      <w:ins w:id="108" w:author="Paul Marshall" w:date="2018-08-27T14:31:00Z">
        <w:r w:rsidR="005C10D0">
          <w:t>APIs</w:t>
        </w:r>
      </w:ins>
      <w:del w:id="109" w:author="Paul Marshall" w:date="2018-08-27T14:31:00Z">
        <w:r w:rsidDel="005C10D0">
          <w:delText>layer</w:delText>
        </w:r>
      </w:del>
      <w:r>
        <w:t>.</w:t>
      </w:r>
    </w:p>
    <w:p w:rsidR="00171318" w:rsidRDefault="001F1F81" w:rsidP="00625BAD">
      <w:pPr>
        <w:pStyle w:val="NormalWeb"/>
        <w:numPr>
          <w:ilvl w:val="0"/>
          <w:numId w:val="20"/>
        </w:numPr>
      </w:pPr>
      <w:r>
        <w:lastRenderedPageBreak/>
        <w:t xml:space="preserve">In a mature and consolidated architecture, separation between </w:t>
      </w:r>
      <w:ins w:id="110" w:author="Paul Marshall" w:date="2018-08-27T14:31:00Z">
        <w:r w:rsidR="005C10D0">
          <w:t>E</w:t>
        </w:r>
      </w:ins>
      <w:del w:id="111" w:author="Paul Marshall" w:date="2018-08-27T14:31:00Z">
        <w:r w:rsidDel="005C10D0">
          <w:delText>e</w:delText>
        </w:r>
      </w:del>
      <w:r>
        <w:t xml:space="preserve">xperience, </w:t>
      </w:r>
      <w:ins w:id="112" w:author="Paul Marshall" w:date="2018-08-27T14:31:00Z">
        <w:r w:rsidR="005C10D0">
          <w:t>P</w:t>
        </w:r>
      </w:ins>
      <w:del w:id="113" w:author="Paul Marshall" w:date="2018-08-27T14:31:00Z">
        <w:r w:rsidDel="005C10D0">
          <w:delText>p</w:delText>
        </w:r>
      </w:del>
      <w:r>
        <w:t xml:space="preserve">rocess and </w:t>
      </w:r>
      <w:ins w:id="114" w:author="Paul Marshall" w:date="2018-08-27T14:31:00Z">
        <w:r w:rsidR="005C10D0">
          <w:t>S</w:t>
        </w:r>
      </w:ins>
      <w:del w:id="115" w:author="Paul Marshall" w:date="2018-08-27T14:31:00Z">
        <w:r w:rsidDel="005C10D0">
          <w:delText>s</w:delText>
        </w:r>
      </w:del>
      <w:r>
        <w:t>ystem layers might be physical. This means we will find different deployment units (a different app, or zip) dedicated to each one of these layers.</w:t>
      </w:r>
    </w:p>
    <w:p w:rsidR="00625BAD" w:rsidRDefault="00625BAD" w:rsidP="00625BAD">
      <w:pPr>
        <w:pStyle w:val="Heading2"/>
      </w:pPr>
      <w:bookmarkStart w:id="116" w:name="_Toc519262334"/>
      <w:r>
        <w:t>API Flow</w:t>
      </w:r>
      <w:bookmarkEnd w:id="116"/>
    </w:p>
    <w:p w:rsidR="001F1F81" w:rsidRDefault="00625BAD" w:rsidP="00625BAD">
      <w:pPr>
        <w:rPr>
          <w:ins w:id="117" w:author="Paul Marshall" w:date="2018-08-27T14:36:00Z"/>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Typically, the runtime flow of API</w:t>
      </w:r>
      <w:del w:id="118" w:author="Paul Marshall" w:date="2018-08-27T14:38:00Z">
        <w:r w:rsidRPr="001732FC" w:rsidDel="005C10D0">
          <w:rPr>
            <w:rFonts w:ascii="Times New Roman" w:eastAsiaTheme="minorEastAsia" w:hAnsi="Times New Roman" w:cs="Times New Roman"/>
            <w:sz w:val="24"/>
            <w:szCs w:val="24"/>
          </w:rPr>
          <w:delText>’</w:delText>
        </w:r>
      </w:del>
      <w:r w:rsidRPr="001732FC">
        <w:rPr>
          <w:rFonts w:ascii="Times New Roman" w:eastAsiaTheme="minorEastAsia" w:hAnsi="Times New Roman" w:cs="Times New Roman"/>
          <w:sz w:val="24"/>
          <w:szCs w:val="24"/>
        </w:rPr>
        <w:t xml:space="preserve">s is Experience to Process to System (Top-Down), as depicted in the diagram below.  However, if the consumer of an API is another System instead of </w:t>
      </w:r>
      <w:ins w:id="119" w:author="Paul Marshall" w:date="2018-08-27T14:38:00Z">
        <w:r w:rsidR="005C10D0">
          <w:rPr>
            <w:rFonts w:ascii="Times New Roman" w:eastAsiaTheme="minorEastAsia" w:hAnsi="Times New Roman" w:cs="Times New Roman"/>
            <w:sz w:val="24"/>
            <w:szCs w:val="24"/>
          </w:rPr>
          <w:t xml:space="preserve">an </w:t>
        </w:r>
      </w:ins>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w:t>
      </w:r>
      <w:del w:id="120" w:author="Paul Marshall" w:date="2018-08-27T14:38:00Z">
        <w:r w:rsidRPr="001732FC" w:rsidDel="005C10D0">
          <w:rPr>
            <w:rFonts w:ascii="Times New Roman" w:eastAsiaTheme="minorEastAsia" w:hAnsi="Times New Roman" w:cs="Times New Roman"/>
            <w:sz w:val="24"/>
            <w:szCs w:val="24"/>
          </w:rPr>
          <w:delText xml:space="preserve">to </w:delText>
        </w:r>
      </w:del>
      <w:r w:rsidRPr="001732FC">
        <w:rPr>
          <w:rFonts w:ascii="Times New Roman" w:eastAsiaTheme="minorEastAsia" w:hAnsi="Times New Roman" w:cs="Times New Roman"/>
          <w:sz w:val="24"/>
          <w:szCs w:val="24"/>
        </w:rPr>
        <w:t>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121"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121"/>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122" w:name="_Toc519262335"/>
      <w:r>
        <w:t xml:space="preserve">API Layer </w:t>
      </w:r>
      <w:r w:rsidR="001F1F81">
        <w:t>Decision Tree</w:t>
      </w:r>
      <w:bookmarkEnd w:id="122"/>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493260"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w:t>
      </w:r>
      <w:del w:id="123" w:author="Paul Marshall" w:date="2018-08-27T14:39:00Z">
        <w:r w:rsidRPr="00493260" w:rsidDel="005C10D0">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ins w:id="124" w:author="Paul Marshall" w:date="2018-08-27T14:39:00Z">
        <w:r w:rsidR="005C10D0">
          <w:rPr>
            <w:rFonts w:ascii="Times New Roman" w:eastAsiaTheme="minorEastAsia" w:hAnsi="Times New Roman" w:cs="Times New Roman"/>
            <w:sz w:val="24"/>
            <w:szCs w:val="24"/>
          </w:rPr>
          <w:t>a new one</w:t>
        </w:r>
      </w:ins>
      <w:del w:id="125" w:author="Paul Marshall" w:date="2018-08-27T14:39:00Z">
        <w:r w:rsidRPr="00493260" w:rsidDel="005C10D0">
          <w:rPr>
            <w:rFonts w:ascii="Times New Roman" w:eastAsiaTheme="minorEastAsia" w:hAnsi="Times New Roman" w:cs="Times New Roman"/>
            <w:sz w:val="24"/>
            <w:szCs w:val="24"/>
          </w:rPr>
          <w:delText>one</w:delText>
        </w:r>
      </w:del>
      <w:r w:rsidRPr="00493260">
        <w:rPr>
          <w:rFonts w:ascii="Times New Roman" w:eastAsiaTheme="minorEastAsia" w:hAnsi="Times New Roman" w:cs="Times New Roman"/>
          <w:sz w:val="24"/>
          <w:szCs w:val="24"/>
        </w:rPr>
        <w:t xml:space="preserve"> in </w:t>
      </w:r>
      <w:ins w:id="126" w:author="Paul Marshall" w:date="2018-08-27T14:39:00Z">
        <w:r w:rsidR="005C10D0">
          <w:rPr>
            <w:rFonts w:ascii="Times New Roman" w:eastAsiaTheme="minorEastAsia" w:hAnsi="Times New Roman" w:cs="Times New Roman"/>
            <w:sz w:val="24"/>
            <w:szCs w:val="24"/>
          </w:rPr>
          <w:t xml:space="preserve">the </w:t>
        </w:r>
      </w:ins>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lastRenderedPageBreak/>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del w:id="127" w:author="Paul Marshall" w:date="2018-08-27T14:43:00Z">
        <w:r w:rsidR="00B055EF" w:rsidRPr="00493260" w:rsidDel="00085680">
          <w:rPr>
            <w:rFonts w:ascii="Times New Roman" w:eastAsiaTheme="minorEastAsia" w:hAnsi="Times New Roman" w:cs="Times New Roman"/>
            <w:sz w:val="24"/>
            <w:szCs w:val="24"/>
          </w:rPr>
          <w:delText>an</w:delText>
        </w:r>
      </w:del>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ins w:id="128" w:author="Paul Marshall" w:date="2018-08-27T14:43:00Z">
        <w:r w:rsidR="00085680">
          <w:rPr>
            <w:rFonts w:ascii="Times New Roman" w:eastAsiaTheme="minorEastAsia" w:hAnsi="Times New Roman" w:cs="Times New Roman"/>
            <w:sz w:val="24"/>
            <w:szCs w:val="24"/>
          </w:rPr>
          <w:t>(s)</w:t>
        </w:r>
      </w:ins>
      <w:del w:id="129" w:author="Paul Marshall" w:date="2018-08-27T14:43:00Z">
        <w:r w:rsidRPr="00493260" w:rsidDel="00085680">
          <w:rPr>
            <w:rFonts w:ascii="Times New Roman" w:eastAsiaTheme="minorEastAsia" w:hAnsi="Times New Roman" w:cs="Times New Roman"/>
            <w:sz w:val="24"/>
            <w:szCs w:val="24"/>
          </w:rPr>
          <w:delText>’s</w:delText>
        </w:r>
      </w:del>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30" w:name="_Toc519262336"/>
      <w:r>
        <w:t>Loose Coupling</w:t>
      </w:r>
      <w:bookmarkEnd w:id="13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w:t>
      </w:r>
      <w:del w:id="131" w:author="Paul Marshall" w:date="2018-08-27T14:44:00Z">
        <w:r w:rsidRPr="001732FC" w:rsidDel="00085680">
          <w:rPr>
            <w:rFonts w:ascii="Times New Roman" w:eastAsiaTheme="minorEastAsia" w:hAnsi="Times New Roman" w:cs="Times New Roman"/>
            <w:sz w:val="24"/>
            <w:szCs w:val="24"/>
            <w:u w:val="single"/>
          </w:rPr>
          <w:delText>’</w:delText>
        </w:r>
      </w:del>
      <w:r w:rsidRPr="001732FC">
        <w:rPr>
          <w:rFonts w:ascii="Times New Roman" w:eastAsiaTheme="minorEastAsia" w:hAnsi="Times New Roman" w:cs="Times New Roman"/>
          <w:sz w:val="24"/>
          <w:szCs w:val="24"/>
          <w:u w:val="single"/>
        </w:rPr>
        <w:t>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ins w:id="132" w:author="Paul Marshall" w:date="2018-08-27T14:47:00Z">
        <w:r w:rsidR="00085680">
          <w:rPr>
            <w:rFonts w:ascii="Times New Roman" w:eastAsiaTheme="minorEastAsia" w:hAnsi="Times New Roman" w:cs="Times New Roman"/>
            <w:sz w:val="24"/>
            <w:szCs w:val="24"/>
          </w:rPr>
          <w:t>S</w:t>
        </w:r>
      </w:ins>
      <w:del w:id="133" w:author="Paul Marshall" w:date="2018-08-27T14:47:00Z">
        <w:r w:rsidR="001732FC" w:rsidDel="00085680">
          <w:rPr>
            <w:rFonts w:ascii="Times New Roman" w:eastAsiaTheme="minorEastAsia" w:hAnsi="Times New Roman" w:cs="Times New Roman"/>
            <w:sz w:val="24"/>
            <w:szCs w:val="24"/>
          </w:rPr>
          <w:delText>s</w:delText>
        </w:r>
      </w:del>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ins w:id="134" w:author="Paul Marshall" w:date="2018-08-27T14:47:00Z">
        <w:r w:rsidR="00085680">
          <w:rPr>
            <w:rFonts w:ascii="Times New Roman" w:eastAsiaTheme="minorEastAsia" w:hAnsi="Times New Roman" w:cs="Times New Roman"/>
            <w:sz w:val="24"/>
            <w:szCs w:val="24"/>
          </w:rPr>
          <w:t>C</w:t>
        </w:r>
      </w:ins>
      <w:del w:id="135" w:author="Paul Marshall" w:date="2018-08-27T14:47:00Z">
        <w:r w:rsidDel="00085680">
          <w:rPr>
            <w:rFonts w:ascii="Times New Roman" w:eastAsiaTheme="minorEastAsia" w:hAnsi="Times New Roman" w:cs="Times New Roman"/>
            <w:sz w:val="24"/>
            <w:szCs w:val="24"/>
          </w:rPr>
          <w:delText>c</w:delText>
        </w:r>
      </w:del>
      <w:r>
        <w:rPr>
          <w:rFonts w:ascii="Times New Roman" w:eastAsiaTheme="minorEastAsia" w:hAnsi="Times New Roman" w:cs="Times New Roman"/>
          <w:sz w:val="24"/>
          <w:szCs w:val="24"/>
        </w:rPr>
        <w:t>oncerns</w:t>
      </w:r>
      <w:ins w:id="136" w:author="Paul Marshall" w:date="2018-08-27T14:45:00Z">
        <w:r w:rsidR="00085680">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t>”</w:t>
      </w:r>
      <w:ins w:id="137" w:author="Paul Marshall" w:date="2018-08-27T14:45:00Z">
        <w:r w:rsidR="00085680">
          <w:rPr>
            <w:rFonts w:ascii="Times New Roman" w:eastAsiaTheme="minorEastAsia" w:hAnsi="Times New Roman" w:cs="Times New Roman"/>
            <w:sz w:val="24"/>
            <w:szCs w:val="24"/>
          </w:rPr>
          <w:t xml:space="preserve"> </w:t>
        </w:r>
      </w:ins>
      <w:del w:id="138" w:author="Paul Marshall" w:date="2018-08-27T14:45:00Z">
        <w:r w:rsidDel="00085680">
          <w:rPr>
            <w:rFonts w:ascii="Times New Roman" w:eastAsiaTheme="minorEastAsia" w:hAnsi="Times New Roman" w:cs="Times New Roman"/>
            <w:sz w:val="24"/>
            <w:szCs w:val="24"/>
          </w:rPr>
          <w:delText>.  S</w:delText>
        </w:r>
      </w:del>
      <w:ins w:id="139" w:author="Paul Marshall" w:date="2018-08-27T14:45:00Z">
        <w:r w:rsidR="00085680">
          <w:rPr>
            <w:rFonts w:ascii="Times New Roman" w:eastAsiaTheme="minorEastAsia" w:hAnsi="Times New Roman" w:cs="Times New Roman"/>
            <w:sz w:val="24"/>
            <w:szCs w:val="24"/>
          </w:rPr>
          <w:t>s</w:t>
        </w:r>
      </w:ins>
      <w:r>
        <w:rPr>
          <w:rFonts w:ascii="Times New Roman" w:eastAsiaTheme="minorEastAsia" w:hAnsi="Times New Roman" w:cs="Times New Roman"/>
          <w:sz w:val="24"/>
          <w:szCs w:val="24"/>
        </w:rPr>
        <w:t>eparate API’s and flows logically</w:t>
      </w:r>
      <w:ins w:id="140" w:author="Paul Marshall" w:date="2018-08-27T14:46:00Z">
        <w:r w:rsidR="00085680">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t xml:space="preserve"> </w:t>
      </w:r>
      <w:ins w:id="141" w:author="Paul Marshall" w:date="2018-08-27T14:46:00Z">
        <w:r w:rsidR="00085680">
          <w:rPr>
            <w:rFonts w:ascii="Times New Roman" w:eastAsiaTheme="minorEastAsia" w:hAnsi="Times New Roman" w:cs="Times New Roman"/>
            <w:sz w:val="24"/>
            <w:szCs w:val="24"/>
          </w:rPr>
          <w:t>S</w:t>
        </w:r>
      </w:ins>
      <w:del w:id="142" w:author="Paul Marshall" w:date="2018-08-27T14:46:00Z">
        <w:r w:rsidDel="00085680">
          <w:rPr>
            <w:rFonts w:ascii="Times New Roman" w:eastAsiaTheme="minorEastAsia" w:hAnsi="Times New Roman" w:cs="Times New Roman"/>
            <w:sz w:val="24"/>
            <w:szCs w:val="24"/>
          </w:rPr>
          <w:delText>s</w:delText>
        </w:r>
      </w:del>
      <w:r>
        <w:rPr>
          <w:rFonts w:ascii="Times New Roman" w:eastAsiaTheme="minorEastAsia" w:hAnsi="Times New Roman" w:cs="Times New Roman"/>
          <w:sz w:val="24"/>
          <w:szCs w:val="24"/>
        </w:rPr>
        <w:t>eparate provider and consumer logic</w:t>
      </w:r>
      <w:ins w:id="143" w:author="Paul Marshall" w:date="2018-08-27T14:46:00Z">
        <w:r w:rsidR="00085680">
          <w:rPr>
            <w:rFonts w:ascii="Times New Roman" w:eastAsiaTheme="minorEastAsia" w:hAnsi="Times New Roman" w:cs="Times New Roman"/>
            <w:sz w:val="24"/>
            <w:szCs w:val="24"/>
          </w:rPr>
          <w:t>.</w:t>
        </w:r>
      </w:ins>
      <w:del w:id="144" w:author="Paul Marshall" w:date="2018-08-27T14:46:00Z">
        <w:r w:rsidDel="00085680">
          <w:rPr>
            <w:rFonts w:ascii="Times New Roman" w:eastAsiaTheme="minorEastAsia" w:hAnsi="Times New Roman" w:cs="Times New Roman"/>
            <w:sz w:val="24"/>
            <w:szCs w:val="24"/>
          </w:rPr>
          <w:delText xml:space="preserve"> to ensure they individual pieces to the API application set.</w:delText>
        </w:r>
      </w:del>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w:t>
      </w:r>
      <w:del w:id="145" w:author="Paul Marshall" w:date="2018-08-27T14:46:00Z">
        <w:r w:rsidR="007F2C2B" w:rsidRPr="007F2C2B" w:rsidDel="00085680">
          <w:rPr>
            <w:rFonts w:ascii="Times New Roman" w:eastAsiaTheme="minorEastAsia" w:hAnsi="Times New Roman" w:cs="Times New Roman"/>
            <w:sz w:val="24"/>
            <w:szCs w:val="24"/>
          </w:rPr>
          <w:delText>’</w:delText>
        </w:r>
      </w:del>
      <w:r w:rsidR="007F2C2B" w:rsidRPr="007F2C2B">
        <w:rPr>
          <w:rFonts w:ascii="Times New Roman" w:eastAsiaTheme="minorEastAsia" w:hAnsi="Times New Roman" w:cs="Times New Roman"/>
          <w:sz w:val="24"/>
          <w:szCs w:val="24"/>
        </w:rPr>
        <w:t xml:space="preserve">s, queues, or other architecture components) are separated and categorized for </w:t>
      </w:r>
      <w:ins w:id="146" w:author="Paul Marshall" w:date="2018-08-27T14:47:00Z">
        <w:r w:rsidR="00085680">
          <w:rPr>
            <w:rFonts w:ascii="Times New Roman" w:eastAsiaTheme="minorEastAsia" w:hAnsi="Times New Roman" w:cs="Times New Roman"/>
            <w:sz w:val="24"/>
            <w:szCs w:val="24"/>
          </w:rPr>
          <w:t>p</w:t>
        </w:r>
      </w:ins>
      <w:del w:id="147" w:author="Paul Marshall" w:date="2018-08-27T14:47:00Z">
        <w:r w:rsidR="007F2C2B" w:rsidRPr="007F2C2B" w:rsidDel="00085680">
          <w:rPr>
            <w:rFonts w:ascii="Times New Roman" w:eastAsiaTheme="minorEastAsia" w:hAnsi="Times New Roman" w:cs="Times New Roman"/>
            <w:sz w:val="24"/>
            <w:szCs w:val="24"/>
          </w:rPr>
          <w:delText>P</w:delText>
        </w:r>
      </w:del>
      <w:r w:rsidR="007F2C2B" w:rsidRPr="007F2C2B">
        <w:rPr>
          <w:rFonts w:ascii="Times New Roman" w:eastAsiaTheme="minorEastAsia" w:hAnsi="Times New Roman" w:cs="Times New Roman"/>
          <w:sz w:val="24"/>
          <w:szCs w:val="24"/>
        </w:rPr>
        <w:t>rovider</w:t>
      </w:r>
      <w:ins w:id="148" w:author="Paul Marshall" w:date="2018-08-27T14:47:00Z">
        <w:r w:rsidR="00085680">
          <w:rPr>
            <w:rFonts w:ascii="Times New Roman" w:eastAsiaTheme="minorEastAsia" w:hAnsi="Times New Roman" w:cs="Times New Roman"/>
            <w:sz w:val="24"/>
            <w:szCs w:val="24"/>
          </w:rPr>
          <w:t>s</w:t>
        </w:r>
      </w:ins>
      <w:r w:rsidR="007F2C2B" w:rsidRPr="007F2C2B">
        <w:rPr>
          <w:rFonts w:ascii="Times New Roman" w:eastAsiaTheme="minorEastAsia" w:hAnsi="Times New Roman" w:cs="Times New Roman"/>
          <w:sz w:val="24"/>
          <w:szCs w:val="24"/>
        </w:rPr>
        <w:t xml:space="preserve"> and </w:t>
      </w:r>
      <w:ins w:id="149" w:author="Paul Marshall" w:date="2018-08-27T14:47:00Z">
        <w:r w:rsidR="00085680">
          <w:rPr>
            <w:rFonts w:ascii="Times New Roman" w:eastAsiaTheme="minorEastAsia" w:hAnsi="Times New Roman" w:cs="Times New Roman"/>
            <w:sz w:val="24"/>
            <w:szCs w:val="24"/>
          </w:rPr>
          <w:t>c</w:t>
        </w:r>
      </w:ins>
      <w:del w:id="150" w:author="Paul Marshall" w:date="2018-08-27T14:47:00Z">
        <w:r w:rsidR="007F2C2B" w:rsidRPr="007F2C2B" w:rsidDel="00085680">
          <w:rPr>
            <w:rFonts w:ascii="Times New Roman" w:eastAsiaTheme="minorEastAsia" w:hAnsi="Times New Roman" w:cs="Times New Roman"/>
            <w:sz w:val="24"/>
            <w:szCs w:val="24"/>
          </w:rPr>
          <w:delText>C</w:delText>
        </w:r>
      </w:del>
      <w:r w:rsidR="007F2C2B" w:rsidRPr="007F2C2B">
        <w:rPr>
          <w:rFonts w:ascii="Times New Roman" w:eastAsiaTheme="minorEastAsia" w:hAnsi="Times New Roman" w:cs="Times New Roman"/>
          <w:sz w:val="24"/>
          <w:szCs w:val="24"/>
        </w:rPr>
        <w:t>onsumer</w:t>
      </w:r>
      <w:ins w:id="151" w:author="Paul Marshall" w:date="2018-08-27T14:47:00Z">
        <w:r w:rsidR="00085680">
          <w:rPr>
            <w:rFonts w:ascii="Times New Roman" w:eastAsiaTheme="minorEastAsia" w:hAnsi="Times New Roman" w:cs="Times New Roman"/>
            <w:sz w:val="24"/>
            <w:szCs w:val="24"/>
          </w:rPr>
          <w:t>s</w:t>
        </w:r>
      </w:ins>
      <w:r w:rsidR="007F2C2B" w:rsidRPr="007F2C2B">
        <w:rPr>
          <w:rFonts w:ascii="Times New Roman" w:eastAsiaTheme="minorEastAsia" w:hAnsi="Times New Roman" w:cs="Times New Roman"/>
          <w:sz w:val="24"/>
          <w:szCs w:val="24"/>
        </w:rPr>
        <w:t xml:space="preserve">, and are connected through an independent mediation component (API, queue, or </w:t>
      </w:r>
      <w:del w:id="152" w:author="Paul Marshall" w:date="2018-08-27T14:48:00Z">
        <w:r w:rsidR="007F2C2B" w:rsidRPr="007F2C2B" w:rsidDel="00085680">
          <w:rPr>
            <w:rFonts w:ascii="Times New Roman" w:eastAsiaTheme="minorEastAsia" w:hAnsi="Times New Roman" w:cs="Times New Roman"/>
            <w:sz w:val="24"/>
            <w:szCs w:val="24"/>
          </w:rPr>
          <w:delText>an</w:delText>
        </w:r>
      </w:del>
      <w:r w:rsidR="007F2C2B" w:rsidRPr="007F2C2B">
        <w:rPr>
          <w:rFonts w:ascii="Times New Roman" w:eastAsiaTheme="minorEastAsia" w:hAnsi="Times New Roman" w:cs="Times New Roman"/>
          <w:sz w:val="24"/>
          <w:szCs w:val="24"/>
        </w:rPr>
        <w:t xml:space="preserve">other).  It creates an architecture whereby </w:t>
      </w:r>
      <w:ins w:id="153" w:author="Paul Marshall" w:date="2018-08-27T14:48:00Z">
        <w:r w:rsidR="00085680">
          <w:rPr>
            <w:rFonts w:ascii="Times New Roman" w:eastAsiaTheme="minorEastAsia" w:hAnsi="Times New Roman" w:cs="Times New Roman"/>
            <w:sz w:val="24"/>
            <w:szCs w:val="24"/>
          </w:rPr>
          <w:t>p</w:t>
        </w:r>
      </w:ins>
      <w:del w:id="154" w:author="Paul Marshall" w:date="2018-08-27T14:48:00Z">
        <w:r w:rsidR="007F2C2B" w:rsidRPr="007F2C2B" w:rsidDel="00085680">
          <w:rPr>
            <w:rFonts w:ascii="Times New Roman" w:eastAsiaTheme="minorEastAsia" w:hAnsi="Times New Roman" w:cs="Times New Roman"/>
            <w:sz w:val="24"/>
            <w:szCs w:val="24"/>
          </w:rPr>
          <w:delText>P</w:delText>
        </w:r>
      </w:del>
      <w:r w:rsidR="007F2C2B" w:rsidRPr="007F2C2B">
        <w:rPr>
          <w:rFonts w:ascii="Times New Roman" w:eastAsiaTheme="minorEastAsia" w:hAnsi="Times New Roman" w:cs="Times New Roman"/>
          <w:sz w:val="24"/>
          <w:szCs w:val="24"/>
        </w:rPr>
        <w:t xml:space="preserve">rovider and </w:t>
      </w:r>
      <w:ins w:id="155" w:author="Paul Marshall" w:date="2018-08-27T14:48:00Z">
        <w:r w:rsidR="00085680">
          <w:rPr>
            <w:rFonts w:ascii="Times New Roman" w:eastAsiaTheme="minorEastAsia" w:hAnsi="Times New Roman" w:cs="Times New Roman"/>
            <w:sz w:val="24"/>
            <w:szCs w:val="24"/>
          </w:rPr>
          <w:t>c</w:t>
        </w:r>
      </w:ins>
      <w:del w:id="156" w:author="Paul Marshall" w:date="2018-08-27T14:48:00Z">
        <w:r w:rsidR="007F2C2B" w:rsidRPr="007F2C2B" w:rsidDel="00085680">
          <w:rPr>
            <w:rFonts w:ascii="Times New Roman" w:eastAsiaTheme="minorEastAsia" w:hAnsi="Times New Roman" w:cs="Times New Roman"/>
            <w:sz w:val="24"/>
            <w:szCs w:val="24"/>
          </w:rPr>
          <w:delText>C</w:delText>
        </w:r>
      </w:del>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57" w:name="_Toc519262343"/>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57"/>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0F2B8A" w:rsidP="000F2B8A">
      <w:pPr>
        <w:pStyle w:val="NormalWeb"/>
      </w:pPr>
      <w:del w:id="158" w:author="Paul Marshall" w:date="2018-08-27T15:29:00Z">
        <w:r w:rsidDel="0065684B">
          <w:delText xml:space="preserve">By </w:delText>
        </w:r>
      </w:del>
      <w:del w:id="159" w:author="Paul Marshall" w:date="2018-08-27T15:27:00Z">
        <w:r w:rsidDel="007D12EE">
          <w:delText xml:space="preserve">using the </w:delText>
        </w:r>
      </w:del>
      <w:del w:id="160" w:author="Paul Marshall" w:date="2018-08-27T15:29:00Z">
        <w:r w:rsidDel="0065684B">
          <w:delText xml:space="preserve">using the </w:delText>
        </w:r>
      </w:del>
      <w:del w:id="161" w:author="Paul Marshall" w:date="2018-08-27T15:30:00Z">
        <w:r w:rsidR="007813C4" w:rsidDel="0065684B">
          <w:rPr>
            <w:rStyle w:val="Hyperlink"/>
          </w:rPr>
          <w:fldChar w:fldCharType="begin"/>
        </w:r>
        <w:r w:rsidR="007813C4" w:rsidDel="0065684B">
          <w:rPr>
            <w:rStyle w:val="Hyperlink"/>
          </w:rPr>
          <w:delInstrText xml:space="preserve"> HYPERLINK "https://docs.mulesoft.com/mule-user-guide/v/3.9/reliability-patterns" </w:delInstrText>
        </w:r>
        <w:r w:rsidR="007813C4" w:rsidDel="0065684B">
          <w:rPr>
            <w:rStyle w:val="Hyperlink"/>
          </w:rPr>
          <w:fldChar w:fldCharType="separate"/>
        </w:r>
        <w:r w:rsidDel="0065684B">
          <w:rPr>
            <w:rStyle w:val="Hyperlink"/>
          </w:rPr>
          <w:delText>Reliability Pattern</w:delText>
        </w:r>
        <w:r w:rsidR="007813C4" w:rsidDel="0065684B">
          <w:rPr>
            <w:rStyle w:val="Hyperlink"/>
          </w:rPr>
          <w:fldChar w:fldCharType="end"/>
        </w:r>
        <w:r w:rsidR="00B959ED" w:rsidDel="0065684B">
          <w:rPr>
            <w:rStyle w:val="Hyperlink"/>
          </w:rPr>
          <w:delText xml:space="preserve"> </w:delText>
        </w:r>
      </w:del>
      <w:del w:id="162" w:author="Paul Marshall" w:date="2018-08-27T15:28:00Z">
        <w:r w:rsidDel="0065684B">
          <w:delText xml:space="preserve"> </w:delText>
        </w:r>
        <w:r w:rsidR="00B959ED" w:rsidDel="0065684B">
          <w:delText xml:space="preserve">that was </w:delText>
        </w:r>
      </w:del>
      <w:del w:id="163" w:author="Paul Marshall" w:date="2018-08-27T15:30:00Z">
        <w:r w:rsidR="00B959ED" w:rsidDel="0065684B">
          <w:delText xml:space="preserve">documented by MuleSoft, Inc, </w:delText>
        </w:r>
      </w:del>
      <w:del w:id="164" w:author="Paul Marshall" w:date="2018-08-27T15:28:00Z">
        <w:r w:rsidDel="0065684B">
          <w:delText xml:space="preserve">it </w:delText>
        </w:r>
      </w:del>
      <w:del w:id="165" w:author="Paul Marshall" w:date="2018-08-27T15:30:00Z">
        <w:r w:rsidDel="0065684B">
          <w:delText>allows API</w:delText>
        </w:r>
      </w:del>
      <w:del w:id="166" w:author="Paul Marshall" w:date="2018-08-27T15:28:00Z">
        <w:r w:rsidDel="0065684B">
          <w:delText>’</w:delText>
        </w:r>
      </w:del>
      <w:del w:id="167" w:author="Paul Marshall" w:date="2018-08-27T15:30:00Z">
        <w:r w:rsidDel="0065684B">
          <w:delText>s to communicate with each other through a mediation layer—the queue—so that API</w:delText>
        </w:r>
      </w:del>
      <w:del w:id="168" w:author="Paul Marshall" w:date="2018-08-27T15:29:00Z">
        <w:r w:rsidDel="0065684B">
          <w:delText>’</w:delText>
        </w:r>
      </w:del>
      <w:del w:id="169" w:author="Paul Marshall" w:date="2018-08-27T15:30:00Z">
        <w:r w:rsidDel="0065684B">
          <w:delText>s are not invoking each other.</w:delText>
        </w:r>
      </w:del>
      <w:ins w:id="170" w:author="Paul Marshall" w:date="2018-08-27T15:28:00Z">
        <w:r w:rsidR="0065684B">
          <w:t xml:space="preserve">The Reliability Pattern </w:t>
        </w:r>
      </w:ins>
      <w:r>
        <w:t xml:space="preserve">  </w:t>
      </w:r>
      <w:ins w:id="171" w:author="Paul Marshall" w:date="2018-08-27T15:30:00Z">
        <w:r w:rsidR="0065684B">
          <w:rPr>
            <w:rStyle w:val="Hyperlink"/>
          </w:rPr>
          <w:t xml:space="preserve">The </w:t>
        </w:r>
        <w:r w:rsidR="0065684B">
          <w:rPr>
            <w:rStyle w:val="Hyperlink"/>
          </w:rPr>
          <w:fldChar w:fldCharType="begin"/>
        </w:r>
        <w:r w:rsidR="0065684B">
          <w:rPr>
            <w:rStyle w:val="Hyperlink"/>
          </w:rPr>
          <w:instrText xml:space="preserve"> HYPERLINK "https://docs.mulesoft.com/mule-user-guide/v/3.9/reliability-patterns" </w:instrText>
        </w:r>
        <w:r w:rsidR="0065684B">
          <w:rPr>
            <w:rStyle w:val="Hyperlink"/>
          </w:rPr>
          <w:fldChar w:fldCharType="separate"/>
        </w:r>
        <w:r w:rsidR="0065684B">
          <w:rPr>
            <w:rStyle w:val="Hyperlink"/>
          </w:rPr>
          <w:t>Reliability Pattern</w:t>
        </w:r>
        <w:r w:rsidR="0065684B">
          <w:rPr>
            <w:rStyle w:val="Hyperlink"/>
          </w:rPr>
          <w:fldChar w:fldCharType="end"/>
        </w:r>
        <w:r w:rsidR="0065684B">
          <w:rPr>
            <w:rStyle w:val="Hyperlink"/>
          </w:rPr>
          <w:t xml:space="preserve"> </w:t>
        </w:r>
        <w:r w:rsidR="0065684B">
          <w:t>documented by MuleSoft, Inc, allows APIs to communicate with each other through a mediation layer—the queue—so that APIs are not invoking each other.</w:t>
        </w:r>
        <w:r w:rsidR="0065684B">
          <w:t xml:space="preserve">  </w:t>
        </w:r>
      </w:ins>
      <w:r>
        <w:t xml:space="preserve">The queue provides a mediation layer to “loosely couple” the API flows together.  </w:t>
      </w:r>
      <w:r w:rsidR="001732FC">
        <w:t>Non- persistent</w:t>
      </w:r>
      <w:r>
        <w:t xml:space="preserve"> queues can be used so not to impact runtime performance latency of the message flows.</w:t>
      </w:r>
    </w:p>
    <w:p w:rsidR="00625BAD" w:rsidRDefault="00625BAD" w:rsidP="00625BAD">
      <w:pPr>
        <w:pStyle w:val="Caption"/>
        <w:keepNext/>
      </w:pPr>
      <w:bookmarkStart w:id="172"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7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lastRenderedPageBreak/>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ins w:id="173" w:author="Paul Marshall" w:date="2018-08-27T15:41:00Z">
        <w:r w:rsidR="00CC60D4">
          <w:rPr>
            <w:rFonts w:ascii="Times New Roman" w:eastAsiaTheme="minorEastAsia" w:hAnsi="Times New Roman" w:cs="Times New Roman"/>
            <w:sz w:val="24"/>
            <w:szCs w:val="24"/>
          </w:rPr>
          <w:t xml:space="preserve">data </w:t>
        </w:r>
      </w:ins>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ins w:id="174" w:author="Paul Marshall" w:date="2018-08-27T15:41:00Z">
        <w:r w:rsidR="00CC60D4">
          <w:rPr>
            <w:rFonts w:ascii="Times New Roman" w:eastAsiaTheme="minorEastAsia" w:hAnsi="Times New Roman" w:cs="Times New Roman"/>
            <w:sz w:val="24"/>
            <w:szCs w:val="24"/>
          </w:rPr>
          <w:t xml:space="preserve">data </w:t>
        </w:r>
      </w:ins>
      <w:r>
        <w:rPr>
          <w:rFonts w:ascii="Times New Roman" w:eastAsiaTheme="minorEastAsia" w:hAnsi="Times New Roman" w:cs="Times New Roman"/>
          <w:sz w:val="24"/>
          <w:szCs w:val="24"/>
        </w:rPr>
        <w:t xml:space="preserve">also maps </w:t>
      </w:r>
      <w:del w:id="175" w:author="Paul Marshall" w:date="2018-08-27T15:42:00Z">
        <w:r w:rsidDel="00CC60D4">
          <w:rPr>
            <w:rFonts w:ascii="Times New Roman" w:eastAsiaTheme="minorEastAsia" w:hAnsi="Times New Roman" w:cs="Times New Roman"/>
            <w:sz w:val="24"/>
            <w:szCs w:val="24"/>
          </w:rPr>
          <w:delText xml:space="preserve">directly </w:delText>
        </w:r>
      </w:del>
      <w:r>
        <w:rPr>
          <w:rFonts w:ascii="Times New Roman" w:eastAsiaTheme="minorEastAsia" w:hAnsi="Times New Roman" w:cs="Times New Roman"/>
          <w:sz w:val="24"/>
          <w:szCs w:val="24"/>
        </w:rPr>
        <w:t>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ins w:id="176" w:author="Paul Marshall" w:date="2018-08-27T15:42:00Z">
        <w:r w:rsidR="00CC60D4">
          <w:rPr>
            <w:rFonts w:ascii="Times New Roman" w:eastAsiaTheme="minorEastAsia" w:hAnsi="Times New Roman" w:cs="Times New Roman"/>
            <w:sz w:val="24"/>
            <w:szCs w:val="24"/>
          </w:rPr>
          <w:t xml:space="preserve"> a</w:t>
        </w:r>
      </w:ins>
      <w:del w:id="177" w:author="Paul Marshall" w:date="2018-08-27T15:42:00Z">
        <w:r w:rsidR="007F2C2B" w:rsidRPr="007F2C2B" w:rsidDel="00CC60D4">
          <w:rPr>
            <w:rFonts w:ascii="Times New Roman" w:eastAsiaTheme="minorEastAsia" w:hAnsi="Times New Roman" w:cs="Times New Roman"/>
            <w:sz w:val="24"/>
            <w:szCs w:val="24"/>
          </w:rPr>
          <w:delText>.  A</w:delText>
        </w:r>
      </w:del>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ins w:id="178" w:author="Paul Marshall" w:date="2018-08-27T15:43:00Z">
        <w:r w:rsidR="00CC60D4">
          <w:rPr>
            <w:rFonts w:ascii="Times New Roman" w:eastAsiaTheme="minorEastAsia" w:hAnsi="Times New Roman" w:cs="Times New Roman"/>
            <w:sz w:val="24"/>
            <w:szCs w:val="24"/>
          </w:rPr>
          <w:t xml:space="preserve">to </w:t>
        </w:r>
      </w:ins>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ins w:id="179" w:author="Paul Marshall" w:date="2018-08-27T15:43:00Z">
        <w:r w:rsidR="00CC60D4">
          <w:rPr>
            <w:rFonts w:ascii="Times New Roman" w:eastAsiaTheme="minorEastAsia" w:hAnsi="Times New Roman" w:cs="Times New Roman"/>
            <w:sz w:val="24"/>
            <w:szCs w:val="24"/>
          </w:rPr>
          <w:t>A d</w:t>
        </w:r>
      </w:ins>
      <w:del w:id="180" w:author="Paul Marshall" w:date="2018-08-27T15:43:00Z">
        <w:r w:rsidR="007F2C2B" w:rsidRPr="007F2C2B" w:rsidDel="00CC60D4">
          <w:rPr>
            <w:rFonts w:ascii="Times New Roman" w:eastAsiaTheme="minorEastAsia" w:hAnsi="Times New Roman" w:cs="Times New Roman"/>
            <w:sz w:val="24"/>
            <w:szCs w:val="24"/>
          </w:rPr>
          <w:delText>D</w:delText>
        </w:r>
      </w:del>
      <w:r w:rsidR="007F2C2B" w:rsidRPr="007F2C2B">
        <w:rPr>
          <w:rFonts w:ascii="Times New Roman" w:eastAsiaTheme="minorEastAsia" w:hAnsi="Times New Roman" w:cs="Times New Roman"/>
          <w:sz w:val="24"/>
          <w:szCs w:val="24"/>
        </w:rPr>
        <w:t>esign should identify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81"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81"/>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relationships</w:t>
      </w:r>
      <w:ins w:id="182" w:author="Paul Marshall" w:date="2018-08-27T15:50:00Z">
        <w:r w:rsidR="00437FE3">
          <w:rPr>
            <w:rFonts w:ascii="Times New Roman" w:eastAsiaTheme="minorEastAsia" w:hAnsi="Times New Roman" w:cs="Times New Roman"/>
            <w:sz w:val="24"/>
            <w:szCs w:val="24"/>
          </w:rPr>
          <w:t>.</w:t>
        </w:r>
      </w:ins>
      <w:del w:id="183" w:author="Paul Marshall" w:date="2018-08-27T15:50:00Z">
        <w:r w:rsidRPr="00625BAD" w:rsidDel="00437FE3">
          <w:rPr>
            <w:rFonts w:ascii="Times New Roman" w:eastAsiaTheme="minorEastAsia" w:hAnsi="Times New Roman" w:cs="Times New Roman"/>
            <w:sz w:val="24"/>
            <w:szCs w:val="24"/>
          </w:rPr>
          <w:delText xml:space="preserve"> amongst themselves</w:delText>
        </w:r>
      </w:del>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84" w:name="_Toc519262346"/>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8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85" w:name="_Toc519262337"/>
      <w:r>
        <w:t>Licenses</w:t>
      </w:r>
      <w:r w:rsidR="000B2896">
        <w:t xml:space="preserve"> Considerations</w:t>
      </w:r>
      <w:bookmarkEnd w:id="185"/>
    </w:p>
    <w:p w:rsidR="00335A1C" w:rsidRDefault="00335A1C" w:rsidP="003D2466">
      <w:pPr>
        <w:pStyle w:val="Heading2"/>
      </w:pPr>
    </w:p>
    <w:p w:rsidR="003D2466" w:rsidRDefault="003D2466" w:rsidP="003D2466">
      <w:pPr>
        <w:pStyle w:val="Heading2"/>
      </w:pPr>
      <w:bookmarkStart w:id="186" w:name="_Toc519262338"/>
      <w:r>
        <w:t xml:space="preserve">API </w:t>
      </w:r>
      <w:r w:rsidR="005D7D5A">
        <w:t>License Awareness</w:t>
      </w:r>
      <w:bookmarkEnd w:id="18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w:t>
      </w:r>
      <w:del w:id="187" w:author="Paul Marshall" w:date="2018-08-27T16:08:00Z">
        <w:r w:rsidR="00B959ED" w:rsidDel="002E14A2">
          <w:rPr>
            <w:rFonts w:ascii="Times New Roman" w:eastAsiaTheme="minorEastAsia" w:hAnsi="Times New Roman" w:cs="Times New Roman"/>
            <w:sz w:val="24"/>
            <w:szCs w:val="24"/>
          </w:rPr>
          <w:delText>’</w:delText>
        </w:r>
      </w:del>
      <w:r w:rsidR="00B959ED">
        <w:rPr>
          <w:rFonts w:ascii="Times New Roman" w:eastAsiaTheme="minorEastAsia" w:hAnsi="Times New Roman" w:cs="Times New Roman"/>
          <w:sz w:val="24"/>
          <w:szCs w:val="24"/>
        </w:rPr>
        <w: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w:t>
      </w:r>
      <w:del w:id="188" w:author="Paul Marshall" w:date="2018-08-27T16:08:00Z">
        <w:r w:rsidR="00CE5D27" w:rsidRPr="00493260" w:rsidDel="002E14A2">
          <w:rPr>
            <w:rFonts w:ascii="Times New Roman" w:eastAsiaTheme="minorEastAsia" w:hAnsi="Times New Roman" w:cs="Times New Roman"/>
            <w:sz w:val="24"/>
            <w:szCs w:val="24"/>
          </w:rPr>
          <w:delText>’</w:delText>
        </w:r>
      </w:del>
      <w:r w:rsidR="00CE5D27" w:rsidRPr="00493260">
        <w:rPr>
          <w:rFonts w:ascii="Times New Roman" w:eastAsiaTheme="minorEastAsia" w:hAnsi="Times New Roman" w:cs="Times New Roman"/>
          <w:sz w:val="24"/>
          <w:szCs w:val="24"/>
        </w:rPr>
        <w:t xml:space="preserve">s created, </w:t>
      </w:r>
      <w:ins w:id="189" w:author="Paul Marshall" w:date="2018-08-27T16:11:00Z">
        <w:r w:rsidR="00423AE8">
          <w:rPr>
            <w:rFonts w:ascii="Times New Roman" w:eastAsiaTheme="minorEastAsia" w:hAnsi="Times New Roman" w:cs="Times New Roman"/>
            <w:sz w:val="24"/>
            <w:szCs w:val="24"/>
          </w:rPr>
          <w:t xml:space="preserve">to reduce the necessity of </w:t>
        </w:r>
      </w:ins>
      <w:del w:id="190" w:author="Paul Marshall" w:date="2018-08-27T16:11:00Z">
        <w:r w:rsidR="00CE5D27" w:rsidRPr="00493260" w:rsidDel="00423AE8">
          <w:rPr>
            <w:rFonts w:ascii="Times New Roman" w:eastAsiaTheme="minorEastAsia" w:hAnsi="Times New Roman" w:cs="Times New Roman"/>
            <w:sz w:val="24"/>
            <w:szCs w:val="24"/>
          </w:rPr>
          <w:delText xml:space="preserve">so that </w:delText>
        </w:r>
        <w:r w:rsidR="00B959ED" w:rsidDel="00423AE8">
          <w:rPr>
            <w:rFonts w:ascii="Times New Roman" w:eastAsiaTheme="minorEastAsia" w:hAnsi="Times New Roman" w:cs="Times New Roman"/>
            <w:sz w:val="24"/>
            <w:szCs w:val="24"/>
          </w:rPr>
          <w:delText>it</w:delText>
        </w:r>
        <w:r w:rsidR="00CE5D27" w:rsidRPr="00493260" w:rsidDel="00423AE8">
          <w:rPr>
            <w:rFonts w:ascii="Times New Roman" w:eastAsiaTheme="minorEastAsia" w:hAnsi="Times New Roman" w:cs="Times New Roman"/>
            <w:sz w:val="24"/>
            <w:szCs w:val="24"/>
          </w:rPr>
          <w:delText xml:space="preserve"> doesn’t have to keep </w:delText>
        </w:r>
      </w:del>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w:t>
      </w:r>
      <w:del w:id="191" w:author="Paul Marshall" w:date="2018-08-27T16:11:00Z">
        <w:r w:rsidR="00CE5D27" w:rsidRPr="00493260" w:rsidDel="00423AE8">
          <w:rPr>
            <w:rFonts w:ascii="Times New Roman" w:eastAsiaTheme="minorEastAsia" w:hAnsi="Times New Roman" w:cs="Times New Roman"/>
            <w:sz w:val="24"/>
            <w:szCs w:val="24"/>
          </w:rPr>
          <w:delText>’</w:delText>
        </w:r>
      </w:del>
      <w:r w:rsidR="00CE5D27" w:rsidRPr="00493260">
        <w:rPr>
          <w:rFonts w:ascii="Times New Roman" w:eastAsiaTheme="minorEastAsia" w:hAnsi="Times New Roman" w:cs="Times New Roman"/>
          <w:sz w:val="24"/>
          <w:szCs w:val="24"/>
        </w:rPr>
        <w:t xml:space="preserve">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to keep costs down.  Typically, this means only creating “Process” and “Experience” where truly needed.  If the design for a specific use case has “Process” and “Experience” API</w:t>
      </w:r>
      <w:del w:id="192" w:author="Paul Marshall" w:date="2018-08-27T16:11:00Z">
        <w:r w:rsidR="00CE5D27" w:rsidRPr="00493260" w:rsidDel="00423AE8">
          <w:rPr>
            <w:rFonts w:ascii="Times New Roman" w:eastAsiaTheme="minorEastAsia" w:hAnsi="Times New Roman" w:cs="Times New Roman"/>
            <w:sz w:val="24"/>
            <w:szCs w:val="24"/>
          </w:rPr>
          <w:delText>’</w:delText>
        </w:r>
      </w:del>
      <w:r w:rsidR="00CE5D27" w:rsidRPr="00493260">
        <w:rPr>
          <w:rFonts w:ascii="Times New Roman" w:eastAsiaTheme="minorEastAsia" w:hAnsi="Times New Roman" w:cs="Times New Roman"/>
          <w:sz w:val="24"/>
          <w:szCs w:val="24"/>
        </w:rPr>
        <w:t xml:space="preserve">s that are just wrappers of a “System” API and not providing any additional functionality or logic, it might be best to </w:t>
      </w:r>
      <w:ins w:id="193" w:author="Paul Marshall" w:date="2018-08-27T16:12:00Z">
        <w:r w:rsidR="00423AE8">
          <w:rPr>
            <w:rFonts w:ascii="Times New Roman" w:eastAsiaTheme="minorEastAsia" w:hAnsi="Times New Roman" w:cs="Times New Roman"/>
            <w:sz w:val="24"/>
            <w:szCs w:val="24"/>
          </w:rPr>
          <w:t>eliminate</w:t>
        </w:r>
      </w:ins>
      <w:del w:id="194" w:author="Paul Marshall" w:date="2018-08-27T16:12:00Z">
        <w:r w:rsidR="00CE5D27" w:rsidRPr="00493260" w:rsidDel="00423AE8">
          <w:rPr>
            <w:rFonts w:ascii="Times New Roman" w:eastAsiaTheme="minorEastAsia" w:hAnsi="Times New Roman" w:cs="Times New Roman"/>
            <w:sz w:val="24"/>
            <w:szCs w:val="24"/>
          </w:rPr>
          <w:delText>not have</w:delText>
        </w:r>
      </w:del>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w:t>
      </w:r>
      <w:del w:id="195" w:author="Paul Marshall" w:date="2018-08-27T16:12:00Z">
        <w:r w:rsidR="00B959ED" w:rsidDel="00423AE8">
          <w:rPr>
            <w:rFonts w:ascii="Times New Roman" w:eastAsiaTheme="minorEastAsia" w:hAnsi="Times New Roman" w:cs="Times New Roman"/>
            <w:sz w:val="24"/>
            <w:szCs w:val="24"/>
          </w:rPr>
          <w:delText>’</w:delText>
        </w:r>
      </w:del>
      <w:r w:rsidR="00B959ED">
        <w:rPr>
          <w:rFonts w:ascii="Times New Roman" w:eastAsiaTheme="minorEastAsia" w:hAnsi="Times New Roman" w:cs="Times New Roman"/>
          <w:sz w:val="24"/>
          <w:szCs w:val="24"/>
        </w:rPr>
        <w:t>s has overtly negative impacts on the team’s licensing and causing project cost concerns and the additional API</w:t>
      </w:r>
      <w:del w:id="196" w:author="Paul Marshall" w:date="2018-08-27T16:12:00Z">
        <w:r w:rsidR="00B959ED" w:rsidDel="00423AE8">
          <w:rPr>
            <w:rFonts w:ascii="Times New Roman" w:eastAsiaTheme="minorEastAsia" w:hAnsi="Times New Roman" w:cs="Times New Roman"/>
            <w:sz w:val="24"/>
            <w:szCs w:val="24"/>
          </w:rPr>
          <w:delText>’</w:delText>
        </w:r>
      </w:del>
      <w:r w:rsidR="00B959ED">
        <w:rPr>
          <w:rFonts w:ascii="Times New Roman" w:eastAsiaTheme="minorEastAsia" w:hAnsi="Times New Roman" w:cs="Times New Roman"/>
          <w:sz w:val="24"/>
          <w:szCs w:val="24"/>
        </w:rPr>
        <w:t>s</w:t>
      </w:r>
      <w:r w:rsidR="00CE5D27" w:rsidRPr="00493260">
        <w:rPr>
          <w:rFonts w:ascii="Times New Roman" w:eastAsiaTheme="minorEastAsia" w:hAnsi="Times New Roman" w:cs="Times New Roman"/>
          <w:sz w:val="24"/>
          <w:szCs w:val="24"/>
        </w:rPr>
        <w:t xml:space="preserve"> </w:t>
      </w:r>
      <w:proofErr w:type="gramStart"/>
      <w:r w:rsidR="00CE5D27" w:rsidRPr="00493260">
        <w:rPr>
          <w:rFonts w:ascii="Times New Roman" w:eastAsiaTheme="minorEastAsia" w:hAnsi="Times New Roman" w:cs="Times New Roman"/>
          <w:sz w:val="24"/>
          <w:szCs w:val="24"/>
        </w:rPr>
        <w:t>aren’t</w:t>
      </w:r>
      <w:proofErr w:type="gramEnd"/>
      <w:r w:rsidR="00CE5D27" w:rsidRPr="00493260">
        <w:rPr>
          <w:rFonts w:ascii="Times New Roman" w:eastAsiaTheme="minorEastAsia" w:hAnsi="Times New Roman" w:cs="Times New Roman"/>
          <w:sz w:val="24"/>
          <w:szCs w:val="24"/>
        </w:rPr>
        <w:t xml:space="preserve">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p>
    <w:p w:rsidR="003D2466" w:rsidRDefault="003D2466" w:rsidP="003D2466">
      <w:pPr>
        <w:pStyle w:val="Heading2"/>
      </w:pPr>
      <w:bookmarkStart w:id="197" w:name="_Toc519262339"/>
      <w:r>
        <w:t>Native System API</w:t>
      </w:r>
      <w:bookmarkEnd w:id="19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ins w:id="198" w:author="Paul Marshall" w:date="2018-08-27T16:13:00Z">
        <w:r w:rsidR="00423AE8">
          <w:rPr>
            <w:rFonts w:ascii="Times New Roman" w:eastAsiaTheme="minorEastAsia" w:hAnsi="Times New Roman" w:cs="Times New Roman"/>
            <w:sz w:val="24"/>
            <w:szCs w:val="24"/>
          </w:rPr>
          <w:t>.</w:t>
        </w:r>
      </w:ins>
      <w:r w:rsidRPr="00493260">
        <w:rPr>
          <w:rFonts w:ascii="Times New Roman" w:eastAsiaTheme="minorEastAsia" w:hAnsi="Times New Roman" w:cs="Times New Roman"/>
          <w:sz w:val="24"/>
          <w:szCs w:val="24"/>
        </w:rPr>
        <w:t>”</w:t>
      </w:r>
      <w:del w:id="199" w:author="Paul Marshall" w:date="2018-08-27T16:13: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 xml:space="preserve">  For example, Salesforce.com provides </w:t>
      </w:r>
      <w:del w:id="200" w:author="Paul Marshall" w:date="2018-08-27T16:14: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out</w:t>
      </w:r>
      <w:ins w:id="201" w:author="Paul Marshall" w:date="2018-08-27T16:14:00Z">
        <w:r w:rsidR="00423AE8">
          <w:rPr>
            <w:rFonts w:ascii="Times New Roman" w:eastAsiaTheme="minorEastAsia" w:hAnsi="Times New Roman" w:cs="Times New Roman"/>
            <w:sz w:val="24"/>
            <w:szCs w:val="24"/>
          </w:rPr>
          <w:t>-</w:t>
        </w:r>
      </w:ins>
      <w:del w:id="202" w:author="Paul Marshall" w:date="2018-08-27T16:14:00Z">
        <w:r w:rsidRPr="00493260" w:rsidDel="00423AE8">
          <w:rPr>
            <w:rFonts w:ascii="Times New Roman" w:eastAsiaTheme="minorEastAsia" w:hAnsi="Times New Roman" w:cs="Times New Roman"/>
            <w:sz w:val="24"/>
            <w:szCs w:val="24"/>
          </w:rPr>
          <w:delText xml:space="preserve"> </w:delText>
        </w:r>
      </w:del>
      <w:r w:rsidRPr="00493260">
        <w:rPr>
          <w:rFonts w:ascii="Times New Roman" w:eastAsiaTheme="minorEastAsia" w:hAnsi="Times New Roman" w:cs="Times New Roman"/>
          <w:sz w:val="24"/>
          <w:szCs w:val="24"/>
        </w:rPr>
        <w:t>of</w:t>
      </w:r>
      <w:ins w:id="203" w:author="Paul Marshall" w:date="2018-08-27T16:14:00Z">
        <w:r w:rsidR="00423AE8">
          <w:rPr>
            <w:rFonts w:ascii="Times New Roman" w:eastAsiaTheme="minorEastAsia" w:hAnsi="Times New Roman" w:cs="Times New Roman"/>
            <w:sz w:val="24"/>
            <w:szCs w:val="24"/>
          </w:rPr>
          <w:t>-</w:t>
        </w:r>
      </w:ins>
      <w:del w:id="204" w:author="Paul Marshall" w:date="2018-08-27T16:14:00Z">
        <w:r w:rsidRPr="00493260" w:rsidDel="00423AE8">
          <w:rPr>
            <w:rFonts w:ascii="Times New Roman" w:eastAsiaTheme="minorEastAsia" w:hAnsi="Times New Roman" w:cs="Times New Roman"/>
            <w:sz w:val="24"/>
            <w:szCs w:val="24"/>
          </w:rPr>
          <w:delText xml:space="preserve"> </w:delText>
        </w:r>
      </w:del>
      <w:r w:rsidRPr="00493260">
        <w:rPr>
          <w:rFonts w:ascii="Times New Roman" w:eastAsiaTheme="minorEastAsia" w:hAnsi="Times New Roman" w:cs="Times New Roman"/>
          <w:sz w:val="24"/>
          <w:szCs w:val="24"/>
        </w:rPr>
        <w:t>the</w:t>
      </w:r>
      <w:ins w:id="205" w:author="Paul Marshall" w:date="2018-08-27T16:14:00Z">
        <w:r w:rsidR="00423AE8">
          <w:rPr>
            <w:rFonts w:ascii="Times New Roman" w:eastAsiaTheme="minorEastAsia" w:hAnsi="Times New Roman" w:cs="Times New Roman"/>
            <w:sz w:val="24"/>
            <w:szCs w:val="24"/>
          </w:rPr>
          <w:t>-</w:t>
        </w:r>
      </w:ins>
      <w:del w:id="206" w:author="Paul Marshall" w:date="2018-08-27T16:14:00Z">
        <w:r w:rsidRPr="00493260" w:rsidDel="00423AE8">
          <w:rPr>
            <w:rFonts w:ascii="Times New Roman" w:eastAsiaTheme="minorEastAsia" w:hAnsi="Times New Roman" w:cs="Times New Roman"/>
            <w:sz w:val="24"/>
            <w:szCs w:val="24"/>
          </w:rPr>
          <w:delText xml:space="preserve"> </w:delText>
        </w:r>
      </w:del>
      <w:r w:rsidRPr="00493260">
        <w:rPr>
          <w:rFonts w:ascii="Times New Roman" w:eastAsiaTheme="minorEastAsia" w:hAnsi="Times New Roman" w:cs="Times New Roman"/>
          <w:sz w:val="24"/>
          <w:szCs w:val="24"/>
        </w:rPr>
        <w:t>box</w:t>
      </w:r>
      <w:del w:id="207" w:author="Paul Marshall" w:date="2018-08-27T16:14: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 xml:space="preserve"> system API</w:t>
      </w:r>
      <w:del w:id="208" w:author="Paul Marshall" w:date="2018-08-27T16:13: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 xml:space="preserve">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del w:id="209" w:author="Paul Marshall" w:date="2018-08-27T16:13:00Z">
        <w:r w:rsidRPr="00493260" w:rsidDel="00423AE8">
          <w:rPr>
            <w:rFonts w:ascii="Times New Roman" w:eastAsiaTheme="minorEastAsia" w:hAnsi="Times New Roman" w:cs="Times New Roman"/>
            <w:sz w:val="24"/>
            <w:szCs w:val="24"/>
          </w:rPr>
          <w:delText>off-the-shelf</w:delText>
        </w:r>
      </w:del>
      <w:ins w:id="210" w:author="Paul Marshall" w:date="2018-08-27T16:13:00Z">
        <w:r w:rsidR="00423AE8">
          <w:rPr>
            <w:rFonts w:ascii="Times New Roman" w:eastAsiaTheme="minorEastAsia" w:hAnsi="Times New Roman" w:cs="Times New Roman"/>
            <w:sz w:val="24"/>
            <w:szCs w:val="24"/>
          </w:rPr>
          <w:t>out</w:t>
        </w:r>
      </w:ins>
      <w:ins w:id="211" w:author="Paul Marshall" w:date="2018-08-27T16:14:00Z">
        <w:r w:rsidR="00423AE8">
          <w:rPr>
            <w:rFonts w:ascii="Times New Roman" w:eastAsiaTheme="minorEastAsia" w:hAnsi="Times New Roman" w:cs="Times New Roman"/>
            <w:sz w:val="24"/>
            <w:szCs w:val="24"/>
          </w:rPr>
          <w:t>-</w:t>
        </w:r>
      </w:ins>
      <w:ins w:id="212" w:author="Paul Marshall" w:date="2018-08-27T16:13:00Z">
        <w:r w:rsidR="00423AE8">
          <w:rPr>
            <w:rFonts w:ascii="Times New Roman" w:eastAsiaTheme="minorEastAsia" w:hAnsi="Times New Roman" w:cs="Times New Roman"/>
            <w:sz w:val="24"/>
            <w:szCs w:val="24"/>
          </w:rPr>
          <w:t>of</w:t>
        </w:r>
      </w:ins>
      <w:ins w:id="213" w:author="Paul Marshall" w:date="2018-08-27T16:14:00Z">
        <w:r w:rsidR="00423AE8">
          <w:rPr>
            <w:rFonts w:ascii="Times New Roman" w:eastAsiaTheme="minorEastAsia" w:hAnsi="Times New Roman" w:cs="Times New Roman"/>
            <w:sz w:val="24"/>
            <w:szCs w:val="24"/>
          </w:rPr>
          <w:t>-</w:t>
        </w:r>
      </w:ins>
      <w:ins w:id="214" w:author="Paul Marshall" w:date="2018-08-27T16:13:00Z">
        <w:r w:rsidR="00423AE8">
          <w:rPr>
            <w:rFonts w:ascii="Times New Roman" w:eastAsiaTheme="minorEastAsia" w:hAnsi="Times New Roman" w:cs="Times New Roman"/>
            <w:sz w:val="24"/>
            <w:szCs w:val="24"/>
          </w:rPr>
          <w:t>the</w:t>
        </w:r>
      </w:ins>
      <w:ins w:id="215" w:author="Paul Marshall" w:date="2018-08-27T16:14:00Z">
        <w:r w:rsidR="00423AE8">
          <w:rPr>
            <w:rFonts w:ascii="Times New Roman" w:eastAsiaTheme="minorEastAsia" w:hAnsi="Times New Roman" w:cs="Times New Roman"/>
            <w:sz w:val="24"/>
            <w:szCs w:val="24"/>
          </w:rPr>
          <w:t>-</w:t>
        </w:r>
      </w:ins>
      <w:ins w:id="216" w:author="Paul Marshall" w:date="2018-08-27T16:13:00Z">
        <w:r w:rsidR="00423AE8">
          <w:rPr>
            <w:rFonts w:ascii="Times New Roman" w:eastAsiaTheme="minorEastAsia" w:hAnsi="Times New Roman" w:cs="Times New Roman"/>
            <w:sz w:val="24"/>
            <w:szCs w:val="24"/>
          </w:rPr>
          <w:t>box</w:t>
        </w:r>
      </w:ins>
      <w:r w:rsidRPr="00493260">
        <w:rPr>
          <w:rFonts w:ascii="Times New Roman" w:eastAsiaTheme="minorEastAsia" w:hAnsi="Times New Roman" w:cs="Times New Roman"/>
          <w:sz w:val="24"/>
          <w:szCs w:val="24"/>
        </w:rPr>
        <w:t xml:space="preserve"> system API</w:t>
      </w:r>
      <w:del w:id="217" w:author="Paul Marshall" w:date="2018-08-27T16:13: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 xml:space="preserve">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w:t>
      </w:r>
      <w:del w:id="218" w:author="Paul Marshall" w:date="2018-08-27T16:14:00Z">
        <w:r w:rsidRPr="00493260" w:rsidDel="00423AE8">
          <w:rPr>
            <w:rFonts w:ascii="Times New Roman" w:eastAsiaTheme="minorEastAsia" w:hAnsi="Times New Roman" w:cs="Times New Roman"/>
            <w:sz w:val="24"/>
            <w:szCs w:val="24"/>
          </w:rPr>
          <w:delText>’</w:delText>
        </w:r>
      </w:del>
      <w:r w:rsidRPr="00493260">
        <w:rPr>
          <w:rFonts w:ascii="Times New Roman" w:eastAsiaTheme="minorEastAsia" w:hAnsi="Times New Roman" w:cs="Times New Roman"/>
          <w:sz w:val="24"/>
          <w:szCs w:val="24"/>
        </w:rPr>
        <w:t xml:space="preserve">s provided by the system itself.  Creating another System API layer on the already </w:t>
      </w:r>
      <w:r w:rsidRPr="00493260">
        <w:rPr>
          <w:rFonts w:ascii="Times New Roman" w:eastAsiaTheme="minorEastAsia" w:hAnsi="Times New Roman" w:cs="Times New Roman"/>
          <w:sz w:val="24"/>
          <w:szCs w:val="24"/>
        </w:rPr>
        <w:lastRenderedPageBreak/>
        <w:t>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625BAD" w:rsidRDefault="00625BAD" w:rsidP="00493260">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p>
    <w:p w:rsidR="001F1F81" w:rsidRDefault="00CE5D27" w:rsidP="000B2896">
      <w:pPr>
        <w:pStyle w:val="Heading1"/>
        <w:numPr>
          <w:ilvl w:val="0"/>
          <w:numId w:val="23"/>
        </w:numPr>
      </w:pPr>
      <w:bookmarkStart w:id="219" w:name="_Toc519262340"/>
      <w:r>
        <w:t xml:space="preserve">API Layer </w:t>
      </w:r>
      <w:r w:rsidR="001F1F81">
        <w:t>Best Practices</w:t>
      </w:r>
      <w:bookmarkEnd w:id="2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bookmarkStart w:id="220" w:name="_GoBack"/>
      <w:bookmarkEnd w:id="220"/>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64"/>
    <w:bookmarkEnd w:id="65"/>
    <w:p w:rsidR="00493260" w:rsidRDefault="00493260" w:rsidP="00493260">
      <w:pPr>
        <w:spacing w:after="0" w:line="240" w:lineRule="auto"/>
        <w:rPr>
          <w:rFonts w:ascii="Times New Roman" w:eastAsia="Arial" w:hAnsi="Times New Roman" w:cs="Times New Roman"/>
          <w:sz w:val="24"/>
        </w:rPr>
      </w:pPr>
    </w:p>
    <w:sectPr w:rsidR="00493260">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3C4" w:rsidRDefault="007813C4" w:rsidP="00CB61B5">
      <w:pPr>
        <w:spacing w:after="0" w:line="240" w:lineRule="auto"/>
      </w:pPr>
      <w:r>
        <w:separator/>
      </w:r>
    </w:p>
  </w:endnote>
  <w:endnote w:type="continuationSeparator" w:id="0">
    <w:p w:rsidR="007813C4" w:rsidRDefault="007813C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3C4" w:rsidRDefault="007813C4" w:rsidP="00CB61B5">
      <w:pPr>
        <w:spacing w:after="0" w:line="240" w:lineRule="auto"/>
      </w:pPr>
      <w:r>
        <w:separator/>
      </w:r>
    </w:p>
  </w:footnote>
  <w:footnote w:type="continuationSeparator" w:id="0">
    <w:p w:rsidR="007813C4" w:rsidRDefault="007813C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900004"/>
    <w:rsid w:val="009152E1"/>
    <w:rsid w:val="009223F6"/>
    <w:rsid w:val="00923A1D"/>
    <w:rsid w:val="00975164"/>
    <w:rsid w:val="00976762"/>
    <w:rsid w:val="009822FB"/>
    <w:rsid w:val="00982DB4"/>
    <w:rsid w:val="0099424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F1049F"/>
    <w:rsid w:val="00F13F6D"/>
    <w:rsid w:val="00F3134E"/>
    <w:rsid w:val="00F6752D"/>
    <w:rsid w:val="00F81ABD"/>
    <w:rsid w:val="00F8224D"/>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3327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E169-806F-419C-B4BB-A913D732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3</cp:revision>
  <dcterms:created xsi:type="dcterms:W3CDTF">2018-08-22T13:28:00Z</dcterms:created>
  <dcterms:modified xsi:type="dcterms:W3CDTF">2018-08-27T20:15:00Z</dcterms:modified>
</cp:coreProperties>
</file>