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226C5" w14:textId="1D55D264" w:rsidR="00455EF9" w:rsidRDefault="00455EF9" w:rsidP="004A67FF">
      <w:pPr>
        <w:pStyle w:val="Heading1"/>
      </w:pPr>
      <w:bookmarkStart w:id="0" w:name="_Toc516653986"/>
      <w:bookmarkStart w:id="1" w:name="_Toc517966839"/>
      <w:bookmarkStart w:id="2" w:name="_Toc517969138"/>
      <w:bookmarkStart w:id="3" w:name="_Toc518055987"/>
      <w:bookmarkStart w:id="4" w:name="_Toc519761251"/>
      <w:r w:rsidRPr="004A67FF">
        <w:t>Exception Handling</w:t>
      </w:r>
      <w:bookmarkEnd w:id="0"/>
      <w:bookmarkEnd w:id="1"/>
      <w:bookmarkEnd w:id="2"/>
      <w:bookmarkEnd w:id="3"/>
      <w:bookmarkEnd w:id="4"/>
    </w:p>
    <w:p w14:paraId="27478D9C" w14:textId="1FF55CD7" w:rsidR="008E5F7E" w:rsidRPr="008E5F7E" w:rsidRDefault="008E5F7E" w:rsidP="008E5F7E">
      <w:pPr>
        <w:pStyle w:val="BodyText"/>
      </w:pPr>
      <w:r>
        <w:t xml:space="preserve">The </w:t>
      </w:r>
      <w:r w:rsidRPr="00C85DC9">
        <w:t>SOA web service interfacing style of SOAP tends to be centered around operations that are usually use-case specific and specialized. In contrast, REST</w:t>
      </w:r>
      <w:r>
        <w:t>ful</w:t>
      </w:r>
      <w:r w:rsidRPr="00C85DC9">
        <w:t xml:space="preserve"> is centered around business</w:t>
      </w:r>
      <w:r>
        <w:t>/</w:t>
      </w:r>
      <w:r w:rsidRPr="00C85DC9">
        <w:t>data entities exposed as resources that are identified via URIs and can be manipulated via standardized CRUD-like methods using different representations</w:t>
      </w:r>
      <w:r>
        <w:t xml:space="preserve">. This section </w:t>
      </w:r>
      <w:del w:id="5" w:author="Author">
        <w:r w:rsidDel="00D909ED">
          <w:delText>of the document will focus</w:delText>
        </w:r>
      </w:del>
      <w:ins w:id="6" w:author="Author">
        <w:r w:rsidR="00D909ED">
          <w:t>focuses</w:t>
        </w:r>
      </w:ins>
      <w:r>
        <w:t xml:space="preserve"> on RESTful error handling</w:t>
      </w:r>
    </w:p>
    <w:p w14:paraId="1696DD98" w14:textId="0B0C4593" w:rsidR="00455EF9" w:rsidRDefault="00455EF9" w:rsidP="00455EF9">
      <w:pPr>
        <w:pStyle w:val="BodyText"/>
      </w:pPr>
      <w:r>
        <w:t>Success and error responses are a vital part to define how an API is used correctly.</w:t>
      </w:r>
      <w:r w:rsidR="00CF581C">
        <w:t xml:space="preserve"> </w:t>
      </w:r>
      <w:r w:rsidR="00435D31">
        <w:t>D</w:t>
      </w:r>
      <w:r>
        <w:t xml:space="preserve">efining all </w:t>
      </w:r>
      <w:r w:rsidRPr="00AF2D45">
        <w:t>success</w:t>
      </w:r>
      <w:r>
        <w:t xml:space="preserve"> and </w:t>
      </w:r>
      <w:r w:rsidRPr="00AF2D45">
        <w:t>service specific error</w:t>
      </w:r>
      <w:r>
        <w:t xml:space="preserve"> responses in an API specification is required. Both are part of the interface definition and provide </w:t>
      </w:r>
      <w:del w:id="7" w:author="Author">
        <w:r w:rsidDel="00D909ED">
          <w:delText>important information</w:delText>
        </w:r>
      </w:del>
      <w:ins w:id="8" w:author="Author">
        <w:r w:rsidR="00D909ED">
          <w:t>valuable information</w:t>
        </w:r>
      </w:ins>
      <w:r>
        <w:t xml:space="preserve"> for service clients. </w:t>
      </w:r>
    </w:p>
    <w:p w14:paraId="34BFD501" w14:textId="43771048" w:rsidR="00455EF9" w:rsidRDefault="00455EF9" w:rsidP="00455EF9">
      <w:pPr>
        <w:pStyle w:val="BodyText"/>
      </w:pPr>
      <w:r w:rsidRPr="000224CC">
        <w:t xml:space="preserve">API designers </w:t>
      </w:r>
      <w:r w:rsidR="0092619D">
        <w:t>should ensure that</w:t>
      </w:r>
      <w:r w:rsidR="0061148A">
        <w:t xml:space="preserve"> error</w:t>
      </w:r>
      <w:r w:rsidR="0092619D">
        <w:t xml:space="preserve"> handling guidelines</w:t>
      </w:r>
      <w:r w:rsidR="009365EA">
        <w:t xml:space="preserve"> </w:t>
      </w:r>
      <w:ins w:id="9" w:author="Author">
        <w:r w:rsidR="00D909ED">
          <w:t>is contained in</w:t>
        </w:r>
      </w:ins>
      <w:del w:id="10" w:author="Author">
        <w:r w:rsidR="0092619D" w:rsidDel="00D909ED">
          <w:delText>a</w:delText>
        </w:r>
        <w:r w:rsidR="009365EA" w:rsidDel="00D909ED">
          <w:delText xml:space="preserve"> </w:delText>
        </w:r>
        <w:r w:rsidR="00435D31" w:rsidDel="00D909ED">
          <w:delText>p</w:delText>
        </w:r>
        <w:r w:rsidRPr="000224CC" w:rsidDel="00D909ED">
          <w:delText>art of</w:delText>
        </w:r>
      </w:del>
      <w:r w:rsidRPr="000224CC">
        <w:t xml:space="preserve"> the associated API documentation. </w:t>
      </w:r>
      <w:r w:rsidR="00435D31">
        <w:t>Such documentation</w:t>
      </w:r>
      <w:r w:rsidR="00435D31" w:rsidRPr="000224CC">
        <w:t xml:space="preserve"> </w:t>
      </w:r>
      <w:r w:rsidRPr="000224CC">
        <w:t xml:space="preserve">provides information and </w:t>
      </w:r>
      <w:r w:rsidR="00435D31">
        <w:t xml:space="preserve">exception </w:t>
      </w:r>
      <w:r w:rsidRPr="000224CC">
        <w:t xml:space="preserve">handling guidance </w:t>
      </w:r>
      <w:del w:id="11" w:author="Author">
        <w:r w:rsidRPr="000224CC" w:rsidDel="00D909ED">
          <w:delText xml:space="preserve">on </w:delText>
        </w:r>
      </w:del>
      <w:ins w:id="12" w:author="Author">
        <w:r w:rsidR="00D909ED">
          <w:t>for</w:t>
        </w:r>
        <w:r w:rsidR="00D909ED" w:rsidRPr="000224CC">
          <w:t xml:space="preserve"> </w:t>
        </w:r>
      </w:ins>
      <w:r w:rsidRPr="000224CC">
        <w:t xml:space="preserve">application-specific errors and </w:t>
      </w:r>
      <w:r>
        <w:t xml:space="preserve">should be </w:t>
      </w:r>
      <w:r w:rsidRPr="000224CC">
        <w:t xml:space="preserve">referenced </w:t>
      </w:r>
      <w:r>
        <w:t xml:space="preserve">as part of the </w:t>
      </w:r>
      <w:r w:rsidRPr="000224CC">
        <w:t xml:space="preserve">API specification. This </w:t>
      </w:r>
      <w:del w:id="13" w:author="Author">
        <w:r w:rsidRPr="000224CC" w:rsidDel="00D909ED">
          <w:delText xml:space="preserve">can </w:delText>
        </w:r>
      </w:del>
      <w:ins w:id="14" w:author="Author">
        <w:r w:rsidR="00D909ED">
          <w:t>supports</w:t>
        </w:r>
        <w:r w:rsidR="00D909ED" w:rsidRPr="000224CC">
          <w:t xml:space="preserve"> </w:t>
        </w:r>
      </w:ins>
      <w:r w:rsidR="000F231E">
        <w:t>facilitat</w:t>
      </w:r>
      <w:del w:id="15" w:author="Author">
        <w:r w:rsidR="000F231E" w:rsidDel="00D909ED">
          <w:delText>e</w:delText>
        </w:r>
      </w:del>
      <w:ins w:id="16" w:author="Author">
        <w:r w:rsidR="00D909ED">
          <w:t>ing</w:t>
        </w:r>
      </w:ins>
      <w:r w:rsidR="00435D31">
        <w:t xml:space="preserve"> self-service enablement, thereby improving</w:t>
      </w:r>
      <w:r w:rsidRPr="000224CC">
        <w:t xml:space="preserve"> </w:t>
      </w:r>
      <w:r w:rsidR="00435D31">
        <w:t>consumer</w:t>
      </w:r>
      <w:r w:rsidRPr="000224CC">
        <w:t xml:space="preserve"> and provider </w:t>
      </w:r>
      <w:r w:rsidR="000F231E">
        <w:t>API understanding</w:t>
      </w:r>
      <w:r w:rsidR="004A67FF">
        <w:t>.</w:t>
      </w:r>
    </w:p>
    <w:p w14:paraId="64B568C0" w14:textId="7E39F7A2" w:rsidR="00077377" w:rsidRDefault="00077377" w:rsidP="00455EF9">
      <w:pPr>
        <w:pStyle w:val="BodyText"/>
      </w:pPr>
      <w:r>
        <w:t xml:space="preserve">This document </w:t>
      </w:r>
      <w:del w:id="17" w:author="Author">
        <w:r w:rsidDel="00D909ED">
          <w:delText xml:space="preserve">will </w:delText>
        </w:r>
      </w:del>
      <w:r>
        <w:t>detail</w:t>
      </w:r>
      <w:ins w:id="18" w:author="Author">
        <w:r w:rsidR="00D909ED">
          <w:t>s</w:t>
        </w:r>
      </w:ins>
      <w:r>
        <w:t xml:space="preserve"> various Exception Handling </w:t>
      </w:r>
      <w:r w:rsidR="006913A1">
        <w:t xml:space="preserve">Artifacts and Strategies that </w:t>
      </w:r>
      <w:del w:id="19" w:author="Author">
        <w:r w:rsidR="006913A1" w:rsidDel="00D909ED">
          <w:delText xml:space="preserve">will </w:delText>
        </w:r>
      </w:del>
      <w:r w:rsidR="006913A1">
        <w:t xml:space="preserve">provide the API developer </w:t>
      </w:r>
      <w:proofErr w:type="gramStart"/>
      <w:r w:rsidR="006913A1">
        <w:t>sufficient</w:t>
      </w:r>
      <w:proofErr w:type="gramEnd"/>
      <w:r w:rsidR="006913A1">
        <w:t xml:space="preserve"> background </w:t>
      </w:r>
      <w:r w:rsidR="00D74AAC">
        <w:t>to</w:t>
      </w:r>
      <w:r w:rsidR="006913A1">
        <w:t xml:space="preserve"> ensure </w:t>
      </w:r>
      <w:del w:id="20" w:author="Author">
        <w:r w:rsidR="006913A1" w:rsidDel="00D909ED">
          <w:delText xml:space="preserve">that </w:delText>
        </w:r>
      </w:del>
      <w:r w:rsidR="007C0760">
        <w:t xml:space="preserve">the </w:t>
      </w:r>
      <w:r w:rsidR="006913A1">
        <w:t>developed API is sufficiently robust from an Exception Handling perspective.</w:t>
      </w:r>
    </w:p>
    <w:p w14:paraId="5F434299" w14:textId="3A5DF2E3" w:rsidR="006913A1" w:rsidRDefault="006913A1" w:rsidP="009E6663">
      <w:pPr>
        <w:pStyle w:val="BodyText"/>
        <w:spacing w:before="0" w:after="0"/>
      </w:pPr>
      <w:r>
        <w:t>These Artifacts and Strategies include:</w:t>
      </w:r>
    </w:p>
    <w:p w14:paraId="697DFC52" w14:textId="2A71ACB8" w:rsidR="00074760" w:rsidRDefault="00074760" w:rsidP="009E6663">
      <w:pPr>
        <w:pStyle w:val="BodyText"/>
        <w:numPr>
          <w:ilvl w:val="0"/>
          <w:numId w:val="32"/>
        </w:numPr>
        <w:spacing w:before="0" w:after="0"/>
      </w:pPr>
      <w:r w:rsidRPr="00074760">
        <w:t>Exceptions and API Development</w:t>
      </w:r>
    </w:p>
    <w:p w14:paraId="1D11A456" w14:textId="0EAEDA4A" w:rsidR="005A5D7B" w:rsidRDefault="005A5D7B" w:rsidP="009E6663">
      <w:pPr>
        <w:pStyle w:val="BodyText"/>
        <w:numPr>
          <w:ilvl w:val="0"/>
          <w:numId w:val="32"/>
        </w:numPr>
        <w:spacing w:before="0" w:after="0"/>
      </w:pPr>
      <w:r w:rsidRPr="005A5D7B">
        <w:t xml:space="preserve">HTTP Responses </w:t>
      </w:r>
      <w:r w:rsidR="00074760">
        <w:t>and</w:t>
      </w:r>
      <w:r w:rsidRPr="005A5D7B">
        <w:t xml:space="preserve"> API development</w:t>
      </w:r>
    </w:p>
    <w:p w14:paraId="3BDFC03E" w14:textId="58BCF61E" w:rsidR="00950343" w:rsidRDefault="00950343" w:rsidP="00950343">
      <w:pPr>
        <w:pStyle w:val="BodyText"/>
        <w:numPr>
          <w:ilvl w:val="0"/>
          <w:numId w:val="32"/>
        </w:numPr>
        <w:spacing w:before="0" w:after="0"/>
      </w:pPr>
      <w:r w:rsidRPr="00950343">
        <w:t>JSON Response for API Service Errors Guidelines</w:t>
      </w:r>
    </w:p>
    <w:p w14:paraId="166E669D" w14:textId="14E4E99E" w:rsidR="001953D3" w:rsidRDefault="001953D3" w:rsidP="009E6663">
      <w:pPr>
        <w:pStyle w:val="BodyText"/>
        <w:numPr>
          <w:ilvl w:val="0"/>
          <w:numId w:val="32"/>
        </w:numPr>
        <w:spacing w:before="0" w:after="0"/>
      </w:pPr>
      <w:r>
        <w:t>T</w:t>
      </w:r>
      <w:r w:rsidRPr="001953D3">
        <w:t>ransactional Exceptions and API Development</w:t>
      </w:r>
    </w:p>
    <w:p w14:paraId="01834397" w14:textId="5A6F6F14" w:rsidR="001953D3" w:rsidRDefault="001953D3" w:rsidP="009E6663">
      <w:pPr>
        <w:pStyle w:val="BodyText"/>
        <w:numPr>
          <w:ilvl w:val="0"/>
          <w:numId w:val="32"/>
        </w:numPr>
        <w:spacing w:before="0" w:after="0"/>
      </w:pPr>
      <w:r>
        <w:t>Non-T</w:t>
      </w:r>
      <w:r w:rsidRPr="001953D3">
        <w:t>ransactional Exceptions and API Development</w:t>
      </w:r>
    </w:p>
    <w:p w14:paraId="7A994FC3" w14:textId="5E07B8F2" w:rsidR="00412935" w:rsidRDefault="00412935" w:rsidP="009E6663">
      <w:pPr>
        <w:pStyle w:val="BodyText"/>
        <w:numPr>
          <w:ilvl w:val="0"/>
          <w:numId w:val="32"/>
        </w:numPr>
        <w:spacing w:before="0" w:after="0"/>
      </w:pPr>
      <w:r w:rsidRPr="00412935">
        <w:t>Global Exception</w:t>
      </w:r>
      <w:r w:rsidR="009E6663">
        <w:t>s</w:t>
      </w:r>
      <w:r w:rsidRPr="00412935">
        <w:t xml:space="preserve"> and API Development</w:t>
      </w:r>
    </w:p>
    <w:p w14:paraId="6E19AE91" w14:textId="18731AA4" w:rsidR="00412935" w:rsidRDefault="00713E47" w:rsidP="009E6663">
      <w:pPr>
        <w:pStyle w:val="BodyText"/>
        <w:numPr>
          <w:ilvl w:val="0"/>
          <w:numId w:val="32"/>
        </w:numPr>
        <w:spacing w:before="0" w:after="0"/>
      </w:pPr>
      <w:r w:rsidRPr="00713E47">
        <w:t>API Message Process Failure and Retries</w:t>
      </w:r>
    </w:p>
    <w:p w14:paraId="04E8CE86" w14:textId="405127CF" w:rsidR="009E6663" w:rsidRDefault="009E6663" w:rsidP="009E6663">
      <w:pPr>
        <w:pStyle w:val="BodyText"/>
        <w:numPr>
          <w:ilvl w:val="0"/>
          <w:numId w:val="32"/>
        </w:numPr>
        <w:spacing w:before="0" w:after="0"/>
      </w:pPr>
      <w:r w:rsidRPr="009E6663">
        <w:t>API Notification and Alerting Guidelines</w:t>
      </w:r>
    </w:p>
    <w:p w14:paraId="0471034C" w14:textId="10DDFD57" w:rsidR="00725262" w:rsidDel="00D909ED" w:rsidRDefault="00725262" w:rsidP="00725262">
      <w:pPr>
        <w:pStyle w:val="BodyText"/>
        <w:spacing w:before="0" w:after="0"/>
        <w:rPr>
          <w:del w:id="21" w:author="Author"/>
        </w:rPr>
      </w:pPr>
    </w:p>
    <w:p w14:paraId="35AAB9B9" w14:textId="2F4CA3FC" w:rsidR="00725262" w:rsidDel="00D909ED" w:rsidRDefault="00725262" w:rsidP="00725262">
      <w:pPr>
        <w:pStyle w:val="BodyText"/>
        <w:spacing w:before="0" w:after="0"/>
        <w:rPr>
          <w:del w:id="22" w:author="Author"/>
        </w:rPr>
      </w:pPr>
    </w:p>
    <w:p w14:paraId="1BE9B9F1" w14:textId="77777777" w:rsidR="00725262" w:rsidRDefault="00725262" w:rsidP="00725262">
      <w:pPr>
        <w:pStyle w:val="BodyText"/>
        <w:spacing w:before="0" w:after="0"/>
      </w:pPr>
    </w:p>
    <w:p w14:paraId="64BF097A" w14:textId="773805FA" w:rsidR="00573DE2" w:rsidRDefault="00573DE2" w:rsidP="00573DE2">
      <w:pPr>
        <w:pStyle w:val="Heading2"/>
      </w:pPr>
      <w:r>
        <w:t>Exceptions</w:t>
      </w:r>
      <w:r w:rsidR="000D3269">
        <w:t xml:space="preserve"> </w:t>
      </w:r>
      <w:r w:rsidR="00F018AD">
        <w:t>and</w:t>
      </w:r>
      <w:r w:rsidR="000D3269">
        <w:t xml:space="preserve"> API </w:t>
      </w:r>
      <w:r w:rsidR="0086780D">
        <w:t>D</w:t>
      </w:r>
      <w:r w:rsidR="000D3269">
        <w:t>evelopment</w:t>
      </w:r>
    </w:p>
    <w:p w14:paraId="17AA9EC1" w14:textId="1929AE00" w:rsidR="00573DE2" w:rsidRDefault="00573DE2" w:rsidP="00573DE2">
      <w:pPr>
        <w:pStyle w:val="BodyText"/>
      </w:pPr>
      <w:r>
        <w:t xml:space="preserve">The discussion of the </w:t>
      </w:r>
      <w:del w:id="23" w:author="Author">
        <w:r w:rsidDel="005C19EE">
          <w:delText>various types</w:delText>
        </w:r>
      </w:del>
      <w:ins w:id="24" w:author="Author">
        <w:r w:rsidR="005C19EE">
          <w:t>several types</w:t>
        </w:r>
      </w:ins>
      <w:r>
        <w:t xml:space="preserve"> of exceptions and try/catch best practices in this </w:t>
      </w:r>
      <w:del w:id="25" w:author="Author">
        <w:r w:rsidDel="00522D5E">
          <w:delText>section will focus</w:delText>
        </w:r>
      </w:del>
      <w:ins w:id="26" w:author="Author">
        <w:r w:rsidR="00522D5E">
          <w:t>focuses</w:t>
        </w:r>
      </w:ins>
      <w:r>
        <w:t xml:space="preserve"> on the Java implementation</w:t>
      </w:r>
      <w:r w:rsidR="005E376A">
        <w:t xml:space="preserve"> a</w:t>
      </w:r>
      <w:r>
        <w:t xml:space="preserve">lthough differences between Java and </w:t>
      </w:r>
      <w:del w:id="27" w:author="Author">
        <w:r w:rsidDel="00522D5E">
          <w:delText xml:space="preserve">the </w:delText>
        </w:r>
      </w:del>
      <w:r>
        <w:t>C# will be noted</w:t>
      </w:r>
      <w:r w:rsidR="00E16739">
        <w:t xml:space="preserve"> where appropriate</w:t>
      </w:r>
      <w:r>
        <w:t>.</w:t>
      </w:r>
    </w:p>
    <w:p w14:paraId="5038E77A" w14:textId="6059D64A" w:rsidR="000D3269" w:rsidRPr="001942CB" w:rsidDel="00522D5E" w:rsidRDefault="000D3269" w:rsidP="000D3269">
      <w:pPr>
        <w:pStyle w:val="BodyText"/>
        <w:spacing w:after="0"/>
        <w:rPr>
          <w:del w:id="28" w:author="Author"/>
        </w:rPr>
      </w:pPr>
      <w:r>
        <w:t>A</w:t>
      </w:r>
      <w:ins w:id="29" w:author="Author">
        <w:r w:rsidR="00522D5E">
          <w:t>n</w:t>
        </w:r>
      </w:ins>
      <w:r>
        <w:t xml:space="preserve"> </w:t>
      </w:r>
      <w:del w:id="30" w:author="Author">
        <w:r w:rsidDel="00522D5E">
          <w:delText xml:space="preserve">truly </w:delText>
        </w:r>
      </w:del>
      <w:r>
        <w:t xml:space="preserve">extensive description of </w:t>
      </w:r>
      <w:r w:rsidRPr="001942CB">
        <w:t>Exception Handling</w:t>
      </w:r>
      <w:ins w:id="31" w:author="Author">
        <w:r w:rsidR="00522D5E">
          <w:t>,</w:t>
        </w:r>
      </w:ins>
      <w:r w:rsidRPr="001942CB">
        <w:t xml:space="preserve"> </w:t>
      </w:r>
      <w:r>
        <w:t xml:space="preserve">including the try/catch statement </w:t>
      </w:r>
      <w:r w:rsidRPr="001942CB">
        <w:t xml:space="preserve">in </w:t>
      </w:r>
      <w:r>
        <w:t xml:space="preserve">both </w:t>
      </w:r>
      <w:r w:rsidRPr="001942CB">
        <w:t>Java and C#</w:t>
      </w:r>
      <w:r>
        <w:t xml:space="preserve"> programming languages</w:t>
      </w:r>
      <w:ins w:id="32" w:author="Author">
        <w:r w:rsidR="00522D5E">
          <w:t>, can be found</w:t>
        </w:r>
      </w:ins>
      <w:r>
        <w:t xml:space="preserve"> </w:t>
      </w:r>
      <w:del w:id="33" w:author="Author">
        <w:r w:rsidDel="00522D5E">
          <w:delText>is pointed to by this URL:</w:delText>
        </w:r>
      </w:del>
    </w:p>
    <w:p w14:paraId="321510E8" w14:textId="17EFAE33" w:rsidR="000D3269" w:rsidRDefault="00781E59" w:rsidP="00522D5E">
      <w:pPr>
        <w:pStyle w:val="BodyText"/>
        <w:spacing w:after="0"/>
        <w:rPr>
          <w:ins w:id="34" w:author="Author"/>
          <w:rStyle w:val="Hyperlink"/>
        </w:rPr>
      </w:pPr>
      <w:hyperlink r:id="rId11" w:history="1">
        <w:r w:rsidR="000D3269" w:rsidRPr="00950E71">
          <w:rPr>
            <w:rStyle w:val="Hyperlink"/>
          </w:rPr>
          <w:t>https://pclt.sites.yale.edu/exception-handling-java-and-c</w:t>
        </w:r>
      </w:hyperlink>
    </w:p>
    <w:p w14:paraId="60FA85E9" w14:textId="77777777" w:rsidR="00522D5E" w:rsidRDefault="00522D5E" w:rsidP="00522D5E">
      <w:pPr>
        <w:pStyle w:val="BodyText"/>
        <w:spacing w:after="0"/>
      </w:pPr>
    </w:p>
    <w:p w14:paraId="367C8BF8" w14:textId="05F01C02" w:rsidR="00573DE2" w:rsidRDefault="00573DE2" w:rsidP="00573DE2">
      <w:pPr>
        <w:pStyle w:val="BodyText"/>
      </w:pPr>
      <w:r>
        <w:lastRenderedPageBreak/>
        <w:t>In Java</w:t>
      </w:r>
      <w:ins w:id="35" w:author="Author">
        <w:r w:rsidR="00522D5E">
          <w:t>,</w:t>
        </w:r>
      </w:ins>
      <w:r>
        <w:t xml:space="preserve"> a</w:t>
      </w:r>
      <w:r w:rsidRPr="001F04A3">
        <w:t xml:space="preserve">ll </w:t>
      </w:r>
      <w:r w:rsidR="002405BC">
        <w:t>exceptions (</w:t>
      </w:r>
      <w:proofErr w:type="spellStart"/>
      <w:r w:rsidR="002405BC" w:rsidRPr="002405BC">
        <w:rPr>
          <w:b/>
          <w:i/>
        </w:rPr>
        <w:t>java.lang.</w:t>
      </w:r>
      <w:r w:rsidR="00FC4D46" w:rsidRPr="002405BC">
        <w:rPr>
          <w:b/>
          <w:i/>
        </w:rPr>
        <w:t>Exception</w:t>
      </w:r>
      <w:proofErr w:type="spellEnd"/>
      <w:r w:rsidR="002405BC">
        <w:rPr>
          <w:b/>
          <w:i/>
        </w:rPr>
        <w:t>)</w:t>
      </w:r>
      <w:r w:rsidR="00FC4D46">
        <w:t xml:space="preserve"> </w:t>
      </w:r>
      <w:r w:rsidRPr="001F04A3">
        <w:t xml:space="preserve">and </w:t>
      </w:r>
      <w:r w:rsidR="002405BC">
        <w:t>errors (</w:t>
      </w:r>
      <w:proofErr w:type="spellStart"/>
      <w:r w:rsidR="002405BC" w:rsidRPr="002405BC">
        <w:rPr>
          <w:b/>
          <w:i/>
        </w:rPr>
        <w:t>java.lang.</w:t>
      </w:r>
      <w:r w:rsidR="00FC4D46" w:rsidRPr="002405BC">
        <w:rPr>
          <w:b/>
          <w:i/>
        </w:rPr>
        <w:t>Error</w:t>
      </w:r>
      <w:proofErr w:type="spellEnd"/>
      <w:r w:rsidR="002405BC">
        <w:rPr>
          <w:b/>
          <w:i/>
        </w:rPr>
        <w:t>)</w:t>
      </w:r>
      <w:r w:rsidRPr="001F04A3">
        <w:t xml:space="preserve"> extend from a common </w:t>
      </w:r>
      <w:proofErr w:type="spellStart"/>
      <w:r w:rsidRPr="000A34B0">
        <w:rPr>
          <w:b/>
          <w:i/>
        </w:rPr>
        <w:t>java.lang.Throwable</w:t>
      </w:r>
      <w:proofErr w:type="spellEnd"/>
      <w:r w:rsidRPr="001F04A3">
        <w:t xml:space="preserve"> parent class</w:t>
      </w:r>
      <w:r>
        <w:t xml:space="preserve"> and o</w:t>
      </w:r>
      <w:r w:rsidRPr="001F04A3">
        <w:t>nly Throwable objects can be thrown and caught.</w:t>
      </w:r>
      <w:r>
        <w:t xml:space="preserve"> </w:t>
      </w:r>
      <w:r w:rsidRPr="00D14E52">
        <w:t xml:space="preserve">In the .NET Framework, they are all descended from </w:t>
      </w:r>
      <w:proofErr w:type="spellStart"/>
      <w:r w:rsidRPr="00D14E52">
        <w:rPr>
          <w:b/>
          <w:i/>
        </w:rPr>
        <w:t>System.Exception</w:t>
      </w:r>
      <w:proofErr w:type="spellEnd"/>
      <w:r w:rsidRPr="00D14E52">
        <w:t xml:space="preserve">. </w:t>
      </w:r>
    </w:p>
    <w:p w14:paraId="0584D421" w14:textId="54B04D0F" w:rsidR="00C61187" w:rsidRPr="00C61187" w:rsidRDefault="00C61187" w:rsidP="00814241">
      <w:pPr>
        <w:pStyle w:val="Heading3"/>
      </w:pPr>
      <w:r w:rsidRPr="00C35187">
        <w:rPr>
          <w:shd w:val="clear" w:color="auto" w:fill="FFFFFF"/>
        </w:rPr>
        <w:t>Checked</w:t>
      </w:r>
      <w:r>
        <w:rPr>
          <w:shd w:val="clear" w:color="auto" w:fill="FFFFFF"/>
        </w:rPr>
        <w:t xml:space="preserve"> Exceptions</w:t>
      </w:r>
    </w:p>
    <w:p w14:paraId="765D2973" w14:textId="3589032F" w:rsidR="00E874C3" w:rsidRDefault="00E874C3" w:rsidP="00694E0B">
      <w:pPr>
        <w:pStyle w:val="BodyText"/>
      </w:pPr>
      <w:r w:rsidRPr="00C35187">
        <w:rPr>
          <w:color w:val="000000"/>
          <w:szCs w:val="24"/>
          <w:shd w:val="clear" w:color="auto" w:fill="FFFFFF"/>
        </w:rPr>
        <w:t xml:space="preserve">Checked </w:t>
      </w:r>
      <w:ins w:id="36" w:author="Author">
        <w:r w:rsidR="00522D5E">
          <w:rPr>
            <w:color w:val="000000"/>
            <w:szCs w:val="24"/>
            <w:shd w:val="clear" w:color="auto" w:fill="FFFFFF"/>
          </w:rPr>
          <w:t xml:space="preserve">Exceptions are </w:t>
        </w:r>
        <w:proofErr w:type="spellStart"/>
        <w:r w:rsidR="00522D5E">
          <w:rPr>
            <w:color w:val="000000"/>
            <w:szCs w:val="24"/>
            <w:shd w:val="clear" w:color="auto" w:fill="FFFFFF"/>
          </w:rPr>
          <w:t>those</w:t>
        </w:r>
      </w:ins>
      <w:del w:id="37" w:author="Author">
        <w:r w:rsidRPr="00C35187" w:rsidDel="00522D5E">
          <w:rPr>
            <w:color w:val="000000"/>
            <w:szCs w:val="24"/>
            <w:shd w:val="clear" w:color="auto" w:fill="FFFFFF"/>
          </w:rPr>
          <w:delText xml:space="preserve">are the exceptions </w:delText>
        </w:r>
      </w:del>
      <w:r w:rsidRPr="00C35187">
        <w:rPr>
          <w:color w:val="000000"/>
          <w:szCs w:val="24"/>
          <w:shd w:val="clear" w:color="auto" w:fill="FFFFFF"/>
        </w:rPr>
        <w:t>that</w:t>
      </w:r>
      <w:proofErr w:type="spellEnd"/>
      <w:r w:rsidRPr="00C35187">
        <w:rPr>
          <w:color w:val="000000"/>
          <w:szCs w:val="24"/>
          <w:shd w:val="clear" w:color="auto" w:fill="FFFFFF"/>
        </w:rPr>
        <w:t xml:space="preserve"> are checked at compile time. If code within a method </w:t>
      </w:r>
      <w:r>
        <w:rPr>
          <w:color w:val="000000"/>
          <w:szCs w:val="24"/>
          <w:shd w:val="clear" w:color="auto" w:fill="FFFFFF"/>
        </w:rPr>
        <w:t xml:space="preserve">invokes a method that </w:t>
      </w:r>
      <w:r w:rsidRPr="00C35187">
        <w:rPr>
          <w:color w:val="000000"/>
          <w:szCs w:val="24"/>
          <w:shd w:val="clear" w:color="auto" w:fill="FFFFFF"/>
        </w:rPr>
        <w:t xml:space="preserve">throws a </w:t>
      </w:r>
      <w:ins w:id="38" w:author="Author">
        <w:r w:rsidR="00522D5E">
          <w:rPr>
            <w:color w:val="000000"/>
            <w:szCs w:val="24"/>
            <w:shd w:val="clear" w:color="auto" w:fill="FFFFFF"/>
          </w:rPr>
          <w:t>C</w:t>
        </w:r>
      </w:ins>
      <w:del w:id="39" w:author="Author">
        <w:r w:rsidRPr="00C35187" w:rsidDel="00522D5E">
          <w:rPr>
            <w:color w:val="000000"/>
            <w:szCs w:val="24"/>
            <w:shd w:val="clear" w:color="auto" w:fill="FFFFFF"/>
          </w:rPr>
          <w:delText>c</w:delText>
        </w:r>
      </w:del>
      <w:r w:rsidRPr="00C35187">
        <w:rPr>
          <w:color w:val="000000"/>
          <w:szCs w:val="24"/>
          <w:shd w:val="clear" w:color="auto" w:fill="FFFFFF"/>
        </w:rPr>
        <w:t xml:space="preserve">hecked </w:t>
      </w:r>
      <w:ins w:id="40" w:author="Author">
        <w:r w:rsidR="00522D5E">
          <w:rPr>
            <w:color w:val="000000"/>
            <w:szCs w:val="24"/>
            <w:shd w:val="clear" w:color="auto" w:fill="FFFFFF"/>
          </w:rPr>
          <w:t>E</w:t>
        </w:r>
      </w:ins>
      <w:del w:id="41" w:author="Author">
        <w:r w:rsidRPr="00C35187" w:rsidDel="00522D5E">
          <w:rPr>
            <w:color w:val="000000"/>
            <w:szCs w:val="24"/>
            <w:shd w:val="clear" w:color="auto" w:fill="FFFFFF"/>
          </w:rPr>
          <w:delText>e</w:delText>
        </w:r>
      </w:del>
      <w:r w:rsidRPr="00C35187">
        <w:rPr>
          <w:color w:val="000000"/>
          <w:szCs w:val="24"/>
          <w:shd w:val="clear" w:color="auto" w:fill="FFFFFF"/>
        </w:rPr>
        <w:t xml:space="preserve">xception, then the </w:t>
      </w:r>
      <w:r>
        <w:rPr>
          <w:color w:val="000000"/>
          <w:szCs w:val="24"/>
          <w:shd w:val="clear" w:color="auto" w:fill="FFFFFF"/>
        </w:rPr>
        <w:t xml:space="preserve">invoking </w:t>
      </w:r>
      <w:r w:rsidRPr="00C35187">
        <w:rPr>
          <w:color w:val="000000"/>
          <w:szCs w:val="24"/>
          <w:shd w:val="clear" w:color="auto" w:fill="FFFFFF"/>
        </w:rPr>
        <w:t xml:space="preserve">method must either handle the exception or it must </w:t>
      </w:r>
      <w:r w:rsidR="006F0660">
        <w:rPr>
          <w:color w:val="000000"/>
          <w:szCs w:val="24"/>
          <w:shd w:val="clear" w:color="auto" w:fill="FFFFFF"/>
        </w:rPr>
        <w:t>propagate</w:t>
      </w:r>
      <w:r w:rsidRPr="00C35187">
        <w:rPr>
          <w:color w:val="000000"/>
          <w:szCs w:val="24"/>
          <w:shd w:val="clear" w:color="auto" w:fill="FFFFFF"/>
        </w:rPr>
        <w:t xml:space="preserve"> the exception using </w:t>
      </w:r>
      <w:ins w:id="42" w:author="Author">
        <w:r w:rsidR="00522D5E">
          <w:rPr>
            <w:color w:val="000000"/>
            <w:szCs w:val="24"/>
            <w:shd w:val="clear" w:color="auto" w:fill="FFFFFF"/>
          </w:rPr>
          <w:t xml:space="preserve">a </w:t>
        </w:r>
      </w:ins>
      <w:r w:rsidRPr="00C35187">
        <w:rPr>
          <w:color w:val="000000"/>
          <w:szCs w:val="24"/>
          <w:shd w:val="clear" w:color="auto" w:fill="FFFFFF"/>
        </w:rPr>
        <w:t xml:space="preserve">throws </w:t>
      </w:r>
      <w:r>
        <w:rPr>
          <w:color w:val="000000"/>
          <w:szCs w:val="24"/>
          <w:shd w:val="clear" w:color="auto" w:fill="FFFFFF"/>
        </w:rPr>
        <w:t>statement</w:t>
      </w:r>
      <w:r w:rsidRPr="00C35187">
        <w:rPr>
          <w:color w:val="000000"/>
          <w:szCs w:val="24"/>
          <w:shd w:val="clear" w:color="auto" w:fill="FFFFFF"/>
        </w:rPr>
        <w:t>.</w:t>
      </w:r>
    </w:p>
    <w:p w14:paraId="55EFF479" w14:textId="25B3B23F" w:rsidR="00694E0B" w:rsidRDefault="00694E0B" w:rsidP="00694E0B">
      <w:pPr>
        <w:pStyle w:val="BodyText"/>
      </w:pPr>
      <w:r>
        <w:t xml:space="preserve">Checked </w:t>
      </w:r>
      <w:ins w:id="43" w:author="Author">
        <w:r w:rsidR="00522D5E">
          <w:t>E</w:t>
        </w:r>
      </w:ins>
      <w:del w:id="44" w:author="Author">
        <w:r w:rsidDel="00522D5E">
          <w:delText>e</w:delText>
        </w:r>
      </w:del>
      <w:r>
        <w:t xml:space="preserve">xceptions </w:t>
      </w:r>
      <w:r w:rsidR="0065546A">
        <w:t xml:space="preserve">requirements instituted by </w:t>
      </w:r>
      <w:r w:rsidR="00C61187">
        <w:t>API</w:t>
      </w:r>
      <w:r>
        <w:t xml:space="preserve"> designers force </w:t>
      </w:r>
      <w:r w:rsidR="00AD53CE">
        <w:t>API developers</w:t>
      </w:r>
      <w:r>
        <w:t xml:space="preserve"> to deal with the exceptions. </w:t>
      </w:r>
      <w:r w:rsidR="00AD53CE">
        <w:t xml:space="preserve">The expectation of the </w:t>
      </w:r>
      <w:r>
        <w:t xml:space="preserve">API </w:t>
      </w:r>
      <w:r w:rsidR="00AD53CE">
        <w:t xml:space="preserve">designer is for the developers </w:t>
      </w:r>
      <w:r>
        <w:t xml:space="preserve">to be able to </w:t>
      </w:r>
      <w:r w:rsidR="00AD53CE">
        <w:t xml:space="preserve">provide </w:t>
      </w:r>
      <w:r w:rsidR="00C61187">
        <w:t xml:space="preserve">the appropriate </w:t>
      </w:r>
      <w:r w:rsidR="00AD53CE">
        <w:t>logic to r</w:t>
      </w:r>
      <w:r>
        <w:t>ecover from those exceptions</w:t>
      </w:r>
      <w:r w:rsidR="00AD53CE">
        <w:t xml:space="preserve">. Minimally this would include </w:t>
      </w:r>
      <w:r>
        <w:t>logging the exceptions and</w:t>
      </w:r>
      <w:del w:id="45" w:author="Author">
        <w:r w:rsidDel="00522D5E">
          <w:delText>/or</w:delText>
        </w:r>
      </w:del>
      <w:r>
        <w:t xml:space="preserve"> returning </w:t>
      </w:r>
      <w:r w:rsidR="00AD53CE">
        <w:t>the appropriate response to the end user.</w:t>
      </w:r>
    </w:p>
    <w:p w14:paraId="6C6350DF" w14:textId="63F9BF6A" w:rsidR="007545CE" w:rsidRDefault="007545CE" w:rsidP="007545CE">
      <w:pPr>
        <w:pStyle w:val="BodyText"/>
      </w:pPr>
      <w:r w:rsidRPr="00B2382A">
        <w:t xml:space="preserve">Java </w:t>
      </w:r>
      <w:r>
        <w:t xml:space="preserve">supports both </w:t>
      </w:r>
      <w:ins w:id="46" w:author="Author">
        <w:r w:rsidR="00522D5E">
          <w:t>C</w:t>
        </w:r>
      </w:ins>
      <w:del w:id="47" w:author="Author">
        <w:r w:rsidRPr="00B2382A" w:rsidDel="00522D5E">
          <w:delText>c</w:delText>
        </w:r>
      </w:del>
      <w:r w:rsidRPr="00B2382A">
        <w:t xml:space="preserve">hecked and </w:t>
      </w:r>
      <w:ins w:id="48" w:author="Author">
        <w:r w:rsidR="00522D5E">
          <w:t>U</w:t>
        </w:r>
      </w:ins>
      <w:del w:id="49" w:author="Author">
        <w:r w:rsidRPr="00B2382A" w:rsidDel="00522D5E">
          <w:delText>u</w:delText>
        </w:r>
      </w:del>
      <w:r w:rsidRPr="00B2382A">
        <w:t>nchecked</w:t>
      </w:r>
      <w:ins w:id="50" w:author="Author">
        <w:r w:rsidR="00522D5E">
          <w:t xml:space="preserve"> Exceptions</w:t>
        </w:r>
      </w:ins>
      <w:r>
        <w:t xml:space="preserve">. </w:t>
      </w:r>
    </w:p>
    <w:p w14:paraId="3DEFE861" w14:textId="3E278E44" w:rsidR="00063DD9" w:rsidRDefault="00063DD9" w:rsidP="00814241">
      <w:pPr>
        <w:pStyle w:val="Heading3"/>
        <w:rPr>
          <w:shd w:val="clear" w:color="auto" w:fill="FFFFFF"/>
        </w:rPr>
      </w:pPr>
      <w:r>
        <w:rPr>
          <w:shd w:val="clear" w:color="auto" w:fill="FFFFFF"/>
        </w:rPr>
        <w:t>Unc</w:t>
      </w:r>
      <w:r w:rsidRPr="00C35187">
        <w:rPr>
          <w:shd w:val="clear" w:color="auto" w:fill="FFFFFF"/>
        </w:rPr>
        <w:t>hecked</w:t>
      </w:r>
      <w:r>
        <w:rPr>
          <w:shd w:val="clear" w:color="auto" w:fill="FFFFFF"/>
        </w:rPr>
        <w:t xml:space="preserve"> Exceptions</w:t>
      </w:r>
    </w:p>
    <w:p w14:paraId="0E8994DB" w14:textId="4DEA4145" w:rsidR="00FF0356" w:rsidRDefault="00FF0356" w:rsidP="00FF0356">
      <w:pPr>
        <w:pStyle w:val="BodyText"/>
      </w:pPr>
      <w:r w:rsidRPr="00FF0356">
        <w:t xml:space="preserve">Unchecked </w:t>
      </w:r>
      <w:ins w:id="51" w:author="Author">
        <w:r w:rsidR="00522D5E">
          <w:t xml:space="preserve">Exceptions are those </w:t>
        </w:r>
      </w:ins>
      <w:del w:id="52" w:author="Author">
        <w:r w:rsidRPr="00FF0356" w:rsidDel="00522D5E">
          <w:delText xml:space="preserve">are the exceptions </w:delText>
        </w:r>
      </w:del>
      <w:r w:rsidRPr="00FF0356">
        <w:t>that are not checked at compiled time</w:t>
      </w:r>
      <w:r>
        <w:t xml:space="preserve"> although some component in the stack trace must accommodate the </w:t>
      </w:r>
      <w:ins w:id="53" w:author="Author">
        <w:r w:rsidR="00522D5E">
          <w:t>U</w:t>
        </w:r>
      </w:ins>
      <w:del w:id="54" w:author="Author">
        <w:r w:rsidDel="00522D5E">
          <w:delText>u</w:delText>
        </w:r>
      </w:del>
      <w:r>
        <w:t xml:space="preserve">nchecked </w:t>
      </w:r>
      <w:ins w:id="55" w:author="Author">
        <w:r w:rsidR="00522D5E">
          <w:t>E</w:t>
        </w:r>
      </w:ins>
      <w:del w:id="56" w:author="Author">
        <w:r w:rsidDel="00522D5E">
          <w:delText>e</w:delText>
        </w:r>
      </w:del>
      <w:r>
        <w:t>xception. This typically occurs at the top of the stack trace immediately before returning to the end user.</w:t>
      </w:r>
    </w:p>
    <w:p w14:paraId="0350844B" w14:textId="2ED6E1D6" w:rsidR="006714C8" w:rsidRDefault="00694E0B" w:rsidP="00B70871">
      <w:pPr>
        <w:pStyle w:val="BodyText"/>
      </w:pPr>
      <w:r>
        <w:t xml:space="preserve">Unchecked </w:t>
      </w:r>
      <w:ins w:id="57" w:author="Author">
        <w:r w:rsidR="00522D5E">
          <w:t>E</w:t>
        </w:r>
      </w:ins>
      <w:del w:id="58" w:author="Author">
        <w:r w:rsidDel="00522D5E">
          <w:delText>e</w:delText>
        </w:r>
      </w:del>
      <w:r>
        <w:t xml:space="preserve">xceptions give </w:t>
      </w:r>
      <w:r w:rsidR="00063DD9">
        <w:t>developers fixability</w:t>
      </w:r>
      <w:r>
        <w:t xml:space="preserve"> to ignore exceptions that </w:t>
      </w:r>
      <w:r w:rsidR="00063DD9">
        <w:t xml:space="preserve">are not recoverable but </w:t>
      </w:r>
      <w:r>
        <w:t xml:space="preserve">handle the ones </w:t>
      </w:r>
      <w:r w:rsidR="0067499B">
        <w:t>that are</w:t>
      </w:r>
      <w:r>
        <w:t xml:space="preserve">. </w:t>
      </w:r>
    </w:p>
    <w:p w14:paraId="7DF7A01D" w14:textId="5FBE20C4" w:rsidR="00B70871" w:rsidRDefault="00B70871" w:rsidP="00B70871">
      <w:pPr>
        <w:pStyle w:val="BodyText"/>
      </w:pPr>
      <w:r>
        <w:t xml:space="preserve">Java exceptions inherited from </w:t>
      </w:r>
      <w:proofErr w:type="spellStart"/>
      <w:r w:rsidRPr="00B70871">
        <w:rPr>
          <w:b/>
          <w:i/>
        </w:rPr>
        <w:t>java.lang.Error</w:t>
      </w:r>
      <w:proofErr w:type="spellEnd"/>
      <w:r>
        <w:t xml:space="preserve"> and </w:t>
      </w:r>
      <w:proofErr w:type="spellStart"/>
      <w:r w:rsidRPr="00B70871">
        <w:rPr>
          <w:b/>
          <w:i/>
        </w:rPr>
        <w:t>java.lang.</w:t>
      </w:r>
      <w:r w:rsidRPr="00C35187">
        <w:rPr>
          <w:b/>
          <w:i/>
        </w:rPr>
        <w:t>RuntimeException</w:t>
      </w:r>
      <w:proofErr w:type="spellEnd"/>
      <w:r>
        <w:t xml:space="preserve"> classes are </w:t>
      </w:r>
      <w:ins w:id="59" w:author="Author">
        <w:r w:rsidR="00522D5E">
          <w:t>U</w:t>
        </w:r>
      </w:ins>
      <w:del w:id="60" w:author="Author">
        <w:r w:rsidDel="00522D5E">
          <w:delText>u</w:delText>
        </w:r>
      </w:del>
      <w:r>
        <w:t xml:space="preserve">nchecked </w:t>
      </w:r>
      <w:ins w:id="61" w:author="Author">
        <w:r w:rsidR="00522D5E">
          <w:t>E</w:t>
        </w:r>
      </w:ins>
      <w:del w:id="62" w:author="Author">
        <w:r w:rsidDel="00522D5E">
          <w:delText>e</w:delText>
        </w:r>
      </w:del>
      <w:r>
        <w:t>xceptions</w:t>
      </w:r>
      <w:ins w:id="63" w:author="Author">
        <w:r w:rsidR="00522D5E">
          <w:t>.</w:t>
        </w:r>
      </w:ins>
      <w:del w:id="64" w:author="Author">
        <w:r w:rsidDel="00522D5E">
          <w:delText>,</w:delText>
        </w:r>
      </w:del>
      <w:r>
        <w:t xml:space="preserve"> </w:t>
      </w:r>
      <w:ins w:id="65" w:author="Author">
        <w:r w:rsidR="00522D5E">
          <w:t>E</w:t>
        </w:r>
      </w:ins>
      <w:del w:id="66" w:author="Author">
        <w:r w:rsidDel="00522D5E">
          <w:delText>e</w:delText>
        </w:r>
      </w:del>
      <w:r>
        <w:t xml:space="preserve">verything else under </w:t>
      </w:r>
      <w:proofErr w:type="spellStart"/>
      <w:r w:rsidRPr="00B70871">
        <w:rPr>
          <w:b/>
          <w:i/>
        </w:rPr>
        <w:t>java.lang.throwable</w:t>
      </w:r>
      <w:proofErr w:type="spellEnd"/>
      <w:r>
        <w:t xml:space="preserve"> is checked. </w:t>
      </w:r>
    </w:p>
    <w:p w14:paraId="41D1D924" w14:textId="4374F2EF" w:rsidR="00CB010D" w:rsidRDefault="00B70871" w:rsidP="00B70871">
      <w:pPr>
        <w:pStyle w:val="BodyText"/>
      </w:pPr>
      <w:r>
        <w:t>C</w:t>
      </w:r>
      <w:r w:rsidRPr="00B2382A">
        <w:t xml:space="preserve"># only supports </w:t>
      </w:r>
      <w:ins w:id="67" w:author="Author">
        <w:r w:rsidR="00522D5E">
          <w:t>U</w:t>
        </w:r>
      </w:ins>
      <w:del w:id="68" w:author="Author">
        <w:r w:rsidRPr="00B2382A" w:rsidDel="00522D5E">
          <w:delText>u</w:delText>
        </w:r>
      </w:del>
      <w:r w:rsidRPr="00B2382A">
        <w:t xml:space="preserve">nchecked </w:t>
      </w:r>
      <w:ins w:id="69" w:author="Author">
        <w:r w:rsidR="00522D5E">
          <w:t>E</w:t>
        </w:r>
      </w:ins>
      <w:del w:id="70" w:author="Author">
        <w:r w:rsidRPr="00B2382A" w:rsidDel="00522D5E">
          <w:delText>e</w:delText>
        </w:r>
      </w:del>
      <w:r w:rsidRPr="00B2382A">
        <w:t>xceptions</w:t>
      </w:r>
      <w:r>
        <w:t xml:space="preserve"> thus all exception handling is purely optional</w:t>
      </w:r>
      <w:r w:rsidR="00FD6393">
        <w:t xml:space="preserve"> although as stated above</w:t>
      </w:r>
      <w:r w:rsidR="00F15FDF">
        <w:t>,</w:t>
      </w:r>
      <w:r w:rsidR="00FD6393">
        <w:t xml:space="preserve"> in the Java example, some component in the stack trace must accommodate the </w:t>
      </w:r>
      <w:ins w:id="71" w:author="Author">
        <w:r w:rsidR="00522D5E">
          <w:t>U</w:t>
        </w:r>
      </w:ins>
      <w:del w:id="72" w:author="Author">
        <w:r w:rsidR="00FD6393" w:rsidDel="00522D5E">
          <w:delText>u</w:delText>
        </w:r>
      </w:del>
      <w:r w:rsidR="00FD6393">
        <w:t xml:space="preserve">nchecked </w:t>
      </w:r>
      <w:ins w:id="73" w:author="Author">
        <w:r w:rsidR="00522D5E">
          <w:t>E</w:t>
        </w:r>
      </w:ins>
      <w:del w:id="74" w:author="Author">
        <w:r w:rsidR="00FD6393" w:rsidDel="00522D5E">
          <w:delText>e</w:delText>
        </w:r>
      </w:del>
      <w:r w:rsidR="00FD6393">
        <w:t>xception</w:t>
      </w:r>
      <w:r w:rsidRPr="00B2382A">
        <w:t>.</w:t>
      </w:r>
    </w:p>
    <w:p w14:paraId="568EDEE5" w14:textId="77777777" w:rsidR="00725262" w:rsidRDefault="00725262" w:rsidP="00725262">
      <w:pPr>
        <w:pStyle w:val="BodyText"/>
        <w:spacing w:before="0" w:after="0"/>
      </w:pPr>
    </w:p>
    <w:p w14:paraId="4209E483" w14:textId="77777777" w:rsidR="00725262" w:rsidRDefault="00725262" w:rsidP="00725262">
      <w:pPr>
        <w:pStyle w:val="BodyText"/>
        <w:spacing w:before="0" w:after="0"/>
      </w:pPr>
    </w:p>
    <w:p w14:paraId="10904FF5" w14:textId="77777777" w:rsidR="00725262" w:rsidRDefault="00725262" w:rsidP="00725262">
      <w:pPr>
        <w:pStyle w:val="BodyText"/>
        <w:spacing w:before="0" w:after="0"/>
      </w:pPr>
    </w:p>
    <w:p w14:paraId="1BA1B0D7" w14:textId="16E1D2C0" w:rsidR="0092619D" w:rsidRDefault="0026127C" w:rsidP="00516F44">
      <w:pPr>
        <w:pStyle w:val="Heading3"/>
      </w:pPr>
      <w:r w:rsidRPr="0026127C">
        <w:t>Try/Catch Exception Handling Best Practices</w:t>
      </w:r>
    </w:p>
    <w:p w14:paraId="4964D9DE" w14:textId="65E2D209" w:rsidR="0092619D" w:rsidRDefault="006F7A30" w:rsidP="00455EF9">
      <w:pPr>
        <w:pStyle w:val="BodyText"/>
      </w:pPr>
      <w:r>
        <w:t xml:space="preserve">The </w:t>
      </w:r>
      <w:r w:rsidRPr="00563F6B">
        <w:t xml:space="preserve">system design </w:t>
      </w:r>
      <w:r>
        <w:t xml:space="preserve">artifact that addresses exceptions is implemented using the </w:t>
      </w:r>
      <w:r w:rsidRPr="00D10D70">
        <w:rPr>
          <w:b/>
        </w:rPr>
        <w:t>try</w:t>
      </w:r>
      <w:r>
        <w:t>/</w:t>
      </w:r>
      <w:r w:rsidRPr="00D10D70">
        <w:rPr>
          <w:b/>
        </w:rPr>
        <w:t>catch</w:t>
      </w:r>
      <w:r>
        <w:t xml:space="preserve"> block statement. </w:t>
      </w:r>
      <w:r w:rsidR="007A35ED">
        <w:t xml:space="preserve">The following code is a typical </w:t>
      </w:r>
      <w:r w:rsidR="007A35ED" w:rsidRPr="00D10D70">
        <w:rPr>
          <w:b/>
        </w:rPr>
        <w:t>try</w:t>
      </w:r>
      <w:r w:rsidR="007A35ED">
        <w:t>/</w:t>
      </w:r>
      <w:r w:rsidR="007A35ED" w:rsidRPr="00D10D70">
        <w:rPr>
          <w:b/>
        </w:rPr>
        <w:t>catch</w:t>
      </w:r>
      <w:r w:rsidR="007A35ED">
        <w:t xml:space="preserve"> statement with a </w:t>
      </w:r>
      <w:proofErr w:type="gramStart"/>
      <w:r w:rsidR="007A35ED" w:rsidRPr="00522D5E">
        <w:rPr>
          <w:b/>
        </w:rPr>
        <w:t>finally</w:t>
      </w:r>
      <w:proofErr w:type="gramEnd"/>
      <w:r w:rsidR="007A35ED">
        <w:t xml:space="preserve"> statement,</w:t>
      </w:r>
    </w:p>
    <w:p w14:paraId="7502C452" w14:textId="35E7BB9B"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 xml:space="preserve">public void </w:t>
      </w:r>
      <w:proofErr w:type="spellStart"/>
      <w:r w:rsidRPr="00CB010D">
        <w:rPr>
          <w:rFonts w:asciiTheme="minorHAnsi" w:hAnsiTheme="minorHAnsi"/>
          <w:sz w:val="22"/>
          <w:szCs w:val="22"/>
        </w:rPr>
        <w:t>tryCatch</w:t>
      </w:r>
      <w:r w:rsidR="007A35ED">
        <w:rPr>
          <w:rFonts w:asciiTheme="minorHAnsi" w:hAnsiTheme="minorHAnsi"/>
          <w:sz w:val="22"/>
          <w:szCs w:val="22"/>
        </w:rPr>
        <w:t>Example</w:t>
      </w:r>
      <w:proofErr w:type="spellEnd"/>
      <w:r w:rsidRPr="00CB010D">
        <w:rPr>
          <w:rFonts w:asciiTheme="minorHAnsi" w:hAnsiTheme="minorHAnsi"/>
          <w:sz w:val="22"/>
          <w:szCs w:val="22"/>
        </w:rPr>
        <w:t>() {</w:t>
      </w:r>
    </w:p>
    <w:p w14:paraId="5A20EAB5"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try {</w:t>
      </w:r>
    </w:p>
    <w:p w14:paraId="3BD8FCB8"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Invoke a method that throws an Exception or Error</w:t>
      </w:r>
    </w:p>
    <w:p w14:paraId="29798394"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catch (Exception e) {</w:t>
      </w:r>
    </w:p>
    <w:p w14:paraId="35B9989D" w14:textId="01D3A71A"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to handle the Exception or Error</w:t>
      </w:r>
    </w:p>
    <w:p w14:paraId="754E6C51"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 finally {</w:t>
      </w:r>
    </w:p>
    <w:p w14:paraId="5C9E5C68" w14:textId="5536C4D2"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r>
      <w:r w:rsidRPr="00CB010D">
        <w:rPr>
          <w:rFonts w:asciiTheme="minorHAnsi" w:hAnsiTheme="minorHAnsi"/>
          <w:sz w:val="22"/>
          <w:szCs w:val="22"/>
        </w:rPr>
        <w:tab/>
        <w:t>// Perform some action outside of the</w:t>
      </w:r>
      <w:r>
        <w:rPr>
          <w:rFonts w:asciiTheme="minorHAnsi" w:hAnsiTheme="minorHAnsi"/>
          <w:sz w:val="22"/>
          <w:szCs w:val="22"/>
        </w:rPr>
        <w:t xml:space="preserve"> </w:t>
      </w:r>
      <w:r w:rsidRPr="00CB010D">
        <w:rPr>
          <w:rFonts w:asciiTheme="minorHAnsi" w:hAnsiTheme="minorHAnsi"/>
          <w:sz w:val="22"/>
          <w:szCs w:val="22"/>
        </w:rPr>
        <w:t>catch</w:t>
      </w:r>
    </w:p>
    <w:p w14:paraId="7312B5FC" w14:textId="77777777" w:rsidR="00CB010D"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r>
      <w:r w:rsidRPr="00CB010D">
        <w:rPr>
          <w:rFonts w:asciiTheme="minorHAnsi" w:hAnsiTheme="minorHAnsi"/>
          <w:sz w:val="22"/>
          <w:szCs w:val="22"/>
        </w:rPr>
        <w:tab/>
        <w:t>}</w:t>
      </w:r>
    </w:p>
    <w:p w14:paraId="0C0C4F53" w14:textId="2FDC6907" w:rsidR="00CE434F" w:rsidRPr="00CB010D" w:rsidRDefault="00CB010D" w:rsidP="007A35ED">
      <w:pPr>
        <w:pStyle w:val="BodyText"/>
        <w:pBdr>
          <w:top w:val="single" w:sz="4" w:space="1" w:color="auto"/>
          <w:left w:val="single" w:sz="4" w:space="4" w:color="auto"/>
          <w:bottom w:val="single" w:sz="4" w:space="1" w:color="auto"/>
          <w:right w:val="single" w:sz="4" w:space="4" w:color="auto"/>
        </w:pBdr>
        <w:spacing w:before="0" w:after="0"/>
        <w:rPr>
          <w:rFonts w:asciiTheme="minorHAnsi" w:hAnsiTheme="minorHAnsi"/>
          <w:sz w:val="22"/>
          <w:szCs w:val="22"/>
        </w:rPr>
      </w:pPr>
      <w:r w:rsidRPr="00CB010D">
        <w:rPr>
          <w:rFonts w:asciiTheme="minorHAnsi" w:hAnsiTheme="minorHAnsi"/>
          <w:sz w:val="22"/>
          <w:szCs w:val="22"/>
        </w:rPr>
        <w:tab/>
        <w:t>}</w:t>
      </w:r>
    </w:p>
    <w:p w14:paraId="11BA8774" w14:textId="2C596835" w:rsidR="00CE434F" w:rsidRDefault="007102D7" w:rsidP="00F15FDF">
      <w:pPr>
        <w:pStyle w:val="BodyText"/>
        <w:numPr>
          <w:ilvl w:val="0"/>
          <w:numId w:val="33"/>
        </w:numPr>
      </w:pPr>
      <w:r>
        <w:t xml:space="preserve">The </w:t>
      </w:r>
      <w:r w:rsidRPr="00D10D70">
        <w:rPr>
          <w:b/>
        </w:rPr>
        <w:t>try</w:t>
      </w:r>
      <w:r>
        <w:t xml:space="preserve"> block need</w:t>
      </w:r>
      <w:r w:rsidR="00F15FDF">
        <w:t>s</w:t>
      </w:r>
      <w:r>
        <w:t xml:space="preserve"> to catch all checked exceptions</w:t>
      </w:r>
      <w:ins w:id="75" w:author="Author">
        <w:r w:rsidR="00522D5E">
          <w:t>.</w:t>
        </w:r>
      </w:ins>
      <w:del w:id="76" w:author="Author">
        <w:r w:rsidDel="00522D5E">
          <w:delText>,</w:delText>
        </w:r>
      </w:del>
      <w:r>
        <w:t xml:space="preserve"> </w:t>
      </w:r>
      <w:del w:id="77" w:author="Author">
        <w:r w:rsidDel="00522D5E">
          <w:delText>o</w:delText>
        </w:r>
      </w:del>
      <w:ins w:id="78" w:author="Author">
        <w:r w:rsidR="00522D5E">
          <w:t>O</w:t>
        </w:r>
      </w:ins>
      <w:r>
        <w:t>ptionally unchecked exceptions can be caught here as well.</w:t>
      </w:r>
    </w:p>
    <w:p w14:paraId="6AFD8274" w14:textId="3AF78FAB" w:rsidR="007102D7" w:rsidRDefault="007102D7" w:rsidP="00F15FDF">
      <w:pPr>
        <w:pStyle w:val="BodyText"/>
        <w:numPr>
          <w:ilvl w:val="0"/>
          <w:numId w:val="33"/>
        </w:numPr>
      </w:pPr>
      <w:r>
        <w:lastRenderedPageBreak/>
        <w:t xml:space="preserve">The </w:t>
      </w:r>
      <w:r w:rsidRPr="00D10D70">
        <w:rPr>
          <w:b/>
        </w:rPr>
        <w:t>catch</w:t>
      </w:r>
      <w:r>
        <w:t xml:space="preserve"> block defines the exception</w:t>
      </w:r>
      <w:ins w:id="79" w:author="Author">
        <w:r w:rsidR="00D10D70">
          <w:t>(s)</w:t>
        </w:r>
      </w:ins>
      <w:del w:id="80" w:author="Author">
        <w:r w:rsidDel="00D10D70">
          <w:delText xml:space="preserve"> or exceptions</w:delText>
        </w:r>
      </w:del>
      <w:r>
        <w:t xml:space="preserve"> to be caught.</w:t>
      </w:r>
    </w:p>
    <w:p w14:paraId="4810B022" w14:textId="12B26637" w:rsidR="007102D7" w:rsidRDefault="00A87636" w:rsidP="00F15FDF">
      <w:pPr>
        <w:pStyle w:val="BodyText"/>
        <w:numPr>
          <w:ilvl w:val="0"/>
          <w:numId w:val="33"/>
        </w:numPr>
      </w:pPr>
      <w:r>
        <w:t xml:space="preserve">The </w:t>
      </w:r>
      <w:proofErr w:type="gramStart"/>
      <w:r w:rsidRPr="00D10D70">
        <w:rPr>
          <w:b/>
        </w:rPr>
        <w:t>finally</w:t>
      </w:r>
      <w:proofErr w:type="gramEnd"/>
      <w:r w:rsidRPr="00A87636">
        <w:t xml:space="preserve"> block always executed</w:t>
      </w:r>
      <w:r>
        <w:t xml:space="preserve"> and will</w:t>
      </w:r>
      <w:r w:rsidRPr="00A87636">
        <w:t xml:space="preserve"> happen either after the successful execution of the try block or after </w:t>
      </w:r>
      <w:r>
        <w:t xml:space="preserve">the exception has been handled </w:t>
      </w:r>
      <w:r w:rsidRPr="00A87636">
        <w:t xml:space="preserve">in a catch block. </w:t>
      </w:r>
      <w:r w:rsidR="007102D7">
        <w:t xml:space="preserve">The </w:t>
      </w:r>
      <w:proofErr w:type="gramStart"/>
      <w:r w:rsidR="007102D7">
        <w:t>finally</w:t>
      </w:r>
      <w:proofErr w:type="gramEnd"/>
      <w:r w:rsidR="007102D7">
        <w:t xml:space="preserve"> block accommodates any actions outside if the catch block</w:t>
      </w:r>
      <w:r w:rsidR="00F15FDF">
        <w:t xml:space="preserve"> f</w:t>
      </w:r>
      <w:r w:rsidR="007102D7">
        <w:t xml:space="preserve">or </w:t>
      </w:r>
      <w:r>
        <w:t>example,</w:t>
      </w:r>
      <w:r w:rsidR="007102D7">
        <w:t xml:space="preserve"> closing a File.</w:t>
      </w:r>
    </w:p>
    <w:p w14:paraId="65EFD103" w14:textId="77855FE9" w:rsidR="00702AC6" w:rsidRDefault="00A87636" w:rsidP="00455EF9">
      <w:pPr>
        <w:pStyle w:val="BodyText"/>
      </w:pPr>
      <w:r>
        <w:t>Defining Exception Handling best practices</w:t>
      </w:r>
      <w:r w:rsidR="00EE2E94">
        <w:t xml:space="preserve"> in</w:t>
      </w:r>
      <w:r>
        <w:t xml:space="preserve"> either Java or C# in detail </w:t>
      </w:r>
      <w:ins w:id="81" w:author="Author">
        <w:r w:rsidR="00D10D70">
          <w:t>is not within the scope of this discussion.</w:t>
        </w:r>
      </w:ins>
      <w:del w:id="82" w:author="Author">
        <w:r w:rsidDel="00D10D70">
          <w:delText>in this document is not a useful exercise</w:delText>
        </w:r>
        <w:r w:rsidR="00EE2E94" w:rsidDel="00D10D70">
          <w:delText>.</w:delText>
        </w:r>
      </w:del>
      <w:r w:rsidR="00EE2E94">
        <w:t xml:space="preserve"> </w:t>
      </w:r>
    </w:p>
    <w:p w14:paraId="49C7FF92" w14:textId="70D61AC5" w:rsidR="00702AC6" w:rsidRPr="00702AC6" w:rsidRDefault="00EE2E94" w:rsidP="00702AC6">
      <w:pPr>
        <w:pStyle w:val="BodyText"/>
        <w:spacing w:after="0"/>
      </w:pPr>
      <w:r w:rsidRPr="00702AC6">
        <w:t>The</w:t>
      </w:r>
      <w:r w:rsidR="00A87636" w:rsidRPr="00702AC6">
        <w:t xml:space="preserve"> following link provides </w:t>
      </w:r>
      <w:r w:rsidR="00702AC6" w:rsidRPr="00702AC6">
        <w:t>Java</w:t>
      </w:r>
      <w:r w:rsidR="00702AC6" w:rsidRPr="00702AC6">
        <w:rPr>
          <w:noProof/>
          <w:szCs w:val="24"/>
        </w:rPr>
        <w:t xml:space="preserve"> Exception Handling Best Practices</w:t>
      </w:r>
      <w:r w:rsidR="00702AC6">
        <w:rPr>
          <w:noProof/>
          <w:szCs w:val="24"/>
        </w:rPr>
        <w:t>:</w:t>
      </w:r>
    </w:p>
    <w:p w14:paraId="7C938CDC" w14:textId="38E696B9" w:rsidR="00A87636" w:rsidRDefault="00781E59" w:rsidP="00702AC6">
      <w:pPr>
        <w:pStyle w:val="BodyText"/>
        <w:spacing w:before="0"/>
        <w:ind w:left="720"/>
      </w:pPr>
      <w:hyperlink r:id="rId12" w:history="1">
        <w:r w:rsidR="00A87636" w:rsidRPr="00A87636">
          <w:rPr>
            <w:rStyle w:val="Hyperlink"/>
          </w:rPr>
          <w:t>https://stackify.com/best-practices-exceptions-java/?utm_referrer=https%3A%2F%2Fwww.google.com%2F</w:t>
        </w:r>
      </w:hyperlink>
    </w:p>
    <w:p w14:paraId="40621C96" w14:textId="1C50B834" w:rsidR="00702AC6" w:rsidRPr="00702AC6" w:rsidRDefault="00702AC6" w:rsidP="00702AC6">
      <w:pPr>
        <w:pStyle w:val="BodyText"/>
        <w:spacing w:after="0"/>
      </w:pPr>
      <w:r w:rsidRPr="00702AC6">
        <w:t xml:space="preserve">The following link provides </w:t>
      </w:r>
      <w:r>
        <w:t>C#</w:t>
      </w:r>
      <w:r w:rsidRPr="00702AC6">
        <w:rPr>
          <w:noProof/>
          <w:szCs w:val="24"/>
        </w:rPr>
        <w:t xml:space="preserve"> Exception Handling Best Practices</w:t>
      </w:r>
      <w:r>
        <w:rPr>
          <w:noProof/>
          <w:szCs w:val="24"/>
        </w:rPr>
        <w:t>:</w:t>
      </w:r>
    </w:p>
    <w:p w14:paraId="7DA9FFDE" w14:textId="1D115B6F" w:rsidR="00702AC6" w:rsidRDefault="00781E59" w:rsidP="00702AC6">
      <w:pPr>
        <w:pStyle w:val="BodyText"/>
        <w:spacing w:before="0"/>
        <w:ind w:left="720"/>
      </w:pPr>
      <w:hyperlink r:id="rId13" w:history="1">
        <w:r w:rsidR="00702AC6" w:rsidRPr="00702AC6">
          <w:rPr>
            <w:rStyle w:val="Hyperlink"/>
          </w:rPr>
          <w:t>https://stackify.com/csharp-exception-handling-best-practices/?utm_referrer=https%3A%2F%2Fwww.bing.com%2F</w:t>
        </w:r>
      </w:hyperlink>
    </w:p>
    <w:p w14:paraId="18CAC9F6" w14:textId="08C11A56" w:rsidR="00702AC6" w:rsidRDefault="00702AC6" w:rsidP="00702AC6">
      <w:pPr>
        <w:pStyle w:val="BodyText"/>
      </w:pPr>
      <w:r>
        <w:t>These links provide descriptive narratives as well as code examples of these best practices.</w:t>
      </w:r>
    </w:p>
    <w:p w14:paraId="55633AE9" w14:textId="77777777" w:rsidR="00725262" w:rsidRDefault="00725262" w:rsidP="00725262">
      <w:pPr>
        <w:pStyle w:val="BodyText"/>
        <w:spacing w:before="0" w:after="0"/>
      </w:pPr>
    </w:p>
    <w:p w14:paraId="5AD7E95D" w14:textId="77777777" w:rsidR="00725262" w:rsidRDefault="00725262" w:rsidP="00725262">
      <w:pPr>
        <w:pStyle w:val="BodyText"/>
        <w:spacing w:before="0" w:after="0"/>
      </w:pPr>
    </w:p>
    <w:p w14:paraId="28208421" w14:textId="77777777" w:rsidR="00725262" w:rsidRDefault="00725262" w:rsidP="00725262">
      <w:pPr>
        <w:pStyle w:val="BodyText"/>
        <w:spacing w:before="0" w:after="0"/>
      </w:pPr>
    </w:p>
    <w:p w14:paraId="2188B7CF" w14:textId="32590290" w:rsidR="00435D31" w:rsidRDefault="00435D31" w:rsidP="00C66DB7">
      <w:pPr>
        <w:pStyle w:val="Heading2"/>
      </w:pPr>
      <w:r>
        <w:t>HTTP Response</w:t>
      </w:r>
      <w:r w:rsidR="006913A1">
        <w:t>s</w:t>
      </w:r>
      <w:r w:rsidR="005A5D7B">
        <w:t xml:space="preserve"> </w:t>
      </w:r>
      <w:r w:rsidR="00074760">
        <w:t>and</w:t>
      </w:r>
      <w:r w:rsidR="005A5D7B">
        <w:t xml:space="preserve"> API </w:t>
      </w:r>
      <w:r w:rsidR="00074760">
        <w:t>D</w:t>
      </w:r>
      <w:r w:rsidR="005A5D7B">
        <w:t>evelopment</w:t>
      </w:r>
    </w:p>
    <w:p w14:paraId="3E5B5776" w14:textId="706B3466" w:rsidR="00455EF9" w:rsidRDefault="00455EF9" w:rsidP="00455EF9">
      <w:pPr>
        <w:shd w:val="clear" w:color="auto" w:fill="FFFFFF"/>
        <w:spacing w:after="120"/>
      </w:pPr>
      <w:r w:rsidRPr="0010405B">
        <w:rPr>
          <w:spacing w:val="2"/>
          <w:sz w:val="24"/>
        </w:rPr>
        <w:t xml:space="preserve">Restful APIs are </w:t>
      </w:r>
      <w:r>
        <w:rPr>
          <w:spacing w:val="2"/>
          <w:sz w:val="24"/>
        </w:rPr>
        <w:t xml:space="preserve">typically </w:t>
      </w:r>
      <w:r w:rsidRPr="0010405B">
        <w:rPr>
          <w:spacing w:val="2"/>
          <w:sz w:val="24"/>
        </w:rPr>
        <w:t xml:space="preserve">based on the HTTP protocol for connecting their clients. </w:t>
      </w:r>
      <w:r>
        <w:t>To this end, the following sections detail HTTP Response Message population guidelines</w:t>
      </w:r>
      <w:r w:rsidR="00400A32">
        <w:t>.</w:t>
      </w:r>
    </w:p>
    <w:p w14:paraId="51372A60" w14:textId="77777777" w:rsidR="00455EF9" w:rsidRDefault="00455EF9" w:rsidP="00FE31B8">
      <w:pPr>
        <w:pStyle w:val="Heading3"/>
      </w:pPr>
      <w:bookmarkStart w:id="83" w:name="_Toc517966840"/>
      <w:bookmarkStart w:id="84" w:name="_Toc517969139"/>
      <w:bookmarkStart w:id="85" w:name="_Toc518055988"/>
      <w:bookmarkStart w:id="86" w:name="_Toc519761252"/>
      <w:r>
        <w:t>HTTP Response Message Header Configuration</w:t>
      </w:r>
      <w:bookmarkEnd w:id="83"/>
      <w:bookmarkEnd w:id="84"/>
      <w:bookmarkEnd w:id="85"/>
      <w:bookmarkEnd w:id="86"/>
    </w:p>
    <w:p w14:paraId="4C617CEA" w14:textId="07F8A155" w:rsidR="00455EF9" w:rsidRDefault="00455EF9" w:rsidP="00455EF9">
      <w:pPr>
        <w:pStyle w:val="BodyText"/>
      </w:pPr>
      <w:r>
        <w:t>API response implementations utilize the</w:t>
      </w:r>
      <w:r w:rsidRPr="00206FEF">
        <w:t xml:space="preserve"> HTTP Response Message</w:t>
      </w:r>
      <w:r>
        <w:t xml:space="preserve"> Header. A high-level overview of the </w:t>
      </w:r>
      <w:r w:rsidR="00435D31">
        <w:t xml:space="preserve">HTTP </w:t>
      </w:r>
      <w:r>
        <w:t xml:space="preserve">Header and </w:t>
      </w:r>
      <w:ins w:id="87" w:author="Author">
        <w:r w:rsidR="00496A6A">
          <w:t xml:space="preserve">how </w:t>
        </w:r>
      </w:ins>
      <w:r>
        <w:t>it communica</w:t>
      </w:r>
      <w:ins w:id="88" w:author="Author">
        <w:r w:rsidR="00496A6A">
          <w:t>tes</w:t>
        </w:r>
      </w:ins>
      <w:del w:id="89" w:author="Author">
        <w:r w:rsidDel="00496A6A">
          <w:delText>tion of</w:delText>
        </w:r>
      </w:del>
      <w:r>
        <w:t xml:space="preserve"> success and error conditions </w:t>
      </w:r>
      <w:proofErr w:type="gramStart"/>
      <w:r>
        <w:t>follows</w:t>
      </w:r>
      <w:proofErr w:type="gramEnd"/>
      <w:r>
        <w:t>.</w:t>
      </w:r>
    </w:p>
    <w:p w14:paraId="4A6F79DA" w14:textId="5DEF2CFE" w:rsidR="00086DDF" w:rsidRPr="00086DDF" w:rsidRDefault="00086DDF" w:rsidP="00086DDF">
      <w:pPr>
        <w:pStyle w:val="BodyText"/>
        <w:spacing w:after="0"/>
        <w:rPr>
          <w:b/>
        </w:rPr>
      </w:pPr>
      <w:r w:rsidRPr="00086DDF">
        <w:rPr>
          <w:b/>
        </w:rPr>
        <w:t xml:space="preserve">Important </w:t>
      </w:r>
      <w:r>
        <w:rPr>
          <w:b/>
        </w:rPr>
        <w:t>Note:</w:t>
      </w:r>
    </w:p>
    <w:p w14:paraId="5328E693" w14:textId="6A4EAE01" w:rsidR="00F31E1B" w:rsidRDefault="00086DDF" w:rsidP="00086DDF">
      <w:pPr>
        <w:pStyle w:val="BodyText"/>
        <w:spacing w:before="0"/>
      </w:pPr>
      <w:r>
        <w:t>T</w:t>
      </w:r>
      <w:r w:rsidR="00F31E1B" w:rsidRPr="00F31E1B">
        <w:t xml:space="preserve">he HTTP Response Message descriptions </w:t>
      </w:r>
      <w:r w:rsidR="005778AC">
        <w:t xml:space="preserve">in this section of the document </w:t>
      </w:r>
      <w:r w:rsidR="00F31E1B" w:rsidRPr="00F31E1B">
        <w:t>go into detail regarding the configuration of the parts of the HTTP Response Message. The level of interest</w:t>
      </w:r>
      <w:r>
        <w:t>,</w:t>
      </w:r>
      <w:r w:rsidR="00F31E1B" w:rsidRPr="00F31E1B">
        <w:t xml:space="preserve"> from the perspective of an API developer</w:t>
      </w:r>
      <w:r w:rsidR="005778AC">
        <w:t xml:space="preserve">, should be determined by how much responsibility the developer has in the creation of the API </w:t>
      </w:r>
      <w:r w:rsidR="005778AC" w:rsidRPr="00F31E1B">
        <w:t>HTTP Response Message</w:t>
      </w:r>
      <w:r>
        <w:t>.</w:t>
      </w:r>
    </w:p>
    <w:p w14:paraId="2DA5889E" w14:textId="728BF4F6" w:rsidR="003508B3" w:rsidRDefault="003508B3" w:rsidP="003508B3">
      <w:pPr>
        <w:pStyle w:val="Caption"/>
        <w:rPr>
          <w:rFonts w:eastAsia="ヒラギノ角ゴ Pro W3"/>
          <w:noProof/>
          <w:color w:val="000000"/>
        </w:rPr>
      </w:pPr>
      <w:r>
        <w:lastRenderedPageBreak/>
        <w:t xml:space="preserve">Figure </w:t>
      </w:r>
      <w:r>
        <w:rPr>
          <w:noProof/>
        </w:rPr>
        <w:fldChar w:fldCharType="begin"/>
      </w:r>
      <w:r>
        <w:rPr>
          <w:noProof/>
        </w:rPr>
        <w:instrText xml:space="preserve"> SEQ Figure \* ARABIC </w:instrText>
      </w:r>
      <w:r>
        <w:rPr>
          <w:noProof/>
        </w:rPr>
        <w:fldChar w:fldCharType="separate"/>
      </w:r>
      <w:r w:rsidR="00366424">
        <w:rPr>
          <w:noProof/>
        </w:rPr>
        <w:t>1</w:t>
      </w:r>
      <w:r>
        <w:rPr>
          <w:noProof/>
        </w:rPr>
        <w:fldChar w:fldCharType="end"/>
      </w:r>
      <w:r>
        <w:t xml:space="preserve">  Sample HTTP Response Message</w:t>
      </w:r>
    </w:p>
    <w:p w14:paraId="531249D3" w14:textId="3B4F685F" w:rsidR="004A6FB7" w:rsidRDefault="004A6FB7" w:rsidP="00A14964">
      <w:pPr>
        <w:pStyle w:val="BodyText"/>
        <w:jc w:val="right"/>
      </w:pPr>
      <w:r>
        <w:rPr>
          <w:noProof/>
        </w:rPr>
        <w:drawing>
          <wp:inline distT="0" distB="0" distL="0" distR="0" wp14:anchorId="2CAF7551" wp14:editId="4315EDC5">
            <wp:extent cx="5943600" cy="2247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14:paraId="44173440" w14:textId="6851E423" w:rsidR="004A6FB7" w:rsidRDefault="0046556B" w:rsidP="00455EF9">
      <w:pPr>
        <w:pStyle w:val="BodyText"/>
      </w:pPr>
      <w:r>
        <w:t>The above figure is a pictorial example of a</w:t>
      </w:r>
      <w:ins w:id="90" w:author="Author">
        <w:r w:rsidR="00496A6A">
          <w:t>n</w:t>
        </w:r>
      </w:ins>
      <w:r>
        <w:t xml:space="preserve"> </w:t>
      </w:r>
      <w:r w:rsidRPr="0046556B">
        <w:t>HTTP Response Message</w:t>
      </w:r>
      <w:r>
        <w:t xml:space="preserve">. </w:t>
      </w:r>
      <w:r w:rsidR="006111A6">
        <w:t>It</w:t>
      </w:r>
      <w:r>
        <w:t xml:space="preserve"> will facilitate the explanation of the parts of the message in the descriptions that follow.</w:t>
      </w:r>
      <w:r w:rsidR="00F31E1B">
        <w:t xml:space="preserve"> </w:t>
      </w:r>
    </w:p>
    <w:p w14:paraId="53020741" w14:textId="77777777" w:rsidR="00455EF9" w:rsidRDefault="00455EF9" w:rsidP="00FE31B8">
      <w:pPr>
        <w:pStyle w:val="Heading4"/>
      </w:pPr>
      <w:bookmarkStart w:id="91" w:name="_Toc517966841"/>
      <w:bookmarkStart w:id="92" w:name="_Toc517969140"/>
      <w:bookmarkStart w:id="93" w:name="_Toc518055989"/>
      <w:bookmarkStart w:id="94" w:name="_Toc519761253"/>
      <w:r w:rsidRPr="0023077D">
        <w:t xml:space="preserve">HTTP </w:t>
      </w:r>
      <w:r>
        <w:t>Status Line</w:t>
      </w:r>
      <w:bookmarkEnd w:id="91"/>
      <w:bookmarkEnd w:id="92"/>
      <w:bookmarkEnd w:id="93"/>
      <w:bookmarkEnd w:id="94"/>
    </w:p>
    <w:p w14:paraId="0FDD382F" w14:textId="77777777" w:rsidR="00455EF9" w:rsidRDefault="00455EF9" w:rsidP="00455EF9">
      <w:pPr>
        <w:pStyle w:val="NormalWeb"/>
        <w:spacing w:before="0" w:beforeAutospacing="0" w:after="0" w:afterAutospacing="0"/>
        <w:jc w:val="both"/>
        <w:rPr>
          <w:color w:val="000000"/>
        </w:rPr>
      </w:pPr>
      <w:r w:rsidRPr="00206FEF">
        <w:rPr>
          <w:color w:val="000000"/>
        </w:rPr>
        <w:t xml:space="preserve">The first line </w:t>
      </w:r>
      <w:r>
        <w:rPr>
          <w:color w:val="000000"/>
        </w:rPr>
        <w:t xml:space="preserve">of the Response Message </w:t>
      </w:r>
      <w:r w:rsidRPr="00206FEF">
        <w:rPr>
          <w:color w:val="000000"/>
        </w:rPr>
        <w:t>is called the status line</w:t>
      </w:r>
      <w:r>
        <w:rPr>
          <w:color w:val="000000"/>
        </w:rPr>
        <w:t xml:space="preserve"> and is</w:t>
      </w:r>
      <w:r w:rsidRPr="00206FEF">
        <w:rPr>
          <w:color w:val="000000"/>
        </w:rPr>
        <w:t xml:space="preserve"> followed by optional response header(s).</w:t>
      </w:r>
    </w:p>
    <w:p w14:paraId="34C1284F" w14:textId="77777777" w:rsidR="00455EF9" w:rsidRDefault="00455EF9" w:rsidP="00455EF9">
      <w:pPr>
        <w:pStyle w:val="NormalWeb"/>
        <w:spacing w:before="0" w:beforeAutospacing="0" w:after="0" w:afterAutospacing="0"/>
        <w:jc w:val="both"/>
        <w:rPr>
          <w:color w:val="000000"/>
        </w:rPr>
      </w:pPr>
      <w:r w:rsidRPr="00ED3813">
        <w:rPr>
          <w:color w:val="000000"/>
        </w:rPr>
        <w:t>The</w:t>
      </w:r>
      <w:r>
        <w:rPr>
          <w:color w:val="000000"/>
        </w:rPr>
        <w:t xml:space="preserve"> HTTP</w:t>
      </w:r>
      <w:r w:rsidRPr="00ED3813">
        <w:rPr>
          <w:color w:val="000000"/>
        </w:rPr>
        <w:t xml:space="preserve"> </w:t>
      </w:r>
      <w:r>
        <w:rPr>
          <w:color w:val="000000"/>
        </w:rPr>
        <w:t>S</w:t>
      </w:r>
      <w:r w:rsidRPr="00ED3813">
        <w:rPr>
          <w:color w:val="000000"/>
        </w:rPr>
        <w:t xml:space="preserve">tatus </w:t>
      </w:r>
      <w:r>
        <w:rPr>
          <w:color w:val="000000"/>
        </w:rPr>
        <w:t>L</w:t>
      </w:r>
      <w:r w:rsidRPr="00ED3813">
        <w:rPr>
          <w:color w:val="000000"/>
        </w:rPr>
        <w:t>ine has the following syntax:</w:t>
      </w:r>
    </w:p>
    <w:p w14:paraId="7134323E" w14:textId="77777777" w:rsidR="00455EF9" w:rsidRPr="0009130B" w:rsidRDefault="00455EF9" w:rsidP="00455EF9">
      <w:pPr>
        <w:pStyle w:val="NormalWeb"/>
        <w:spacing w:before="120" w:beforeAutospacing="0" w:after="0" w:afterAutospacing="0"/>
        <w:jc w:val="both"/>
        <w:rPr>
          <w:i/>
          <w:color w:val="000000"/>
        </w:rPr>
      </w:pPr>
      <w:r w:rsidRPr="0009130B">
        <w:rPr>
          <w:i/>
          <w:color w:val="000000"/>
        </w:rPr>
        <w:t>HTTP-version status-code reason-phrase</w:t>
      </w:r>
    </w:p>
    <w:p w14:paraId="7A7862AA" w14:textId="77777777" w:rsidR="00455EF9" w:rsidRPr="007141F9" w:rsidRDefault="00455EF9" w:rsidP="00E93953">
      <w:pPr>
        <w:pStyle w:val="ListParagraph"/>
        <w:numPr>
          <w:ilvl w:val="0"/>
          <w:numId w:val="21"/>
        </w:numPr>
        <w:spacing w:before="120" w:after="120"/>
        <w:jc w:val="both"/>
        <w:rPr>
          <w:color w:val="000000"/>
        </w:rPr>
      </w:pPr>
      <w:r w:rsidRPr="007141F9">
        <w:rPr>
          <w:rStyle w:val="Emphasis"/>
          <w:i w:val="0"/>
          <w:color w:val="000000"/>
        </w:rPr>
        <w:t>HTTP-version</w:t>
      </w:r>
      <w:r w:rsidRPr="007141F9">
        <w:rPr>
          <w:color w:val="000000"/>
        </w:rPr>
        <w:t>: The HTTP version used in this session. Either HTTP/1.0 and HTTP/1.1.</w:t>
      </w:r>
    </w:p>
    <w:p w14:paraId="776E148E" w14:textId="77777777"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stat</w:t>
      </w:r>
      <w:r w:rsidRPr="007141F9">
        <w:rPr>
          <w:rStyle w:val="Emphasis"/>
          <w:i w:val="0"/>
          <w:color w:val="000000"/>
        </w:rPr>
        <w:t>us-</w:t>
      </w:r>
      <w:r>
        <w:rPr>
          <w:rStyle w:val="Emphasis"/>
          <w:i w:val="0"/>
          <w:color w:val="000000"/>
        </w:rPr>
        <w:t>c</w:t>
      </w:r>
      <w:r w:rsidRPr="007141F9">
        <w:rPr>
          <w:rStyle w:val="Emphasis"/>
          <w:i w:val="0"/>
          <w:color w:val="000000"/>
        </w:rPr>
        <w:t>ode</w:t>
      </w:r>
      <w:r w:rsidRPr="007141F9">
        <w:rPr>
          <w:color w:val="000000"/>
        </w:rPr>
        <w:t>: a 3-digit number generated by the server to reflect the outcome of the request.</w:t>
      </w:r>
    </w:p>
    <w:p w14:paraId="55179514" w14:textId="04D75E9F" w:rsidR="00455EF9" w:rsidRPr="007141F9" w:rsidRDefault="00455EF9" w:rsidP="00E93953">
      <w:pPr>
        <w:pStyle w:val="ListParagraph"/>
        <w:numPr>
          <w:ilvl w:val="0"/>
          <w:numId w:val="21"/>
        </w:numPr>
        <w:spacing w:before="120" w:after="120"/>
        <w:jc w:val="both"/>
        <w:rPr>
          <w:color w:val="000000"/>
        </w:rPr>
      </w:pPr>
      <w:r>
        <w:rPr>
          <w:rStyle w:val="Emphasis"/>
          <w:i w:val="0"/>
          <w:color w:val="000000"/>
        </w:rPr>
        <w:t>r</w:t>
      </w:r>
      <w:r w:rsidRPr="007141F9">
        <w:rPr>
          <w:rStyle w:val="Emphasis"/>
          <w:i w:val="0"/>
          <w:color w:val="000000"/>
        </w:rPr>
        <w:t>eason-</w:t>
      </w:r>
      <w:r>
        <w:rPr>
          <w:rStyle w:val="Emphasis"/>
          <w:i w:val="0"/>
          <w:color w:val="000000"/>
        </w:rPr>
        <w:t>p</w:t>
      </w:r>
      <w:r w:rsidRPr="007141F9">
        <w:rPr>
          <w:rStyle w:val="Emphasis"/>
          <w:i w:val="0"/>
          <w:color w:val="000000"/>
        </w:rPr>
        <w:t>hrase</w:t>
      </w:r>
      <w:r w:rsidRPr="007141F9">
        <w:rPr>
          <w:color w:val="000000"/>
        </w:rPr>
        <w:t xml:space="preserve">: gives </w:t>
      </w:r>
      <w:del w:id="95" w:author="Author">
        <w:r w:rsidRPr="007141F9" w:rsidDel="00496A6A">
          <w:rPr>
            <w:color w:val="000000"/>
          </w:rPr>
          <w:delText xml:space="preserve">a </w:delText>
        </w:r>
        <w:r w:rsidRPr="00496A6A" w:rsidDel="00496A6A">
          <w:rPr>
            <w:color w:val="000000"/>
          </w:rPr>
          <w:delText>short</w:delText>
        </w:r>
        <w:r w:rsidRPr="007141F9" w:rsidDel="00496A6A">
          <w:rPr>
            <w:color w:val="000000"/>
          </w:rPr>
          <w:delText xml:space="preserve"> explanation</w:delText>
        </w:r>
      </w:del>
      <w:ins w:id="96" w:author="Author">
        <w:r w:rsidR="00496A6A" w:rsidRPr="007141F9">
          <w:rPr>
            <w:color w:val="000000"/>
          </w:rPr>
          <w:t xml:space="preserve">a </w:t>
        </w:r>
        <w:r w:rsidR="00496A6A" w:rsidRPr="00496A6A">
          <w:rPr>
            <w:color w:val="000000"/>
          </w:rPr>
          <w:t>brief explanation</w:t>
        </w:r>
      </w:ins>
      <w:r w:rsidRPr="007141F9">
        <w:rPr>
          <w:color w:val="000000"/>
        </w:rPr>
        <w:t xml:space="preserve"> to the status code.</w:t>
      </w:r>
    </w:p>
    <w:p w14:paraId="04BF0619" w14:textId="77777777" w:rsidR="00455EF9" w:rsidRDefault="00455EF9" w:rsidP="00455EF9">
      <w:pPr>
        <w:pStyle w:val="NormalWeb"/>
        <w:spacing w:before="0" w:beforeAutospacing="0" w:after="0" w:afterAutospacing="0"/>
        <w:jc w:val="both"/>
        <w:rPr>
          <w:color w:val="000000"/>
        </w:rPr>
      </w:pPr>
      <w:r w:rsidRPr="00ED3813">
        <w:rPr>
          <w:color w:val="000000"/>
        </w:rPr>
        <w:t>Examples of status line are:</w:t>
      </w:r>
    </w:p>
    <w:p w14:paraId="2F599ACA" w14:textId="77777777" w:rsidR="00455EF9" w:rsidRPr="00206FEF" w:rsidRDefault="00455EF9" w:rsidP="00E93953">
      <w:pPr>
        <w:pStyle w:val="NormalWeb"/>
        <w:numPr>
          <w:ilvl w:val="0"/>
          <w:numId w:val="22"/>
        </w:numPr>
        <w:spacing w:before="120" w:beforeAutospacing="0" w:after="0" w:afterAutospacing="0"/>
        <w:jc w:val="both"/>
        <w:rPr>
          <w:color w:val="000000"/>
        </w:rPr>
      </w:pPr>
      <w:r w:rsidRPr="00206FEF">
        <w:rPr>
          <w:color w:val="000000"/>
        </w:rPr>
        <w:t>HTTP/1.1 200 OK</w:t>
      </w:r>
    </w:p>
    <w:p w14:paraId="1B940995" w14:textId="77777777" w:rsidR="00455EF9" w:rsidRPr="00206FEF" w:rsidRDefault="00455EF9" w:rsidP="00E93953">
      <w:pPr>
        <w:pStyle w:val="NormalWeb"/>
        <w:numPr>
          <w:ilvl w:val="0"/>
          <w:numId w:val="22"/>
        </w:numPr>
        <w:spacing w:before="0" w:beforeAutospacing="0" w:after="0" w:afterAutospacing="0"/>
        <w:jc w:val="both"/>
        <w:rPr>
          <w:color w:val="000000"/>
        </w:rPr>
      </w:pPr>
      <w:r w:rsidRPr="00206FEF">
        <w:rPr>
          <w:color w:val="000000"/>
        </w:rPr>
        <w:t>HTTP/1.0 404 Not Found</w:t>
      </w:r>
    </w:p>
    <w:p w14:paraId="19405693" w14:textId="77777777" w:rsidR="00455EF9" w:rsidRDefault="00455EF9" w:rsidP="00E93953">
      <w:pPr>
        <w:pStyle w:val="NormalWeb"/>
        <w:numPr>
          <w:ilvl w:val="0"/>
          <w:numId w:val="22"/>
        </w:numPr>
        <w:spacing w:before="0" w:beforeAutospacing="0" w:after="0" w:afterAutospacing="0"/>
        <w:jc w:val="both"/>
        <w:rPr>
          <w:color w:val="000000"/>
        </w:rPr>
      </w:pPr>
      <w:r w:rsidRPr="00206FEF">
        <w:rPr>
          <w:color w:val="000000"/>
        </w:rPr>
        <w:t>HTTP/1.1 403 Forbidden</w:t>
      </w:r>
    </w:p>
    <w:p w14:paraId="5445F6C7" w14:textId="77777777" w:rsidR="00455EF9" w:rsidRDefault="00455EF9" w:rsidP="00E93953">
      <w:pPr>
        <w:pStyle w:val="NormalWeb"/>
        <w:numPr>
          <w:ilvl w:val="0"/>
          <w:numId w:val="22"/>
        </w:numPr>
        <w:spacing w:before="0" w:beforeAutospacing="0" w:after="120" w:afterAutospacing="0"/>
        <w:jc w:val="both"/>
        <w:rPr>
          <w:color w:val="000000"/>
        </w:rPr>
      </w:pPr>
      <w:r>
        <w:rPr>
          <w:color w:val="000000"/>
        </w:rPr>
        <w:t xml:space="preserve">HTTP/1.1 </w:t>
      </w:r>
      <w:r w:rsidRPr="007141F9">
        <w:rPr>
          <w:color w:val="000000"/>
        </w:rPr>
        <w:t>500 Internal Server Error</w:t>
      </w:r>
    </w:p>
    <w:p w14:paraId="1B192509" w14:textId="48DE12C0" w:rsidR="00455EF9" w:rsidRDefault="00455EF9" w:rsidP="00455EF9">
      <w:pPr>
        <w:pStyle w:val="NormalWeb"/>
        <w:spacing w:before="0" w:beforeAutospacing="0" w:after="0" w:afterAutospacing="0"/>
        <w:jc w:val="both"/>
        <w:rPr>
          <w:color w:val="000000"/>
        </w:rPr>
      </w:pPr>
      <w:r w:rsidRPr="007D227B">
        <w:rPr>
          <w:color w:val="000000"/>
        </w:rPr>
        <w:t xml:space="preserve">Use </w:t>
      </w:r>
      <w:r>
        <w:rPr>
          <w:color w:val="000000"/>
        </w:rPr>
        <w:t xml:space="preserve">the </w:t>
      </w:r>
      <w:r w:rsidRPr="007D227B">
        <w:rPr>
          <w:color w:val="000000"/>
        </w:rPr>
        <w:t>standard-based HTTP status codes</w:t>
      </w:r>
      <w:r>
        <w:rPr>
          <w:color w:val="000000"/>
        </w:rPr>
        <w:t>.</w:t>
      </w:r>
      <w:r w:rsidRPr="007D227B">
        <w:rPr>
          <w:color w:val="000000"/>
        </w:rPr>
        <w:t xml:space="preserve"> There are over 70 HTTP status codes but it’s unnecessary to use more th</w:t>
      </w:r>
      <w:r>
        <w:rPr>
          <w:color w:val="000000"/>
        </w:rPr>
        <w:t>a</w:t>
      </w:r>
      <w:r w:rsidRPr="007D227B">
        <w:rPr>
          <w:color w:val="000000"/>
        </w:rPr>
        <w:t>n is needed.</w:t>
      </w:r>
      <w:r w:rsidR="00F715C6">
        <w:rPr>
          <w:color w:val="000000"/>
        </w:rPr>
        <w:t xml:space="preserve"> Guidelines for the use of </w:t>
      </w:r>
      <w:r w:rsidR="00F715C6" w:rsidRPr="007D227B">
        <w:rPr>
          <w:color w:val="000000"/>
        </w:rPr>
        <w:t>HTTP status codes</w:t>
      </w:r>
      <w:r w:rsidR="00F715C6">
        <w:rPr>
          <w:color w:val="000000"/>
        </w:rPr>
        <w:t xml:space="preserve"> follow.</w:t>
      </w:r>
    </w:p>
    <w:p w14:paraId="77151A50" w14:textId="306E7B77" w:rsidR="00455EF9" w:rsidRDefault="00455EF9" w:rsidP="00FE31B8">
      <w:pPr>
        <w:pStyle w:val="Heading4"/>
      </w:pPr>
      <w:bookmarkStart w:id="97" w:name="_Toc517966842"/>
      <w:bookmarkStart w:id="98" w:name="_Toc517969141"/>
      <w:bookmarkStart w:id="99" w:name="_Toc518055990"/>
      <w:bookmarkStart w:id="100" w:name="_Toc519761254"/>
      <w:r>
        <w:t>HTTP Response</w:t>
      </w:r>
      <w:r w:rsidR="00F715C6">
        <w:t xml:space="preserve"> Message</w:t>
      </w:r>
      <w:r>
        <w:t xml:space="preserve"> Header</w:t>
      </w:r>
      <w:bookmarkEnd w:id="97"/>
      <w:bookmarkEnd w:id="98"/>
      <w:bookmarkEnd w:id="99"/>
      <w:bookmarkEnd w:id="100"/>
    </w:p>
    <w:p w14:paraId="7F9F770E" w14:textId="77777777" w:rsidR="00455EF9" w:rsidRPr="007141F9" w:rsidRDefault="00455EF9" w:rsidP="00455EF9">
      <w:pPr>
        <w:pStyle w:val="NormalWeb"/>
        <w:spacing w:before="0" w:beforeAutospacing="0" w:after="0" w:afterAutospacing="0"/>
        <w:jc w:val="both"/>
        <w:rPr>
          <w:color w:val="000000"/>
        </w:rPr>
      </w:pPr>
      <w:r w:rsidRPr="007141F9">
        <w:rPr>
          <w:color w:val="000000"/>
        </w:rPr>
        <w:t>The response headers are in the form</w:t>
      </w:r>
      <w:r>
        <w:rPr>
          <w:color w:val="000000"/>
        </w:rPr>
        <w:t xml:space="preserve"> </w:t>
      </w:r>
      <w:r w:rsidRPr="007141F9">
        <w:rPr>
          <w:rStyle w:val="HTMLCode"/>
          <w:rFonts w:ascii="Times New Roman" w:hAnsi="Times New Roman" w:cs="Times New Roman"/>
          <w:color w:val="000000"/>
          <w:sz w:val="24"/>
          <w:szCs w:val="24"/>
        </w:rPr>
        <w:t>name: value</w:t>
      </w:r>
      <w:r>
        <w:rPr>
          <w:rStyle w:val="HTMLCode"/>
          <w:rFonts w:ascii="Times New Roman" w:hAnsi="Times New Roman" w:cs="Times New Roman"/>
          <w:color w:val="000000"/>
          <w:sz w:val="24"/>
          <w:szCs w:val="24"/>
        </w:rPr>
        <w:t xml:space="preserve"> </w:t>
      </w:r>
      <w:r w:rsidRPr="007141F9">
        <w:rPr>
          <w:color w:val="000000"/>
        </w:rPr>
        <w:t>pairs:</w:t>
      </w:r>
    </w:p>
    <w:p w14:paraId="23A74801" w14:textId="77777777" w:rsidR="00455EF9" w:rsidRPr="003A3B55" w:rsidRDefault="00455EF9" w:rsidP="00455EF9">
      <w:pPr>
        <w:pStyle w:val="NormalWeb"/>
        <w:spacing w:before="120" w:beforeAutospacing="0" w:after="120" w:afterAutospacing="0"/>
        <w:jc w:val="both"/>
        <w:rPr>
          <w:i/>
        </w:rPr>
      </w:pPr>
      <w:r w:rsidRPr="003A3B55">
        <w:rPr>
          <w:i/>
        </w:rPr>
        <w:t>response-header-name: response-header-value1, response-header-value2, ...</w:t>
      </w:r>
    </w:p>
    <w:p w14:paraId="638201D6" w14:textId="77777777" w:rsidR="00455EF9" w:rsidRPr="00236195" w:rsidRDefault="00455EF9" w:rsidP="00455EF9">
      <w:pPr>
        <w:pStyle w:val="NormalWeb"/>
        <w:spacing w:before="0" w:beforeAutospacing="0" w:after="120" w:afterAutospacing="0"/>
        <w:jc w:val="both"/>
      </w:pPr>
      <w:r w:rsidRPr="00236195">
        <w:t>Examples of response headers are:</w:t>
      </w:r>
    </w:p>
    <w:p w14:paraId="0D8D66C8"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 xml:space="preserve">Content-Type: </w:t>
      </w:r>
      <w:r w:rsidRPr="00B202C2">
        <w:rPr>
          <w:rFonts w:eastAsia="ヒラギノ角ゴ Pro W3"/>
        </w:rPr>
        <w:t>application/json</w:t>
      </w:r>
    </w:p>
    <w:p w14:paraId="04ACB9B0"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Content-Length: 35</w:t>
      </w:r>
    </w:p>
    <w:p w14:paraId="715C3CCC" w14:textId="77777777" w:rsidR="00455EF9" w:rsidRPr="00236195"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Connection: Keep-Alive</w:t>
      </w:r>
    </w:p>
    <w:p w14:paraId="7A955039" w14:textId="77777777" w:rsidR="00455EF9" w:rsidRDefault="00455EF9" w:rsidP="00E93953">
      <w:pPr>
        <w:pStyle w:val="NormalWeb"/>
        <w:numPr>
          <w:ilvl w:val="0"/>
          <w:numId w:val="23"/>
        </w:numPr>
        <w:shd w:val="clear" w:color="auto" w:fill="FFFFFF"/>
        <w:spacing w:before="0" w:beforeAutospacing="0" w:after="0" w:afterAutospacing="0"/>
        <w:rPr>
          <w:spacing w:val="2"/>
        </w:rPr>
      </w:pPr>
      <w:r w:rsidRPr="00236195">
        <w:rPr>
          <w:spacing w:val="2"/>
        </w:rPr>
        <w:t>Keep-Alive: timeout=15, max=100</w:t>
      </w:r>
    </w:p>
    <w:p w14:paraId="4D338D1F" w14:textId="77777777" w:rsidR="00455EF9" w:rsidRDefault="00455EF9" w:rsidP="00FE31B8">
      <w:pPr>
        <w:pStyle w:val="Heading4"/>
      </w:pPr>
      <w:bookmarkStart w:id="101" w:name="_Toc517966843"/>
      <w:bookmarkStart w:id="102" w:name="_Toc517969142"/>
      <w:bookmarkStart w:id="103" w:name="_Toc518055991"/>
      <w:bookmarkStart w:id="104" w:name="_Toc519761255"/>
      <w:bookmarkStart w:id="105" w:name="_Hlk517708148"/>
      <w:r>
        <w:t>HTTP Response Message Body</w:t>
      </w:r>
      <w:bookmarkEnd w:id="101"/>
      <w:bookmarkEnd w:id="102"/>
      <w:bookmarkEnd w:id="103"/>
      <w:bookmarkEnd w:id="104"/>
    </w:p>
    <w:bookmarkEnd w:id="105"/>
    <w:p w14:paraId="2771CF4B" w14:textId="24417BB2" w:rsidR="000259CB" w:rsidRDefault="00455EF9" w:rsidP="00455EF9">
      <w:pPr>
        <w:pStyle w:val="NormalWeb"/>
        <w:spacing w:before="0" w:beforeAutospacing="0" w:after="0" w:afterAutospacing="0"/>
        <w:jc w:val="both"/>
        <w:rPr>
          <w:color w:val="000000"/>
        </w:rPr>
      </w:pPr>
      <w:r w:rsidRPr="007141F9">
        <w:rPr>
          <w:color w:val="000000"/>
        </w:rPr>
        <w:lastRenderedPageBreak/>
        <w:t xml:space="preserve">The response </w:t>
      </w:r>
      <w:r>
        <w:rPr>
          <w:color w:val="000000"/>
        </w:rPr>
        <w:t xml:space="preserve">message body is </w:t>
      </w:r>
      <w:r w:rsidR="009B3151">
        <w:rPr>
          <w:color w:val="000000"/>
        </w:rPr>
        <w:t>optional and should be used to supply any additional information required to understand and appropriately handle the HTTP Response</w:t>
      </w:r>
      <w:r>
        <w:rPr>
          <w:color w:val="000000"/>
        </w:rPr>
        <w:t>.</w:t>
      </w:r>
      <w:r w:rsidR="009B3151">
        <w:rPr>
          <w:color w:val="000000"/>
        </w:rPr>
        <w:t xml:space="preserve">  As an example, returning a 200 OK Status Code is often </w:t>
      </w:r>
      <w:proofErr w:type="gramStart"/>
      <w:r w:rsidR="009B3151">
        <w:rPr>
          <w:color w:val="000000"/>
        </w:rPr>
        <w:t>sufficient</w:t>
      </w:r>
      <w:proofErr w:type="gramEnd"/>
      <w:r w:rsidR="009B3151">
        <w:rPr>
          <w:color w:val="000000"/>
        </w:rPr>
        <w:t>, in that the consumer of the API is only concerned with the success of the operation. It is, however, poor practice to return a 400 Bad Request without explicitly describing the faults in the Request Payload in the Response Message Body.</w:t>
      </w:r>
    </w:p>
    <w:p w14:paraId="0AFBEB9A" w14:textId="3FE1EB83" w:rsidR="000259CB" w:rsidRDefault="00D23CB3" w:rsidP="00455EF9">
      <w:pPr>
        <w:pStyle w:val="NormalWeb"/>
        <w:spacing w:before="0" w:beforeAutospacing="0" w:after="0" w:afterAutospacing="0"/>
        <w:jc w:val="both"/>
        <w:rPr>
          <w:color w:val="000000"/>
        </w:rPr>
      </w:pPr>
      <w:r>
        <w:rPr>
          <w:color w:val="000000"/>
        </w:rPr>
        <w:t xml:space="preserve">Following is an example of HTTP Response returning a 400 Bad Request. </w:t>
      </w:r>
      <w:r w:rsidRPr="00D23CB3">
        <w:rPr>
          <w:color w:val="000000"/>
        </w:rPr>
        <w:t>In this GET request, the HTTP-version was misspelled, resulted in bad syntax. The server returns an error "400 Bad Request".</w:t>
      </w:r>
    </w:p>
    <w:p w14:paraId="7295ED84" w14:textId="40025407" w:rsidR="00D23CB3" w:rsidRDefault="00D23CB3" w:rsidP="00D23CB3">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2</w:t>
      </w:r>
      <w:r>
        <w:rPr>
          <w:noProof/>
        </w:rPr>
        <w:fldChar w:fldCharType="end"/>
      </w:r>
      <w:r>
        <w:t xml:space="preserve">  </w:t>
      </w:r>
      <w:r>
        <w:rPr>
          <w:color w:val="000000"/>
        </w:rPr>
        <w:t>HTTP Response returning a 400 Bad Request Example</w:t>
      </w:r>
    </w:p>
    <w:p w14:paraId="5BF0B3DA" w14:textId="04586A0A"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GET /index.html HTTTTTP/1.</w:t>
      </w:r>
      <w:r w:rsidR="006B6773">
        <w:rPr>
          <w:rFonts w:asciiTheme="minorHAnsi" w:hAnsiTheme="minorHAnsi"/>
          <w:color w:val="000000"/>
          <w:sz w:val="22"/>
          <w:szCs w:val="22"/>
        </w:rPr>
        <w:t>1</w:t>
      </w:r>
    </w:p>
    <w:p w14:paraId="3C30A7C2"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(enter twice to create a blank line)</w:t>
      </w:r>
    </w:p>
    <w:p w14:paraId="31A09718"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HTTP/1.1 400 Bad Request</w:t>
      </w:r>
    </w:p>
    <w:p w14:paraId="78D1307C" w14:textId="796FD250"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Date: Sun, </w:t>
      </w:r>
      <w:r w:rsidR="00261183">
        <w:rPr>
          <w:rFonts w:asciiTheme="minorHAnsi" w:hAnsiTheme="minorHAnsi"/>
          <w:color w:val="000000"/>
          <w:sz w:val="22"/>
          <w:szCs w:val="22"/>
        </w:rPr>
        <w:t>11</w:t>
      </w:r>
      <w:r w:rsidRPr="007546A3">
        <w:rPr>
          <w:rFonts w:asciiTheme="minorHAnsi" w:hAnsiTheme="minorHAnsi"/>
          <w:color w:val="000000"/>
          <w:sz w:val="22"/>
          <w:szCs w:val="22"/>
        </w:rPr>
        <w:t xml:space="preserve"> Feb 20</w:t>
      </w:r>
      <w:r w:rsidR="00261183">
        <w:rPr>
          <w:rFonts w:asciiTheme="minorHAnsi" w:hAnsiTheme="minorHAnsi"/>
          <w:color w:val="000000"/>
          <w:sz w:val="22"/>
          <w:szCs w:val="22"/>
        </w:rPr>
        <w:t>18</w:t>
      </w:r>
      <w:r w:rsidRPr="007546A3">
        <w:rPr>
          <w:rFonts w:asciiTheme="minorHAnsi" w:hAnsiTheme="minorHAnsi"/>
          <w:color w:val="000000"/>
          <w:sz w:val="22"/>
          <w:szCs w:val="22"/>
        </w:rPr>
        <w:t xml:space="preserve"> 01:29:40 GMT</w:t>
      </w:r>
    </w:p>
    <w:p w14:paraId="0C3DEAC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Server: Apache/1.3.29 (Win32)</w:t>
      </w:r>
    </w:p>
    <w:p w14:paraId="3E6587B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Connection: close</w:t>
      </w:r>
    </w:p>
    <w:p w14:paraId="5814A876"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Content-Type: text/html; charset=iso-8859-1</w:t>
      </w:r>
    </w:p>
    <w:p w14:paraId="2B8F920E"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3DE2FF1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&lt;!DOCTYPE HTML PUBLIC "-//IETF//DTD HTML 2.0//EN"&gt;</w:t>
      </w:r>
    </w:p>
    <w:p w14:paraId="48613E05"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&lt;HTML&gt;&lt;HEAD&gt;</w:t>
      </w:r>
    </w:p>
    <w:p w14:paraId="55951AC9"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&lt;TITLE&gt;400 Bad Request&lt;/TITLE&gt;</w:t>
      </w:r>
    </w:p>
    <w:p w14:paraId="54316A1C"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&lt;/HEAD&gt;&lt;BODY&gt;</w:t>
      </w:r>
    </w:p>
    <w:p w14:paraId="06C08CE4" w14:textId="77777777"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&lt;H1&gt;Bad Request&lt;/H1&gt;</w:t>
      </w:r>
    </w:p>
    <w:p w14:paraId="23E9BCB4" w14:textId="710AFC3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Your browser sent a request that this server could not </w:t>
      </w:r>
      <w:r w:rsidR="00323049" w:rsidRPr="007546A3">
        <w:rPr>
          <w:rFonts w:asciiTheme="minorHAnsi" w:hAnsiTheme="minorHAnsi"/>
          <w:color w:val="000000"/>
          <w:sz w:val="22"/>
          <w:szCs w:val="22"/>
        </w:rPr>
        <w:t>understand. &lt;</w:t>
      </w:r>
      <w:r w:rsidRPr="007546A3">
        <w:rPr>
          <w:rFonts w:asciiTheme="minorHAnsi" w:hAnsiTheme="minorHAnsi"/>
          <w:color w:val="000000"/>
          <w:sz w:val="22"/>
          <w:szCs w:val="22"/>
        </w:rPr>
        <w:t>P&gt;</w:t>
      </w:r>
    </w:p>
    <w:p w14:paraId="58F90FDE" w14:textId="477D628D"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 xml:space="preserve">The request line contained invalid characters following the protocol </w:t>
      </w:r>
      <w:r w:rsidR="00323049" w:rsidRPr="007546A3">
        <w:rPr>
          <w:rFonts w:asciiTheme="minorHAnsi" w:hAnsiTheme="minorHAnsi"/>
          <w:color w:val="000000"/>
          <w:sz w:val="22"/>
          <w:szCs w:val="22"/>
        </w:rPr>
        <w:t>string. &lt;</w:t>
      </w:r>
      <w:r w:rsidRPr="007546A3">
        <w:rPr>
          <w:rFonts w:asciiTheme="minorHAnsi" w:hAnsiTheme="minorHAnsi"/>
          <w:color w:val="000000"/>
          <w:sz w:val="22"/>
          <w:szCs w:val="22"/>
        </w:rPr>
        <w:t>P&gt;&lt;P&gt;</w:t>
      </w:r>
    </w:p>
    <w:p w14:paraId="7852FB7B" w14:textId="65E2A69E" w:rsidR="000259CB" w:rsidRPr="007546A3" w:rsidRDefault="000259CB" w:rsidP="007546A3">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7546A3">
        <w:rPr>
          <w:rFonts w:asciiTheme="minorHAnsi" w:hAnsiTheme="minorHAnsi"/>
          <w:color w:val="000000"/>
          <w:sz w:val="22"/>
          <w:szCs w:val="22"/>
        </w:rPr>
        <w:t>&lt;/BODY&gt;&lt;/HTML&gt;</w:t>
      </w:r>
    </w:p>
    <w:p w14:paraId="19689249" w14:textId="5FB4B5D4" w:rsidR="009B3151" w:rsidRDefault="004F67F3" w:rsidP="0083092E">
      <w:pPr>
        <w:pStyle w:val="NormalWeb"/>
        <w:spacing w:before="120" w:beforeAutospacing="0" w:after="0" w:afterAutospacing="0"/>
        <w:jc w:val="both"/>
        <w:rPr>
          <w:color w:val="000000"/>
        </w:rPr>
      </w:pPr>
      <w:r>
        <w:rPr>
          <w:color w:val="000000"/>
        </w:rPr>
        <w:t>Wherever</w:t>
      </w:r>
      <w:r w:rsidR="009B3151">
        <w:rPr>
          <w:color w:val="000000"/>
        </w:rPr>
        <w:t xml:space="preserve"> possible, the consumer of the API should be able to correct any issues with a failed call to </w:t>
      </w:r>
      <w:r w:rsidR="00CA5A15">
        <w:rPr>
          <w:color w:val="000000"/>
        </w:rPr>
        <w:t xml:space="preserve">the </w:t>
      </w:r>
      <w:r w:rsidR="009B3151">
        <w:rPr>
          <w:color w:val="000000"/>
        </w:rPr>
        <w:t xml:space="preserve">API entirely autonomously. As in the case of the 400 Bad Request, </w:t>
      </w:r>
      <w:r w:rsidR="005920AF">
        <w:rPr>
          <w:color w:val="000000"/>
        </w:rPr>
        <w:t>the consumer</w:t>
      </w:r>
      <w:r w:rsidR="009B3151">
        <w:rPr>
          <w:color w:val="000000"/>
        </w:rPr>
        <w:t xml:space="preserve"> should be able to correct </w:t>
      </w:r>
      <w:r w:rsidR="00A3790D">
        <w:rPr>
          <w:color w:val="000000"/>
        </w:rPr>
        <w:t>the</w:t>
      </w:r>
      <w:r w:rsidR="009B3151">
        <w:rPr>
          <w:color w:val="000000"/>
        </w:rPr>
        <w:t xml:space="preserve"> </w:t>
      </w:r>
      <w:r>
        <w:rPr>
          <w:color w:val="000000"/>
        </w:rPr>
        <w:t>request</w:t>
      </w:r>
      <w:r w:rsidR="009B3151">
        <w:rPr>
          <w:color w:val="000000"/>
        </w:rPr>
        <w:t xml:space="preserve"> based on the instructions in the HTTP Response Message Body.</w:t>
      </w:r>
    </w:p>
    <w:p w14:paraId="6B5E2CFE" w14:textId="101550C6" w:rsidR="009B3151" w:rsidRDefault="00ED72DE" w:rsidP="00A3790D">
      <w:pPr>
        <w:pStyle w:val="NormalWeb"/>
        <w:spacing w:before="120" w:beforeAutospacing="0" w:after="0" w:afterAutospacing="0"/>
        <w:jc w:val="both"/>
        <w:rPr>
          <w:color w:val="000000"/>
        </w:rPr>
      </w:pPr>
      <w:r>
        <w:rPr>
          <w:color w:val="000000"/>
        </w:rPr>
        <w:t>The above 400 Bad Request example definitively identified the issue</w:t>
      </w:r>
      <w:r w:rsidR="009F1643">
        <w:rPr>
          <w:color w:val="000000"/>
        </w:rPr>
        <w:t xml:space="preserve"> in this case a </w:t>
      </w:r>
      <w:r>
        <w:rPr>
          <w:color w:val="000000"/>
        </w:rPr>
        <w:t>misspelled HTTP literal.</w:t>
      </w:r>
      <w:r w:rsidR="009F1643">
        <w:rPr>
          <w:color w:val="000000"/>
        </w:rPr>
        <w:t xml:space="preserve"> The </w:t>
      </w:r>
      <w:proofErr w:type="gramStart"/>
      <w:r w:rsidR="009F1643">
        <w:rPr>
          <w:color w:val="000000"/>
        </w:rPr>
        <w:t>important point</w:t>
      </w:r>
      <w:proofErr w:type="gramEnd"/>
      <w:r w:rsidR="009F1643">
        <w:rPr>
          <w:color w:val="000000"/>
        </w:rPr>
        <w:t xml:space="preserve"> here is defining a best practice to avoid a 400 Bad Request apart from always ensuring that the API invocation request is flawless, is</w:t>
      </w:r>
      <w:r w:rsidR="004F67F3">
        <w:rPr>
          <w:color w:val="000000"/>
        </w:rPr>
        <w:t xml:space="preserve"> to ensure that to the error </w:t>
      </w:r>
      <w:r w:rsidR="00A3790D">
        <w:rPr>
          <w:color w:val="000000"/>
        </w:rPr>
        <w:t xml:space="preserve">message returned </w:t>
      </w:r>
      <w:r w:rsidR="004F67F3">
        <w:rPr>
          <w:color w:val="000000"/>
        </w:rPr>
        <w:t>is unambiguous. I</w:t>
      </w:r>
      <w:r w:rsidR="009F1643">
        <w:rPr>
          <w:color w:val="000000"/>
        </w:rPr>
        <w:t xml:space="preserve">f this situation arises the responding messaging should be clear and provide enough </w:t>
      </w:r>
      <w:proofErr w:type="gramStart"/>
      <w:r w:rsidR="009F1643">
        <w:rPr>
          <w:color w:val="000000"/>
        </w:rPr>
        <w:t>information</w:t>
      </w:r>
      <w:proofErr w:type="gramEnd"/>
      <w:r w:rsidR="009F1643">
        <w:rPr>
          <w:color w:val="000000"/>
        </w:rPr>
        <w:t xml:space="preserve"> so the API invocation request is correctly configured.</w:t>
      </w:r>
    </w:p>
    <w:p w14:paraId="23BD4AEB" w14:textId="2B5F21B8" w:rsidR="009F1643" w:rsidRDefault="00CA5A15" w:rsidP="00CA5A15">
      <w:pPr>
        <w:pStyle w:val="Heading5"/>
      </w:pPr>
      <w:r>
        <w:t xml:space="preserve">500 Internal Server Error </w:t>
      </w:r>
      <w:r w:rsidR="009C7E35">
        <w:t>Guidelines</w:t>
      </w:r>
    </w:p>
    <w:p w14:paraId="5695E912" w14:textId="2FD2C4EB" w:rsidR="009F1643" w:rsidDel="00A70A0D" w:rsidRDefault="00F924AA" w:rsidP="00455EF9">
      <w:pPr>
        <w:pStyle w:val="NormalWeb"/>
        <w:spacing w:before="0" w:beforeAutospacing="0" w:after="0" w:afterAutospacing="0"/>
        <w:jc w:val="both"/>
        <w:rPr>
          <w:del w:id="106" w:author="Author"/>
          <w:color w:val="000000"/>
        </w:rPr>
      </w:pPr>
      <w:del w:id="107" w:author="Author">
        <w:r w:rsidDel="00A70A0D">
          <w:rPr>
            <w:color w:val="000000"/>
          </w:rPr>
          <w:delText xml:space="preserve">The 500 Internal Server Error </w:delText>
        </w:r>
        <w:r w:rsidR="00261183" w:rsidDel="00A70A0D">
          <w:rPr>
            <w:color w:val="000000"/>
          </w:rPr>
          <w:delText>response required a discussion as to how it should be handled from the perspective of the API developer.</w:delText>
        </w:r>
      </w:del>
    </w:p>
    <w:p w14:paraId="52B46311" w14:textId="0141D121" w:rsidR="00261183" w:rsidRDefault="00261183" w:rsidP="00261183">
      <w:pPr>
        <w:pStyle w:val="NormalWeb"/>
        <w:spacing w:before="120" w:beforeAutospacing="0" w:after="120" w:afterAutospacing="0"/>
        <w:jc w:val="both"/>
        <w:rPr>
          <w:color w:val="000000"/>
        </w:rPr>
      </w:pPr>
      <w:r>
        <w:rPr>
          <w:color w:val="000000"/>
        </w:rPr>
        <w:t>The 500</w:t>
      </w:r>
      <w:r w:rsidRPr="00261183">
        <w:rPr>
          <w:color w:val="000000"/>
        </w:rPr>
        <w:t xml:space="preserve"> response codes indicate non-programmatic failures, such </w:t>
      </w:r>
      <w:ins w:id="108" w:author="Author">
        <w:r w:rsidR="00A70A0D">
          <w:rPr>
            <w:color w:val="000000"/>
          </w:rPr>
          <w:t xml:space="preserve">as </w:t>
        </w:r>
      </w:ins>
      <w:r>
        <w:rPr>
          <w:color w:val="000000"/>
        </w:rPr>
        <w:t>failure to connect to a database.</w:t>
      </w:r>
      <w:r w:rsidRPr="00261183">
        <w:rPr>
          <w:color w:val="000000"/>
        </w:rPr>
        <w:t xml:space="preserve"> </w:t>
      </w:r>
      <w:r>
        <w:rPr>
          <w:color w:val="000000"/>
        </w:rPr>
        <w:t xml:space="preserve">The expectation from a client perspective is that </w:t>
      </w:r>
      <w:r w:rsidRPr="00261183">
        <w:rPr>
          <w:color w:val="000000"/>
        </w:rPr>
        <w:t xml:space="preserve">the client can re-submit the same request in the future and expect </w:t>
      </w:r>
      <w:r>
        <w:rPr>
          <w:color w:val="000000"/>
        </w:rPr>
        <w:t>a successful response</w:t>
      </w:r>
      <w:del w:id="109" w:author="Author">
        <w:r w:rsidDel="004274DA">
          <w:rPr>
            <w:color w:val="000000"/>
          </w:rPr>
          <w:delText>.</w:delText>
        </w:r>
      </w:del>
      <w:ins w:id="110" w:author="Author">
        <w:del w:id="111" w:author="Author">
          <w:r w:rsidR="00BA3B8E" w:rsidDel="004274DA">
            <w:rPr>
              <w:color w:val="000000"/>
            </w:rPr>
            <w:delText>&lt;&lt;PTM HERE&gt;&gt;</w:delText>
          </w:r>
        </w:del>
      </w:ins>
    </w:p>
    <w:p w14:paraId="5ACC4DA3" w14:textId="773AEAB0" w:rsidR="00261183" w:rsidRPr="002001DB" w:rsidRDefault="00261183" w:rsidP="00261183">
      <w:pPr>
        <w:pStyle w:val="NormalWeb"/>
        <w:spacing w:before="0" w:beforeAutospacing="0" w:after="0" w:afterAutospacing="0"/>
        <w:jc w:val="both"/>
        <w:rPr>
          <w:color w:val="000000"/>
          <w:u w:val="single"/>
        </w:rPr>
      </w:pPr>
      <w:r>
        <w:rPr>
          <w:color w:val="000000"/>
        </w:rPr>
        <w:t xml:space="preserve">When returning a 500 Internal Server Error, </w:t>
      </w:r>
      <w:r w:rsidRPr="004274DA">
        <w:rPr>
          <w:color w:val="000000"/>
        </w:rPr>
        <w:t>only</w:t>
      </w:r>
      <w:r w:rsidRPr="009B3151">
        <w:rPr>
          <w:color w:val="000000"/>
        </w:rPr>
        <w:t xml:space="preserve"> the </w:t>
      </w:r>
      <w:r>
        <w:rPr>
          <w:color w:val="000000"/>
        </w:rPr>
        <w:t xml:space="preserve">minimum data necessary to aid the consumer in handling the error should be provided.  This may include a generic error message, a reference id to a logged error which the consumer may use to match their error to the API’s logs, or instructions on how to seek assistance.  </w:t>
      </w:r>
      <w:r w:rsidRPr="002001DB">
        <w:rPr>
          <w:color w:val="000000"/>
          <w:u w:val="single"/>
        </w:rPr>
        <w:t xml:space="preserve">Under no circumstances should diagnostic data be released </w:t>
      </w:r>
      <w:r w:rsidRPr="002001DB">
        <w:rPr>
          <w:color w:val="000000"/>
          <w:u w:val="single"/>
        </w:rPr>
        <w:lastRenderedPageBreak/>
        <w:t>in a 500 Internal Server Error, as this information can be used to compromise VA systems and security.</w:t>
      </w:r>
    </w:p>
    <w:p w14:paraId="15DB3814" w14:textId="3918B9D3" w:rsidR="009C7E35" w:rsidRDefault="009C7E35" w:rsidP="00261183">
      <w:pPr>
        <w:pStyle w:val="NormalWeb"/>
        <w:spacing w:before="0" w:beforeAutospacing="0" w:after="0" w:afterAutospacing="0"/>
        <w:jc w:val="both"/>
        <w:rPr>
          <w:color w:val="000000"/>
        </w:rPr>
      </w:pPr>
      <w:r>
        <w:rPr>
          <w:color w:val="000000"/>
        </w:rPr>
        <w:t>Ultimately the response generated because of an internal server error should ensure that the error returned is clear enough for the API user to take the appropriate action.</w:t>
      </w:r>
    </w:p>
    <w:p w14:paraId="777AB041" w14:textId="1C43C3E7" w:rsidR="0070405A" w:rsidRDefault="0070405A" w:rsidP="009C7E35">
      <w:pPr>
        <w:pStyle w:val="Caption"/>
        <w:rPr>
          <w:rFonts w:eastAsia="ヒラギノ角ゴ Pro W3"/>
          <w:noProof/>
          <w:color w:val="000000"/>
        </w:rPr>
      </w:pPr>
      <w:r>
        <w:t xml:space="preserve">Figure </w:t>
      </w:r>
      <w:r>
        <w:rPr>
          <w:noProof/>
        </w:rPr>
        <w:fldChar w:fldCharType="begin"/>
      </w:r>
      <w:r>
        <w:rPr>
          <w:noProof/>
        </w:rPr>
        <w:instrText xml:space="preserve"> SEQ Figure \* ARABIC </w:instrText>
      </w:r>
      <w:r>
        <w:rPr>
          <w:noProof/>
        </w:rPr>
        <w:fldChar w:fldCharType="separate"/>
      </w:r>
      <w:r w:rsidR="00366424">
        <w:rPr>
          <w:noProof/>
        </w:rPr>
        <w:t>3</w:t>
      </w:r>
      <w:r>
        <w:rPr>
          <w:noProof/>
        </w:rPr>
        <w:fldChar w:fldCharType="end"/>
      </w:r>
      <w:r>
        <w:t xml:space="preserve">  </w:t>
      </w:r>
      <w:r>
        <w:rPr>
          <w:color w:val="000000"/>
        </w:rPr>
        <w:t xml:space="preserve">HTTP Response returning a </w:t>
      </w:r>
      <w:r w:rsidRPr="0070405A">
        <w:rPr>
          <w:color w:val="000000"/>
        </w:rPr>
        <w:t xml:space="preserve">500 Internal Server Error </w:t>
      </w:r>
      <w:r>
        <w:rPr>
          <w:color w:val="000000"/>
        </w:rPr>
        <w:t>Example</w:t>
      </w:r>
    </w:p>
    <w:p w14:paraId="6D494C8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GET /index.html HTTP/1.0</w:t>
      </w:r>
    </w:p>
    <w:p w14:paraId="3008AC9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(enter twice to create a blank line)</w:t>
      </w:r>
    </w:p>
    <w:p w14:paraId="57D1A120"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HTTP/1.1 500 Internal Server Error</w:t>
      </w:r>
    </w:p>
    <w:p w14:paraId="201F3007" w14:textId="42D077B4"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Date: Sun, 11 Feb 201</w:t>
      </w:r>
      <w:r w:rsidR="00CB4929">
        <w:rPr>
          <w:rFonts w:asciiTheme="minorHAnsi" w:hAnsiTheme="minorHAnsi"/>
          <w:color w:val="000000"/>
          <w:sz w:val="22"/>
          <w:szCs w:val="22"/>
        </w:rPr>
        <w:t>8</w:t>
      </w:r>
      <w:r w:rsidRPr="00261183">
        <w:rPr>
          <w:rFonts w:asciiTheme="minorHAnsi" w:hAnsiTheme="minorHAnsi"/>
          <w:color w:val="000000"/>
          <w:sz w:val="22"/>
          <w:szCs w:val="22"/>
        </w:rPr>
        <w:t xml:space="preserve"> 01:29:40 GMT</w:t>
      </w:r>
    </w:p>
    <w:p w14:paraId="6782497E"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Server: Apache/1.3.29 (Win32)</w:t>
      </w:r>
    </w:p>
    <w:p w14:paraId="0C4A5585"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Connection: close</w:t>
      </w:r>
    </w:p>
    <w:p w14:paraId="1ABF94A1"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Content-Type: text/html; charset=iso-8859-1</w:t>
      </w:r>
    </w:p>
    <w:p w14:paraId="42B598A3"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p>
    <w:p w14:paraId="4BAD8F3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&lt;!DOCTYPE HTML PUBLIC "-//IETF//DTD HTML 2.0//EN"&gt;</w:t>
      </w:r>
    </w:p>
    <w:p w14:paraId="5C5CF1D2"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&lt;HTML&gt;&lt;HEAD&gt;</w:t>
      </w:r>
    </w:p>
    <w:p w14:paraId="74B5FD3F"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&lt;TITLE&gt; 500 Internal Server Error Database Connection Failure&lt;/TITLE&gt;</w:t>
      </w:r>
    </w:p>
    <w:p w14:paraId="04C152AD"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&lt;/HEAD&gt;&lt;BODY&gt;</w:t>
      </w:r>
    </w:p>
    <w:p w14:paraId="078D62D6" w14:textId="77777777"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&lt;H1&gt;Bad Request&lt;/H1&gt;</w:t>
      </w:r>
    </w:p>
    <w:p w14:paraId="561550C1" w14:textId="39429691"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 xml:space="preserve">Unable to connect to the "Application Specific" Data </w:t>
      </w:r>
      <w:r w:rsidR="00157A7B" w:rsidRPr="00261183">
        <w:rPr>
          <w:rFonts w:asciiTheme="minorHAnsi" w:hAnsiTheme="minorHAnsi"/>
          <w:color w:val="000000"/>
          <w:sz w:val="22"/>
          <w:szCs w:val="22"/>
        </w:rPr>
        <w:t>Base. &lt;</w:t>
      </w:r>
      <w:r w:rsidRPr="00261183">
        <w:rPr>
          <w:rFonts w:asciiTheme="minorHAnsi" w:hAnsiTheme="minorHAnsi"/>
          <w:color w:val="000000"/>
          <w:sz w:val="22"/>
          <w:szCs w:val="22"/>
        </w:rPr>
        <w:t>P&gt;</w:t>
      </w:r>
    </w:p>
    <w:p w14:paraId="0AC7F1FB" w14:textId="3216AD8B" w:rsidR="00261183" w:rsidRPr="00261183" w:rsidRDefault="00ED674D"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Necessary</w:t>
      </w:r>
      <w:r w:rsidR="00261183" w:rsidRPr="00261183">
        <w:rPr>
          <w:rFonts w:asciiTheme="minorHAnsi" w:hAnsiTheme="minorHAnsi"/>
          <w:color w:val="000000"/>
          <w:sz w:val="22"/>
          <w:szCs w:val="22"/>
        </w:rPr>
        <w:t xml:space="preserve"> system alerting had been </w:t>
      </w:r>
      <w:r w:rsidR="009C7E35" w:rsidRPr="00261183">
        <w:rPr>
          <w:rFonts w:asciiTheme="minorHAnsi" w:hAnsiTheme="minorHAnsi"/>
          <w:color w:val="000000"/>
          <w:sz w:val="22"/>
          <w:szCs w:val="22"/>
        </w:rPr>
        <w:t>accomplished. &lt;</w:t>
      </w:r>
      <w:r w:rsidR="00261183" w:rsidRPr="00261183">
        <w:rPr>
          <w:rFonts w:asciiTheme="minorHAnsi" w:hAnsiTheme="minorHAnsi"/>
          <w:color w:val="000000"/>
          <w:sz w:val="22"/>
          <w:szCs w:val="22"/>
        </w:rPr>
        <w:t>P&gt;&lt;P&gt;</w:t>
      </w:r>
    </w:p>
    <w:p w14:paraId="4521A8BE" w14:textId="339AD2F2" w:rsidR="00261183" w:rsidRPr="00261183" w:rsidRDefault="00261183" w:rsidP="0070405A">
      <w:pPr>
        <w:pStyle w:val="NormalWeb"/>
        <w:pBdr>
          <w:top w:val="single" w:sz="4" w:space="1" w:color="auto"/>
          <w:left w:val="single" w:sz="4" w:space="4" w:color="auto"/>
          <w:bottom w:val="single" w:sz="4" w:space="1" w:color="auto"/>
          <w:right w:val="single" w:sz="4" w:space="4" w:color="auto"/>
        </w:pBdr>
        <w:spacing w:before="0" w:beforeAutospacing="0" w:after="0" w:afterAutospacing="0"/>
        <w:jc w:val="both"/>
        <w:rPr>
          <w:rFonts w:asciiTheme="minorHAnsi" w:hAnsiTheme="minorHAnsi"/>
          <w:color w:val="000000"/>
          <w:sz w:val="22"/>
          <w:szCs w:val="22"/>
        </w:rPr>
      </w:pPr>
      <w:r w:rsidRPr="00261183">
        <w:rPr>
          <w:rFonts w:asciiTheme="minorHAnsi" w:hAnsiTheme="minorHAnsi"/>
          <w:color w:val="000000"/>
          <w:sz w:val="22"/>
          <w:szCs w:val="22"/>
        </w:rPr>
        <w:t>&lt;/BODY&gt;&lt;/HTML&gt;</w:t>
      </w:r>
    </w:p>
    <w:p w14:paraId="56D681BF" w14:textId="77777777" w:rsidR="00455EF9" w:rsidRPr="00144420" w:rsidRDefault="00455EF9" w:rsidP="004A67FF">
      <w:pPr>
        <w:pStyle w:val="Heading3"/>
      </w:pPr>
      <w:bookmarkStart w:id="112" w:name="_Toc517966845"/>
      <w:bookmarkStart w:id="113" w:name="_Toc517969144"/>
      <w:bookmarkStart w:id="114" w:name="_Toc518055993"/>
      <w:bookmarkStart w:id="115" w:name="_Toc519761256"/>
      <w:r w:rsidRPr="00144420">
        <w:t>HTTP Response Message Body Guidelines for RESTful Services</w:t>
      </w:r>
      <w:bookmarkEnd w:id="112"/>
      <w:bookmarkEnd w:id="113"/>
      <w:bookmarkEnd w:id="114"/>
      <w:bookmarkEnd w:id="115"/>
    </w:p>
    <w:p w14:paraId="2953A418" w14:textId="36649E85" w:rsidR="005920AF" w:rsidRDefault="005920AF" w:rsidP="00455EF9">
      <w:pPr>
        <w:pStyle w:val="BodyText"/>
        <w:rPr>
          <w:color w:val="000000" w:themeColor="text1"/>
        </w:rPr>
      </w:pPr>
      <w:r>
        <w:rPr>
          <w:color w:val="000000" w:themeColor="text1"/>
        </w:rPr>
        <w:t xml:space="preserve">VA APIs should use the Status Code which best reflects the result of </w:t>
      </w:r>
      <w:r w:rsidR="00D72511">
        <w:rPr>
          <w:color w:val="000000" w:themeColor="text1"/>
        </w:rPr>
        <w:t>each</w:t>
      </w:r>
      <w:r>
        <w:rPr>
          <w:color w:val="000000" w:themeColor="text1"/>
        </w:rPr>
        <w:t xml:space="preserve"> API call.  </w:t>
      </w:r>
      <w:r w:rsidR="00D72511">
        <w:rPr>
          <w:color w:val="000000" w:themeColor="text1"/>
        </w:rPr>
        <w:t xml:space="preserve">A complete list can be </w:t>
      </w:r>
      <w:r w:rsidR="00C14BC1">
        <w:rPr>
          <w:color w:val="000000" w:themeColor="text1"/>
        </w:rPr>
        <w:t xml:space="preserve">found at </w:t>
      </w:r>
      <w:hyperlink r:id="rId15" w:history="1">
        <w:r w:rsidR="00C14BC1" w:rsidRPr="00F04EFB">
          <w:rPr>
            <w:rStyle w:val="Hyperlink"/>
          </w:rPr>
          <w:t>https://www.iana.org/assignments/http-status-codes/http-status-codes.xhtml</w:t>
        </w:r>
      </w:hyperlink>
      <w:r w:rsidR="00C14BC1">
        <w:rPr>
          <w:color w:val="000000" w:themeColor="text1"/>
        </w:rPr>
        <w:t xml:space="preserve">, or a more friendly list at </w:t>
      </w:r>
      <w:hyperlink r:id="rId16" w:history="1">
        <w:r w:rsidR="00C14BC1" w:rsidRPr="00F04EFB">
          <w:rPr>
            <w:rStyle w:val="Hyperlink"/>
          </w:rPr>
          <w:t>https://developer.mozilla.org/en-US/docs/Web/HTTP/Status</w:t>
        </w:r>
      </w:hyperlink>
      <w:r w:rsidR="00C14BC1">
        <w:rPr>
          <w:color w:val="000000" w:themeColor="text1"/>
        </w:rPr>
        <w:t>.</w:t>
      </w:r>
    </w:p>
    <w:p w14:paraId="1EB9CFA3" w14:textId="1D76BE62" w:rsidR="00C14BC1" w:rsidRDefault="00C14BC1" w:rsidP="00455EF9">
      <w:pPr>
        <w:pStyle w:val="BodyText"/>
        <w:rPr>
          <w:color w:val="000000" w:themeColor="text1"/>
        </w:rPr>
      </w:pPr>
      <w:r>
        <w:rPr>
          <w:color w:val="000000" w:themeColor="text1"/>
        </w:rPr>
        <w:t xml:space="preserve">While there is </w:t>
      </w:r>
      <w:r w:rsidRPr="003619DA">
        <w:rPr>
          <w:color w:val="000000" w:themeColor="text1"/>
        </w:rPr>
        <w:t>no prohibition</w:t>
      </w:r>
      <w:r>
        <w:rPr>
          <w:color w:val="000000" w:themeColor="text1"/>
        </w:rPr>
        <w:t xml:space="preserve"> for use of any HTTP Status Code, there are those which are more and those which are less useful.  200 OK is a ubiquitous code and its use is strongly encouraged.  </w:t>
      </w:r>
      <w:r w:rsidR="003A339B">
        <w:rPr>
          <w:color w:val="000000" w:themeColor="text1"/>
        </w:rPr>
        <w:t xml:space="preserve">203 Non-Authoritative Information is rarely used and only appropriate when it exactly describes the response and is useful to the consumer.  </w:t>
      </w:r>
      <w:r w:rsidR="00A94F7C">
        <w:rPr>
          <w:color w:val="000000" w:themeColor="text1"/>
        </w:rPr>
        <w:t>The recommended VA status codes are as follows:</w:t>
      </w:r>
    </w:p>
    <w:p w14:paraId="78B6B9E9" w14:textId="53012081" w:rsidR="003A339B" w:rsidRDefault="003A339B" w:rsidP="003A339B">
      <w:pPr>
        <w:pStyle w:val="BodyText"/>
        <w:numPr>
          <w:ilvl w:val="0"/>
          <w:numId w:val="28"/>
        </w:numPr>
        <w:rPr>
          <w:color w:val="000000" w:themeColor="text1"/>
        </w:rPr>
      </w:pPr>
      <w:r>
        <w:rPr>
          <w:color w:val="000000" w:themeColor="text1"/>
        </w:rPr>
        <w:t xml:space="preserve">200 OK – When the </w:t>
      </w:r>
      <w:r w:rsidR="00A94F7C">
        <w:rPr>
          <w:color w:val="000000" w:themeColor="text1"/>
        </w:rPr>
        <w:t xml:space="preserve">API </w:t>
      </w:r>
      <w:r>
        <w:rPr>
          <w:color w:val="000000" w:themeColor="text1"/>
        </w:rPr>
        <w:t>call was successful.</w:t>
      </w:r>
    </w:p>
    <w:p w14:paraId="682219FD" w14:textId="5BF6788B" w:rsidR="003A339B" w:rsidRDefault="003A339B" w:rsidP="003A339B">
      <w:pPr>
        <w:pStyle w:val="BodyText"/>
        <w:numPr>
          <w:ilvl w:val="0"/>
          <w:numId w:val="28"/>
        </w:numPr>
        <w:rPr>
          <w:color w:val="000000" w:themeColor="text1"/>
        </w:rPr>
      </w:pPr>
      <w:r>
        <w:rPr>
          <w:color w:val="000000" w:themeColor="text1"/>
        </w:rPr>
        <w:t>400 Bad Request – When the</w:t>
      </w:r>
      <w:r w:rsidR="00A94F7C">
        <w:rPr>
          <w:color w:val="000000" w:themeColor="text1"/>
        </w:rPr>
        <w:t xml:space="preserve"> API</w:t>
      </w:r>
      <w:r>
        <w:rPr>
          <w:color w:val="000000" w:themeColor="text1"/>
        </w:rPr>
        <w:t xml:space="preserve"> call failed because the request contained incomplete or invalid data.  Should be paired with meaningful instructions in the HTTP Response Message Body.</w:t>
      </w:r>
    </w:p>
    <w:p w14:paraId="703AE103" w14:textId="4F7F6D58" w:rsidR="003A339B" w:rsidRDefault="003A339B" w:rsidP="003A339B">
      <w:pPr>
        <w:pStyle w:val="BodyText"/>
        <w:numPr>
          <w:ilvl w:val="0"/>
          <w:numId w:val="28"/>
        </w:numPr>
        <w:rPr>
          <w:color w:val="000000" w:themeColor="text1"/>
        </w:rPr>
      </w:pPr>
      <w:r>
        <w:rPr>
          <w:color w:val="000000" w:themeColor="text1"/>
        </w:rPr>
        <w:t xml:space="preserve">401 Unauthorized – When the </w:t>
      </w:r>
      <w:r w:rsidR="00A94F7C">
        <w:rPr>
          <w:color w:val="000000" w:themeColor="text1"/>
        </w:rPr>
        <w:t xml:space="preserve">API </w:t>
      </w:r>
      <w:r>
        <w:rPr>
          <w:color w:val="000000" w:themeColor="text1"/>
        </w:rPr>
        <w:t>call was made by an actor with insufficient privileges to make use of the resource.</w:t>
      </w:r>
    </w:p>
    <w:p w14:paraId="2952D580" w14:textId="55BC716D" w:rsidR="003A339B" w:rsidRDefault="003A339B" w:rsidP="003A339B">
      <w:pPr>
        <w:pStyle w:val="BodyText"/>
        <w:numPr>
          <w:ilvl w:val="0"/>
          <w:numId w:val="28"/>
        </w:numPr>
        <w:rPr>
          <w:color w:val="000000" w:themeColor="text1"/>
        </w:rPr>
      </w:pPr>
      <w:r>
        <w:rPr>
          <w:color w:val="000000" w:themeColor="text1"/>
        </w:rPr>
        <w:t>404 Not Found – When the call requested a resource which does not exist.  This not only serves to handle calls to non-existent end-points.  It is also a common industry practice to use this to communicate a bad ID.  If the consumer sends a GET for an entity whose ID does not exist in your system, 404 is an appropriate response, particularly with a meaningful Response Message Body.</w:t>
      </w:r>
    </w:p>
    <w:p w14:paraId="395844F1" w14:textId="3FD3F4ED" w:rsidR="003A339B" w:rsidRPr="003A339B" w:rsidRDefault="003A339B" w:rsidP="003A339B">
      <w:pPr>
        <w:pStyle w:val="BodyText"/>
        <w:numPr>
          <w:ilvl w:val="0"/>
          <w:numId w:val="28"/>
        </w:numPr>
        <w:rPr>
          <w:color w:val="000000" w:themeColor="text1"/>
        </w:rPr>
      </w:pPr>
      <w:r>
        <w:rPr>
          <w:color w:val="000000" w:themeColor="text1"/>
        </w:rPr>
        <w:t xml:space="preserve">500 Internal Server Error – When the Request and its payload were valid and </w:t>
      </w:r>
      <w:r>
        <w:rPr>
          <w:i/>
          <w:color w:val="000000" w:themeColor="text1"/>
        </w:rPr>
        <w:t>should have succeeded</w:t>
      </w:r>
      <w:r>
        <w:rPr>
          <w:color w:val="000000" w:themeColor="text1"/>
        </w:rPr>
        <w:t xml:space="preserve">, but an unexpected error occurred in the API.  This indicates that the resolution </w:t>
      </w:r>
      <w:r>
        <w:rPr>
          <w:color w:val="000000" w:themeColor="text1"/>
        </w:rPr>
        <w:lastRenderedPageBreak/>
        <w:t xml:space="preserve">should be </w:t>
      </w:r>
      <w:r w:rsidR="007B5E0A">
        <w:rPr>
          <w:color w:val="000000" w:themeColor="text1"/>
        </w:rPr>
        <w:t>affected</w:t>
      </w:r>
      <w:r>
        <w:rPr>
          <w:color w:val="000000" w:themeColor="text1"/>
        </w:rPr>
        <w:t xml:space="preserve"> by the producers of the API, and </w:t>
      </w:r>
      <w:r>
        <w:rPr>
          <w:b/>
          <w:color w:val="000000" w:themeColor="text1"/>
        </w:rPr>
        <w:t>no</w:t>
      </w:r>
      <w:r>
        <w:rPr>
          <w:color w:val="000000" w:themeColor="text1"/>
        </w:rPr>
        <w:t xml:space="preserve"> diagnostic data should be returned to the consumer.</w:t>
      </w:r>
    </w:p>
    <w:p w14:paraId="2E24DBD0" w14:textId="77777777" w:rsidR="00725262" w:rsidRDefault="00725262" w:rsidP="00725262">
      <w:pPr>
        <w:pStyle w:val="BodyText"/>
        <w:spacing w:before="0" w:after="0"/>
      </w:pPr>
    </w:p>
    <w:p w14:paraId="57118FE8" w14:textId="77777777" w:rsidR="00725262" w:rsidRDefault="00725262" w:rsidP="00725262">
      <w:pPr>
        <w:pStyle w:val="BodyText"/>
        <w:spacing w:before="0" w:after="0"/>
      </w:pPr>
    </w:p>
    <w:p w14:paraId="244AA361" w14:textId="77777777" w:rsidR="00725262" w:rsidRDefault="00725262" w:rsidP="00455EF9">
      <w:pPr>
        <w:rPr>
          <w:sz w:val="24"/>
          <w:szCs w:val="20"/>
        </w:rPr>
      </w:pPr>
    </w:p>
    <w:p w14:paraId="3FEC0B2C" w14:textId="0D57B293" w:rsidR="00916644" w:rsidRDefault="007D608A" w:rsidP="00FE31B8">
      <w:pPr>
        <w:pStyle w:val="Heading2"/>
      </w:pPr>
      <w:bookmarkStart w:id="116" w:name="_Toc517966846"/>
      <w:bookmarkStart w:id="117" w:name="_Toc517969145"/>
      <w:bookmarkStart w:id="118" w:name="_Toc518055994"/>
      <w:bookmarkStart w:id="119" w:name="_Toc519761257"/>
      <w:r>
        <w:t>JSON</w:t>
      </w:r>
      <w:r w:rsidR="00455EF9">
        <w:t xml:space="preserve"> </w:t>
      </w:r>
      <w:bookmarkEnd w:id="116"/>
      <w:bookmarkEnd w:id="117"/>
      <w:bookmarkEnd w:id="118"/>
      <w:bookmarkEnd w:id="119"/>
      <w:r w:rsidR="00B33DCE">
        <w:t xml:space="preserve">Response </w:t>
      </w:r>
      <w:r>
        <w:t>for API Service Errors Guidelines</w:t>
      </w:r>
    </w:p>
    <w:p w14:paraId="43E57E08" w14:textId="2F96E850" w:rsidR="008E028C" w:rsidRDefault="00916644" w:rsidP="00916644">
      <w:pPr>
        <w:pStyle w:val="BodyText"/>
      </w:pPr>
      <w:r w:rsidRPr="00916644">
        <w:t>This section detail</w:t>
      </w:r>
      <w:r w:rsidR="000A69EC">
        <w:t>s</w:t>
      </w:r>
      <w:r w:rsidR="00BF2AF8">
        <w:t xml:space="preserve"> a </w:t>
      </w:r>
      <w:r w:rsidR="00BF2AF8" w:rsidRPr="00BD63FA">
        <w:t>proposed</w:t>
      </w:r>
      <w:r w:rsidRPr="00916644">
        <w:t xml:space="preserve"> standardized layout that will facilitate the creation of JSON payload</w:t>
      </w:r>
      <w:r w:rsidR="00B33DCE">
        <w:t xml:space="preserve"> specifically as it applies</w:t>
      </w:r>
      <w:r>
        <w:t xml:space="preserve"> to the generation of a JSON Response </w:t>
      </w:r>
      <w:r w:rsidR="000E2CB8">
        <w:t xml:space="preserve">for </w:t>
      </w:r>
      <w:r>
        <w:t xml:space="preserve">API errors. The following </w:t>
      </w:r>
      <w:r w:rsidR="000E2CB8">
        <w:t xml:space="preserve">XML </w:t>
      </w:r>
      <w:r w:rsidR="007D608A">
        <w:t xml:space="preserve">API Fault </w:t>
      </w:r>
      <w:r w:rsidR="000E2CB8">
        <w:t>Class Diagram is used to define the data elements that will be returned, in a JSON format, to the API consumer.</w:t>
      </w:r>
      <w:r w:rsidR="00B33DCE" w:rsidRPr="00B33DCE">
        <w:t xml:space="preserve"> The JSON response </w:t>
      </w:r>
      <w:r w:rsidR="00B33DCE">
        <w:t>will be</w:t>
      </w:r>
      <w:r w:rsidR="00B33DCE" w:rsidRPr="00B33DCE">
        <w:t xml:space="preserve"> contained in the HTTP Response Message body.</w:t>
      </w:r>
    </w:p>
    <w:p w14:paraId="13CDD07C" w14:textId="6271E48E" w:rsidR="00366424" w:rsidRDefault="00366424" w:rsidP="00366424">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xml:space="preserve">  API Fault </w:t>
      </w:r>
      <w:r w:rsidR="007D608A">
        <w:t>Class Diagram</w:t>
      </w:r>
    </w:p>
    <w:p w14:paraId="11BAAE27" w14:textId="174C6D65" w:rsidR="00455EF9" w:rsidRDefault="00E142B7" w:rsidP="009D656E">
      <w:pPr>
        <w:pStyle w:val="BodyText"/>
        <w:pBdr>
          <w:top w:val="single" w:sz="4" w:space="1" w:color="auto"/>
          <w:left w:val="single" w:sz="4" w:space="4" w:color="auto"/>
          <w:bottom w:val="single" w:sz="4" w:space="1" w:color="auto"/>
          <w:right w:val="single" w:sz="4" w:space="0" w:color="auto"/>
        </w:pBdr>
        <w:ind w:left="2340" w:right="2070"/>
      </w:pPr>
      <w:r>
        <w:object w:dxaOrig="2669" w:dyaOrig="1843" w14:anchorId="7EC81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1pt;height:159.05pt" o:ole="">
            <v:imagedata r:id="rId17" o:title=""/>
          </v:shape>
          <o:OLEObject Type="Embed" ProgID="Visio.Drawing.11" ShapeID="_x0000_i1025" DrawAspect="Content" ObjectID="_1597056180" r:id="rId18"/>
        </w:object>
      </w:r>
    </w:p>
    <w:p w14:paraId="3FDA9C24" w14:textId="12C9FD76" w:rsidR="00455EF9" w:rsidRPr="00BA6522" w:rsidRDefault="00455EF9" w:rsidP="00455EF9">
      <w:pPr>
        <w:pStyle w:val="Caption"/>
      </w:pPr>
      <w:bookmarkStart w:id="120" w:name="_Toc517969175"/>
      <w:bookmarkStart w:id="121" w:name="_Toc518056018"/>
      <w:bookmarkStart w:id="122" w:name="_Toc519761279"/>
      <w:r>
        <w:t xml:space="preserve">Table </w:t>
      </w:r>
      <w:r>
        <w:rPr>
          <w:noProof/>
        </w:rPr>
        <w:fldChar w:fldCharType="begin"/>
      </w:r>
      <w:r>
        <w:rPr>
          <w:noProof/>
        </w:rPr>
        <w:instrText xml:space="preserve"> SEQ Table \* ARABIC </w:instrText>
      </w:r>
      <w:r>
        <w:rPr>
          <w:noProof/>
        </w:rPr>
        <w:fldChar w:fldCharType="separate"/>
      </w:r>
      <w:r w:rsidR="00366424">
        <w:rPr>
          <w:noProof/>
        </w:rPr>
        <w:t>1</w:t>
      </w:r>
      <w:r>
        <w:rPr>
          <w:noProof/>
        </w:rPr>
        <w:fldChar w:fldCharType="end"/>
      </w:r>
      <w:r>
        <w:t>: ESS Fault Description Table</w:t>
      </w:r>
      <w:bookmarkEnd w:id="120"/>
      <w:bookmarkEnd w:id="121"/>
      <w:bookmarkEnd w:id="122"/>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810"/>
        <w:gridCol w:w="1188"/>
        <w:gridCol w:w="2142"/>
        <w:gridCol w:w="4068"/>
      </w:tblGrid>
      <w:tr w:rsidR="00455EF9" w:rsidRPr="00EC12C1" w14:paraId="6C05FBB3" w14:textId="77777777" w:rsidTr="00ED2B58">
        <w:trPr>
          <w:trHeight w:val="350"/>
          <w:tblHeader/>
        </w:trPr>
        <w:tc>
          <w:tcPr>
            <w:tcW w:w="1080" w:type="dxa"/>
            <w:shd w:val="clear" w:color="auto" w:fill="EEECE1" w:themeFill="background2"/>
            <w:vAlign w:val="center"/>
          </w:tcPr>
          <w:p w14:paraId="40A4F2EF" w14:textId="77777777" w:rsidR="00455EF9" w:rsidRPr="00B87380" w:rsidRDefault="00455EF9" w:rsidP="00ED2B58">
            <w:pPr>
              <w:jc w:val="center"/>
              <w:rPr>
                <w:b/>
              </w:rPr>
            </w:pPr>
            <w:r w:rsidRPr="00B87380">
              <w:rPr>
                <w:b/>
              </w:rPr>
              <w:t>Element</w:t>
            </w:r>
          </w:p>
        </w:tc>
        <w:tc>
          <w:tcPr>
            <w:tcW w:w="810" w:type="dxa"/>
            <w:shd w:val="clear" w:color="auto" w:fill="EEECE1" w:themeFill="background2"/>
            <w:vAlign w:val="center"/>
          </w:tcPr>
          <w:p w14:paraId="13089D35" w14:textId="77777777" w:rsidR="00455EF9" w:rsidRPr="00B87380" w:rsidRDefault="00455EF9" w:rsidP="00ED2B58">
            <w:pPr>
              <w:jc w:val="center"/>
              <w:rPr>
                <w:b/>
              </w:rPr>
            </w:pPr>
            <w:r w:rsidRPr="00B87380">
              <w:rPr>
                <w:b/>
              </w:rPr>
              <w:t>Type</w:t>
            </w:r>
          </w:p>
        </w:tc>
        <w:tc>
          <w:tcPr>
            <w:tcW w:w="1188" w:type="dxa"/>
            <w:shd w:val="clear" w:color="auto" w:fill="EEECE1" w:themeFill="background2"/>
            <w:vAlign w:val="center"/>
          </w:tcPr>
          <w:p w14:paraId="4C83C0B0" w14:textId="77777777" w:rsidR="00455EF9" w:rsidRPr="00B87380" w:rsidRDefault="00455EF9" w:rsidP="00ED2B58">
            <w:pPr>
              <w:jc w:val="center"/>
              <w:rPr>
                <w:b/>
              </w:rPr>
            </w:pPr>
            <w:r w:rsidRPr="00B87380">
              <w:rPr>
                <w:b/>
              </w:rPr>
              <w:t>Required</w:t>
            </w:r>
          </w:p>
        </w:tc>
        <w:tc>
          <w:tcPr>
            <w:tcW w:w="2142" w:type="dxa"/>
            <w:shd w:val="clear" w:color="auto" w:fill="EEECE1" w:themeFill="background2"/>
            <w:vAlign w:val="center"/>
          </w:tcPr>
          <w:p w14:paraId="7583EFE2" w14:textId="77777777" w:rsidR="00455EF9" w:rsidRPr="00B87380" w:rsidRDefault="00455EF9" w:rsidP="00ED2B58">
            <w:pPr>
              <w:jc w:val="center"/>
              <w:rPr>
                <w:b/>
              </w:rPr>
            </w:pPr>
            <w:r w:rsidRPr="00B87380">
              <w:rPr>
                <w:b/>
              </w:rPr>
              <w:t>Example</w:t>
            </w:r>
          </w:p>
        </w:tc>
        <w:tc>
          <w:tcPr>
            <w:tcW w:w="4068" w:type="dxa"/>
            <w:shd w:val="clear" w:color="auto" w:fill="EEECE1" w:themeFill="background2"/>
            <w:vAlign w:val="center"/>
          </w:tcPr>
          <w:p w14:paraId="6196AA09" w14:textId="77777777" w:rsidR="00455EF9" w:rsidRPr="00B87380" w:rsidRDefault="00455EF9" w:rsidP="00ED2B58">
            <w:pPr>
              <w:jc w:val="center"/>
              <w:rPr>
                <w:rFonts w:ascii="Calibri" w:hAnsi="Calibri" w:cs="Arial"/>
                <w:b/>
              </w:rPr>
            </w:pPr>
            <w:r w:rsidRPr="00B87380">
              <w:rPr>
                <w:b/>
              </w:rPr>
              <w:t>Description</w:t>
            </w:r>
          </w:p>
        </w:tc>
      </w:tr>
      <w:tr w:rsidR="00455EF9" w:rsidRPr="00EC12C1" w14:paraId="137E7450" w14:textId="77777777" w:rsidTr="00ED2B58">
        <w:tc>
          <w:tcPr>
            <w:tcW w:w="1080" w:type="dxa"/>
          </w:tcPr>
          <w:p w14:paraId="3C95F977" w14:textId="77777777" w:rsidR="00455EF9" w:rsidRPr="00EC12C1" w:rsidRDefault="00455EF9" w:rsidP="00ED2B58">
            <w:r>
              <w:t>code</w:t>
            </w:r>
          </w:p>
        </w:tc>
        <w:tc>
          <w:tcPr>
            <w:tcW w:w="810" w:type="dxa"/>
          </w:tcPr>
          <w:p w14:paraId="60901262" w14:textId="77777777" w:rsidR="00455EF9" w:rsidRPr="00EC12C1" w:rsidRDefault="00455EF9" w:rsidP="00ED2B58">
            <w:r>
              <w:t>String</w:t>
            </w:r>
          </w:p>
        </w:tc>
        <w:tc>
          <w:tcPr>
            <w:tcW w:w="1188" w:type="dxa"/>
          </w:tcPr>
          <w:p w14:paraId="121E36BC" w14:textId="77777777" w:rsidR="00455EF9" w:rsidRDefault="00455EF9" w:rsidP="00ED2B58">
            <w:pPr>
              <w:jc w:val="center"/>
            </w:pPr>
            <w:r>
              <w:t>Yes</w:t>
            </w:r>
          </w:p>
        </w:tc>
        <w:tc>
          <w:tcPr>
            <w:tcW w:w="2142" w:type="dxa"/>
            <w:shd w:val="clear" w:color="auto" w:fill="auto"/>
          </w:tcPr>
          <w:p w14:paraId="2C268AD0" w14:textId="77777777" w:rsidR="00455EF9" w:rsidRPr="00EC12C1" w:rsidRDefault="00455EF9" w:rsidP="00ED2B58">
            <w:r>
              <w:t>404</w:t>
            </w:r>
          </w:p>
        </w:tc>
        <w:tc>
          <w:tcPr>
            <w:tcW w:w="4068" w:type="dxa"/>
            <w:shd w:val="clear" w:color="auto" w:fill="auto"/>
          </w:tcPr>
          <w:p w14:paraId="5DA81019" w14:textId="348BCBA0" w:rsidR="00455EF9" w:rsidRPr="00EC12C1" w:rsidRDefault="00455EF9" w:rsidP="00ED2B58">
            <w:pPr>
              <w:rPr>
                <w:rFonts w:ascii="Calibri" w:hAnsi="Calibri" w:cs="Arial"/>
              </w:rPr>
            </w:pPr>
            <w:r>
              <w:t>A descriptor of the fault condition, and generated by the service. It could be an application generated error code or it could map to the HTTP Response Code.</w:t>
            </w:r>
          </w:p>
        </w:tc>
      </w:tr>
      <w:tr w:rsidR="00455EF9" w:rsidRPr="00EC12C1" w14:paraId="72A56EF8" w14:textId="77777777" w:rsidTr="00ED2B58">
        <w:tc>
          <w:tcPr>
            <w:tcW w:w="1080" w:type="dxa"/>
          </w:tcPr>
          <w:p w14:paraId="7540E3BF" w14:textId="77777777" w:rsidR="00455EF9" w:rsidRDefault="00455EF9" w:rsidP="00ED2B58">
            <w:r>
              <w:t>text</w:t>
            </w:r>
          </w:p>
        </w:tc>
        <w:tc>
          <w:tcPr>
            <w:tcW w:w="810" w:type="dxa"/>
          </w:tcPr>
          <w:p w14:paraId="556E098D" w14:textId="77777777" w:rsidR="00455EF9" w:rsidRDefault="00455EF9" w:rsidP="00ED2B58">
            <w:r>
              <w:t>String</w:t>
            </w:r>
          </w:p>
        </w:tc>
        <w:tc>
          <w:tcPr>
            <w:tcW w:w="1188" w:type="dxa"/>
          </w:tcPr>
          <w:p w14:paraId="7971471A" w14:textId="77777777" w:rsidR="00455EF9" w:rsidRDefault="00455EF9" w:rsidP="00ED2B58">
            <w:pPr>
              <w:jc w:val="center"/>
            </w:pPr>
            <w:r>
              <w:t>Yes</w:t>
            </w:r>
          </w:p>
        </w:tc>
        <w:tc>
          <w:tcPr>
            <w:tcW w:w="2142" w:type="dxa"/>
            <w:shd w:val="clear" w:color="auto" w:fill="auto"/>
          </w:tcPr>
          <w:p w14:paraId="09C1AB55" w14:textId="77777777" w:rsidR="00455EF9" w:rsidRPr="00EC12C1" w:rsidRDefault="00455EF9" w:rsidP="00ED2B58">
            <w:r>
              <w:t>Not Found</w:t>
            </w:r>
          </w:p>
        </w:tc>
        <w:tc>
          <w:tcPr>
            <w:tcW w:w="4068" w:type="dxa"/>
            <w:shd w:val="clear" w:color="auto" w:fill="auto"/>
          </w:tcPr>
          <w:p w14:paraId="65D68B28" w14:textId="14E0D046" w:rsidR="00455EF9" w:rsidRPr="00EC12C1" w:rsidRDefault="00455EF9" w:rsidP="00ED2B58">
            <w:pPr>
              <w:rPr>
                <w:rFonts w:ascii="Calibri" w:hAnsi="Calibri" w:cs="Arial"/>
              </w:rPr>
            </w:pPr>
            <w:r>
              <w:t xml:space="preserve">A </w:t>
            </w:r>
            <w:r w:rsidR="00050F45">
              <w:t xml:space="preserve">technical </w:t>
            </w:r>
            <w:r>
              <w:t>textual description of the fault condition, and generated by the service</w:t>
            </w:r>
            <w:r w:rsidR="00050F45">
              <w:t>.</w:t>
            </w:r>
          </w:p>
        </w:tc>
      </w:tr>
      <w:tr w:rsidR="00455EF9" w:rsidRPr="00EC12C1" w14:paraId="7CA1DDF9" w14:textId="77777777" w:rsidTr="00ED2B58">
        <w:tc>
          <w:tcPr>
            <w:tcW w:w="1080" w:type="dxa"/>
          </w:tcPr>
          <w:p w14:paraId="52A6B2E2" w14:textId="138884D0" w:rsidR="00455EF9" w:rsidRPr="00A40E84" w:rsidRDefault="00050F45" w:rsidP="00ED2B58">
            <w:proofErr w:type="spellStart"/>
            <w:r>
              <w:t>api</w:t>
            </w:r>
            <w:r w:rsidR="00455EF9" w:rsidRPr="00A40E84">
              <w:t>Text</w:t>
            </w:r>
            <w:proofErr w:type="spellEnd"/>
          </w:p>
        </w:tc>
        <w:tc>
          <w:tcPr>
            <w:tcW w:w="810" w:type="dxa"/>
          </w:tcPr>
          <w:p w14:paraId="602961A4" w14:textId="77777777" w:rsidR="00455EF9" w:rsidRDefault="00455EF9" w:rsidP="00ED2B58">
            <w:r>
              <w:t>String</w:t>
            </w:r>
          </w:p>
        </w:tc>
        <w:tc>
          <w:tcPr>
            <w:tcW w:w="1188" w:type="dxa"/>
          </w:tcPr>
          <w:p w14:paraId="2E93ACBE" w14:textId="77777777" w:rsidR="00455EF9" w:rsidRDefault="00455EF9" w:rsidP="00ED2B58">
            <w:pPr>
              <w:jc w:val="center"/>
            </w:pPr>
            <w:r>
              <w:t>No</w:t>
            </w:r>
          </w:p>
        </w:tc>
        <w:tc>
          <w:tcPr>
            <w:tcW w:w="2142" w:type="dxa"/>
            <w:shd w:val="clear" w:color="auto" w:fill="auto"/>
          </w:tcPr>
          <w:p w14:paraId="7256B888" w14:textId="77777777" w:rsidR="00455EF9" w:rsidRDefault="00455EF9" w:rsidP="00ED2B58">
            <w:r>
              <w:t>“Unable to locate resource XXX”</w:t>
            </w:r>
          </w:p>
        </w:tc>
        <w:tc>
          <w:tcPr>
            <w:tcW w:w="4068" w:type="dxa"/>
            <w:shd w:val="clear" w:color="auto" w:fill="auto"/>
          </w:tcPr>
          <w:p w14:paraId="03F22C80" w14:textId="77777777" w:rsidR="00455EF9" w:rsidRDefault="00455EF9" w:rsidP="00ED2B58">
            <w:pPr>
              <w:rPr>
                <w:rFonts w:ascii="Calibri" w:hAnsi="Calibri" w:cs="Arial"/>
              </w:rPr>
            </w:pPr>
            <w:r>
              <w:t xml:space="preserve">A user interface friendly text description of the fault condition.  The service generating the fault may populate this field.  </w:t>
            </w:r>
          </w:p>
        </w:tc>
      </w:tr>
      <w:tr w:rsidR="00455EF9" w:rsidRPr="00EC12C1" w14:paraId="1E840ECE" w14:textId="77777777" w:rsidTr="00ED2B58">
        <w:tc>
          <w:tcPr>
            <w:tcW w:w="1080" w:type="dxa"/>
          </w:tcPr>
          <w:p w14:paraId="68CD917D" w14:textId="77777777" w:rsidR="00455EF9" w:rsidRDefault="00455EF9" w:rsidP="00ED2B58">
            <w:r>
              <w:t>nested Fault</w:t>
            </w:r>
          </w:p>
        </w:tc>
        <w:tc>
          <w:tcPr>
            <w:tcW w:w="810" w:type="dxa"/>
          </w:tcPr>
          <w:p w14:paraId="31536850" w14:textId="481FFE4D" w:rsidR="00455EF9" w:rsidRDefault="00050F45" w:rsidP="00ED2B58">
            <w:r>
              <w:t>API</w:t>
            </w:r>
            <w:r w:rsidR="00455EF9">
              <w:t xml:space="preserve"> Fault</w:t>
            </w:r>
          </w:p>
        </w:tc>
        <w:tc>
          <w:tcPr>
            <w:tcW w:w="1188" w:type="dxa"/>
          </w:tcPr>
          <w:p w14:paraId="67D5A139" w14:textId="77777777" w:rsidR="00455EF9" w:rsidRDefault="00455EF9" w:rsidP="00ED2B58">
            <w:pPr>
              <w:jc w:val="center"/>
            </w:pPr>
            <w:r>
              <w:t>No</w:t>
            </w:r>
          </w:p>
        </w:tc>
        <w:tc>
          <w:tcPr>
            <w:tcW w:w="2142" w:type="dxa"/>
            <w:shd w:val="clear" w:color="auto" w:fill="auto"/>
          </w:tcPr>
          <w:p w14:paraId="0996F196" w14:textId="77777777" w:rsidR="00455EF9" w:rsidRDefault="00455EF9" w:rsidP="00ED2B58">
            <w:r>
              <w:t>See JSON example below</w:t>
            </w:r>
          </w:p>
        </w:tc>
        <w:tc>
          <w:tcPr>
            <w:tcW w:w="4068" w:type="dxa"/>
            <w:shd w:val="clear" w:color="auto" w:fill="auto"/>
          </w:tcPr>
          <w:p w14:paraId="7EBEADDA" w14:textId="77777777" w:rsidR="00455EF9" w:rsidRDefault="00455EF9" w:rsidP="00ED2B58">
            <w:pPr>
              <w:rPr>
                <w:rFonts w:ascii="Calibri" w:hAnsi="Calibri" w:cs="Arial"/>
              </w:rPr>
            </w:pPr>
            <w:r>
              <w:t>Nested structure of faults bubbled up from lower in the chain of service calls.</w:t>
            </w:r>
          </w:p>
          <w:p w14:paraId="74208465" w14:textId="77777777" w:rsidR="00455EF9" w:rsidRDefault="00455EF9" w:rsidP="00ED2B58">
            <w:pPr>
              <w:rPr>
                <w:rFonts w:ascii="Calibri" w:hAnsi="Calibri" w:cs="Arial"/>
              </w:rPr>
            </w:pPr>
            <w:r>
              <w:t>Must be populated if fault is triggered by another fault.  Is not populated if fault is triggered by an internal exception.</w:t>
            </w:r>
          </w:p>
        </w:tc>
      </w:tr>
    </w:tbl>
    <w:p w14:paraId="4E299070" w14:textId="77777777" w:rsidR="00EF1940" w:rsidRDefault="00EF1940">
      <w:pPr>
        <w:rPr>
          <w:rFonts w:eastAsia="ヒラギノ角ゴ Pro W3"/>
        </w:rPr>
      </w:pPr>
      <w:r>
        <w:rPr>
          <w:rFonts w:eastAsia="ヒラギノ角ゴ Pro W3"/>
        </w:rPr>
        <w:br w:type="page"/>
      </w:r>
    </w:p>
    <w:p w14:paraId="589ACB5A" w14:textId="137BD59D" w:rsidR="00455EF9" w:rsidRDefault="00455EF9" w:rsidP="00224D45">
      <w:pPr>
        <w:spacing w:before="120" w:after="120"/>
        <w:rPr>
          <w:rFonts w:eastAsia="ヒラギノ角ゴ Pro W3"/>
        </w:rPr>
      </w:pPr>
      <w:r>
        <w:rPr>
          <w:rFonts w:eastAsia="ヒラギノ角ゴ Pro W3"/>
        </w:rPr>
        <w:lastRenderedPageBreak/>
        <w:t>The following example contains a minimized set of HTTP Response Message Header name-value pair parameters.</w:t>
      </w:r>
    </w:p>
    <w:p w14:paraId="2DF29702" w14:textId="251215BF" w:rsidR="00455EF9" w:rsidRDefault="00455EF9" w:rsidP="00455EF9">
      <w:pPr>
        <w:pStyle w:val="Caption"/>
      </w:pPr>
      <w:bookmarkStart w:id="123" w:name="_Toc517969179"/>
      <w:bookmarkStart w:id="124" w:name="_Toc518056023"/>
      <w:bookmarkStart w:id="125" w:name="_Toc519761282"/>
      <w:r>
        <w:t xml:space="preserve">Figure </w:t>
      </w:r>
      <w:r>
        <w:rPr>
          <w:noProof/>
        </w:rPr>
        <w:fldChar w:fldCharType="begin"/>
      </w:r>
      <w:r>
        <w:rPr>
          <w:noProof/>
        </w:rPr>
        <w:instrText xml:space="preserve"> SEQ Figure \* ARABIC </w:instrText>
      </w:r>
      <w:r>
        <w:rPr>
          <w:noProof/>
        </w:rPr>
        <w:fldChar w:fldCharType="separate"/>
      </w:r>
      <w:r w:rsidR="00366424">
        <w:rPr>
          <w:noProof/>
        </w:rPr>
        <w:t>5</w:t>
      </w:r>
      <w:r>
        <w:rPr>
          <w:noProof/>
        </w:rPr>
        <w:fldChar w:fldCharType="end"/>
      </w:r>
      <w:r>
        <w:t xml:space="preserve">  </w:t>
      </w:r>
      <w:r w:rsidR="000A69EC">
        <w:t>JSON</w:t>
      </w:r>
      <w:r>
        <w:t xml:space="preserve"> </w:t>
      </w:r>
      <w:r w:rsidR="000A69EC">
        <w:t xml:space="preserve">API </w:t>
      </w:r>
      <w:r>
        <w:t xml:space="preserve">Fault </w:t>
      </w:r>
      <w:r w:rsidR="000A69EC">
        <w:t xml:space="preserve">Response </w:t>
      </w:r>
      <w:r>
        <w:t>Example</w:t>
      </w:r>
      <w:bookmarkEnd w:id="123"/>
      <w:bookmarkEnd w:id="124"/>
      <w:bookmarkEnd w:id="125"/>
    </w:p>
    <w:p w14:paraId="38EEB840"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391F3622" w14:textId="2EB38BDE"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roofErr w:type="spellStart"/>
      <w:r w:rsidR="00B12714">
        <w:t>API</w:t>
      </w:r>
      <w:r>
        <w:t>Fault</w:t>
      </w:r>
      <w:proofErr w:type="spellEnd"/>
      <w:r>
        <w:t>": {</w:t>
      </w:r>
    </w:p>
    <w:p w14:paraId="5DD27582" w14:textId="1509D2CA" w:rsidR="00667620"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"code": "400" </w:t>
      </w:r>
    </w:p>
    <w:p w14:paraId="1AECF44D" w14:textId="69E19656" w:rsidR="00667620" w:rsidRDefault="00667620" w:rsidP="00667620">
      <w:pPr>
        <w:pStyle w:val="BodyText"/>
        <w:pBdr>
          <w:top w:val="single" w:sz="4" w:space="1" w:color="auto"/>
          <w:left w:val="single" w:sz="4" w:space="4" w:color="auto"/>
          <w:bottom w:val="single" w:sz="4" w:space="1" w:color="auto"/>
          <w:right w:val="single" w:sz="4" w:space="4" w:color="auto"/>
        </w:pBdr>
        <w:spacing w:before="0" w:after="0"/>
      </w:pPr>
      <w:r>
        <w:tab/>
      </w:r>
      <w:r>
        <w:tab/>
        <w:t xml:space="preserve">"text": "Not Found" </w:t>
      </w:r>
    </w:p>
    <w:p w14:paraId="746D5DBF" w14:textId="355FD86F"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rsidR="00B12714">
        <w:t>api</w:t>
      </w:r>
      <w:r>
        <w:t>Text</w:t>
      </w:r>
      <w:proofErr w:type="spellEnd"/>
      <w:r>
        <w:t>": "</w:t>
      </w:r>
      <w:proofErr w:type="spellStart"/>
      <w:r>
        <w:t>UnabletolocateresourceXXX</w:t>
      </w:r>
      <w:proofErr w:type="spellEnd"/>
      <w:r>
        <w:t>",</w:t>
      </w:r>
    </w:p>
    <w:p w14:paraId="22B263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roofErr w:type="spellStart"/>
      <w:r>
        <w:t>nestedFault</w:t>
      </w:r>
      <w:proofErr w:type="spellEnd"/>
      <w:r>
        <w:t>": {</w:t>
      </w:r>
    </w:p>
    <w:p w14:paraId="3091641F"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"code": "400",</w:t>
      </w:r>
    </w:p>
    <w:p w14:paraId="54BAB42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"text": "</w:t>
      </w:r>
      <w:proofErr w:type="spellStart"/>
      <w:r>
        <w:t>NotFound</w:t>
      </w:r>
      <w:proofErr w:type="spellEnd"/>
      <w:r>
        <w:t>",</w:t>
      </w:r>
    </w:p>
    <w:p w14:paraId="652BA971" w14:textId="0622EEA5"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r>
      <w:r>
        <w:tab/>
        <w:t>"</w:t>
      </w:r>
      <w:proofErr w:type="spellStart"/>
      <w:r w:rsidR="00B12714">
        <w:t>api</w:t>
      </w:r>
      <w:r>
        <w:t>Text</w:t>
      </w:r>
      <w:proofErr w:type="spellEnd"/>
      <w:r>
        <w:t>": ""Unable</w:t>
      </w:r>
      <w:r w:rsidR="00667620">
        <w:t xml:space="preserve"> </w:t>
      </w:r>
      <w:r>
        <w:t>to</w:t>
      </w:r>
      <w:r w:rsidR="00667620">
        <w:t xml:space="preserve"> </w:t>
      </w:r>
      <w:r>
        <w:t>locate</w:t>
      </w:r>
      <w:r w:rsidR="00667620">
        <w:t xml:space="preserve"> </w:t>
      </w:r>
      <w:proofErr w:type="spellStart"/>
      <w:r>
        <w:t>resourceXXX</w:t>
      </w:r>
      <w:proofErr w:type="spellEnd"/>
      <w:r>
        <w:t>"</w:t>
      </w:r>
    </w:p>
    <w:p w14:paraId="5710475D"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r>
      <w:r>
        <w:tab/>
        <w:t>}</w:t>
      </w:r>
    </w:p>
    <w:p w14:paraId="268EA988" w14:textId="77777777" w:rsidR="00C55A8C" w:rsidRDefault="00C55A8C" w:rsidP="00667620">
      <w:pPr>
        <w:pStyle w:val="BodyText"/>
        <w:pBdr>
          <w:top w:val="single" w:sz="4" w:space="1" w:color="auto"/>
          <w:left w:val="single" w:sz="4" w:space="4" w:color="auto"/>
          <w:bottom w:val="single" w:sz="4" w:space="1" w:color="auto"/>
          <w:right w:val="single" w:sz="4" w:space="4" w:color="auto"/>
        </w:pBdr>
        <w:spacing w:before="0" w:after="0"/>
      </w:pPr>
      <w:r>
        <w:tab/>
        <w:t>}</w:t>
      </w:r>
    </w:p>
    <w:p w14:paraId="2B39025E" w14:textId="4A0A8BB7" w:rsidR="00366AB0" w:rsidRDefault="00C55A8C" w:rsidP="00667620">
      <w:pPr>
        <w:pStyle w:val="BodyText"/>
        <w:pBdr>
          <w:top w:val="single" w:sz="4" w:space="1" w:color="auto"/>
          <w:left w:val="single" w:sz="4" w:space="4" w:color="auto"/>
          <w:bottom w:val="single" w:sz="4" w:space="1" w:color="auto"/>
          <w:right w:val="single" w:sz="4" w:space="4" w:color="auto"/>
        </w:pBdr>
        <w:spacing w:before="0" w:after="0"/>
      </w:pPr>
      <w:r>
        <w:t>}</w:t>
      </w:r>
    </w:p>
    <w:p w14:paraId="6C5AD09B" w14:textId="77777777" w:rsidR="00725262" w:rsidRDefault="00725262" w:rsidP="00725262">
      <w:pPr>
        <w:pStyle w:val="BodyText"/>
        <w:spacing w:before="0" w:after="0"/>
      </w:pPr>
      <w:bookmarkStart w:id="126" w:name="_Ref517875947"/>
      <w:bookmarkStart w:id="127" w:name="_Ref517875951"/>
      <w:bookmarkStart w:id="128" w:name="_Toc517966847"/>
      <w:bookmarkStart w:id="129" w:name="_Toc517969146"/>
      <w:bookmarkStart w:id="130" w:name="_Toc518055995"/>
      <w:bookmarkStart w:id="131" w:name="_Toc519761258"/>
    </w:p>
    <w:p w14:paraId="7301AF16" w14:textId="77777777" w:rsidR="00725262" w:rsidRDefault="00725262" w:rsidP="00725262">
      <w:pPr>
        <w:pStyle w:val="BodyText"/>
        <w:spacing w:before="0" w:after="0"/>
      </w:pPr>
    </w:p>
    <w:p w14:paraId="22A6C4AC" w14:textId="77777777" w:rsidR="00725262" w:rsidRDefault="00725262" w:rsidP="00725262">
      <w:pPr>
        <w:pStyle w:val="BodyText"/>
        <w:spacing w:before="0" w:after="0"/>
      </w:pPr>
    </w:p>
    <w:p w14:paraId="3B3FB22C" w14:textId="77777777" w:rsidR="00630FCF" w:rsidRDefault="00455EF9" w:rsidP="00455EF9">
      <w:pPr>
        <w:pStyle w:val="Heading2"/>
      </w:pPr>
      <w:r>
        <w:t>Transactional Exception</w:t>
      </w:r>
      <w:r w:rsidR="00DF600B">
        <w:t>s and API Development</w:t>
      </w:r>
      <w:bookmarkEnd w:id="126"/>
      <w:bookmarkEnd w:id="127"/>
      <w:bookmarkEnd w:id="128"/>
      <w:bookmarkEnd w:id="129"/>
      <w:bookmarkEnd w:id="130"/>
      <w:bookmarkEnd w:id="131"/>
    </w:p>
    <w:p w14:paraId="315F48B5" w14:textId="1A14997A" w:rsidR="00630FCF" w:rsidRDefault="00B531D4" w:rsidP="00E60D5C">
      <w:pPr>
        <w:pStyle w:val="BodyText"/>
        <w:spacing w:after="0"/>
      </w:pPr>
      <w:r>
        <w:t xml:space="preserve">The definition </w:t>
      </w:r>
      <w:r w:rsidR="00E60D5C">
        <w:t>of Transactional</w:t>
      </w:r>
      <w:r>
        <w:t xml:space="preserve"> Processing per Wikipedia:</w:t>
      </w:r>
    </w:p>
    <w:p w14:paraId="5C6F11AF" w14:textId="0646C189" w:rsidR="00B531D4" w:rsidRPr="00B531D4" w:rsidRDefault="00B531D4" w:rsidP="00E60D5C">
      <w:pPr>
        <w:pStyle w:val="BodyText"/>
        <w:spacing w:before="0"/>
        <w:ind w:left="720"/>
        <w:rPr>
          <w:i/>
        </w:rPr>
      </w:pPr>
      <w:r w:rsidRPr="00B531D4">
        <w:rPr>
          <w:i/>
        </w:rPr>
        <w:t>Transaction processing is information processing in computer science that is divided into individual, indivisible operations called transactions. Each transaction must succeed or fail as a complete unit; it can never be only partially complete.</w:t>
      </w:r>
    </w:p>
    <w:p w14:paraId="5E62C6DB" w14:textId="77777777" w:rsidR="00864007" w:rsidRDefault="00E60D5C" w:rsidP="00630FCF">
      <w:pPr>
        <w:pStyle w:val="BodyText"/>
      </w:pPr>
      <w:r>
        <w:t>Because RESTful is typically defined as an architecture, the implementation of transactional semantic</w:t>
      </w:r>
      <w:r w:rsidR="00864007">
        <w:t>s</w:t>
      </w:r>
      <w:r>
        <w:t xml:space="preserve"> in a Restful API implementation should be considered an architectural responsibility.</w:t>
      </w:r>
      <w:r w:rsidR="00864007">
        <w:t xml:space="preserve"> </w:t>
      </w:r>
    </w:p>
    <w:p w14:paraId="40546181" w14:textId="287481DF" w:rsidR="00864007" w:rsidRDefault="00864007" w:rsidP="00630FCF">
      <w:pPr>
        <w:pStyle w:val="BodyText"/>
      </w:pPr>
      <w:r>
        <w:t xml:space="preserve">Although this document is meant to be </w:t>
      </w:r>
      <w:ins w:id="132" w:author="Author">
        <w:r w:rsidR="00040B73">
          <w:t xml:space="preserve">a set of </w:t>
        </w:r>
      </w:ins>
      <w:r>
        <w:t xml:space="preserve">guidelines for API Developers </w:t>
      </w:r>
      <w:ins w:id="133" w:author="Author">
        <w:r w:rsidR="00A87810">
          <w:t xml:space="preserve">including </w:t>
        </w:r>
      </w:ins>
      <w:del w:id="134" w:author="Author">
        <w:r w:rsidDel="00A87810">
          <w:delText xml:space="preserve">and </w:delText>
        </w:r>
      </w:del>
      <w:r>
        <w:t>a</w:t>
      </w:r>
      <w:ins w:id="135" w:author="Author">
        <w:r w:rsidR="00A87810">
          <w:t>n example</w:t>
        </w:r>
      </w:ins>
      <w:r>
        <w:t xml:space="preserve"> use case </w:t>
      </w:r>
      <w:del w:id="136" w:author="Author">
        <w:r w:rsidDel="00A87810">
          <w:delText xml:space="preserve">solution </w:delText>
        </w:r>
      </w:del>
      <w:r>
        <w:t xml:space="preserve">detailing various solutions, the fact remains that the solutioning for API transactional behavior </w:t>
      </w:r>
      <w:r w:rsidRPr="00A87810">
        <w:t>should be defined</w:t>
      </w:r>
      <w:r>
        <w:t xml:space="preserve"> by architectural personnel.</w:t>
      </w:r>
    </w:p>
    <w:p w14:paraId="7CBCC09E" w14:textId="685EE9DF" w:rsidR="00864007" w:rsidRPr="00864007" w:rsidRDefault="00864007" w:rsidP="00F54090">
      <w:pPr>
        <w:pStyle w:val="BodyText"/>
        <w:spacing w:after="0"/>
        <w:rPr>
          <w:i/>
        </w:rPr>
      </w:pPr>
      <w:r>
        <w:t xml:space="preserve">The following URL contains a detail </w:t>
      </w:r>
      <w:r w:rsidR="00D61F93">
        <w:t xml:space="preserve">White Paper </w:t>
      </w:r>
      <w:r>
        <w:t>discussion of Restful Transactional challenges</w:t>
      </w:r>
      <w:r w:rsidR="00F54090">
        <w:t>:</w:t>
      </w:r>
    </w:p>
    <w:p w14:paraId="5B9B13A5" w14:textId="77777777" w:rsidR="00864007" w:rsidRDefault="00781E59" w:rsidP="00F54090">
      <w:pPr>
        <w:spacing w:after="120"/>
        <w:ind w:firstLine="720"/>
      </w:pPr>
      <w:hyperlink r:id="rId19" w:history="1">
        <w:r w:rsidR="00864007" w:rsidRPr="004F4073">
          <w:rPr>
            <w:rStyle w:val="Hyperlink"/>
          </w:rPr>
          <w:t>http://ws-rest.org/2014/sites/default/files/wsrest2014_submission_4.pdf</w:t>
        </w:r>
      </w:hyperlink>
    </w:p>
    <w:p w14:paraId="0470BA15" w14:textId="58F2254E" w:rsidR="00D61F93" w:rsidRDefault="00D61F93" w:rsidP="003A3B08">
      <w:pPr>
        <w:pStyle w:val="BodyText"/>
        <w:spacing w:after="0"/>
      </w:pPr>
      <w:r>
        <w:t>This White Paper contains among other things, tables that define requirements and architecture considerations for Transactions.</w:t>
      </w:r>
    </w:p>
    <w:p w14:paraId="60344F42" w14:textId="129E3B9B" w:rsidR="003A3B08" w:rsidRDefault="003A3B08" w:rsidP="003A3B08">
      <w:pPr>
        <w:pStyle w:val="BodyText"/>
        <w:spacing w:after="0"/>
      </w:pPr>
      <w:r>
        <w:t>An excerpt from the document abstract states:</w:t>
      </w:r>
    </w:p>
    <w:p w14:paraId="51D1936F" w14:textId="5F293221" w:rsidR="003A3B08" w:rsidRDefault="003A3B08" w:rsidP="003A3B08">
      <w:pPr>
        <w:pStyle w:val="BodyText"/>
        <w:spacing w:before="0"/>
        <w:ind w:left="720"/>
        <w:rPr>
          <w:i/>
        </w:rPr>
      </w:pPr>
      <w:r w:rsidRPr="00864007">
        <w:rPr>
          <w:i/>
        </w:rPr>
        <w:t xml:space="preserve">The goal of this paper is to analyze the state-of-the-art RESTful transaction models and identify the current challenges. </w:t>
      </w:r>
    </w:p>
    <w:p w14:paraId="1F8F6F24" w14:textId="0A4E7B07" w:rsidR="007576B5" w:rsidRDefault="007576B5" w:rsidP="007576B5">
      <w:pPr>
        <w:pStyle w:val="Heading3"/>
      </w:pPr>
      <w:r>
        <w:t>Bank</w:t>
      </w:r>
      <w:ins w:id="137" w:author="Author">
        <w:r w:rsidR="00233CF7">
          <w:t xml:space="preserve"> </w:t>
        </w:r>
      </w:ins>
      <w:r>
        <w:t>Account Use Case Overview</w:t>
      </w:r>
    </w:p>
    <w:p w14:paraId="67BFAC28" w14:textId="365B52B8" w:rsidR="00455EF9" w:rsidRDefault="001D679F" w:rsidP="00455EF9">
      <w:pPr>
        <w:pStyle w:val="BodyText"/>
      </w:pPr>
      <w:r>
        <w:t>Consider</w:t>
      </w:r>
      <w:r w:rsidR="00455EF9">
        <w:t xml:space="preserve"> the following use case and how </w:t>
      </w:r>
      <w:ins w:id="138" w:author="Author">
        <w:r w:rsidR="00371242">
          <w:t>it might be implemented</w:t>
        </w:r>
      </w:ins>
      <w:del w:id="139" w:author="Author">
        <w:r w:rsidR="00455EF9" w:rsidDel="00371242">
          <w:delText>to implement it using</w:delText>
        </w:r>
      </w:del>
      <w:ins w:id="140" w:author="Author">
        <w:r w:rsidR="00371242">
          <w:t xml:space="preserve"> with</w:t>
        </w:r>
      </w:ins>
      <w:r w:rsidR="00455EF9">
        <w:t xml:space="preserve"> a</w:t>
      </w:r>
      <w:r w:rsidR="007B173A">
        <w:t>n API</w:t>
      </w:r>
      <w:r w:rsidR="00455EF9">
        <w:t xml:space="preserve"> service philosophy, </w:t>
      </w:r>
      <w:commentRangeStart w:id="141"/>
      <w:r w:rsidR="00455EF9">
        <w:t xml:space="preserve">keeping in mind to not comprise the state of conceptual </w:t>
      </w:r>
      <w:r w:rsidR="007B173A">
        <w:t xml:space="preserve">API </w:t>
      </w:r>
      <w:r w:rsidR="00455EF9">
        <w:t xml:space="preserve">model. </w:t>
      </w:r>
      <w:commentRangeEnd w:id="141"/>
      <w:r w:rsidR="00C53D52">
        <w:rPr>
          <w:rStyle w:val="CommentReference"/>
        </w:rPr>
        <w:commentReference w:id="141"/>
      </w:r>
      <w:r w:rsidR="00455EF9">
        <w:t xml:space="preserve">The </w:t>
      </w:r>
      <w:r w:rsidR="007B173A">
        <w:t xml:space="preserve">API </w:t>
      </w:r>
      <w:r w:rsidR="00455EF9">
        <w:t xml:space="preserve">model is predicated on correctly representing the state related transition(s) of the </w:t>
      </w:r>
      <w:r w:rsidR="007B173A">
        <w:t xml:space="preserve">API </w:t>
      </w:r>
      <w:r w:rsidR="00455EF9">
        <w:t xml:space="preserve">resource. The processing of </w:t>
      </w:r>
      <w:r w:rsidR="007B173A">
        <w:t>e</w:t>
      </w:r>
      <w:r w:rsidR="00455EF9">
        <w:t xml:space="preserve">xceptions should include not only notifying the end client of errors </w:t>
      </w:r>
      <w:r w:rsidR="00455EF9">
        <w:lastRenderedPageBreak/>
        <w:t>but just as important, ensuring that the state of the resource is not negatively impacted by the error scenario.</w:t>
      </w:r>
    </w:p>
    <w:p w14:paraId="3F3C794F" w14:textId="0AA2FED9" w:rsidR="00455EF9" w:rsidRDefault="00455EF9" w:rsidP="00455EF9">
      <w:pPr>
        <w:pStyle w:val="BodyText"/>
      </w:pPr>
      <w:r>
        <w:t>The use case is updating multiple resources. For example, the transfer of $100 from one customer</w:t>
      </w:r>
      <w:ins w:id="142" w:author="Author">
        <w:r w:rsidR="00C53D52">
          <w:t>’</w:t>
        </w:r>
      </w:ins>
      <w:r>
        <w:t>s bank account into another customer’s bank account. The actual detailed transactional semantics of this use case will not be detailed in this section as these details are better served by their inclusion in a section that discusses transactional behaviors using a</w:t>
      </w:r>
      <w:ins w:id="143" w:author="Author">
        <w:r w:rsidR="00C53D52">
          <w:t>n</w:t>
        </w:r>
      </w:ins>
      <w:r>
        <w:t xml:space="preserve"> </w:t>
      </w:r>
      <w:r w:rsidR="007B173A">
        <w:t xml:space="preserve">API </w:t>
      </w:r>
      <w:r>
        <w:t xml:space="preserve">service or services. </w:t>
      </w:r>
    </w:p>
    <w:p w14:paraId="0E06B26E" w14:textId="2BE2E632" w:rsidR="00455EF9" w:rsidRDefault="00455EF9" w:rsidP="00455EF9">
      <w:pPr>
        <w:pStyle w:val="BodyText"/>
      </w:pPr>
      <w:r>
        <w:t xml:space="preserve">An Exception Processing discussion for this scenario will </w:t>
      </w:r>
      <w:del w:id="144" w:author="Author">
        <w:r w:rsidDel="00C53D52">
          <w:delText xml:space="preserve">need </w:delText>
        </w:r>
      </w:del>
      <w:ins w:id="145" w:author="Author">
        <w:r w:rsidR="00C53D52">
          <w:t>require</w:t>
        </w:r>
        <w:r w:rsidR="00C53D52">
          <w:t xml:space="preserve"> </w:t>
        </w:r>
      </w:ins>
      <w:r>
        <w:t xml:space="preserve">some assumptions made as to the makeup of the RESTful services needed to implement this scenario. There are potentially many RESTful service solutions </w:t>
      </w:r>
      <w:del w:id="146" w:author="Author">
        <w:r w:rsidDel="00C53D52">
          <w:delText xml:space="preserve">that </w:delText>
        </w:r>
      </w:del>
      <w:ins w:id="147" w:author="Author">
        <w:r w:rsidR="00C53D52">
          <w:t>for</w:t>
        </w:r>
        <w:r w:rsidR="00C53D52">
          <w:t xml:space="preserve"> </w:t>
        </w:r>
      </w:ins>
      <w:r>
        <w:t>this use case, but two will be discussed in this section. These proposals may not be the most reasonable or elegant solution, but the point is to detail the Exception Processing of each. I</w:t>
      </w:r>
      <w:r w:rsidR="00665A24">
        <w:t>t</w:t>
      </w:r>
      <w:r>
        <w:t xml:space="preserve"> should be noted here that the use cases and subsequent RESTful interactions that can be applied to a domain object such as a Bank Account can be created using elegant restful principles such as </w:t>
      </w:r>
      <w:r w:rsidRPr="00A21FA8">
        <w:rPr>
          <w:i/>
        </w:rPr>
        <w:t xml:space="preserve">Hypermedia </w:t>
      </w:r>
      <w:proofErr w:type="gramStart"/>
      <w:r w:rsidRPr="00A21FA8">
        <w:rPr>
          <w:i/>
        </w:rPr>
        <w:t>As</w:t>
      </w:r>
      <w:proofErr w:type="gramEnd"/>
      <w:r w:rsidRPr="00A21FA8">
        <w:rPr>
          <w:i/>
        </w:rPr>
        <w:t xml:space="preserve"> The Engine Of Application State</w:t>
      </w:r>
      <w:r w:rsidRPr="008B713D">
        <w:t xml:space="preserve"> (HATEOAS)</w:t>
      </w:r>
      <w:r>
        <w:t xml:space="preserve">. </w:t>
      </w:r>
    </w:p>
    <w:p w14:paraId="737089C3" w14:textId="4D925EDA" w:rsidR="00FA088E" w:rsidRDefault="00FA620C" w:rsidP="00455EF9">
      <w:pPr>
        <w:pStyle w:val="BodyText"/>
      </w:pPr>
      <w:r>
        <w:t>Restful Service Solutions</w:t>
      </w:r>
      <w:r w:rsidR="00FA088E">
        <w:t xml:space="preserve"> Detailed:</w:t>
      </w:r>
    </w:p>
    <w:p w14:paraId="31F7DA90" w14:textId="61DD0C47" w:rsidR="00455EF9" w:rsidRDefault="00455EF9" w:rsidP="00FA088E">
      <w:pPr>
        <w:pStyle w:val="BodyText"/>
        <w:numPr>
          <w:ilvl w:val="0"/>
          <w:numId w:val="34"/>
        </w:numPr>
      </w:pPr>
      <w:r>
        <w:t xml:space="preserve">The first is a RESTful service that updates the state of two instances of a resource named </w:t>
      </w:r>
      <w:proofErr w:type="spellStart"/>
      <w:r w:rsidRPr="00C53D52">
        <w:rPr>
          <w:u w:val="single"/>
        </w:rPr>
        <w:t>BankAccount</w:t>
      </w:r>
      <w:proofErr w:type="spellEnd"/>
      <w:ins w:id="148" w:author="Author">
        <w:r w:rsidR="00C53D52">
          <w:t>,</w:t>
        </w:r>
      </w:ins>
      <w:r>
        <w:t xml:space="preserve"> </w:t>
      </w:r>
      <w:del w:id="149" w:author="Author">
        <w:r w:rsidDel="00C53D52">
          <w:delText>identified by</w:delText>
        </w:r>
      </w:del>
      <w:ins w:id="150" w:author="Author">
        <w:r w:rsidR="00C53D52">
          <w:t>containing</w:t>
        </w:r>
      </w:ins>
      <w:r>
        <w:t xml:space="preserve"> a unique identifier for that resource (i.e. account number). </w:t>
      </w:r>
    </w:p>
    <w:p w14:paraId="0C888D6C" w14:textId="0723536B" w:rsidR="00455EF9" w:rsidRDefault="00455EF9" w:rsidP="00423C33">
      <w:pPr>
        <w:pStyle w:val="BodyText"/>
        <w:numPr>
          <w:ilvl w:val="0"/>
          <w:numId w:val="34"/>
        </w:numPr>
      </w:pPr>
      <w:r>
        <w:t xml:space="preserve">The second is a RESTful service that updates the state of a </w:t>
      </w:r>
      <w:r w:rsidR="00FA088E">
        <w:t xml:space="preserve">collection of Bank Account references contained in a single </w:t>
      </w:r>
      <w:proofErr w:type="spellStart"/>
      <w:r w:rsidR="00FA088E" w:rsidRPr="00C53D52">
        <w:rPr>
          <w:u w:val="single"/>
        </w:rPr>
        <w:t>Bank</w:t>
      </w:r>
      <w:del w:id="151" w:author="Author">
        <w:r w:rsidR="00FA088E" w:rsidRPr="00C53D52" w:rsidDel="00C53D52">
          <w:rPr>
            <w:u w:val="single"/>
          </w:rPr>
          <w:delText xml:space="preserve"> </w:delText>
        </w:r>
      </w:del>
      <w:r w:rsidR="00FA088E" w:rsidRPr="00C53D52">
        <w:rPr>
          <w:u w:val="single"/>
        </w:rPr>
        <w:t>Account</w:t>
      </w:r>
      <w:proofErr w:type="spellEnd"/>
      <w:del w:id="152" w:author="Author">
        <w:r w:rsidR="00FA088E" w:rsidDel="00C53D52">
          <w:delText>s</w:delText>
        </w:r>
      </w:del>
      <w:r w:rsidR="00FA088E">
        <w:t xml:space="preserve"> resource </w:t>
      </w:r>
      <w:del w:id="153" w:author="Author">
        <w:r w:rsidDel="00C53D52">
          <w:delText xml:space="preserve">identified </w:delText>
        </w:r>
      </w:del>
      <w:ins w:id="154" w:author="Author">
        <w:r w:rsidR="00C53D52">
          <w:t xml:space="preserve">using the </w:t>
        </w:r>
      </w:ins>
      <w:del w:id="155" w:author="Author">
        <w:r w:rsidDel="00C53D52">
          <w:delText>by</w:delText>
        </w:r>
      </w:del>
      <w:r>
        <w:t xml:space="preserve"> unique identifier</w:t>
      </w:r>
      <w:del w:id="156" w:author="Author">
        <w:r w:rsidDel="00C53D52">
          <w:delText>s</w:delText>
        </w:r>
      </w:del>
      <w:r>
        <w:t xml:space="preserve"> for each </w:t>
      </w:r>
      <w:proofErr w:type="spellStart"/>
      <w:r w:rsidR="00FA088E" w:rsidRPr="00C53D52">
        <w:rPr>
          <w:u w:val="single"/>
        </w:rPr>
        <w:t>Bank</w:t>
      </w:r>
      <w:del w:id="157" w:author="Author">
        <w:r w:rsidR="00FA088E" w:rsidRPr="00C53D52" w:rsidDel="00C53D52">
          <w:rPr>
            <w:u w:val="single"/>
          </w:rPr>
          <w:delText xml:space="preserve"> </w:delText>
        </w:r>
      </w:del>
      <w:r w:rsidR="00FA088E" w:rsidRPr="00C53D52">
        <w:rPr>
          <w:u w:val="single"/>
        </w:rPr>
        <w:t>Account</w:t>
      </w:r>
      <w:proofErr w:type="spellEnd"/>
      <w:r w:rsidR="00FA088E">
        <w:t xml:space="preserve"> resource</w:t>
      </w:r>
      <w:r>
        <w:t xml:space="preserve"> in the collection (i.e. account number). </w:t>
      </w:r>
    </w:p>
    <w:p w14:paraId="6DA62A2B" w14:textId="045873B2" w:rsidR="00455EF9" w:rsidRDefault="00455EF9" w:rsidP="00455EF9">
      <w:pPr>
        <w:pStyle w:val="BodyText"/>
      </w:pPr>
      <w:r>
        <w:t xml:space="preserve">An additional approach to the above resource solution is the use of a Bank Account Transaction resource which raises the process level of abstraction. </w:t>
      </w:r>
      <w:r w:rsidR="00FA088E">
        <w:t>Simply stated this Bank Account Transaction resource acts as a Transactional Processing (TP) monitor and has the responsibilities of managing the various banking resources under its control ensuring transactional integrity.</w:t>
      </w:r>
      <w:r>
        <w:t xml:space="preserve"> </w:t>
      </w:r>
    </w:p>
    <w:p w14:paraId="1AACADD5" w14:textId="4983CEA0" w:rsidR="00455EF9" w:rsidRDefault="00527E5D" w:rsidP="00527E5D">
      <w:pPr>
        <w:pStyle w:val="BodyText"/>
        <w:spacing w:after="0"/>
      </w:pPr>
      <w:r>
        <w:t xml:space="preserve">The following URL contains </w:t>
      </w:r>
      <w:proofErr w:type="spellStart"/>
      <w:r w:rsidR="004E5141">
        <w:t>a</w:t>
      </w:r>
      <w:proofErr w:type="spellEnd"/>
      <w:del w:id="158" w:author="Author">
        <w:r w:rsidR="004E5141" w:rsidDel="00B25F07">
          <w:delText>n</w:delText>
        </w:r>
      </w:del>
      <w:r w:rsidR="004E5141">
        <w:t xml:space="preserve"> </w:t>
      </w:r>
      <w:r>
        <w:t>alternative architectural solutions to the Bank Account use case:</w:t>
      </w:r>
    </w:p>
    <w:p w14:paraId="436F23C1" w14:textId="79F2239A" w:rsidR="00527E5D" w:rsidRDefault="00781E59" w:rsidP="00527E5D">
      <w:pPr>
        <w:pStyle w:val="BodyText"/>
        <w:spacing w:before="0"/>
        <w:ind w:firstLine="634"/>
      </w:pPr>
      <w:hyperlink r:id="rId23" w:history="1">
        <w:r w:rsidR="00527E5D" w:rsidRPr="00527E5D">
          <w:rPr>
            <w:rStyle w:val="Hyperlink"/>
          </w:rPr>
          <w:t>https://jcalcote.wordpress.com/2009/08/06/restful-transactions/</w:t>
        </w:r>
      </w:hyperlink>
    </w:p>
    <w:p w14:paraId="6D9581BE" w14:textId="6AA00C7F" w:rsidR="00455EF9" w:rsidRDefault="00455EF9" w:rsidP="00C1568A">
      <w:pPr>
        <w:pStyle w:val="Heading4"/>
      </w:pPr>
      <w:bookmarkStart w:id="159" w:name="_Toc517966848"/>
      <w:bookmarkStart w:id="160" w:name="_Toc517969147"/>
      <w:bookmarkStart w:id="161" w:name="_Toc518055996"/>
      <w:bookmarkStart w:id="162" w:name="_Toc519761259"/>
      <w:r>
        <w:t>Bank</w:t>
      </w:r>
      <w:ins w:id="163" w:author="Author">
        <w:r w:rsidR="00B25F07">
          <w:t xml:space="preserve"> </w:t>
        </w:r>
      </w:ins>
      <w:r>
        <w:t>Account Use Case</w:t>
      </w:r>
      <w:bookmarkEnd w:id="159"/>
      <w:bookmarkEnd w:id="160"/>
      <w:bookmarkEnd w:id="161"/>
      <w:bookmarkEnd w:id="162"/>
    </w:p>
    <w:p w14:paraId="1B9F4D29" w14:textId="133F3567" w:rsidR="00455EF9" w:rsidRDefault="00455EF9" w:rsidP="00455EF9">
      <w:pPr>
        <w:pStyle w:val="BodyText"/>
      </w:pPr>
      <w:r>
        <w:t xml:space="preserve">The implementation solution for this use case </w:t>
      </w:r>
      <w:del w:id="164" w:author="Author">
        <w:r w:rsidDel="00E31E14">
          <w:delText xml:space="preserve">will </w:delText>
        </w:r>
      </w:del>
      <w:r>
        <w:t>consist</w:t>
      </w:r>
      <w:ins w:id="165" w:author="Author">
        <w:r w:rsidR="00E31E14">
          <w:t>s</w:t>
        </w:r>
      </w:ins>
      <w:r>
        <w:t xml:space="preserve"> of two </w:t>
      </w:r>
      <w:proofErr w:type="spellStart"/>
      <w:r w:rsidRPr="00B25F07">
        <w:rPr>
          <w:u w:val="single"/>
        </w:rPr>
        <w:t>BankAccount</w:t>
      </w:r>
      <w:proofErr w:type="spellEnd"/>
      <w:r>
        <w:t xml:space="preserve"> RESTful HTTP PUT invocations</w:t>
      </w:r>
      <w:ins w:id="166" w:author="Author">
        <w:r w:rsidR="00E31E14">
          <w:t>;</w:t>
        </w:r>
      </w:ins>
      <w:r>
        <w:t xml:space="preserve"> one for the first account and one for the second. Because there is a requirement to implement stateful semantics on the server, the inclusion of a unique Transaction Id which could be included in the HTTP Request Header of both invocations will be used. The dollar amount of the transfer will be included in the Request</w:t>
      </w:r>
      <w:r w:rsidRPr="008A5261">
        <w:t xml:space="preserve"> Message Body</w:t>
      </w:r>
      <w:r>
        <w:t xml:space="preserve"> JSON payload of the first </w:t>
      </w:r>
      <w:r w:rsidR="00F47C1C">
        <w:t>i</w:t>
      </w:r>
      <w:r>
        <w:t>nvocation.</w:t>
      </w:r>
    </w:p>
    <w:p w14:paraId="495FF08A" w14:textId="1B56CCF3" w:rsidR="00455EF9" w:rsidRDefault="00455EF9" w:rsidP="00455EF9">
      <w:pPr>
        <w:pStyle w:val="BodyText"/>
      </w:pPr>
      <w:r>
        <w:t xml:space="preserve">The unique Transaction Id will be used on the server implementation to </w:t>
      </w:r>
      <w:del w:id="167" w:author="Author">
        <w:r w:rsidDel="00E31E14">
          <w:delText xml:space="preserve">marry </w:delText>
        </w:r>
      </w:del>
      <w:ins w:id="168" w:author="Author">
        <w:r w:rsidR="00E31E14">
          <w:t>join</w:t>
        </w:r>
        <w:r w:rsidR="00E31E14">
          <w:t xml:space="preserve"> </w:t>
        </w:r>
      </w:ins>
      <w:r>
        <w:t xml:space="preserve">the two RESTful invocations. </w:t>
      </w:r>
    </w:p>
    <w:p w14:paraId="009BC563" w14:textId="2AB53873" w:rsidR="00455EF9" w:rsidRDefault="00455EF9" w:rsidP="00455EF9">
      <w:pPr>
        <w:pStyle w:val="BodyText"/>
      </w:pPr>
      <w:bookmarkStart w:id="169" w:name="_Hlk517856502"/>
      <w:r>
        <w:t xml:space="preserve">The </w:t>
      </w:r>
      <w:del w:id="170" w:author="Author">
        <w:r w:rsidDel="007A464B">
          <w:delText>happy path</w:delText>
        </w:r>
      </w:del>
      <w:ins w:id="171" w:author="Author">
        <w:r w:rsidR="007A464B">
          <w:t>normal course</w:t>
        </w:r>
      </w:ins>
      <w:r>
        <w:t xml:space="preserve"> scenario consists of the second RESTful invocation returning a response that states that the transfer from one account to another was successful. The client application service invocation orchestration would then have to reconcile the business rules whereby the two invocations were successful.</w:t>
      </w:r>
    </w:p>
    <w:p w14:paraId="72F025FA" w14:textId="0C390CC7" w:rsidR="00455EF9" w:rsidRDefault="00455EF9" w:rsidP="00455EF9">
      <w:pPr>
        <w:pStyle w:val="BodyText"/>
      </w:pPr>
      <w:r>
        <w:lastRenderedPageBreak/>
        <w:t>In the case of a</w:t>
      </w:r>
      <w:ins w:id="172" w:author="Author">
        <w:r w:rsidR="007A464B">
          <w:t>n alternat</w:t>
        </w:r>
        <w:r w:rsidR="00812609">
          <w:t>e</w:t>
        </w:r>
        <w:r w:rsidR="007A464B">
          <w:t xml:space="preserve"> course</w:t>
        </w:r>
      </w:ins>
      <w:del w:id="173" w:author="Author">
        <w:r w:rsidDel="007A464B">
          <w:delText xml:space="preserve"> non-happy</w:delText>
        </w:r>
      </w:del>
      <w:r>
        <w:t xml:space="preserve"> path, one of two failures can occur:</w:t>
      </w:r>
    </w:p>
    <w:bookmarkEnd w:id="169"/>
    <w:p w14:paraId="01EDDED0" w14:textId="77777777" w:rsidR="00455EF9" w:rsidRDefault="00455EF9" w:rsidP="00E93953">
      <w:pPr>
        <w:pStyle w:val="BodyText"/>
        <w:numPr>
          <w:ilvl w:val="0"/>
          <w:numId w:val="24"/>
        </w:numPr>
        <w:spacing w:before="0" w:after="0"/>
      </w:pPr>
      <w:r>
        <w:t>Within the first service invocation</w:t>
      </w:r>
    </w:p>
    <w:p w14:paraId="1D897B4D" w14:textId="7A79A090" w:rsidR="00455EF9" w:rsidRDefault="00455EF9" w:rsidP="00455EF9">
      <w:pPr>
        <w:pStyle w:val="BodyText"/>
        <w:ind w:left="720"/>
      </w:pPr>
      <w:r>
        <w:t xml:space="preserve">The </w:t>
      </w:r>
      <w:del w:id="174" w:author="Author">
        <w:r w:rsidDel="00812609">
          <w:delText>non-happy path</w:delText>
        </w:r>
      </w:del>
      <w:ins w:id="175" w:author="Author">
        <w:r w:rsidR="00812609">
          <w:t>alternate course</w:t>
        </w:r>
      </w:ins>
      <w:r>
        <w:t xml:space="preserve"> processing if a failure occurred in the first </w:t>
      </w:r>
      <w:proofErr w:type="spellStart"/>
      <w:r w:rsidRPr="00812609">
        <w:rPr>
          <w:u w:val="single"/>
        </w:rPr>
        <w:t>BankAccount</w:t>
      </w:r>
      <w:proofErr w:type="spellEnd"/>
      <w:r>
        <w:t xml:space="preserve"> invocation, (e.g. there </w:t>
      </w:r>
      <w:del w:id="176" w:author="Author">
        <w:r w:rsidDel="00812609">
          <w:delText xml:space="preserve">wasn’t </w:delText>
        </w:r>
      </w:del>
      <w:ins w:id="177" w:author="Author">
        <w:r w:rsidR="000814D0">
          <w:t>are</w:t>
        </w:r>
        <w:r w:rsidR="00812609">
          <w:t xml:space="preserve"> in</w:t>
        </w:r>
      </w:ins>
      <w:r>
        <w:t>sufficient funds in the account to do the transfer) would consist of a</w:t>
      </w:r>
      <w:del w:id="178" w:author="Author">
        <w:r w:rsidDel="00812609">
          <w:delText>n</w:delText>
        </w:r>
      </w:del>
      <w:ins w:id="179" w:author="Author">
        <w:r w:rsidR="00812609">
          <w:t xml:space="preserve"> return</w:t>
        </w:r>
        <w:r w:rsidR="000814D0">
          <w:t>ed</w:t>
        </w:r>
      </w:ins>
      <w:r>
        <w:t xml:space="preserve"> error response</w:t>
      </w:r>
      <w:del w:id="180" w:author="Author">
        <w:r w:rsidDel="00812609">
          <w:delText xml:space="preserve"> sent back</w:delText>
        </w:r>
      </w:del>
      <w:r>
        <w:t xml:space="preserve"> alerting the client that the service call was </w:t>
      </w:r>
      <w:ins w:id="181" w:author="Author">
        <w:r w:rsidR="00812609">
          <w:t>un</w:t>
        </w:r>
      </w:ins>
      <w:del w:id="182" w:author="Author">
        <w:r w:rsidDel="00812609">
          <w:delText xml:space="preserve">not </w:delText>
        </w:r>
      </w:del>
      <w:r>
        <w:t>successful. The appropriate error verbiage would be included in the JSON response payload. The client application service invocation orchestration would then cancel the submission of the second service.</w:t>
      </w:r>
    </w:p>
    <w:p w14:paraId="3E4BF31F" w14:textId="77777777" w:rsidR="00455EF9" w:rsidRDefault="00455EF9" w:rsidP="00E93953">
      <w:pPr>
        <w:pStyle w:val="BodyText"/>
        <w:numPr>
          <w:ilvl w:val="0"/>
          <w:numId w:val="24"/>
        </w:numPr>
        <w:spacing w:before="0" w:after="0"/>
      </w:pPr>
      <w:r>
        <w:t>Within the second service invocation</w:t>
      </w:r>
    </w:p>
    <w:p w14:paraId="02BAB4F2" w14:textId="0A28367C" w:rsidR="00455EF9" w:rsidRDefault="00455EF9" w:rsidP="00455EF9">
      <w:pPr>
        <w:pStyle w:val="BodyText"/>
        <w:ind w:left="720"/>
      </w:pPr>
      <w:r>
        <w:t xml:space="preserve">The </w:t>
      </w:r>
      <w:del w:id="183" w:author="Author">
        <w:r w:rsidDel="00812609">
          <w:delText>non-happy path</w:delText>
        </w:r>
      </w:del>
      <w:proofErr w:type="spellStart"/>
      <w:ins w:id="184" w:author="Author">
        <w:r w:rsidR="00812609">
          <w:t>alternatate</w:t>
        </w:r>
        <w:proofErr w:type="spellEnd"/>
        <w:r w:rsidR="00812609">
          <w:t xml:space="preserve"> course</w:t>
        </w:r>
      </w:ins>
      <w:r>
        <w:t xml:space="preserve"> processing if a failure occurred in the second </w:t>
      </w:r>
      <w:proofErr w:type="spellStart"/>
      <w:r w:rsidRPr="00812609">
        <w:rPr>
          <w:u w:val="single"/>
        </w:rPr>
        <w:t>BankAccount</w:t>
      </w:r>
      <w:proofErr w:type="spellEnd"/>
      <w:r>
        <w:t xml:space="preserve"> invocation would consist of an error response sent back alerting the client that the service call was </w:t>
      </w:r>
      <w:del w:id="185" w:author="Author">
        <w:r w:rsidDel="00CE7E77">
          <w:delText xml:space="preserve">not </w:delText>
        </w:r>
      </w:del>
      <w:ins w:id="186" w:author="Author">
        <w:r w:rsidR="00CE7E77">
          <w:t>un</w:t>
        </w:r>
      </w:ins>
      <w:r>
        <w:t xml:space="preserve">successful. The appropriate error verbiage would be included in the JSON response payload. The result of the first service would be nullified by whatever transaction recovery scheme was used (a pending database commit for the first bank account was cancelled, database roll back etc.) </w:t>
      </w:r>
    </w:p>
    <w:p w14:paraId="4FBC62BB" w14:textId="101DC556" w:rsidR="00455EF9" w:rsidRDefault="00455EF9" w:rsidP="00C1568A">
      <w:pPr>
        <w:pStyle w:val="Heading4"/>
      </w:pPr>
      <w:bookmarkStart w:id="187" w:name="_Toc517966849"/>
      <w:bookmarkStart w:id="188" w:name="_Toc517969148"/>
      <w:bookmarkStart w:id="189" w:name="_Toc518055997"/>
      <w:bookmarkStart w:id="190" w:name="_Toc519761260"/>
      <w:r>
        <w:t>Bank</w:t>
      </w:r>
      <w:ins w:id="191" w:author="Author">
        <w:r w:rsidR="00FA7EE9">
          <w:t xml:space="preserve"> </w:t>
        </w:r>
      </w:ins>
      <w:r>
        <w:t>Accounts Use Case</w:t>
      </w:r>
      <w:bookmarkEnd w:id="187"/>
      <w:bookmarkEnd w:id="188"/>
      <w:bookmarkEnd w:id="189"/>
      <w:bookmarkEnd w:id="190"/>
    </w:p>
    <w:p w14:paraId="09249055" w14:textId="77777777" w:rsidR="00455EF9" w:rsidRDefault="00455EF9" w:rsidP="00455EF9">
      <w:pPr>
        <w:pStyle w:val="BodyText"/>
        <w:ind w:left="90"/>
      </w:pPr>
      <w:r>
        <w:t xml:space="preserve">The implementation solution for this use case will consist of one </w:t>
      </w:r>
      <w:proofErr w:type="spellStart"/>
      <w:r w:rsidRPr="00FA7EE9">
        <w:rPr>
          <w:u w:val="single"/>
        </w:rPr>
        <w:t>BankAccounts</w:t>
      </w:r>
      <w:proofErr w:type="spellEnd"/>
      <w:r>
        <w:t xml:space="preserve"> RESTful HTTP PUT invocation. The dollar amount of the transfer and the two bank account numbers will be included in the Request</w:t>
      </w:r>
      <w:r w:rsidRPr="008A5261">
        <w:t xml:space="preserve"> Message Body</w:t>
      </w:r>
      <w:r>
        <w:t xml:space="preserve"> JSON payload.</w:t>
      </w:r>
    </w:p>
    <w:p w14:paraId="5AC1C2AD" w14:textId="4731F1C1" w:rsidR="00455EF9" w:rsidRDefault="00455EF9" w:rsidP="00455EF9">
      <w:pPr>
        <w:pStyle w:val="BodyText"/>
        <w:ind w:left="90"/>
      </w:pPr>
      <w:r>
        <w:t xml:space="preserve">The </w:t>
      </w:r>
      <w:del w:id="192" w:author="Author">
        <w:r w:rsidDel="00FA7EE9">
          <w:delText>happy path</w:delText>
        </w:r>
      </w:del>
      <w:ins w:id="193" w:author="Author">
        <w:r w:rsidR="00FA7EE9">
          <w:t>normal course</w:t>
        </w:r>
      </w:ins>
      <w:r>
        <w:t xml:space="preserve"> scenario consists of the </w:t>
      </w:r>
      <w:proofErr w:type="spellStart"/>
      <w:r w:rsidRPr="00FA7EE9">
        <w:rPr>
          <w:u w:val="single"/>
        </w:rPr>
        <w:t>BankAccounts</w:t>
      </w:r>
      <w:proofErr w:type="spellEnd"/>
      <w:r>
        <w:t xml:space="preserve"> RESTful invocation returning a response that states that the transfer from one account to another was successful. </w:t>
      </w:r>
    </w:p>
    <w:p w14:paraId="565650B8" w14:textId="1F17BA38" w:rsidR="00455EF9" w:rsidRDefault="00455EF9" w:rsidP="00455EF9">
      <w:pPr>
        <w:pStyle w:val="BodyText"/>
        <w:ind w:left="90"/>
      </w:pPr>
      <w:r>
        <w:t xml:space="preserve">In the case of </w:t>
      </w:r>
      <w:proofErr w:type="spellStart"/>
      <w:r>
        <w:t>a</w:t>
      </w:r>
      <w:proofErr w:type="spellEnd"/>
      <w:r>
        <w:t xml:space="preserve"> </w:t>
      </w:r>
      <w:del w:id="194" w:author="Author">
        <w:r w:rsidDel="00FA7EE9">
          <w:delText>non-happy path</w:delText>
        </w:r>
      </w:del>
      <w:ins w:id="195" w:author="Author">
        <w:r w:rsidR="00FA7EE9">
          <w:t>alternate course</w:t>
        </w:r>
      </w:ins>
      <w:r>
        <w:t>, one of two failures can occur:</w:t>
      </w:r>
    </w:p>
    <w:p w14:paraId="486395EF" w14:textId="77777777" w:rsidR="00455EF9" w:rsidRDefault="00455EF9" w:rsidP="00E93953">
      <w:pPr>
        <w:pStyle w:val="BodyText"/>
        <w:numPr>
          <w:ilvl w:val="0"/>
          <w:numId w:val="24"/>
        </w:numPr>
        <w:spacing w:before="0" w:after="0"/>
      </w:pPr>
      <w:r>
        <w:t xml:space="preserve">Processing the first account in the first </w:t>
      </w:r>
      <w:proofErr w:type="spellStart"/>
      <w:r w:rsidRPr="00FA7EE9">
        <w:rPr>
          <w:u w:val="single"/>
        </w:rPr>
        <w:t>BankAccounts</w:t>
      </w:r>
      <w:proofErr w:type="spellEnd"/>
      <w:r>
        <w:t xml:space="preserve"> collection. </w:t>
      </w:r>
    </w:p>
    <w:p w14:paraId="2F7BCBAA" w14:textId="241DB020" w:rsidR="00455EF9" w:rsidRDefault="00455EF9" w:rsidP="00455EF9">
      <w:pPr>
        <w:pStyle w:val="BodyText"/>
        <w:ind w:left="720"/>
      </w:pPr>
      <w:r>
        <w:t xml:space="preserve">The </w:t>
      </w:r>
      <w:del w:id="196" w:author="Author">
        <w:r w:rsidDel="00FA7EE9">
          <w:delText>non-happy path</w:delText>
        </w:r>
      </w:del>
      <w:ins w:id="197" w:author="Author">
        <w:r w:rsidR="00FA7EE9">
          <w:t>alternate course</w:t>
        </w:r>
      </w:ins>
      <w:r>
        <w:t xml:space="preserve"> processing if a failure occurred in the first </w:t>
      </w:r>
      <w:proofErr w:type="spellStart"/>
      <w:r w:rsidRPr="00FA7EE9">
        <w:rPr>
          <w:u w:val="single"/>
        </w:rPr>
        <w:t>BankAccounts</w:t>
      </w:r>
      <w:proofErr w:type="spellEnd"/>
      <w:r>
        <w:t xml:space="preserve"> </w:t>
      </w:r>
      <w:r w:rsidR="00621964">
        <w:t>processing</w:t>
      </w:r>
      <w:r>
        <w:t xml:space="preserve">, (e.g. there </w:t>
      </w:r>
      <w:ins w:id="198" w:author="Author">
        <w:r w:rsidR="000814D0">
          <w:t>are in</w:t>
        </w:r>
      </w:ins>
      <w:del w:id="199" w:author="Author">
        <w:r w:rsidDel="000814D0">
          <w:delText xml:space="preserve">wasn’t </w:delText>
        </w:r>
      </w:del>
      <w:proofErr w:type="gramStart"/>
      <w:r>
        <w:t>sufficient</w:t>
      </w:r>
      <w:proofErr w:type="gramEnd"/>
      <w:r>
        <w:t xml:space="preserve"> funds in the account to do the transfer) would result in a</w:t>
      </w:r>
      <w:del w:id="200" w:author="Author">
        <w:r w:rsidDel="000814D0">
          <w:delText>n</w:delText>
        </w:r>
      </w:del>
      <w:ins w:id="201" w:author="Author">
        <w:r w:rsidR="000814D0">
          <w:t xml:space="preserve"> returned</w:t>
        </w:r>
      </w:ins>
      <w:r>
        <w:t xml:space="preserve"> error response</w:t>
      </w:r>
      <w:del w:id="202" w:author="Author">
        <w:r w:rsidDel="000814D0">
          <w:delText xml:space="preserve"> sent back</w:delText>
        </w:r>
      </w:del>
      <w:r>
        <w:t xml:space="preserve"> alerting the client that the service call was not successful. The appropriate error verbiage would be included in the JSON response payload. The result of the first account processing would be nullified by whatever transaction recovery scheme was used (a pending database commit for the first bank account was cancelled, etc.) plus the second account processing would be terminated.</w:t>
      </w:r>
    </w:p>
    <w:p w14:paraId="3B410A6E" w14:textId="77777777" w:rsidR="00455EF9" w:rsidRDefault="00455EF9" w:rsidP="00E93953">
      <w:pPr>
        <w:pStyle w:val="BodyText"/>
        <w:numPr>
          <w:ilvl w:val="0"/>
          <w:numId w:val="24"/>
        </w:numPr>
        <w:spacing w:before="0" w:after="0"/>
      </w:pPr>
      <w:r>
        <w:t xml:space="preserve">Processing the first account in the second </w:t>
      </w:r>
      <w:proofErr w:type="spellStart"/>
      <w:r w:rsidRPr="00CE7E77">
        <w:rPr>
          <w:u w:val="single"/>
        </w:rPr>
        <w:t>BankAccounts</w:t>
      </w:r>
      <w:proofErr w:type="spellEnd"/>
      <w:r>
        <w:t xml:space="preserve"> collection. </w:t>
      </w:r>
    </w:p>
    <w:p w14:paraId="4939F75A" w14:textId="72DD8EB7" w:rsidR="00455EF9" w:rsidRDefault="00455EF9" w:rsidP="00455EF9">
      <w:pPr>
        <w:pStyle w:val="BodyText"/>
        <w:ind w:left="720"/>
      </w:pPr>
      <w:r>
        <w:t xml:space="preserve">The </w:t>
      </w:r>
      <w:del w:id="203" w:author="Author">
        <w:r w:rsidDel="00CE7E77">
          <w:delText>non-happy path</w:delText>
        </w:r>
      </w:del>
      <w:ins w:id="204" w:author="Author">
        <w:r w:rsidR="00CE7E77">
          <w:t>alternate course</w:t>
        </w:r>
      </w:ins>
      <w:r>
        <w:t xml:space="preserve"> processing if a failure occurred in the second account would result in an error response sent back to the client alerting the client, utilizing the JSON response payload, that the service call was </w:t>
      </w:r>
      <w:del w:id="205" w:author="Author">
        <w:r w:rsidDel="00CE7E77">
          <w:delText xml:space="preserve">not </w:delText>
        </w:r>
      </w:del>
      <w:ins w:id="206" w:author="Author">
        <w:r w:rsidR="00CE7E77">
          <w:t>un</w:t>
        </w:r>
      </w:ins>
      <w:r>
        <w:t xml:space="preserve">successful. The result of the first service would be nullified by whatever transaction recovery scheme was used (a pending database commit for the first bank account was cancelled, etc.) </w:t>
      </w:r>
    </w:p>
    <w:p w14:paraId="358372BD" w14:textId="77777777" w:rsidR="00725262" w:rsidRDefault="00725262" w:rsidP="00725262">
      <w:pPr>
        <w:pStyle w:val="BodyText"/>
        <w:spacing w:before="0" w:after="0"/>
      </w:pPr>
      <w:bookmarkStart w:id="207" w:name="_Toc516653988"/>
    </w:p>
    <w:p w14:paraId="0ED59082" w14:textId="77777777" w:rsidR="00725262" w:rsidRDefault="00725262" w:rsidP="00725262">
      <w:pPr>
        <w:pStyle w:val="BodyText"/>
        <w:spacing w:before="0" w:after="0"/>
      </w:pPr>
    </w:p>
    <w:p w14:paraId="32158885" w14:textId="77777777" w:rsidR="00725262" w:rsidRDefault="00725262" w:rsidP="00725262">
      <w:pPr>
        <w:pStyle w:val="BodyText"/>
        <w:spacing w:before="0" w:after="0"/>
      </w:pPr>
    </w:p>
    <w:p w14:paraId="2FB75FE1" w14:textId="77777777" w:rsidR="001953D3" w:rsidRDefault="001953D3" w:rsidP="001953D3">
      <w:pPr>
        <w:pStyle w:val="Heading2"/>
      </w:pPr>
      <w:r w:rsidRPr="001953D3">
        <w:lastRenderedPageBreak/>
        <w:t>Non-Transactional Exceptions and API Development</w:t>
      </w:r>
    </w:p>
    <w:p w14:paraId="54145963" w14:textId="4CE8964A" w:rsidR="00455EF9" w:rsidRDefault="00455EF9" w:rsidP="00455EF9">
      <w:pPr>
        <w:pStyle w:val="BodyText"/>
        <w:rPr>
          <w:ins w:id="208" w:author="Author"/>
        </w:rPr>
      </w:pPr>
      <w:r>
        <w:t xml:space="preserve">As was alluded to in in </w:t>
      </w:r>
      <w:r w:rsidRPr="00CE7E77">
        <w:t xml:space="preserve">section </w:t>
      </w:r>
      <w:r w:rsidRPr="00CE7E77">
        <w:fldChar w:fldCharType="begin"/>
      </w:r>
      <w:r w:rsidRPr="00CE7E77">
        <w:instrText xml:space="preserve"> REF _Ref517875947 \r \h  \* MERGEFORMAT </w:instrText>
      </w:r>
      <w:r w:rsidRPr="00CE7E77">
        <w:fldChar w:fldCharType="separate"/>
      </w:r>
      <w:r w:rsidR="00366424" w:rsidRPr="00CE7E77">
        <w:t>1.4</w:t>
      </w:r>
      <w:r w:rsidRPr="00CE7E77">
        <w:fldChar w:fldCharType="end"/>
      </w:r>
      <w:r w:rsidRPr="00CE7E77">
        <w:t xml:space="preserve"> </w:t>
      </w:r>
      <w:r w:rsidRPr="00CE7E77">
        <w:fldChar w:fldCharType="begin"/>
      </w:r>
      <w:r w:rsidRPr="00CE7E77">
        <w:instrText xml:space="preserve"> REF _Ref517875951 \h  \* MERGEFORMAT </w:instrText>
      </w:r>
      <w:r w:rsidRPr="00CE7E77">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ins w:id="209" w:author="Author">
        <w:r w:rsidR="00CE7E77">
          <w:rPr>
            <w:b/>
          </w:rPr>
          <w:t xml:space="preserve">[hyperlink here] </w:t>
        </w:r>
      </w:ins>
      <w:r w:rsidRPr="00675849">
        <w:t>RESTful</w:t>
      </w:r>
      <w:r>
        <w:t xml:space="preserve"> web service processing, even those of the non</w:t>
      </w:r>
      <w:r w:rsidRPr="00675849">
        <w:t>-transactional</w:t>
      </w:r>
      <w:r>
        <w:rPr>
          <w:b/>
        </w:rPr>
        <w:t xml:space="preserve"> </w:t>
      </w:r>
      <w:r w:rsidRPr="00675849">
        <w:t xml:space="preserve">variety should </w:t>
      </w:r>
      <w:del w:id="210" w:author="Author">
        <w:r w:rsidRPr="00675849" w:rsidDel="00CE7E77">
          <w:delText>keep</w:delText>
        </w:r>
        <w:r w:rsidDel="00CE7E77">
          <w:delText xml:space="preserve"> in mind to </w:delText>
        </w:r>
      </w:del>
      <w:r>
        <w:t>not compromis</w:t>
      </w:r>
      <w:ins w:id="211" w:author="Author">
        <w:r w:rsidR="00CE7E77">
          <w:t>e</w:t>
        </w:r>
      </w:ins>
      <w:del w:id="212" w:author="Author">
        <w:r w:rsidDel="00CE7E77">
          <w:delText>ing</w:delText>
        </w:r>
      </w:del>
      <w:r>
        <w:t xml:space="preserve"> the conceptual RESTful model. The RESTful model is predicated on correctly representing the state related transition(s) of the RESTful resource. The processing of exceptions should include </w:t>
      </w:r>
      <w:del w:id="213" w:author="Author">
        <w:r w:rsidDel="00CE7E77">
          <w:delText xml:space="preserve">not only </w:delText>
        </w:r>
      </w:del>
      <w:r>
        <w:t>notifying the end client of errors</w:t>
      </w:r>
      <w:ins w:id="214" w:author="Author">
        <w:r w:rsidR="00CE7E77">
          <w:t xml:space="preserve">, and, </w:t>
        </w:r>
      </w:ins>
      <w:del w:id="215" w:author="Author">
        <w:r w:rsidDel="00CE7E77">
          <w:delText xml:space="preserve"> but </w:delText>
        </w:r>
      </w:del>
      <w:r>
        <w:t>just as important, ensur</w:t>
      </w:r>
      <w:ins w:id="216" w:author="Author">
        <w:r w:rsidR="00CE7E77">
          <w:t>e</w:t>
        </w:r>
      </w:ins>
      <w:del w:id="217" w:author="Author">
        <w:r w:rsidDel="00CE7E77">
          <w:delText>ing</w:delText>
        </w:r>
      </w:del>
      <w:r>
        <w:t xml:space="preserve"> </w:t>
      </w:r>
      <w:del w:id="218" w:author="Author">
        <w:r w:rsidDel="00CE7E77">
          <w:delText xml:space="preserve">that </w:delText>
        </w:r>
      </w:del>
      <w:r>
        <w:t>the state of the resource is not negatively impacted by the error scenario.</w:t>
      </w:r>
    </w:p>
    <w:p w14:paraId="11DA65E2" w14:textId="39D3FC6A" w:rsidR="00CE7E77" w:rsidRPr="001A71B9" w:rsidRDefault="00CE7E77" w:rsidP="00455EF9">
      <w:pPr>
        <w:pStyle w:val="BodyText"/>
      </w:pPr>
      <w:ins w:id="219" w:author="Author">
        <w:r>
          <w:t>&lt;&lt;PTM Standards Review Stops Here&gt;&gt;</w:t>
        </w:r>
      </w:ins>
      <w:bookmarkStart w:id="220" w:name="_GoBack"/>
      <w:bookmarkEnd w:id="220"/>
    </w:p>
    <w:p w14:paraId="2BB60C00" w14:textId="169428A9" w:rsidR="00455EF9" w:rsidRPr="001A71B9" w:rsidRDefault="00455EF9" w:rsidP="00455EF9">
      <w:pPr>
        <w:pStyle w:val="BodyText"/>
      </w:pPr>
      <w:r w:rsidRPr="001A71B9">
        <w:t xml:space="preserve">The </w:t>
      </w:r>
      <w:r>
        <w:t xml:space="preserve">processing of the scenarios defined in </w:t>
      </w:r>
      <w:r w:rsidRPr="00CE7E77">
        <w:t>section</w:t>
      </w:r>
      <w:r w:rsidRPr="00675849">
        <w:rPr>
          <w:b/>
        </w:rPr>
        <w:t xml:space="preserve"> </w:t>
      </w:r>
      <w:del w:id="221" w:author="Author">
        <w:r w:rsidRPr="00675849" w:rsidDel="00CE7E77">
          <w:rPr>
            <w:b/>
          </w:rPr>
          <w:fldChar w:fldCharType="begin"/>
        </w:r>
        <w:r w:rsidRPr="00675849" w:rsidDel="00CE7E77">
          <w:rPr>
            <w:b/>
          </w:rPr>
          <w:delInstrText xml:space="preserve"> REF _Ref517875947 \r \h </w:delInstrText>
        </w:r>
        <w:r w:rsidDel="00CE7E77">
          <w:rPr>
            <w:b/>
          </w:rPr>
          <w:delInstrText xml:space="preserve"> \* MERGEFORMAT </w:delInstrText>
        </w:r>
        <w:r w:rsidRPr="00675849" w:rsidDel="00CE7E77">
          <w:rPr>
            <w:b/>
          </w:rPr>
        </w:r>
        <w:r w:rsidRPr="00675849" w:rsidDel="00CE7E77">
          <w:rPr>
            <w:b/>
          </w:rPr>
          <w:fldChar w:fldCharType="separate"/>
        </w:r>
        <w:r w:rsidR="00366424" w:rsidDel="00CE7E77">
          <w:rPr>
            <w:b/>
          </w:rPr>
          <w:delText>1.4</w:delText>
        </w:r>
        <w:r w:rsidRPr="00675849" w:rsidDel="00CE7E77">
          <w:rPr>
            <w:b/>
          </w:rPr>
          <w:fldChar w:fldCharType="end"/>
        </w:r>
      </w:del>
      <w:ins w:id="222" w:author="Author">
        <w:r w:rsidR="00CE7E77" w:rsidRPr="00CE7E77">
          <w:t>1.4</w:t>
        </w:r>
      </w:ins>
      <w:r w:rsidRPr="00675849">
        <w:rPr>
          <w:b/>
        </w:rPr>
        <w:t xml:space="preserve"> </w:t>
      </w:r>
      <w:r w:rsidRPr="00CE7E77">
        <w:fldChar w:fldCharType="begin"/>
      </w:r>
      <w:r w:rsidRPr="00CE7E77">
        <w:instrText xml:space="preserve"> REF _Ref517875951 \h  \* MERGEFORMAT </w:instrText>
      </w:r>
      <w:r w:rsidRPr="00CE7E77">
        <w:fldChar w:fldCharType="separate"/>
      </w:r>
      <w:r w:rsidR="00366424" w:rsidRPr="00CE7E77">
        <w:t>Transactional</w:t>
      </w:r>
      <w:r w:rsidR="00366424" w:rsidRPr="00366424">
        <w:rPr>
          <w:b/>
        </w:rPr>
        <w:t xml:space="preserve"> </w:t>
      </w:r>
      <w:r w:rsidR="00366424" w:rsidRPr="00CE7E77">
        <w:t>Exceptions</w:t>
      </w:r>
      <w:r w:rsidR="00366424" w:rsidRPr="00366424">
        <w:rPr>
          <w:b/>
        </w:rPr>
        <w:t xml:space="preserve"> </w:t>
      </w:r>
      <w:r w:rsidR="00366424" w:rsidRPr="00CE7E77">
        <w:t>and</w:t>
      </w:r>
      <w:r w:rsidR="00366424">
        <w:t xml:space="preserve"> API Development</w:t>
      </w:r>
      <w:r w:rsidRPr="00675849">
        <w:rPr>
          <w:b/>
        </w:rPr>
        <w:fldChar w:fldCharType="end"/>
      </w:r>
      <w:r>
        <w:rPr>
          <w:b/>
        </w:rPr>
        <w:t xml:space="preserve"> </w:t>
      </w:r>
      <w:r w:rsidRPr="001A71B9">
        <w:t xml:space="preserve">even though they </w:t>
      </w:r>
      <w:r>
        <w:t xml:space="preserve">involved multiple state transition processing, should be applied to </w:t>
      </w:r>
      <w:r w:rsidRPr="00675849">
        <w:t>RESTful</w:t>
      </w:r>
      <w:r>
        <w:t xml:space="preserve"> web services that perform more simplistic single resource processing. There is no need to re-iterate the processing step</w:t>
      </w:r>
      <w:ins w:id="223" w:author="Author">
        <w:r w:rsidR="00CE7E77">
          <w:t>s</w:t>
        </w:r>
      </w:ins>
      <w:r>
        <w:t xml:space="preserve"> as they are applicable to non-transactional scenarios.</w:t>
      </w:r>
      <w:r w:rsidRPr="001A71B9">
        <w:t xml:space="preserve"> </w:t>
      </w:r>
    </w:p>
    <w:p w14:paraId="6F0B9547" w14:textId="77777777" w:rsidR="00725262" w:rsidRDefault="00725262" w:rsidP="00725262">
      <w:pPr>
        <w:pStyle w:val="BodyText"/>
        <w:spacing w:before="0" w:after="0"/>
      </w:pPr>
      <w:bookmarkStart w:id="224" w:name="_Toc517966851"/>
      <w:bookmarkStart w:id="225" w:name="_Toc517969150"/>
      <w:bookmarkStart w:id="226" w:name="_Toc518055999"/>
      <w:bookmarkStart w:id="227" w:name="_Toc519761262"/>
    </w:p>
    <w:p w14:paraId="2A6ABF4D" w14:textId="77777777" w:rsidR="00725262" w:rsidRDefault="00725262" w:rsidP="00725262">
      <w:pPr>
        <w:pStyle w:val="BodyText"/>
        <w:spacing w:before="0" w:after="0"/>
      </w:pPr>
    </w:p>
    <w:p w14:paraId="5C39C636" w14:textId="77777777" w:rsidR="00725262" w:rsidRDefault="00725262" w:rsidP="00725262">
      <w:pPr>
        <w:pStyle w:val="BodyText"/>
        <w:spacing w:before="0" w:after="0"/>
      </w:pPr>
    </w:p>
    <w:p w14:paraId="7F641E1E" w14:textId="0F014FF1" w:rsidR="00455EF9" w:rsidRDefault="00455EF9" w:rsidP="00455EF9">
      <w:pPr>
        <w:pStyle w:val="Heading2"/>
      </w:pPr>
      <w:r>
        <w:t>Global Exception</w:t>
      </w:r>
      <w:r w:rsidR="00713E47">
        <w:t>s</w:t>
      </w:r>
      <w:r>
        <w:t xml:space="preserve"> </w:t>
      </w:r>
      <w:bookmarkEnd w:id="207"/>
      <w:bookmarkEnd w:id="224"/>
      <w:bookmarkEnd w:id="225"/>
      <w:bookmarkEnd w:id="226"/>
      <w:bookmarkEnd w:id="227"/>
      <w:r w:rsidR="00692A61" w:rsidRPr="001953D3">
        <w:t>and API Development</w:t>
      </w:r>
    </w:p>
    <w:p w14:paraId="4141DFAF" w14:textId="3FE7E478" w:rsidR="00613358" w:rsidRDefault="00613358" w:rsidP="00455EF9">
      <w:pPr>
        <w:pStyle w:val="BodyText"/>
      </w:pPr>
      <w:r>
        <w:t xml:space="preserve">Global Exception processing is necessitated when multi components of an API configured in </w:t>
      </w:r>
      <w:r w:rsidR="002618EE">
        <w:t xml:space="preserve">different </w:t>
      </w:r>
      <w:r>
        <w:t>layers of a processing stack. This section will discuss Global Exception processing using the Multi-Level API Processing Stack defined by the diagram below.</w:t>
      </w:r>
    </w:p>
    <w:p w14:paraId="3EE45718" w14:textId="572AC4B7" w:rsidR="00455EF9" w:rsidRDefault="00455EF9" w:rsidP="00455EF9">
      <w:pPr>
        <w:pStyle w:val="BodyText"/>
      </w:pPr>
      <w:r>
        <w:t xml:space="preserve">The following diagram depicts the </w:t>
      </w:r>
      <w:r w:rsidR="00775109">
        <w:t xml:space="preserve">Multi-Level Processing Stack </w:t>
      </w:r>
      <w:r>
        <w:t xml:space="preserve">that will be used to describe the Error Processing philosophy as </w:t>
      </w:r>
      <w:r w:rsidR="00613358">
        <w:t>faults/</w:t>
      </w:r>
      <w:r>
        <w:t>exception</w:t>
      </w:r>
      <w:r w:rsidR="007B173A">
        <w:t>s</w:t>
      </w:r>
      <w:r>
        <w:t xml:space="preserve"> occur and propagate up to the Consuming Application Level. The diagram is a conceptual view of the processing stack, actual physical components within each level are not detailed as to not complicate the discussion.</w:t>
      </w:r>
    </w:p>
    <w:p w14:paraId="58EDF761" w14:textId="77777777" w:rsidR="00455EF9" w:rsidRDefault="00455EF9" w:rsidP="00455EF9">
      <w:pPr>
        <w:pStyle w:val="BodyText"/>
      </w:pPr>
      <w:r>
        <w:t xml:space="preserve">Additionally, this section will describe service orchestration and how multiple layers of service calls can affect the handling of exceptions and management of faults. </w:t>
      </w:r>
    </w:p>
    <w:p w14:paraId="3C381EE7" w14:textId="201BA186" w:rsidR="00455EF9" w:rsidRDefault="00455EF9" w:rsidP="00455EF9">
      <w:pPr>
        <w:pStyle w:val="Caption"/>
        <w:rPr>
          <w:rFonts w:eastAsia="ヒラギノ角ゴ Pro W3"/>
          <w:noProof/>
          <w:color w:val="000000"/>
        </w:rPr>
      </w:pPr>
      <w:bookmarkStart w:id="228" w:name="_Toc517969180"/>
      <w:bookmarkStart w:id="229" w:name="_Ref518030225"/>
      <w:bookmarkStart w:id="230" w:name="_Ref518032457"/>
      <w:bookmarkStart w:id="231" w:name="_Toc518056024"/>
      <w:bookmarkStart w:id="232" w:name="_Toc519761283"/>
      <w:r>
        <w:lastRenderedPageBreak/>
        <w:t xml:space="preserve">Figure </w:t>
      </w:r>
      <w:r>
        <w:rPr>
          <w:noProof/>
        </w:rPr>
        <w:fldChar w:fldCharType="begin"/>
      </w:r>
      <w:r>
        <w:rPr>
          <w:noProof/>
        </w:rPr>
        <w:instrText xml:space="preserve"> SEQ Figure \* ARABIC </w:instrText>
      </w:r>
      <w:r>
        <w:rPr>
          <w:noProof/>
        </w:rPr>
        <w:fldChar w:fldCharType="separate"/>
      </w:r>
      <w:r w:rsidR="00366424">
        <w:rPr>
          <w:noProof/>
        </w:rPr>
        <w:t>6</w:t>
      </w:r>
      <w:r>
        <w:rPr>
          <w:noProof/>
        </w:rPr>
        <w:fldChar w:fldCharType="end"/>
      </w:r>
      <w:r>
        <w:t xml:space="preserve"> </w:t>
      </w:r>
      <w:bookmarkEnd w:id="228"/>
      <w:bookmarkEnd w:id="229"/>
      <w:r w:rsidRPr="005D501B">
        <w:t xml:space="preserve">Multi Level </w:t>
      </w:r>
      <w:r w:rsidR="00564C3E">
        <w:t xml:space="preserve">API </w:t>
      </w:r>
      <w:r w:rsidRPr="005D501B">
        <w:t>Processing</w:t>
      </w:r>
      <w:r>
        <w:t xml:space="preserve"> Stack</w:t>
      </w:r>
      <w:bookmarkEnd w:id="230"/>
      <w:bookmarkEnd w:id="231"/>
      <w:bookmarkEnd w:id="232"/>
    </w:p>
    <w:p w14:paraId="50065584" w14:textId="1AD565C4" w:rsidR="00455EF9" w:rsidRDefault="00564C3E" w:rsidP="00455EF9">
      <w:pPr>
        <w:pStyle w:val="BodyText"/>
        <w:jc w:val="center"/>
      </w:pPr>
      <w:r>
        <w:object w:dxaOrig="4141" w:dyaOrig="4095" w14:anchorId="2A690AF0">
          <v:shape id="_x0000_i1026" type="#_x0000_t75" style="width:206.9pt;height:204.75pt" o:ole="">
            <v:imagedata r:id="rId24" o:title=""/>
          </v:shape>
          <o:OLEObject Type="Embed" ProgID="Visio.Drawing.11" ShapeID="_x0000_i1026" DrawAspect="Content" ObjectID="_1597056181" r:id="rId25"/>
        </w:object>
      </w:r>
    </w:p>
    <w:p w14:paraId="5810D9F2" w14:textId="5C828081" w:rsidR="001C1E4B" w:rsidRDefault="001C1E4B" w:rsidP="001C1E4B">
      <w:pPr>
        <w:pStyle w:val="BodyText"/>
      </w:pPr>
      <w:r>
        <w:t xml:space="preserve">A brief description of the </w:t>
      </w:r>
      <w:r w:rsidRPr="001C1E4B">
        <w:t>levels</w:t>
      </w:r>
      <w:r>
        <w:t xml:space="preserve"> in the above diagram follow:</w:t>
      </w:r>
    </w:p>
    <w:p w14:paraId="1588C841" w14:textId="6F290F9C" w:rsidR="001C1E4B" w:rsidRDefault="001C1E4B" w:rsidP="001C1E4B">
      <w:pPr>
        <w:pStyle w:val="BodyText"/>
        <w:numPr>
          <w:ilvl w:val="0"/>
          <w:numId w:val="24"/>
        </w:numPr>
        <w:spacing w:before="0" w:after="0"/>
      </w:pPr>
      <w:r>
        <w:t>The E</w:t>
      </w:r>
      <w:r w:rsidRPr="001C1E4B">
        <w:t xml:space="preserve">xperience </w:t>
      </w:r>
      <w:r w:rsidR="00E21541">
        <w:t xml:space="preserve">API </w:t>
      </w:r>
      <w:r w:rsidRPr="001C1E4B">
        <w:t xml:space="preserve">Layer enables users </w:t>
      </w:r>
      <w:r w:rsidR="00FB0355">
        <w:t xml:space="preserve">(Consuming Applications) </w:t>
      </w:r>
      <w:r w:rsidRPr="001C1E4B">
        <w:t>to interact with an IT ecosystem of a business.</w:t>
      </w:r>
    </w:p>
    <w:p w14:paraId="23C17EBC" w14:textId="6A314B7A" w:rsidR="001C1E4B" w:rsidRDefault="001C1E4B" w:rsidP="001C1E4B">
      <w:pPr>
        <w:pStyle w:val="BodyText"/>
        <w:numPr>
          <w:ilvl w:val="0"/>
          <w:numId w:val="24"/>
        </w:numPr>
        <w:spacing w:before="0" w:after="0"/>
      </w:pPr>
      <w:r w:rsidRPr="001C1E4B">
        <w:t xml:space="preserve">Process </w:t>
      </w:r>
      <w:r w:rsidR="00E21541">
        <w:t xml:space="preserve">API </w:t>
      </w:r>
      <w:r w:rsidRPr="001C1E4B">
        <w:t xml:space="preserve">Layer, which pulls </w:t>
      </w:r>
      <w:r w:rsidR="00C26D2E">
        <w:t>content</w:t>
      </w:r>
      <w:r w:rsidRPr="001C1E4B">
        <w:t xml:space="preserve"> from </w:t>
      </w:r>
      <w:r w:rsidR="00E21541" w:rsidRPr="001C1E4B">
        <w:t xml:space="preserve">System </w:t>
      </w:r>
      <w:r w:rsidR="00E21541">
        <w:t xml:space="preserve">API </w:t>
      </w:r>
      <w:r w:rsidR="00E21541" w:rsidRPr="001C1E4B">
        <w:t>Laye</w:t>
      </w:r>
      <w:r w:rsidR="00E21541">
        <w:t>r</w:t>
      </w:r>
      <w:r w:rsidRPr="001C1E4B">
        <w:t xml:space="preserve">, applies business logic to process the </w:t>
      </w:r>
      <w:r w:rsidR="00C26D2E">
        <w:t>content</w:t>
      </w:r>
      <w:r w:rsidRPr="001C1E4B">
        <w:t xml:space="preserve"> and pushes the </w:t>
      </w:r>
      <w:r w:rsidR="00C26D2E">
        <w:t>content</w:t>
      </w:r>
      <w:r w:rsidRPr="001C1E4B">
        <w:t xml:space="preserve"> in any desired format asked by the </w:t>
      </w:r>
      <w:r w:rsidR="00E21541">
        <w:t>E</w:t>
      </w:r>
      <w:r w:rsidR="00E21541" w:rsidRPr="001C1E4B">
        <w:t xml:space="preserve">xperience </w:t>
      </w:r>
      <w:r w:rsidR="00E21541">
        <w:t xml:space="preserve">API </w:t>
      </w:r>
      <w:r w:rsidR="00E21541" w:rsidRPr="001C1E4B">
        <w:t>Layer</w:t>
      </w:r>
      <w:r w:rsidRPr="001C1E4B">
        <w:t>.</w:t>
      </w:r>
    </w:p>
    <w:p w14:paraId="2E0174B8" w14:textId="19370AC0" w:rsidR="001C1E4B" w:rsidRDefault="001C1E4B" w:rsidP="001C1E4B">
      <w:pPr>
        <w:pStyle w:val="BodyText"/>
        <w:numPr>
          <w:ilvl w:val="0"/>
          <w:numId w:val="24"/>
        </w:numPr>
        <w:spacing w:before="0" w:after="0"/>
      </w:pPr>
      <w:r>
        <w:t xml:space="preserve">The </w:t>
      </w:r>
      <w:r w:rsidRPr="001C1E4B">
        <w:t xml:space="preserve">System </w:t>
      </w:r>
      <w:r w:rsidR="00E21541">
        <w:t xml:space="preserve">API </w:t>
      </w:r>
      <w:r w:rsidRPr="001C1E4B">
        <w:t>Laye</w:t>
      </w:r>
      <w:r>
        <w:t xml:space="preserve">r </w:t>
      </w:r>
      <w:r w:rsidRPr="001C1E4B">
        <w:t>houses the core systems in an IT ecosystem.</w:t>
      </w:r>
    </w:p>
    <w:p w14:paraId="3988E439" w14:textId="5F0D0457" w:rsidR="00455EF9" w:rsidRDefault="00423C33" w:rsidP="004E409F">
      <w:pPr>
        <w:pStyle w:val="Heading3"/>
      </w:pPr>
      <w:bookmarkStart w:id="233" w:name="_Toc517966852"/>
      <w:bookmarkStart w:id="234" w:name="_Toc517969151"/>
      <w:bookmarkStart w:id="235" w:name="_Toc518056000"/>
      <w:bookmarkStart w:id="236" w:name="_Toc519761263"/>
      <w:r>
        <w:t xml:space="preserve">System API Level </w:t>
      </w:r>
      <w:r w:rsidR="00455EF9">
        <w:t>Exceptions</w:t>
      </w:r>
      <w:bookmarkEnd w:id="233"/>
      <w:bookmarkEnd w:id="234"/>
      <w:bookmarkEnd w:id="235"/>
      <w:bookmarkEnd w:id="236"/>
    </w:p>
    <w:p w14:paraId="53A82A16" w14:textId="690DCBB6" w:rsidR="00455EF9" w:rsidRDefault="00455EF9" w:rsidP="00455EF9">
      <w:pPr>
        <w:pStyle w:val="BodyText"/>
      </w:pPr>
      <w:r>
        <w:t xml:space="preserve">For the purposed of brevity, the </w:t>
      </w:r>
      <w:r w:rsidR="00423C33">
        <w:t xml:space="preserve">System API Level </w:t>
      </w:r>
      <w:r>
        <w:t>layer will incorporate invocation and/or integration with legacy application infrastructures</w:t>
      </w:r>
      <w:r w:rsidR="006857FE">
        <w:t xml:space="preserve">, </w:t>
      </w:r>
      <w:r w:rsidR="004715EA">
        <w:t>Software as A Service component</w:t>
      </w:r>
      <w:r w:rsidR="006857FE">
        <w:t>,</w:t>
      </w:r>
      <w:r>
        <w:t xml:space="preserve"> as well as database access utilizing existing data store access mechanisms (JDBC, ODBC, Relational Mapping products such as Hibernate etc.).</w:t>
      </w:r>
    </w:p>
    <w:p w14:paraId="75635D7D" w14:textId="057F724F" w:rsidR="00455EF9" w:rsidRDefault="00455EF9" w:rsidP="00455EF9">
      <w:pPr>
        <w:pStyle w:val="BodyText"/>
      </w:pPr>
      <w:r>
        <w:t xml:space="preserve">The following are the processing steps with positive and negative procedures for handling a fault thrown by a component below the </w:t>
      </w:r>
      <w:r w:rsidR="008C0FCD">
        <w:t>System API Level</w:t>
      </w:r>
    </w:p>
    <w:p w14:paraId="01AC8185" w14:textId="1B0D39C4" w:rsidR="006857FE" w:rsidRDefault="00455EF9" w:rsidP="00E93953">
      <w:pPr>
        <w:pStyle w:val="BodyText"/>
        <w:numPr>
          <w:ilvl w:val="0"/>
          <w:numId w:val="24"/>
        </w:numPr>
      </w:pPr>
      <w:r>
        <w:t xml:space="preserve">The </w:t>
      </w:r>
      <w:r w:rsidR="00423C33">
        <w:t xml:space="preserve">System API Level </w:t>
      </w:r>
      <w:r w:rsidRPr="00867FC4">
        <w:rPr>
          <w:b/>
        </w:rPr>
        <w:t>can</w:t>
      </w:r>
      <w:r>
        <w:t xml:space="preserve"> </w:t>
      </w:r>
      <w:r w:rsidRPr="00867FC4">
        <w:rPr>
          <w:b/>
        </w:rPr>
        <w:t>handle</w:t>
      </w:r>
      <w:r>
        <w:t xml:space="preserve"> the fault thrown by a</w:t>
      </w:r>
      <w:r w:rsidR="004C58A1">
        <w:t>n integration</w:t>
      </w:r>
      <w:r>
        <w:t xml:space="preserve"> component in the </w:t>
      </w:r>
      <w:r w:rsidR="008C0FCD">
        <w:t>System API Level</w:t>
      </w:r>
      <w:r>
        <w:t xml:space="preserve">. </w:t>
      </w:r>
      <w:r w:rsidR="006857FE">
        <w:t xml:space="preserve">Based on integration design </w:t>
      </w:r>
      <w:r w:rsidR="004715EA">
        <w:t>behavior</w:t>
      </w:r>
      <w:r w:rsidR="006857FE">
        <w:t xml:space="preserve"> of the throwing component, </w:t>
      </w:r>
    </w:p>
    <w:p w14:paraId="02F46B78" w14:textId="2EF82B93" w:rsidR="006857FE" w:rsidRDefault="006857FE" w:rsidP="00E93953">
      <w:pPr>
        <w:pStyle w:val="BodyText"/>
        <w:numPr>
          <w:ilvl w:val="0"/>
          <w:numId w:val="24"/>
        </w:numPr>
      </w:pPr>
      <w:r>
        <w:t>T</w:t>
      </w:r>
      <w:r w:rsidR="00455EF9">
        <w:t xml:space="preserve">he </w:t>
      </w:r>
      <w:r w:rsidR="00423C33">
        <w:t xml:space="preserve">System API Level </w:t>
      </w:r>
      <w:r w:rsidR="00455EF9">
        <w:t xml:space="preserve">has the option to propagate the error up to the </w:t>
      </w:r>
      <w:r w:rsidR="008C0FCD">
        <w:t>Process API Level</w:t>
      </w:r>
      <w:r w:rsidR="00455EF9">
        <w:t xml:space="preserve">. </w:t>
      </w:r>
    </w:p>
    <w:p w14:paraId="327FC391" w14:textId="6FD2EC61" w:rsidR="006857FE" w:rsidRDefault="006857FE" w:rsidP="00E93953">
      <w:pPr>
        <w:pStyle w:val="BodyText"/>
        <w:numPr>
          <w:ilvl w:val="0"/>
          <w:numId w:val="24"/>
        </w:numPr>
      </w:pPr>
      <w:r>
        <w:t>The Process API Level has the option to propagate the error up to the E</w:t>
      </w:r>
      <w:r w:rsidRPr="001C1E4B">
        <w:t xml:space="preserve">xperience </w:t>
      </w:r>
      <w:r>
        <w:t xml:space="preserve">API </w:t>
      </w:r>
      <w:r w:rsidRPr="001C1E4B">
        <w:t>Layer</w:t>
      </w:r>
    </w:p>
    <w:p w14:paraId="000679E7" w14:textId="3A35DBBC" w:rsidR="00455EF9" w:rsidRDefault="00455EF9" w:rsidP="00E93953">
      <w:pPr>
        <w:pStyle w:val="BodyText"/>
        <w:numPr>
          <w:ilvl w:val="0"/>
          <w:numId w:val="24"/>
        </w:numPr>
      </w:pPr>
      <w:r>
        <w:t xml:space="preserve">Additionally, the </w:t>
      </w:r>
      <w:r w:rsidR="00423C33">
        <w:t xml:space="preserve">System API Level </w:t>
      </w:r>
      <w:r>
        <w:t xml:space="preserve">can optionally </w:t>
      </w:r>
      <w:r w:rsidRPr="00DC1748">
        <w:t xml:space="preserve">log the error returned by the </w:t>
      </w:r>
      <w:r w:rsidR="004715EA">
        <w:t>System API Level</w:t>
      </w:r>
      <w:r>
        <w:t xml:space="preserve"> </w:t>
      </w:r>
      <w:r w:rsidR="004C58A1">
        <w:t xml:space="preserve">integrating </w:t>
      </w:r>
      <w:r>
        <w:t>component because these</w:t>
      </w:r>
      <w:r w:rsidRPr="00DC1748">
        <w:t xml:space="preserve"> </w:t>
      </w:r>
      <w:r>
        <w:t xml:space="preserve">components are </w:t>
      </w:r>
      <w:r w:rsidRPr="00DC1748">
        <w:t xml:space="preserve">not expected to use </w:t>
      </w:r>
      <w:r>
        <w:t>an Enterprise Logging Service.</w:t>
      </w:r>
    </w:p>
    <w:p w14:paraId="137F3F34" w14:textId="469A05BF" w:rsidR="00455EF9" w:rsidRDefault="004C58A1" w:rsidP="00E93953">
      <w:pPr>
        <w:pStyle w:val="BodyText"/>
        <w:numPr>
          <w:ilvl w:val="0"/>
          <w:numId w:val="24"/>
        </w:numPr>
      </w:pPr>
      <w:r>
        <w:t>If t</w:t>
      </w:r>
      <w:r w:rsidR="00455EF9">
        <w:t xml:space="preserve">he </w:t>
      </w:r>
      <w:r w:rsidR="00423C33">
        <w:t xml:space="preserve">System API Level </w:t>
      </w:r>
      <w:r w:rsidR="00455EF9" w:rsidRPr="00867FC4">
        <w:rPr>
          <w:b/>
        </w:rPr>
        <w:t>cannot handle</w:t>
      </w:r>
      <w:r w:rsidR="00455EF9">
        <w:t xml:space="preserve"> the fault thrown by any </w:t>
      </w:r>
      <w:r>
        <w:t xml:space="preserve">integrating </w:t>
      </w:r>
      <w:r w:rsidR="00455EF9">
        <w:t xml:space="preserve">component in the </w:t>
      </w:r>
      <w:r w:rsidR="00423C33">
        <w:t xml:space="preserve">System API Level </w:t>
      </w:r>
      <w:r w:rsidR="009975B8">
        <w:t xml:space="preserve">(e.g. database connectivity failure) </w:t>
      </w:r>
      <w:r w:rsidR="00455EF9">
        <w:t>and continue processing</w:t>
      </w:r>
      <w:r>
        <w:t>, the</w:t>
      </w:r>
      <w:r w:rsidR="00455EF9">
        <w:t xml:space="preserve"> </w:t>
      </w:r>
      <w:r w:rsidR="00423C33">
        <w:t xml:space="preserve">System API Level </w:t>
      </w:r>
      <w:r w:rsidR="00455EF9">
        <w:t xml:space="preserve">will propagate the fault up to the </w:t>
      </w:r>
      <w:r w:rsidR="008C0FCD">
        <w:t>Process API Level</w:t>
      </w:r>
      <w:r w:rsidR="00455EF9">
        <w:t xml:space="preserve">. Additionally, the </w:t>
      </w:r>
      <w:r w:rsidR="00423C33">
        <w:lastRenderedPageBreak/>
        <w:t xml:space="preserve">System API Level </w:t>
      </w:r>
      <w:r w:rsidR="00455EF9">
        <w:t xml:space="preserve">will </w:t>
      </w:r>
      <w:r w:rsidR="00455EF9" w:rsidRPr="00DC1748">
        <w:t>log the error returned by the legacy system</w:t>
      </w:r>
      <w:r w:rsidR="00455EF9">
        <w:t xml:space="preserve"> </w:t>
      </w:r>
      <w:r w:rsidR="009975B8">
        <w:t xml:space="preserve">integrating </w:t>
      </w:r>
      <w:r w:rsidR="00455EF9">
        <w:t>component because these</w:t>
      </w:r>
      <w:r w:rsidR="00455EF9" w:rsidRPr="00DC1748">
        <w:t xml:space="preserve"> </w:t>
      </w:r>
      <w:r w:rsidR="00455EF9">
        <w:t xml:space="preserve">components </w:t>
      </w:r>
      <w:r w:rsidR="009975B8">
        <w:t>most like will not use a logging service visible to the API infrastructure.</w:t>
      </w:r>
    </w:p>
    <w:p w14:paraId="13A86EC8" w14:textId="3A222031" w:rsidR="00455EF9" w:rsidRDefault="00423C33" w:rsidP="004E409F">
      <w:pPr>
        <w:pStyle w:val="Heading3"/>
      </w:pPr>
      <w:bookmarkStart w:id="237" w:name="_Toc516653990"/>
      <w:bookmarkStart w:id="238" w:name="_Toc517966853"/>
      <w:bookmarkStart w:id="239" w:name="_Toc517969152"/>
      <w:bookmarkStart w:id="240" w:name="_Toc518056001"/>
      <w:bookmarkStart w:id="241" w:name="_Toc519761264"/>
      <w:r>
        <w:t xml:space="preserve">Process API Level </w:t>
      </w:r>
      <w:r w:rsidR="00455EF9">
        <w:t>Exception</w:t>
      </w:r>
      <w:bookmarkEnd w:id="237"/>
      <w:bookmarkEnd w:id="238"/>
      <w:bookmarkEnd w:id="239"/>
      <w:bookmarkEnd w:id="240"/>
      <w:bookmarkEnd w:id="241"/>
    </w:p>
    <w:p w14:paraId="7AA7EE46" w14:textId="46FED43A" w:rsidR="007839B7" w:rsidRDefault="007839B7" w:rsidP="007839B7">
      <w:pPr>
        <w:pStyle w:val="BodyText"/>
      </w:pPr>
      <w:r>
        <w:t xml:space="preserve">The Process API Level must react and possibly process error propagated upwards from the System API Level as well potentially having to propagate those error upward to the Experience API Level. This section details the error processing responsibilities that </w:t>
      </w:r>
      <w:r w:rsidR="00A240C0">
        <w:t>are required</w:t>
      </w:r>
      <w:r>
        <w:t xml:space="preserve"> to be implemented by this layer </w:t>
      </w:r>
    </w:p>
    <w:p w14:paraId="3FAEBB54" w14:textId="3A4EF331" w:rsidR="00455EF9" w:rsidRDefault="00455EF9" w:rsidP="00455EF9">
      <w:pPr>
        <w:pStyle w:val="BodyText"/>
      </w:pPr>
      <w:r>
        <w:t xml:space="preserve">The following are the processing steps with positive and negative procedures for handling </w:t>
      </w:r>
      <w:r w:rsidR="00A240C0">
        <w:t>faults</w:t>
      </w:r>
      <w:r>
        <w:t xml:space="preserve"> </w:t>
      </w:r>
      <w:r w:rsidR="00B23FAD">
        <w:t>within</w:t>
      </w:r>
      <w:r w:rsidR="00A240C0">
        <w:t xml:space="preserve"> the </w:t>
      </w:r>
      <w:r w:rsidR="008C0FCD">
        <w:t>Process API Level</w:t>
      </w:r>
      <w:r>
        <w:t>.</w:t>
      </w:r>
    </w:p>
    <w:p w14:paraId="2D55508A" w14:textId="43FDA438" w:rsidR="00455EF9" w:rsidRDefault="00455EF9" w:rsidP="00E93953">
      <w:pPr>
        <w:pStyle w:val="BodyText"/>
        <w:numPr>
          <w:ilvl w:val="0"/>
          <w:numId w:val="24"/>
        </w:numPr>
      </w:pPr>
      <w:r>
        <w:t xml:space="preserve">The </w:t>
      </w:r>
      <w:r w:rsidR="008C0FCD">
        <w:t>Process API Level</w:t>
      </w:r>
      <w:r>
        <w:t xml:space="preserve"> </w:t>
      </w:r>
      <w:r w:rsidRPr="00867FC4">
        <w:rPr>
          <w:b/>
        </w:rPr>
        <w:t>can</w:t>
      </w:r>
      <w:r>
        <w:t xml:space="preserve"> </w:t>
      </w:r>
      <w:r w:rsidRPr="00867FC4">
        <w:rPr>
          <w:b/>
        </w:rPr>
        <w:t>handle</w:t>
      </w:r>
      <w:r>
        <w:t xml:space="preserve"> the fault thrown by the </w:t>
      </w:r>
      <w:r w:rsidR="008C0FCD">
        <w:t>System API Level</w:t>
      </w:r>
      <w:r>
        <w:t xml:space="preserve">. The </w:t>
      </w:r>
      <w:r w:rsidR="008C0FCD">
        <w:t>Process API Level</w:t>
      </w:r>
      <w:r>
        <w:t xml:space="preserve"> has the option to propagate the error up to the API Level. </w:t>
      </w:r>
    </w:p>
    <w:p w14:paraId="3CFF8949" w14:textId="473C2CB8" w:rsidR="00455EF9" w:rsidRDefault="00455EF9" w:rsidP="00E93953">
      <w:pPr>
        <w:pStyle w:val="BodyText"/>
        <w:numPr>
          <w:ilvl w:val="0"/>
          <w:numId w:val="24"/>
        </w:numPr>
      </w:pPr>
      <w:r>
        <w:t xml:space="preserve">The </w:t>
      </w:r>
      <w:r w:rsidR="008C0FCD">
        <w:t>Process API Level</w:t>
      </w:r>
      <w:r>
        <w:t xml:space="preserve"> </w:t>
      </w:r>
      <w:r w:rsidRPr="00867FC4">
        <w:rPr>
          <w:b/>
        </w:rPr>
        <w:t>cannot handle</w:t>
      </w:r>
      <w:r>
        <w:t xml:space="preserve"> the fault thrown by the </w:t>
      </w:r>
      <w:r w:rsidR="00423C33">
        <w:t xml:space="preserve">System API Level </w:t>
      </w:r>
      <w:r>
        <w:t xml:space="preserve">and continue processing. The </w:t>
      </w:r>
      <w:r w:rsidR="008C0FCD">
        <w:t>Process API Level</w:t>
      </w:r>
      <w:r>
        <w:t xml:space="preserve"> will </w:t>
      </w:r>
      <w:r w:rsidR="00105107">
        <w:t xml:space="preserve">log appropriately and </w:t>
      </w:r>
      <w:r>
        <w:t xml:space="preserve">propagate the fault up to the </w:t>
      </w:r>
      <w:r w:rsidR="00B23FAD">
        <w:t xml:space="preserve">Experience </w:t>
      </w:r>
      <w:r>
        <w:t>API level.</w:t>
      </w:r>
    </w:p>
    <w:p w14:paraId="3242967A" w14:textId="05297206" w:rsidR="00455EF9" w:rsidRDefault="00423C33" w:rsidP="004E409F">
      <w:pPr>
        <w:pStyle w:val="Heading3"/>
      </w:pPr>
      <w:bookmarkStart w:id="242" w:name="_Toc516653989"/>
      <w:bookmarkStart w:id="243" w:name="_Toc517966854"/>
      <w:bookmarkStart w:id="244" w:name="_Toc517969153"/>
      <w:bookmarkStart w:id="245" w:name="_Toc518056002"/>
      <w:bookmarkStart w:id="246" w:name="_Toc519761265"/>
      <w:r>
        <w:t xml:space="preserve">Experience </w:t>
      </w:r>
      <w:r w:rsidR="00455EF9">
        <w:t>API Level Exception</w:t>
      </w:r>
      <w:bookmarkEnd w:id="242"/>
      <w:r w:rsidR="00455EF9">
        <w:t xml:space="preserve"> Guidelines</w:t>
      </w:r>
      <w:bookmarkEnd w:id="243"/>
      <w:bookmarkEnd w:id="244"/>
      <w:bookmarkEnd w:id="245"/>
      <w:bookmarkEnd w:id="246"/>
    </w:p>
    <w:p w14:paraId="56F8E56C" w14:textId="4C691415" w:rsidR="00A240C0" w:rsidRDefault="00A240C0" w:rsidP="00A240C0">
      <w:pPr>
        <w:pStyle w:val="BodyText"/>
      </w:pPr>
      <w:r>
        <w:t xml:space="preserve">The Experience API Level must react and possibly process error propagated upwards from the Process API Level as well potentially having to propagate those error upward to the Consuming Application. This section details the error processing responsibilities that are required to be implemented by this layer </w:t>
      </w:r>
    </w:p>
    <w:p w14:paraId="3F93A1CF" w14:textId="29649A26" w:rsidR="00455EF9" w:rsidRDefault="00455EF9" w:rsidP="00455EF9">
      <w:pPr>
        <w:pStyle w:val="BodyText"/>
      </w:pPr>
      <w:r>
        <w:t>The following are the processing steps with positive and negative procedures for handling fault</w:t>
      </w:r>
      <w:r w:rsidR="000B460D">
        <w:t>s</w:t>
      </w:r>
      <w:r>
        <w:t xml:space="preserve"> </w:t>
      </w:r>
      <w:r w:rsidR="000B460D">
        <w:t>within</w:t>
      </w:r>
      <w:r>
        <w:t xml:space="preserve"> the </w:t>
      </w:r>
      <w:r w:rsidR="00423C33">
        <w:t xml:space="preserve">Experience </w:t>
      </w:r>
      <w:r>
        <w:t>API Level.</w:t>
      </w:r>
    </w:p>
    <w:p w14:paraId="1DB353B9" w14:textId="29B0C11A" w:rsidR="00455EF9" w:rsidRDefault="00455EF9" w:rsidP="00E93953">
      <w:pPr>
        <w:pStyle w:val="BodyText"/>
        <w:numPr>
          <w:ilvl w:val="0"/>
          <w:numId w:val="24"/>
        </w:numPr>
      </w:pPr>
      <w:r>
        <w:t xml:space="preserve">The </w:t>
      </w:r>
      <w:r w:rsidR="00423C33">
        <w:t>Experience API</w:t>
      </w:r>
      <w:r>
        <w:t xml:space="preserve"> Level </w:t>
      </w:r>
      <w:r w:rsidRPr="00867FC4">
        <w:rPr>
          <w:b/>
        </w:rPr>
        <w:t>can</w:t>
      </w:r>
      <w:r>
        <w:t xml:space="preserve"> </w:t>
      </w:r>
      <w:r w:rsidRPr="00867FC4">
        <w:rPr>
          <w:b/>
        </w:rPr>
        <w:t>handle</w:t>
      </w:r>
      <w:r>
        <w:t xml:space="preserve"> the fault thrown by the </w:t>
      </w:r>
      <w:r w:rsidR="008C0FCD">
        <w:t>Process API Level</w:t>
      </w:r>
      <w:r>
        <w:t xml:space="preserve">. The API Level has the option to propagate the error up to the Consuming Application. </w:t>
      </w:r>
    </w:p>
    <w:p w14:paraId="039FABAA" w14:textId="34E380B1" w:rsidR="00455EF9" w:rsidRDefault="00455EF9" w:rsidP="00E93953">
      <w:pPr>
        <w:pStyle w:val="BodyText"/>
        <w:numPr>
          <w:ilvl w:val="0"/>
          <w:numId w:val="24"/>
        </w:numPr>
      </w:pPr>
      <w:r>
        <w:t xml:space="preserve">The </w:t>
      </w:r>
      <w:r w:rsidR="00423C33">
        <w:t xml:space="preserve">Experience </w:t>
      </w:r>
      <w:r>
        <w:t xml:space="preserve">API Level </w:t>
      </w:r>
      <w:r w:rsidRPr="00867FC4">
        <w:rPr>
          <w:b/>
        </w:rPr>
        <w:t>cannot handle</w:t>
      </w:r>
      <w:r>
        <w:t xml:space="preserve"> the fault thrown by the </w:t>
      </w:r>
      <w:r w:rsidR="008C0FCD">
        <w:t>Process API Level</w:t>
      </w:r>
      <w:r>
        <w:t xml:space="preserve"> and continue processing. The API Level </w:t>
      </w:r>
      <w:r w:rsidR="000B460D">
        <w:t xml:space="preserve">will log appropriately and </w:t>
      </w:r>
      <w:r>
        <w:t>propagate the fault up to the Consuming Application.</w:t>
      </w:r>
    </w:p>
    <w:p w14:paraId="7EB420FB" w14:textId="77777777" w:rsidR="00725262" w:rsidRDefault="00725262" w:rsidP="00725262">
      <w:pPr>
        <w:pStyle w:val="BodyText"/>
        <w:spacing w:before="0" w:after="0"/>
      </w:pPr>
      <w:bookmarkStart w:id="247" w:name="_Toc516653991"/>
      <w:bookmarkStart w:id="248" w:name="_Toc517966855"/>
      <w:bookmarkStart w:id="249" w:name="_Toc517969154"/>
      <w:bookmarkStart w:id="250" w:name="_Ref518043816"/>
      <w:bookmarkStart w:id="251" w:name="_Ref518043822"/>
      <w:bookmarkStart w:id="252" w:name="_Toc518056003"/>
      <w:bookmarkStart w:id="253" w:name="_Toc519761266"/>
    </w:p>
    <w:p w14:paraId="5F622FBF" w14:textId="77777777" w:rsidR="00725262" w:rsidRDefault="00725262" w:rsidP="00725262">
      <w:pPr>
        <w:pStyle w:val="BodyText"/>
        <w:spacing w:before="0" w:after="0"/>
      </w:pPr>
    </w:p>
    <w:p w14:paraId="420C62C8" w14:textId="77777777" w:rsidR="00725262" w:rsidRDefault="00725262" w:rsidP="00725262">
      <w:pPr>
        <w:pStyle w:val="BodyText"/>
        <w:spacing w:before="0" w:after="0"/>
      </w:pPr>
    </w:p>
    <w:p w14:paraId="70BD1149" w14:textId="69534F57" w:rsidR="00455EF9" w:rsidRDefault="00713E47" w:rsidP="00455EF9">
      <w:pPr>
        <w:pStyle w:val="Heading2"/>
      </w:pPr>
      <w:r>
        <w:t xml:space="preserve">API </w:t>
      </w:r>
      <w:r w:rsidR="00455EF9">
        <w:t xml:space="preserve">Message Process Failure and </w:t>
      </w:r>
      <w:bookmarkEnd w:id="247"/>
      <w:r w:rsidR="00AD7459">
        <w:t>Retries</w:t>
      </w:r>
      <w:bookmarkEnd w:id="248"/>
      <w:bookmarkEnd w:id="249"/>
      <w:bookmarkEnd w:id="250"/>
      <w:bookmarkEnd w:id="251"/>
      <w:bookmarkEnd w:id="252"/>
      <w:bookmarkEnd w:id="253"/>
    </w:p>
    <w:p w14:paraId="1120BE38" w14:textId="6DBF5D43" w:rsidR="00F147BB" w:rsidRDefault="00F147BB" w:rsidP="00F147BB">
      <w:pPr>
        <w:spacing w:after="120"/>
        <w:rPr>
          <w:sz w:val="24"/>
          <w:szCs w:val="20"/>
        </w:rPr>
      </w:pPr>
      <w:r>
        <w:rPr>
          <w:sz w:val="24"/>
          <w:szCs w:val="20"/>
        </w:rPr>
        <w:t>This section will discuss retry guidelines for failures that are caused by either transient</w:t>
      </w:r>
      <w:r w:rsidR="007D7D23">
        <w:rPr>
          <w:sz w:val="24"/>
          <w:szCs w:val="20"/>
        </w:rPr>
        <w:t>/</w:t>
      </w:r>
      <w:r>
        <w:rPr>
          <w:sz w:val="24"/>
          <w:szCs w:val="20"/>
        </w:rPr>
        <w:t xml:space="preserve">short duration) failures and long duration failures. The specific HTTP codes that are used to define these types of failure are not </w:t>
      </w:r>
      <w:r w:rsidR="00A556DB">
        <w:rPr>
          <w:sz w:val="24"/>
          <w:szCs w:val="20"/>
        </w:rPr>
        <w:t>included as</w:t>
      </w:r>
      <w:r>
        <w:rPr>
          <w:sz w:val="24"/>
          <w:szCs w:val="20"/>
        </w:rPr>
        <w:t xml:space="preserve"> part of this discussion as the </w:t>
      </w:r>
      <w:r w:rsidR="00A556DB">
        <w:rPr>
          <w:sz w:val="24"/>
          <w:szCs w:val="20"/>
        </w:rPr>
        <w:t>HTTP code and error response</w:t>
      </w:r>
      <w:r>
        <w:rPr>
          <w:sz w:val="24"/>
          <w:szCs w:val="20"/>
        </w:rPr>
        <w:t xml:space="preserve"> philosophy for a service depends on the </w:t>
      </w:r>
      <w:r w:rsidR="00A556DB">
        <w:rPr>
          <w:sz w:val="24"/>
          <w:szCs w:val="20"/>
        </w:rPr>
        <w:t>Error</w:t>
      </w:r>
      <w:r>
        <w:rPr>
          <w:sz w:val="24"/>
          <w:szCs w:val="20"/>
        </w:rPr>
        <w:t xml:space="preserve"> Response design for that service.</w:t>
      </w:r>
    </w:p>
    <w:p w14:paraId="45E7781B" w14:textId="2699FE73" w:rsidR="004E409F" w:rsidRDefault="004E409F" w:rsidP="004E409F">
      <w:pPr>
        <w:pStyle w:val="Heading3"/>
      </w:pPr>
      <w:bookmarkStart w:id="254" w:name="_Toc516653992"/>
      <w:bookmarkStart w:id="255" w:name="_Toc517966856"/>
      <w:bookmarkStart w:id="256" w:name="_Toc517969155"/>
      <w:bookmarkStart w:id="257" w:name="_Toc518056004"/>
      <w:bookmarkStart w:id="258" w:name="_Toc519761267"/>
      <w:r w:rsidRPr="004E409F">
        <w:t>Transient</w:t>
      </w:r>
      <w:r w:rsidR="00363C86">
        <w:t xml:space="preserve"> Process</w:t>
      </w:r>
      <w:r w:rsidRPr="004E409F">
        <w:t xml:space="preserve"> </w:t>
      </w:r>
      <w:r>
        <w:t>F</w:t>
      </w:r>
      <w:r w:rsidRPr="004E409F">
        <w:t>ailures</w:t>
      </w:r>
      <w:bookmarkEnd w:id="254"/>
      <w:bookmarkEnd w:id="255"/>
      <w:bookmarkEnd w:id="256"/>
      <w:r w:rsidR="00D57910">
        <w:t xml:space="preserve"> Message Retries</w:t>
      </w:r>
      <w:bookmarkEnd w:id="257"/>
      <w:bookmarkEnd w:id="258"/>
    </w:p>
    <w:p w14:paraId="3BA63F23" w14:textId="1BC477DA" w:rsidR="00F147BB" w:rsidRPr="00F147BB" w:rsidRDefault="00F147BB" w:rsidP="00F147BB">
      <w:pPr>
        <w:rPr>
          <w:sz w:val="24"/>
          <w:szCs w:val="20"/>
        </w:rPr>
      </w:pPr>
      <w:r w:rsidRPr="00F147BB">
        <w:rPr>
          <w:sz w:val="24"/>
          <w:szCs w:val="20"/>
        </w:rPr>
        <w:t xml:space="preserve">Transient </w:t>
      </w:r>
      <w:r w:rsidR="00363C86">
        <w:rPr>
          <w:sz w:val="24"/>
          <w:szCs w:val="20"/>
        </w:rPr>
        <w:t xml:space="preserve">process </w:t>
      </w:r>
      <w:r w:rsidRPr="00F147BB">
        <w:rPr>
          <w:sz w:val="24"/>
          <w:szCs w:val="20"/>
        </w:rPr>
        <w:t xml:space="preserve">failures </w:t>
      </w:r>
      <w:r>
        <w:rPr>
          <w:sz w:val="24"/>
          <w:szCs w:val="20"/>
        </w:rPr>
        <w:t xml:space="preserve">(short duration) </w:t>
      </w:r>
      <w:r w:rsidRPr="00F147BB">
        <w:rPr>
          <w:sz w:val="24"/>
          <w:szCs w:val="20"/>
        </w:rPr>
        <w:t>occur while communicating to external component</w:t>
      </w:r>
      <w:r w:rsidR="00A556DB">
        <w:rPr>
          <w:sz w:val="24"/>
          <w:szCs w:val="20"/>
        </w:rPr>
        <w:t>s</w:t>
      </w:r>
      <w:r w:rsidRPr="00F147BB">
        <w:rPr>
          <w:sz w:val="24"/>
          <w:szCs w:val="20"/>
        </w:rPr>
        <w:t xml:space="preserve"> or service</w:t>
      </w:r>
      <w:r w:rsidR="00A556DB">
        <w:rPr>
          <w:sz w:val="24"/>
          <w:szCs w:val="20"/>
        </w:rPr>
        <w:t xml:space="preserve">s that are not </w:t>
      </w:r>
      <w:r w:rsidRPr="00F147BB">
        <w:rPr>
          <w:sz w:val="24"/>
          <w:szCs w:val="20"/>
        </w:rPr>
        <w:t>available.</w:t>
      </w:r>
      <w:r>
        <w:rPr>
          <w:sz w:val="24"/>
          <w:szCs w:val="20"/>
        </w:rPr>
        <w:t xml:space="preserve"> If the</w:t>
      </w:r>
      <w:r w:rsidRPr="00F147BB">
        <w:rPr>
          <w:sz w:val="24"/>
          <w:szCs w:val="20"/>
        </w:rPr>
        <w:t xml:space="preserve"> service again</w:t>
      </w:r>
      <w:r>
        <w:rPr>
          <w:sz w:val="24"/>
          <w:szCs w:val="20"/>
        </w:rPr>
        <w:t xml:space="preserve"> is called again</w:t>
      </w:r>
      <w:r w:rsidRPr="00F147BB">
        <w:rPr>
          <w:sz w:val="24"/>
          <w:szCs w:val="20"/>
        </w:rPr>
        <w:t xml:space="preserve">, </w:t>
      </w:r>
      <w:r>
        <w:rPr>
          <w:sz w:val="24"/>
          <w:szCs w:val="20"/>
        </w:rPr>
        <w:t xml:space="preserve">it is possible that </w:t>
      </w:r>
      <w:r w:rsidR="00A556DB">
        <w:rPr>
          <w:sz w:val="24"/>
          <w:szCs w:val="20"/>
        </w:rPr>
        <w:t>it b</w:t>
      </w:r>
      <w:r>
        <w:rPr>
          <w:sz w:val="24"/>
          <w:szCs w:val="20"/>
        </w:rPr>
        <w:t xml:space="preserve">e </w:t>
      </w:r>
      <w:r w:rsidRPr="00F147BB">
        <w:rPr>
          <w:sz w:val="24"/>
          <w:szCs w:val="20"/>
        </w:rPr>
        <w:t xml:space="preserve">will </w:t>
      </w:r>
      <w:r>
        <w:rPr>
          <w:sz w:val="24"/>
          <w:szCs w:val="20"/>
        </w:rPr>
        <w:t>be successful hence the term transient failure.</w:t>
      </w:r>
    </w:p>
    <w:p w14:paraId="7A2B3FA5" w14:textId="528FCEEB" w:rsidR="004E6DCA" w:rsidRDefault="00363C86" w:rsidP="00363C86">
      <w:pPr>
        <w:pStyle w:val="BodyText"/>
      </w:pPr>
      <w:r>
        <w:lastRenderedPageBreak/>
        <w:t xml:space="preserve">The initial step in handling </w:t>
      </w:r>
      <w:r w:rsidR="008B5841">
        <w:t>t</w:t>
      </w:r>
      <w:r w:rsidRPr="00F147BB">
        <w:t xml:space="preserve">ransient </w:t>
      </w:r>
      <w:r>
        <w:t xml:space="preserve">process </w:t>
      </w:r>
      <w:r w:rsidRPr="00F147BB">
        <w:t>failures</w:t>
      </w:r>
      <w:r>
        <w:t xml:space="preserve"> is to identify the transient process fault</w:t>
      </w:r>
      <w:r w:rsidR="008B5841">
        <w:t xml:space="preserve"> </w:t>
      </w:r>
      <w:r>
        <w:t xml:space="preserve">by checking if the fault is something that the target service is sending and has provided error message context from the application perspective. </w:t>
      </w:r>
      <w:r w:rsidR="004E6DCA">
        <w:t>For example, if the target service is responding that is has exceeded its processing time interval</w:t>
      </w:r>
      <w:r w:rsidR="00385176">
        <w:t>.</w:t>
      </w:r>
    </w:p>
    <w:p w14:paraId="080FBE0C" w14:textId="0E09DA70" w:rsidR="00363C86" w:rsidRPr="008B02A9" w:rsidRDefault="003A25E0" w:rsidP="008B02A9">
      <w:pPr>
        <w:pStyle w:val="Heading4"/>
      </w:pPr>
      <w:bookmarkStart w:id="259" w:name="_Toc518056005"/>
      <w:bookmarkStart w:id="260" w:name="_Toc519761268"/>
      <w:r w:rsidRPr="008B02A9">
        <w:t>Transient Process Failure Simple Retry</w:t>
      </w:r>
      <w:bookmarkEnd w:id="259"/>
      <w:bookmarkEnd w:id="260"/>
    </w:p>
    <w:p w14:paraId="62A70EC9" w14:textId="0A27BAC7" w:rsidR="00F74B39" w:rsidRDefault="001F525B" w:rsidP="00363C86">
      <w:pPr>
        <w:pStyle w:val="BodyText"/>
      </w:pPr>
      <w:r>
        <w:t xml:space="preserve">The </w:t>
      </w:r>
      <w:r w:rsidR="005D3633">
        <w:t>decision</w:t>
      </w:r>
      <w:r>
        <w:t xml:space="preserve"> to retry or not to retry in a transient failure scenario is not a simple yes or no determination. </w:t>
      </w:r>
      <w:r w:rsidR="005D3633">
        <w:t>A working knowledge of the Service Level Agreement (SLA) of the target service is required. An educated determination based on the SLA may then be made. There may be other characteristics of the target service that can be used to make to make the retry or not to retry decision.</w:t>
      </w:r>
    </w:p>
    <w:p w14:paraId="16B27328" w14:textId="71DDC7F7" w:rsidR="00455EF9" w:rsidRDefault="00363C86" w:rsidP="00363C86">
      <w:pPr>
        <w:pStyle w:val="BodyText"/>
      </w:pPr>
      <w:r>
        <w:t>Once a transient fault</w:t>
      </w:r>
      <w:r w:rsidR="008B5841">
        <w:t xml:space="preserve"> has been identified</w:t>
      </w:r>
      <w:r>
        <w:t xml:space="preserve">, </w:t>
      </w:r>
      <w:r w:rsidR="00C255EA">
        <w:t>the</w:t>
      </w:r>
      <w:r w:rsidR="003A25E0">
        <w:t xml:space="preserve"> simplest solution is the implementation of </w:t>
      </w:r>
      <w:r>
        <w:t xml:space="preserve">some retry logic so that the issue will get resolved by calling the service again. </w:t>
      </w:r>
      <w:r w:rsidR="00547794">
        <w:t>A</w:t>
      </w:r>
      <w:r>
        <w:t xml:space="preserve"> typical way to implement the retry is as follows</w:t>
      </w:r>
    </w:p>
    <w:p w14:paraId="74AF08F2" w14:textId="547941D9" w:rsidR="003A25E0" w:rsidRDefault="003A25E0" w:rsidP="00E93953">
      <w:pPr>
        <w:pStyle w:val="BodyText"/>
        <w:numPr>
          <w:ilvl w:val="0"/>
          <w:numId w:val="25"/>
        </w:numPr>
        <w:spacing w:before="0" w:after="0"/>
      </w:pPr>
      <w:r>
        <w:t>Define the maximum retry count</w:t>
      </w:r>
      <w:r w:rsidR="005D3633">
        <w:t xml:space="preserve"> which would most likely be determined by something like investigation the SLA of the target service before hand</w:t>
      </w:r>
    </w:p>
    <w:p w14:paraId="79F710EA" w14:textId="77777777" w:rsidR="003A25E0" w:rsidRDefault="003A25E0" w:rsidP="00E93953">
      <w:pPr>
        <w:pStyle w:val="BodyText"/>
        <w:numPr>
          <w:ilvl w:val="0"/>
          <w:numId w:val="25"/>
        </w:numPr>
        <w:spacing w:before="0" w:after="0"/>
      </w:pPr>
      <w:r>
        <w:t>Retry the service call and increment the retry count.</w:t>
      </w:r>
    </w:p>
    <w:p w14:paraId="1650DB85" w14:textId="20AFAC9A" w:rsidR="003A25E0" w:rsidRDefault="003A25E0" w:rsidP="00E93953">
      <w:pPr>
        <w:pStyle w:val="BodyText"/>
        <w:numPr>
          <w:ilvl w:val="0"/>
          <w:numId w:val="25"/>
        </w:numPr>
        <w:spacing w:before="0" w:after="0"/>
      </w:pPr>
      <w:r>
        <w:t>If the call succeeds, return the result to the caller.</w:t>
      </w:r>
    </w:p>
    <w:p w14:paraId="37023032" w14:textId="3559CF07" w:rsidR="003A25E0" w:rsidRDefault="003A25E0" w:rsidP="00E93953">
      <w:pPr>
        <w:pStyle w:val="BodyText"/>
        <w:numPr>
          <w:ilvl w:val="0"/>
          <w:numId w:val="25"/>
        </w:numPr>
        <w:spacing w:before="0" w:after="0"/>
      </w:pPr>
      <w:r>
        <w:t>If the same fault persists, keep retrying until the maximum retry count is hit.</w:t>
      </w:r>
    </w:p>
    <w:p w14:paraId="56F88CC9" w14:textId="7959D549" w:rsidR="00455EF9" w:rsidRDefault="003A25E0" w:rsidP="00E93953">
      <w:pPr>
        <w:pStyle w:val="BodyText"/>
        <w:numPr>
          <w:ilvl w:val="0"/>
          <w:numId w:val="25"/>
        </w:numPr>
        <w:spacing w:before="0" w:after="0"/>
      </w:pPr>
      <w:r>
        <w:t>If the call is failing even after maximum retries, communicate that target service is unavailable</w:t>
      </w:r>
    </w:p>
    <w:p w14:paraId="25F1EF24" w14:textId="19BC7393" w:rsidR="002D2B98" w:rsidRDefault="002D2B98" w:rsidP="008B02A9">
      <w:pPr>
        <w:pStyle w:val="Heading4"/>
      </w:pPr>
      <w:bookmarkStart w:id="261" w:name="_Toc518056006"/>
      <w:bookmarkStart w:id="262" w:name="_Toc519761269"/>
      <w:r>
        <w:t xml:space="preserve">Transient Process Failure </w:t>
      </w:r>
      <w:r w:rsidR="009F34C7">
        <w:t>Dynamic</w:t>
      </w:r>
      <w:r>
        <w:t xml:space="preserve"> Retry</w:t>
      </w:r>
      <w:bookmarkEnd w:id="261"/>
      <w:bookmarkEnd w:id="262"/>
    </w:p>
    <w:p w14:paraId="23936741" w14:textId="3E57C8B7" w:rsidR="002D2B98" w:rsidRDefault="00462150" w:rsidP="002D2B98">
      <w:pPr>
        <w:pStyle w:val="BodyText"/>
      </w:pPr>
      <w:r>
        <w:t xml:space="preserve">Using the </w:t>
      </w:r>
      <w:r w:rsidR="002D2B98">
        <w:t xml:space="preserve">Retry Process identified above </w:t>
      </w:r>
      <w:r>
        <w:t xml:space="preserve">could cause </w:t>
      </w:r>
      <w:r w:rsidR="002D2B98">
        <w:t xml:space="preserve">potential issues. These issues may be a result of the service </w:t>
      </w:r>
      <w:r w:rsidR="009F34C7">
        <w:t>being</w:t>
      </w:r>
      <w:r w:rsidR="002D2B98">
        <w:t xml:space="preserve"> overloaded or some </w:t>
      </w:r>
      <w:r w:rsidR="009F34C7">
        <w:t xml:space="preserve">type of </w:t>
      </w:r>
      <w:r w:rsidR="002D2B98">
        <w:t xml:space="preserve">throttling </w:t>
      </w:r>
      <w:r w:rsidR="00864A18">
        <w:t xml:space="preserve">that was </w:t>
      </w:r>
      <w:r w:rsidR="002D2B98">
        <w:t>implemented at the service end. This service is rejecting new calls</w:t>
      </w:r>
      <w:r w:rsidR="00864A18">
        <w:t xml:space="preserve"> and there </w:t>
      </w:r>
      <w:r w:rsidR="002D2B98">
        <w:t xml:space="preserve">is a possibility that the </w:t>
      </w:r>
      <w:r w:rsidR="00D225ED">
        <w:t>retry</w:t>
      </w:r>
      <w:r w:rsidR="002D2B98">
        <w:t xml:space="preserve"> requests are further adding to the overload of service.</w:t>
      </w:r>
    </w:p>
    <w:p w14:paraId="2E67CF18" w14:textId="7762DF6E" w:rsidR="00547794" w:rsidRDefault="009F34C7" w:rsidP="00547794">
      <w:pPr>
        <w:pStyle w:val="BodyText"/>
      </w:pPr>
      <w:r>
        <w:t>A work around for this problem is the use of a Dynamic Retry</w:t>
      </w:r>
      <w:r w:rsidRPr="009F34C7">
        <w:t xml:space="preserve"> that instead of retrying after waiting for a fixed amount of time, </w:t>
      </w:r>
      <w:r>
        <w:t>the</w:t>
      </w:r>
      <w:r w:rsidRPr="009F34C7">
        <w:t xml:space="preserve"> waiting time </w:t>
      </w:r>
      <w:r>
        <w:t>is increased.</w:t>
      </w:r>
      <w:r w:rsidR="00085737">
        <w:t xml:space="preserve"> </w:t>
      </w:r>
      <w:r w:rsidR="000C62AA">
        <w:t>I</w:t>
      </w:r>
      <w:r w:rsidR="00085737" w:rsidRPr="00085737">
        <w:t>ncrementally increasing the wait time between the consecutive retry requests after each failure</w:t>
      </w:r>
      <w:r w:rsidR="00085737">
        <w:t xml:space="preserve"> </w:t>
      </w:r>
      <w:r w:rsidR="00085737" w:rsidRPr="00085737">
        <w:t xml:space="preserve">gives the service some </w:t>
      </w:r>
      <w:r w:rsidR="00085737">
        <w:t>“</w:t>
      </w:r>
      <w:r w:rsidR="00085737" w:rsidRPr="00085737">
        <w:t>breathing time</w:t>
      </w:r>
      <w:r w:rsidR="00085737">
        <w:t>’</w:t>
      </w:r>
      <w:r w:rsidR="00085737" w:rsidRPr="00085737">
        <w:t>.</w:t>
      </w:r>
      <w:r w:rsidR="00547794">
        <w:t xml:space="preserve"> A typical way to implement the dynamic retry is as follows</w:t>
      </w:r>
    </w:p>
    <w:p w14:paraId="427CB12B" w14:textId="77777777" w:rsidR="00547794" w:rsidRDefault="00547794" w:rsidP="00E93953">
      <w:pPr>
        <w:pStyle w:val="ListParagraph"/>
        <w:numPr>
          <w:ilvl w:val="0"/>
          <w:numId w:val="26"/>
        </w:numPr>
      </w:pPr>
      <w:r>
        <w:t>Define the maximum retry count.</w:t>
      </w:r>
    </w:p>
    <w:p w14:paraId="44A59743" w14:textId="77777777" w:rsidR="00547794" w:rsidRDefault="00547794" w:rsidP="00E93953">
      <w:pPr>
        <w:pStyle w:val="ListParagraph"/>
        <w:numPr>
          <w:ilvl w:val="0"/>
          <w:numId w:val="26"/>
        </w:numPr>
      </w:pPr>
      <w:r>
        <w:t>Retry the service call and increment the retry count.</w:t>
      </w:r>
    </w:p>
    <w:p w14:paraId="1FA8BA9C" w14:textId="26E4A704" w:rsidR="00547794" w:rsidRDefault="00547794" w:rsidP="00E93953">
      <w:pPr>
        <w:pStyle w:val="ListParagraph"/>
        <w:numPr>
          <w:ilvl w:val="0"/>
          <w:numId w:val="26"/>
        </w:numPr>
      </w:pPr>
      <w:r>
        <w:t>If the call succeeds, return the result to the caller.</w:t>
      </w:r>
    </w:p>
    <w:p w14:paraId="270BC146" w14:textId="4B56B9E0" w:rsidR="00547794" w:rsidRDefault="00547794" w:rsidP="00E93953">
      <w:pPr>
        <w:pStyle w:val="ListParagraph"/>
        <w:numPr>
          <w:ilvl w:val="0"/>
          <w:numId w:val="26"/>
        </w:numPr>
      </w:pPr>
      <w:r>
        <w:t>If the same fault persists, increase the delay period for next retry.</w:t>
      </w:r>
    </w:p>
    <w:p w14:paraId="090262AA" w14:textId="77777777" w:rsidR="00547794" w:rsidRDefault="00547794" w:rsidP="00E93953">
      <w:pPr>
        <w:pStyle w:val="ListParagraph"/>
        <w:numPr>
          <w:ilvl w:val="0"/>
          <w:numId w:val="26"/>
        </w:numPr>
      </w:pPr>
      <w:r>
        <w:t>Keep retrying and keep increasing the delay period until the maximum retry count is hit.</w:t>
      </w:r>
    </w:p>
    <w:p w14:paraId="31F4A7FD" w14:textId="2F4D8F26" w:rsidR="00547794" w:rsidRDefault="00547794" w:rsidP="00E93953">
      <w:pPr>
        <w:pStyle w:val="BodyText"/>
        <w:numPr>
          <w:ilvl w:val="0"/>
          <w:numId w:val="25"/>
        </w:numPr>
        <w:spacing w:before="0" w:after="0"/>
      </w:pPr>
      <w:r>
        <w:t>If the call is failing even after maximum retries, communicate that target service is unavailable.</w:t>
      </w:r>
    </w:p>
    <w:p w14:paraId="5623ECB0" w14:textId="4B8A86A6" w:rsidR="00725262" w:rsidRDefault="00725262">
      <w:bookmarkStart w:id="263" w:name="_Toc516653995"/>
      <w:bookmarkStart w:id="264" w:name="_Toc517966867"/>
      <w:bookmarkStart w:id="265" w:name="_Toc517969166"/>
      <w:bookmarkStart w:id="266" w:name="_Toc518056012"/>
      <w:bookmarkStart w:id="267" w:name="_Toc519761275"/>
    </w:p>
    <w:p w14:paraId="1C5C7EED" w14:textId="79D47367" w:rsidR="00725262" w:rsidRDefault="00725262"/>
    <w:p w14:paraId="665C41DC" w14:textId="77777777" w:rsidR="00725262" w:rsidRDefault="00725262">
      <w:pPr>
        <w:rPr>
          <w:sz w:val="24"/>
          <w:szCs w:val="20"/>
        </w:rPr>
      </w:pPr>
    </w:p>
    <w:p w14:paraId="6B7B9DB2" w14:textId="6B976175" w:rsidR="00455EF9" w:rsidRDefault="009E6663" w:rsidP="00455EF9">
      <w:pPr>
        <w:pStyle w:val="Heading2"/>
      </w:pPr>
      <w:r>
        <w:t xml:space="preserve">API </w:t>
      </w:r>
      <w:r w:rsidR="005D5FB1">
        <w:t xml:space="preserve">Error Response </w:t>
      </w:r>
      <w:r w:rsidR="00455EF9">
        <w:t>Notification and Alerting</w:t>
      </w:r>
      <w:bookmarkEnd w:id="263"/>
      <w:r w:rsidR="00455EF9">
        <w:t xml:space="preserve"> </w:t>
      </w:r>
      <w:bookmarkEnd w:id="264"/>
      <w:bookmarkEnd w:id="265"/>
      <w:bookmarkEnd w:id="266"/>
      <w:bookmarkEnd w:id="267"/>
    </w:p>
    <w:p w14:paraId="0F90BD92" w14:textId="38406C5C" w:rsidR="0007346C" w:rsidRDefault="0007346C" w:rsidP="0007346C">
      <w:pPr>
        <w:pStyle w:val="BodyText"/>
      </w:pPr>
      <w:r>
        <w:t xml:space="preserve">The functionality needed to implement Notification and Alerting will be implemented by an Enterprise Error/Fault Message Channel platform either built, purchased or implemented as a </w:t>
      </w:r>
      <w:r>
        <w:lastRenderedPageBreak/>
        <w:t>Software as a Service.</w:t>
      </w:r>
      <w:r w:rsidR="00E152D1">
        <w:t xml:space="preserve"> This Error/Fault Message Channel should have the capability to segregate different Error/</w:t>
      </w:r>
      <w:r w:rsidR="00E152D1" w:rsidRPr="00885289">
        <w:t>Fault</w:t>
      </w:r>
      <w:r w:rsidR="00E152D1">
        <w:t xml:space="preserve"> types by categories. </w:t>
      </w:r>
    </w:p>
    <w:p w14:paraId="2EEC4694" w14:textId="4C579210" w:rsidR="00E152D1" w:rsidRDefault="00E152D1" w:rsidP="00E152D1">
      <w:pPr>
        <w:pStyle w:val="Heading3"/>
      </w:pPr>
      <w:r>
        <w:t>API Error/</w:t>
      </w:r>
      <w:r w:rsidRPr="00885289">
        <w:t xml:space="preserve">Fault </w:t>
      </w:r>
      <w:r>
        <w:t>Category Placement</w:t>
      </w:r>
      <w:r w:rsidRPr="00885289">
        <w:t xml:space="preserve"> </w:t>
      </w:r>
      <w:r>
        <w:t>Guidelines</w:t>
      </w:r>
    </w:p>
    <w:p w14:paraId="4474BB8B" w14:textId="0CFE34E7" w:rsidR="00E152D1" w:rsidRDefault="00E152D1" w:rsidP="00E152D1">
      <w:pPr>
        <w:pStyle w:val="BodyText"/>
      </w:pPr>
      <w:r>
        <w:t>A requirement of the Error/Fault Message Channel, as alluded to above. Is the capability to segregate different Error/</w:t>
      </w:r>
      <w:r w:rsidRPr="00885289">
        <w:t>Fault</w:t>
      </w:r>
      <w:r>
        <w:t xml:space="preserve"> types by categories. Following </w:t>
      </w:r>
      <w:r w:rsidR="00EB5214">
        <w:t>are some</w:t>
      </w:r>
      <w:r>
        <w:t xml:space="preserve"> examples segregated Error/Fault categories:</w:t>
      </w:r>
    </w:p>
    <w:p w14:paraId="1F667392" w14:textId="713681F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a </w:t>
      </w:r>
      <w:r w:rsidRPr="00E152D1">
        <w:rPr>
          <w:sz w:val="24"/>
          <w:szCs w:val="24"/>
        </w:rPr>
        <w:t xml:space="preserve">Middleware </w:t>
      </w:r>
      <w:r>
        <w:rPr>
          <w:sz w:val="24"/>
          <w:szCs w:val="24"/>
        </w:rPr>
        <w:t>Administrator</w:t>
      </w:r>
    </w:p>
    <w:p w14:paraId="5324ABF5" w14:textId="50247BA3" w:rsidR="00E152D1" w:rsidRDefault="00E152D1" w:rsidP="00E152D1">
      <w:pPr>
        <w:pStyle w:val="CommentText"/>
        <w:numPr>
          <w:ilvl w:val="1"/>
          <w:numId w:val="35"/>
        </w:numPr>
        <w:rPr>
          <w:sz w:val="24"/>
          <w:szCs w:val="24"/>
        </w:rPr>
      </w:pPr>
      <w:r>
        <w:rPr>
          <w:sz w:val="24"/>
          <w:szCs w:val="24"/>
        </w:rPr>
        <w:t>Investigate errors emanating from middleware components</w:t>
      </w:r>
    </w:p>
    <w:p w14:paraId="0B114E0B" w14:textId="3A26151A"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Database</w:t>
      </w:r>
      <w:r w:rsidRPr="00E152D1">
        <w:rPr>
          <w:sz w:val="24"/>
          <w:szCs w:val="24"/>
        </w:rPr>
        <w:t xml:space="preserve"> </w:t>
      </w:r>
      <w:r>
        <w:rPr>
          <w:sz w:val="24"/>
          <w:szCs w:val="24"/>
        </w:rPr>
        <w:t>Administrator</w:t>
      </w:r>
    </w:p>
    <w:p w14:paraId="60124CB5" w14:textId="6D03C62D" w:rsidR="00E152D1" w:rsidRDefault="00E152D1" w:rsidP="00E152D1">
      <w:pPr>
        <w:pStyle w:val="CommentText"/>
        <w:numPr>
          <w:ilvl w:val="1"/>
          <w:numId w:val="35"/>
        </w:numPr>
        <w:rPr>
          <w:sz w:val="24"/>
          <w:szCs w:val="24"/>
        </w:rPr>
      </w:pPr>
      <w:r>
        <w:rPr>
          <w:sz w:val="24"/>
          <w:szCs w:val="24"/>
        </w:rPr>
        <w:t>Investigate errors emanating from database components</w:t>
      </w:r>
    </w:p>
    <w:p w14:paraId="06F42ADD" w14:textId="06A8A576"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 xml:space="preserve">needing attention by </w:t>
      </w:r>
      <w:proofErr w:type="gramStart"/>
      <w:r>
        <w:rPr>
          <w:sz w:val="24"/>
          <w:szCs w:val="24"/>
        </w:rPr>
        <w:t>a</w:t>
      </w:r>
      <w:proofErr w:type="gramEnd"/>
      <w:r>
        <w:rPr>
          <w:sz w:val="24"/>
          <w:szCs w:val="24"/>
        </w:rPr>
        <w:t xml:space="preserve"> API Application on call SME</w:t>
      </w:r>
    </w:p>
    <w:p w14:paraId="2CB6C157" w14:textId="241D433D" w:rsidR="00E152D1" w:rsidRDefault="00E152D1" w:rsidP="00E152D1">
      <w:pPr>
        <w:pStyle w:val="CommentText"/>
        <w:numPr>
          <w:ilvl w:val="1"/>
          <w:numId w:val="35"/>
        </w:numPr>
        <w:rPr>
          <w:sz w:val="24"/>
          <w:szCs w:val="24"/>
        </w:rPr>
      </w:pPr>
      <w:r>
        <w:rPr>
          <w:sz w:val="24"/>
          <w:szCs w:val="24"/>
        </w:rPr>
        <w:t>Investigate errors emanating from API application components</w:t>
      </w:r>
    </w:p>
    <w:p w14:paraId="0C05DFFE" w14:textId="5FA2AB55" w:rsidR="00E152D1" w:rsidRDefault="00E152D1" w:rsidP="00E152D1">
      <w:pPr>
        <w:pStyle w:val="CommentText"/>
        <w:numPr>
          <w:ilvl w:val="0"/>
          <w:numId w:val="35"/>
        </w:numPr>
        <w:rPr>
          <w:sz w:val="24"/>
          <w:szCs w:val="24"/>
        </w:rPr>
      </w:pPr>
      <w:r w:rsidRPr="00E152D1">
        <w:rPr>
          <w:sz w:val="24"/>
          <w:szCs w:val="24"/>
        </w:rPr>
        <w:t xml:space="preserve">Error/Fault types </w:t>
      </w:r>
      <w:r>
        <w:rPr>
          <w:sz w:val="24"/>
          <w:szCs w:val="24"/>
        </w:rPr>
        <w:t>needing attention by a Software as a Service</w:t>
      </w:r>
      <w:r w:rsidRPr="00E152D1">
        <w:rPr>
          <w:sz w:val="24"/>
          <w:szCs w:val="24"/>
        </w:rPr>
        <w:t xml:space="preserve"> </w:t>
      </w:r>
      <w:r>
        <w:rPr>
          <w:sz w:val="24"/>
          <w:szCs w:val="24"/>
        </w:rPr>
        <w:t>Administrator</w:t>
      </w:r>
    </w:p>
    <w:p w14:paraId="1B0275F5" w14:textId="4CA5B914" w:rsidR="00E152D1" w:rsidRDefault="00E152D1" w:rsidP="00E152D1">
      <w:pPr>
        <w:pStyle w:val="CommentText"/>
        <w:numPr>
          <w:ilvl w:val="1"/>
          <w:numId w:val="35"/>
        </w:numPr>
        <w:rPr>
          <w:sz w:val="24"/>
          <w:szCs w:val="24"/>
        </w:rPr>
      </w:pPr>
      <w:r>
        <w:rPr>
          <w:sz w:val="24"/>
          <w:szCs w:val="24"/>
        </w:rPr>
        <w:t>Investigate errors emanating from SAAS components</w:t>
      </w:r>
    </w:p>
    <w:p w14:paraId="005DA9A8" w14:textId="1DE8C7C1" w:rsidR="00455EF9" w:rsidRDefault="00455EF9" w:rsidP="004E409F">
      <w:pPr>
        <w:pStyle w:val="Heading3"/>
      </w:pPr>
      <w:bookmarkStart w:id="268" w:name="_Toc518056013"/>
      <w:bookmarkStart w:id="269" w:name="_Toc519761276"/>
      <w:bookmarkStart w:id="270" w:name="_Toc517966868"/>
      <w:bookmarkStart w:id="271" w:name="_Toc517969167"/>
      <w:r w:rsidRPr="00885289">
        <w:t xml:space="preserve">Asynchronous </w:t>
      </w:r>
      <w:r w:rsidR="0007346C">
        <w:t>Error/</w:t>
      </w:r>
      <w:r w:rsidRPr="00885289">
        <w:t>Fault Message Channel</w:t>
      </w:r>
      <w:bookmarkEnd w:id="268"/>
      <w:bookmarkEnd w:id="269"/>
      <w:r w:rsidRPr="00885289">
        <w:t xml:space="preserve"> </w:t>
      </w:r>
      <w:bookmarkEnd w:id="270"/>
      <w:bookmarkEnd w:id="271"/>
    </w:p>
    <w:p w14:paraId="386AAE47" w14:textId="5E12FEB3" w:rsidR="006112AF" w:rsidRDefault="00E152D1" w:rsidP="0007346C">
      <w:pPr>
        <w:pStyle w:val="BodyText"/>
      </w:pPr>
      <w:r>
        <w:t>An</w:t>
      </w:r>
      <w:r w:rsidR="0007346C">
        <w:t xml:space="preserve"> </w:t>
      </w:r>
      <w:r w:rsidR="006112AF">
        <w:t xml:space="preserve">Error/Fault </w:t>
      </w:r>
      <w:r w:rsidR="0007346C">
        <w:t xml:space="preserve">Message Channel will provide the capability </w:t>
      </w:r>
      <w:r w:rsidR="006112AF">
        <w:t>for th</w:t>
      </w:r>
      <w:r w:rsidR="0007346C">
        <w:t xml:space="preserve">e services that subscribe to </w:t>
      </w:r>
      <w:r w:rsidR="006112AF">
        <w:t>be able to receive</w:t>
      </w:r>
      <w:r w:rsidR="0007346C">
        <w:t xml:space="preserve"> fault and error messages </w:t>
      </w:r>
      <w:r w:rsidR="00301810">
        <w:t>facilitated</w:t>
      </w:r>
      <w:r w:rsidR="006112AF">
        <w:t xml:space="preserve"> by the channel. I</w:t>
      </w:r>
      <w:r w:rsidR="0007346C">
        <w:t xml:space="preserve">t is anticipated that errors and faults will be published on one or more asynchronous message channels, and subscribed to by </w:t>
      </w:r>
      <w:r w:rsidR="006112AF">
        <w:t>the following</w:t>
      </w:r>
    </w:p>
    <w:p w14:paraId="763C26D5" w14:textId="4DC694C7" w:rsidR="006112AF" w:rsidRDefault="006112AF" w:rsidP="00E93953">
      <w:pPr>
        <w:pStyle w:val="BodyText"/>
        <w:numPr>
          <w:ilvl w:val="0"/>
          <w:numId w:val="27"/>
        </w:numPr>
      </w:pPr>
      <w:r>
        <w:t>Logging Services</w:t>
      </w:r>
    </w:p>
    <w:p w14:paraId="4848A6A5" w14:textId="1F668533" w:rsidR="006112AF" w:rsidRDefault="006112AF" w:rsidP="006112AF">
      <w:pPr>
        <w:pStyle w:val="BodyText"/>
        <w:spacing w:before="0"/>
        <w:ind w:left="720"/>
      </w:pPr>
      <w:r>
        <w:t xml:space="preserve">Will would centrally capture errors needed to provide support to services and service consumers.  It would associate relevant error and fault information, and provide mechanisms to query this information, and to run analytical reports.  </w:t>
      </w:r>
    </w:p>
    <w:p w14:paraId="4C768C7B" w14:textId="10C80D51" w:rsidR="006112AF" w:rsidRDefault="006112AF" w:rsidP="00E93953">
      <w:pPr>
        <w:pStyle w:val="BodyText"/>
        <w:numPr>
          <w:ilvl w:val="0"/>
          <w:numId w:val="27"/>
        </w:numPr>
      </w:pPr>
      <w:r>
        <w:t>Monitoring and Triage Services</w:t>
      </w:r>
    </w:p>
    <w:p w14:paraId="561F4F99" w14:textId="25C9EFCA" w:rsidR="006112AF" w:rsidRDefault="006112AF" w:rsidP="006112AF">
      <w:pPr>
        <w:pStyle w:val="BodyText"/>
        <w:ind w:left="720"/>
      </w:pPr>
      <w:r>
        <w:t xml:space="preserve">Will </w:t>
      </w:r>
      <w:r w:rsidRPr="006112AF">
        <w:t xml:space="preserve">enable automated diagnostics and handling of errors, creation of trouble tickets, integration with service desk, SLA management, etc.  Design and specification of such services </w:t>
      </w:r>
      <w:r>
        <w:t xml:space="preserve">will have to </w:t>
      </w:r>
      <w:r w:rsidRPr="006112AF">
        <w:t>be defined.</w:t>
      </w:r>
    </w:p>
    <w:p w14:paraId="24424C67" w14:textId="1C70882C" w:rsidR="009009D0" w:rsidRDefault="009009D0">
      <w:pPr>
        <w:rPr>
          <w:sz w:val="24"/>
          <w:szCs w:val="20"/>
        </w:rPr>
      </w:pPr>
    </w:p>
    <w:sectPr w:rsidR="009009D0" w:rsidSect="00BF2043">
      <w:headerReference w:type="even" r:id="rId26"/>
      <w:headerReference w:type="default" r:id="rId27"/>
      <w:footerReference w:type="even" r:id="rId28"/>
      <w:footerReference w:type="default" r:id="rId29"/>
      <w:headerReference w:type="first" r:id="rId30"/>
      <w:footerReference w:type="first" r:id="rId31"/>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1" w:author="Author" w:initials="A">
    <w:p w14:paraId="5F9EB47A" w14:textId="77777777" w:rsidR="00C53D52" w:rsidRDefault="00C53D52">
      <w:pPr>
        <w:pStyle w:val="CommentText"/>
      </w:pPr>
      <w:r>
        <w:rPr>
          <w:rStyle w:val="CommentReference"/>
        </w:rPr>
        <w:annotationRef/>
      </w:r>
      <w:r>
        <w:t>?</w:t>
      </w:r>
    </w:p>
    <w:p w14:paraId="51E31635" w14:textId="4D375AAE" w:rsidR="00C53D52" w:rsidRDefault="00C53D5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316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31635" w16cid:durableId="1F30ED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8DDCE" w14:textId="77777777" w:rsidR="00781E59" w:rsidRDefault="00781E59">
      <w:r>
        <w:separator/>
      </w:r>
    </w:p>
    <w:p w14:paraId="58E1DEAF" w14:textId="77777777" w:rsidR="00781E59" w:rsidRDefault="00781E59"/>
  </w:endnote>
  <w:endnote w:type="continuationSeparator" w:id="0">
    <w:p w14:paraId="71246BC3" w14:textId="77777777" w:rsidR="00781E59" w:rsidRDefault="00781E59">
      <w:r>
        <w:continuationSeparator/>
      </w:r>
    </w:p>
    <w:p w14:paraId="1D471D70" w14:textId="77777777" w:rsidR="00781E59" w:rsidRDefault="00781E59"/>
  </w:endnote>
  <w:endnote w:type="continuationNotice" w:id="1">
    <w:p w14:paraId="7A6C3481" w14:textId="77777777" w:rsidR="00781E59" w:rsidRDefault="00781E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MS Mincho"/>
    <w:charset w:val="4E"/>
    <w:family w:val="auto"/>
    <w:pitch w:val="variable"/>
    <w:sig w:usb0="00000000" w:usb1="7AC7FFFF" w:usb2="00000012" w:usb3="00000000" w:csb0="0002000D"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B942A" w14:textId="77777777" w:rsidR="00423C33" w:rsidRDefault="00423C33">
    <w:pPr>
      <w:pStyle w:val="Footer"/>
    </w:pPr>
  </w:p>
  <w:p w14:paraId="5019EE58" w14:textId="77777777" w:rsidR="00423C33" w:rsidRDefault="00423C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96F92" w14:textId="4130F253" w:rsidR="00423C33" w:rsidRPr="002277FE" w:rsidRDefault="00423C33" w:rsidP="0094593F">
    <w:pPr>
      <w:pStyle w:val="Footer"/>
      <w:jc w:val="center"/>
      <w:rPr>
        <w:rStyle w:val="PageNumber"/>
      </w:rPr>
    </w:pPr>
    <w:r w:rsidRPr="000C32EA">
      <w:t>API Developer Playbook</w:t>
    </w:r>
    <w:r>
      <w:tab/>
    </w:r>
    <w:r>
      <w:rPr>
        <w:rStyle w:val="PageNumber"/>
      </w:rPr>
      <w:fldChar w:fldCharType="begin"/>
    </w:r>
    <w:r>
      <w:rPr>
        <w:rStyle w:val="PageNumber"/>
      </w:rPr>
      <w:instrText xml:space="preserve"> PAGE </w:instrText>
    </w:r>
    <w:r>
      <w:rPr>
        <w:rStyle w:val="PageNumber"/>
      </w:rPr>
      <w:fldChar w:fldCharType="separate"/>
    </w:r>
    <w:r w:rsidR="00F25126">
      <w:rPr>
        <w:rStyle w:val="PageNumber"/>
        <w:noProof/>
      </w:rPr>
      <w:t>1</w:t>
    </w:r>
    <w:r>
      <w:rPr>
        <w:rStyle w:val="PageNumber"/>
      </w:rPr>
      <w:fldChar w:fldCharType="end"/>
    </w:r>
    <w:r>
      <w:rPr>
        <w:rStyle w:val="PageNumber"/>
      </w:rPr>
      <w:tab/>
    </w:r>
    <w:r>
      <w:rPr>
        <w:rStyle w:val="PageNumber"/>
        <w:color w:val="000000" w:themeColor="text1"/>
      </w:rPr>
      <w:t>July 18</w:t>
    </w:r>
  </w:p>
  <w:p w14:paraId="0F39F4B5" w14:textId="77777777" w:rsidR="00423C33" w:rsidRPr="00FD2649" w:rsidRDefault="00423C33" w:rsidP="00FD2649">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80DCA" w14:textId="77777777" w:rsidR="00423C33" w:rsidRDefault="00423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42B48" w14:textId="77777777" w:rsidR="00781E59" w:rsidRDefault="00781E59">
      <w:r>
        <w:separator/>
      </w:r>
    </w:p>
    <w:p w14:paraId="659D4C9F" w14:textId="77777777" w:rsidR="00781E59" w:rsidRDefault="00781E59"/>
  </w:footnote>
  <w:footnote w:type="continuationSeparator" w:id="0">
    <w:p w14:paraId="0A5F00FA" w14:textId="77777777" w:rsidR="00781E59" w:rsidRDefault="00781E59">
      <w:r>
        <w:continuationSeparator/>
      </w:r>
    </w:p>
    <w:p w14:paraId="79B53994" w14:textId="77777777" w:rsidR="00781E59" w:rsidRDefault="00781E59"/>
  </w:footnote>
  <w:footnote w:type="continuationNotice" w:id="1">
    <w:p w14:paraId="101D4065" w14:textId="77777777" w:rsidR="00781E59" w:rsidRDefault="00781E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7910F" w14:textId="77777777" w:rsidR="00423C33" w:rsidRDefault="00423C33">
    <w:pPr>
      <w:pStyle w:val="Header"/>
    </w:pPr>
  </w:p>
  <w:p w14:paraId="279B656B" w14:textId="77777777" w:rsidR="00423C33" w:rsidRDefault="00423C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282B6" w14:textId="77777777" w:rsidR="00423C33" w:rsidRPr="00CD6FBC" w:rsidRDefault="00423C33" w:rsidP="00CD6F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F67A" w14:textId="77777777" w:rsidR="00423C33" w:rsidRDefault="00423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E7C9C78"/>
    <w:lvl w:ilvl="0">
      <w:start w:val="1"/>
      <w:numFmt w:val="bullet"/>
      <w:pStyle w:val="Appendix"/>
      <w:lvlText w:val=""/>
      <w:lvlJc w:val="left"/>
      <w:pPr>
        <w:tabs>
          <w:tab w:val="num" w:pos="1080"/>
        </w:tabs>
        <w:ind w:left="1080" w:hanging="360"/>
      </w:pPr>
      <w:rPr>
        <w:rFonts w:ascii="Symbol" w:hAnsi="Symbol" w:hint="default"/>
      </w:rPr>
    </w:lvl>
  </w:abstractNum>
  <w:abstractNum w:abstractNumId="1" w15:restartNumberingAfterBreak="0">
    <w:nsid w:val="FFFFFF88"/>
    <w:multiLevelType w:val="singleLevel"/>
    <w:tmpl w:val="5276D082"/>
    <w:lvl w:ilvl="0">
      <w:start w:val="1"/>
      <w:numFmt w:val="decimal"/>
      <w:pStyle w:val="ListBullet5"/>
      <w:lvlText w:val="%1."/>
      <w:lvlJc w:val="left"/>
      <w:pPr>
        <w:tabs>
          <w:tab w:val="num" w:pos="360"/>
        </w:tabs>
        <w:ind w:left="360" w:hanging="360"/>
      </w:pPr>
      <w:rPr>
        <w:rFonts w:cs="Times New Roman"/>
      </w:rPr>
    </w:lvl>
  </w:abstractNum>
  <w:abstractNum w:abstractNumId="2" w15:restartNumberingAfterBreak="0">
    <w:nsid w:val="022747A8"/>
    <w:multiLevelType w:val="multilevel"/>
    <w:tmpl w:val="8B48DCA4"/>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3" w15:restartNumberingAfterBreak="0">
    <w:nsid w:val="05B10C4A"/>
    <w:multiLevelType w:val="hybridMultilevel"/>
    <w:tmpl w:val="6AA0F3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B7241D4"/>
    <w:multiLevelType w:val="hybridMultilevel"/>
    <w:tmpl w:val="3B48C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442C8"/>
    <w:multiLevelType w:val="hybridMultilevel"/>
    <w:tmpl w:val="70A25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B5D8B"/>
    <w:multiLevelType w:val="hybridMultilevel"/>
    <w:tmpl w:val="EE082B6E"/>
    <w:lvl w:ilvl="0" w:tplc="A2E82F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E320D1"/>
    <w:multiLevelType w:val="hybridMultilevel"/>
    <w:tmpl w:val="7CEA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603FA"/>
    <w:multiLevelType w:val="hybridMultilevel"/>
    <w:tmpl w:val="738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2F7426"/>
    <w:multiLevelType w:val="hybridMultilevel"/>
    <w:tmpl w:val="5D22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C3C17"/>
    <w:multiLevelType w:val="hybridMultilevel"/>
    <w:tmpl w:val="B30A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53C15165"/>
    <w:multiLevelType w:val="hybridMultilevel"/>
    <w:tmpl w:val="8AC0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1329D9"/>
    <w:multiLevelType w:val="hybridMultilevel"/>
    <w:tmpl w:val="4962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815779"/>
    <w:multiLevelType w:val="hybridMultilevel"/>
    <w:tmpl w:val="2BD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7D21D0"/>
    <w:multiLevelType w:val="hybridMultilevel"/>
    <w:tmpl w:val="C41C0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1F62C6"/>
    <w:multiLevelType w:val="hybridMultilevel"/>
    <w:tmpl w:val="253A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5B3EBD"/>
    <w:multiLevelType w:val="hybridMultilevel"/>
    <w:tmpl w:val="2B70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15:restartNumberingAfterBreak="0">
    <w:nsid w:val="6B4330A3"/>
    <w:multiLevelType w:val="hybridMultilevel"/>
    <w:tmpl w:val="304C1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8"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0"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1" w15:restartNumberingAfterBreak="0">
    <w:nsid w:val="7A54312F"/>
    <w:multiLevelType w:val="hybridMultilevel"/>
    <w:tmpl w:val="2CE48B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7"/>
  </w:num>
  <w:num w:numId="2">
    <w:abstractNumId w:val="4"/>
  </w:num>
  <w:num w:numId="3">
    <w:abstractNumId w:val="29"/>
  </w:num>
  <w:num w:numId="4">
    <w:abstractNumId w:val="32"/>
  </w:num>
  <w:num w:numId="5">
    <w:abstractNumId w:val="20"/>
  </w:num>
  <w:num w:numId="6">
    <w:abstractNumId w:val="10"/>
  </w:num>
  <w:num w:numId="7">
    <w:abstractNumId w:val="8"/>
  </w:num>
  <w:num w:numId="8">
    <w:abstractNumId w:val="12"/>
  </w:num>
  <w:num w:numId="9">
    <w:abstractNumId w:val="17"/>
  </w:num>
  <w:num w:numId="10">
    <w:abstractNumId w:val="11"/>
  </w:num>
  <w:num w:numId="11">
    <w:abstractNumId w:val="14"/>
  </w:num>
  <w:num w:numId="12">
    <w:abstractNumId w:val="25"/>
  </w:num>
  <w:num w:numId="13">
    <w:abstractNumId w:val="28"/>
    <w:lvlOverride w:ilvl="0">
      <w:startOverride w:val="1"/>
    </w:lvlOverride>
  </w:num>
  <w:num w:numId="14">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5">
    <w:abstractNumId w:val="2"/>
    <w:lvlOverride w:ilvl="0">
      <w:lvl w:ilvl="0">
        <w:start w:val="1"/>
        <w:numFmt w:val="decimal"/>
        <w:pStyle w:val="Heading1"/>
        <w:lvlText w:val="%1."/>
        <w:lvlJc w:val="left"/>
        <w:pPr>
          <w:ind w:left="36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122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2"/>
  </w:num>
  <w:num w:numId="17">
    <w:abstractNumId w:val="30"/>
  </w:num>
  <w:num w:numId="18">
    <w:abstractNumId w:val="1"/>
  </w:num>
  <w:num w:numId="19">
    <w:abstractNumId w:val="0"/>
  </w:num>
  <w:num w:numId="20">
    <w:abstractNumId w:val="13"/>
  </w:num>
  <w:num w:numId="21">
    <w:abstractNumId w:val="3"/>
  </w:num>
  <w:num w:numId="22">
    <w:abstractNumId w:val="18"/>
  </w:num>
  <w:num w:numId="23">
    <w:abstractNumId w:val="5"/>
  </w:num>
  <w:num w:numId="24">
    <w:abstractNumId w:val="16"/>
  </w:num>
  <w:num w:numId="25">
    <w:abstractNumId w:val="19"/>
  </w:num>
  <w:num w:numId="26">
    <w:abstractNumId w:val="31"/>
  </w:num>
  <w:num w:numId="27">
    <w:abstractNumId w:val="15"/>
  </w:num>
  <w:num w:numId="28">
    <w:abstractNumId w:val="24"/>
  </w:num>
  <w:num w:numId="29">
    <w:abstractNumId w:val="7"/>
  </w:num>
  <w:num w:numId="30">
    <w:abstractNumId w:val="26"/>
  </w:num>
  <w:num w:numId="31">
    <w:abstractNumId w:val="22"/>
  </w:num>
  <w:num w:numId="32">
    <w:abstractNumId w:val="9"/>
  </w:num>
  <w:num w:numId="33">
    <w:abstractNumId w:val="21"/>
  </w:num>
  <w:num w:numId="34">
    <w:abstractNumId w:val="6"/>
  </w:num>
  <w:num w:numId="35">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1085"/>
    <w:rsid w:val="00001788"/>
    <w:rsid w:val="000022C8"/>
    <w:rsid w:val="00003FC7"/>
    <w:rsid w:val="000058B6"/>
    <w:rsid w:val="000059BA"/>
    <w:rsid w:val="000063A7"/>
    <w:rsid w:val="00006598"/>
    <w:rsid w:val="0000675B"/>
    <w:rsid w:val="00006DB8"/>
    <w:rsid w:val="00007B9F"/>
    <w:rsid w:val="00010105"/>
    <w:rsid w:val="00010140"/>
    <w:rsid w:val="00011267"/>
    <w:rsid w:val="000114B6"/>
    <w:rsid w:val="00011E75"/>
    <w:rsid w:val="00011EE6"/>
    <w:rsid w:val="0001226E"/>
    <w:rsid w:val="00014073"/>
    <w:rsid w:val="00015826"/>
    <w:rsid w:val="00015AC2"/>
    <w:rsid w:val="00015B83"/>
    <w:rsid w:val="00015CBD"/>
    <w:rsid w:val="0001657A"/>
    <w:rsid w:val="000171DA"/>
    <w:rsid w:val="00021EC0"/>
    <w:rsid w:val="000224CC"/>
    <w:rsid w:val="00023868"/>
    <w:rsid w:val="0002480B"/>
    <w:rsid w:val="0002532D"/>
    <w:rsid w:val="00025464"/>
    <w:rsid w:val="0002576A"/>
    <w:rsid w:val="000259CB"/>
    <w:rsid w:val="0002621F"/>
    <w:rsid w:val="000263BB"/>
    <w:rsid w:val="00026B54"/>
    <w:rsid w:val="0002752E"/>
    <w:rsid w:val="00030C06"/>
    <w:rsid w:val="00031E6A"/>
    <w:rsid w:val="00031FDD"/>
    <w:rsid w:val="00033B64"/>
    <w:rsid w:val="00033D79"/>
    <w:rsid w:val="00036E7F"/>
    <w:rsid w:val="00037C91"/>
    <w:rsid w:val="00040B73"/>
    <w:rsid w:val="00040DCD"/>
    <w:rsid w:val="00041A14"/>
    <w:rsid w:val="00042572"/>
    <w:rsid w:val="00042745"/>
    <w:rsid w:val="00042B4A"/>
    <w:rsid w:val="00042E29"/>
    <w:rsid w:val="00043196"/>
    <w:rsid w:val="00045758"/>
    <w:rsid w:val="00045C99"/>
    <w:rsid w:val="00045CB8"/>
    <w:rsid w:val="0004636C"/>
    <w:rsid w:val="00047428"/>
    <w:rsid w:val="00050F45"/>
    <w:rsid w:val="000512B6"/>
    <w:rsid w:val="00051BC7"/>
    <w:rsid w:val="00051FBB"/>
    <w:rsid w:val="00052946"/>
    <w:rsid w:val="000542CD"/>
    <w:rsid w:val="0005447B"/>
    <w:rsid w:val="00054B11"/>
    <w:rsid w:val="0005526E"/>
    <w:rsid w:val="00055BE5"/>
    <w:rsid w:val="00060CE3"/>
    <w:rsid w:val="0006125C"/>
    <w:rsid w:val="00061CEE"/>
    <w:rsid w:val="00062A6F"/>
    <w:rsid w:val="00063DD9"/>
    <w:rsid w:val="00064481"/>
    <w:rsid w:val="00064BC6"/>
    <w:rsid w:val="00065129"/>
    <w:rsid w:val="000654A0"/>
    <w:rsid w:val="00065CEC"/>
    <w:rsid w:val="00070B52"/>
    <w:rsid w:val="00071609"/>
    <w:rsid w:val="000718CD"/>
    <w:rsid w:val="00072A6C"/>
    <w:rsid w:val="00072AD7"/>
    <w:rsid w:val="0007346C"/>
    <w:rsid w:val="00074760"/>
    <w:rsid w:val="00076514"/>
    <w:rsid w:val="00077377"/>
    <w:rsid w:val="0007771B"/>
    <w:rsid w:val="0007778C"/>
    <w:rsid w:val="00080A2A"/>
    <w:rsid w:val="00080F3A"/>
    <w:rsid w:val="000814D0"/>
    <w:rsid w:val="00082FD1"/>
    <w:rsid w:val="000855A6"/>
    <w:rsid w:val="00085737"/>
    <w:rsid w:val="00086A3C"/>
    <w:rsid w:val="00086D68"/>
    <w:rsid w:val="00086DDF"/>
    <w:rsid w:val="00086F39"/>
    <w:rsid w:val="00087D22"/>
    <w:rsid w:val="00087D5F"/>
    <w:rsid w:val="00087DC3"/>
    <w:rsid w:val="0009130B"/>
    <w:rsid w:val="0009184E"/>
    <w:rsid w:val="000928CB"/>
    <w:rsid w:val="00093A72"/>
    <w:rsid w:val="00093B57"/>
    <w:rsid w:val="0009494B"/>
    <w:rsid w:val="00094ABC"/>
    <w:rsid w:val="000963D9"/>
    <w:rsid w:val="00097801"/>
    <w:rsid w:val="000A0634"/>
    <w:rsid w:val="000A0CF7"/>
    <w:rsid w:val="000A1631"/>
    <w:rsid w:val="000A1BF7"/>
    <w:rsid w:val="000A3351"/>
    <w:rsid w:val="000A34B0"/>
    <w:rsid w:val="000A497E"/>
    <w:rsid w:val="000A5B5C"/>
    <w:rsid w:val="000A5F5A"/>
    <w:rsid w:val="000A60C0"/>
    <w:rsid w:val="000A69EC"/>
    <w:rsid w:val="000A6AFB"/>
    <w:rsid w:val="000A6C8B"/>
    <w:rsid w:val="000B23F8"/>
    <w:rsid w:val="000B3125"/>
    <w:rsid w:val="000B3163"/>
    <w:rsid w:val="000B3406"/>
    <w:rsid w:val="000B3899"/>
    <w:rsid w:val="000B3CD6"/>
    <w:rsid w:val="000B40DE"/>
    <w:rsid w:val="000B460D"/>
    <w:rsid w:val="000B5DB4"/>
    <w:rsid w:val="000C00A4"/>
    <w:rsid w:val="000C0394"/>
    <w:rsid w:val="000C0F6D"/>
    <w:rsid w:val="000C14C1"/>
    <w:rsid w:val="000C1A3B"/>
    <w:rsid w:val="000C420A"/>
    <w:rsid w:val="000C4EBF"/>
    <w:rsid w:val="000C57EB"/>
    <w:rsid w:val="000C5AB7"/>
    <w:rsid w:val="000C62AA"/>
    <w:rsid w:val="000C696A"/>
    <w:rsid w:val="000C7DCB"/>
    <w:rsid w:val="000D1919"/>
    <w:rsid w:val="000D2244"/>
    <w:rsid w:val="000D25E0"/>
    <w:rsid w:val="000D270F"/>
    <w:rsid w:val="000D2A67"/>
    <w:rsid w:val="000D3269"/>
    <w:rsid w:val="000D3D16"/>
    <w:rsid w:val="000D404D"/>
    <w:rsid w:val="000D683F"/>
    <w:rsid w:val="000D78B8"/>
    <w:rsid w:val="000D7A92"/>
    <w:rsid w:val="000E058E"/>
    <w:rsid w:val="000E1D19"/>
    <w:rsid w:val="000E1DF1"/>
    <w:rsid w:val="000E2CB8"/>
    <w:rsid w:val="000E3F48"/>
    <w:rsid w:val="000E627F"/>
    <w:rsid w:val="000F0FFC"/>
    <w:rsid w:val="000F231E"/>
    <w:rsid w:val="000F3438"/>
    <w:rsid w:val="000F3764"/>
    <w:rsid w:val="000F3880"/>
    <w:rsid w:val="000F42D6"/>
    <w:rsid w:val="000F5F4F"/>
    <w:rsid w:val="000F6457"/>
    <w:rsid w:val="001009B5"/>
    <w:rsid w:val="00101B1F"/>
    <w:rsid w:val="001024E1"/>
    <w:rsid w:val="001024F9"/>
    <w:rsid w:val="0010320F"/>
    <w:rsid w:val="0010405B"/>
    <w:rsid w:val="00104399"/>
    <w:rsid w:val="0010441C"/>
    <w:rsid w:val="00104599"/>
    <w:rsid w:val="001046AA"/>
    <w:rsid w:val="00105107"/>
    <w:rsid w:val="001058A0"/>
    <w:rsid w:val="0010664C"/>
    <w:rsid w:val="00107971"/>
    <w:rsid w:val="00107A5A"/>
    <w:rsid w:val="0011027C"/>
    <w:rsid w:val="0011047D"/>
    <w:rsid w:val="00110ABA"/>
    <w:rsid w:val="00112B32"/>
    <w:rsid w:val="00113568"/>
    <w:rsid w:val="00114263"/>
    <w:rsid w:val="0011513A"/>
    <w:rsid w:val="00116AA4"/>
    <w:rsid w:val="00116FEE"/>
    <w:rsid w:val="00117720"/>
    <w:rsid w:val="0012060D"/>
    <w:rsid w:val="00120C18"/>
    <w:rsid w:val="00122570"/>
    <w:rsid w:val="00123015"/>
    <w:rsid w:val="00123936"/>
    <w:rsid w:val="00124405"/>
    <w:rsid w:val="00124B8B"/>
    <w:rsid w:val="00126AD2"/>
    <w:rsid w:val="00126F3C"/>
    <w:rsid w:val="00130560"/>
    <w:rsid w:val="00130F3C"/>
    <w:rsid w:val="001328F6"/>
    <w:rsid w:val="00133225"/>
    <w:rsid w:val="00133422"/>
    <w:rsid w:val="00135664"/>
    <w:rsid w:val="001356FF"/>
    <w:rsid w:val="00137190"/>
    <w:rsid w:val="0013764A"/>
    <w:rsid w:val="00141D86"/>
    <w:rsid w:val="00142A69"/>
    <w:rsid w:val="00143CB4"/>
    <w:rsid w:val="00144420"/>
    <w:rsid w:val="001462E5"/>
    <w:rsid w:val="00146F91"/>
    <w:rsid w:val="00147377"/>
    <w:rsid w:val="0014775B"/>
    <w:rsid w:val="00147BB5"/>
    <w:rsid w:val="00150581"/>
    <w:rsid w:val="00151087"/>
    <w:rsid w:val="00151B78"/>
    <w:rsid w:val="00152725"/>
    <w:rsid w:val="001529F9"/>
    <w:rsid w:val="00153469"/>
    <w:rsid w:val="0015553D"/>
    <w:rsid w:val="00155BFE"/>
    <w:rsid w:val="001574A4"/>
    <w:rsid w:val="00157A7B"/>
    <w:rsid w:val="00160824"/>
    <w:rsid w:val="00160EBD"/>
    <w:rsid w:val="0016153D"/>
    <w:rsid w:val="001615A5"/>
    <w:rsid w:val="001616EB"/>
    <w:rsid w:val="00161ED8"/>
    <w:rsid w:val="001621F0"/>
    <w:rsid w:val="001624C3"/>
    <w:rsid w:val="00163E14"/>
    <w:rsid w:val="001645B5"/>
    <w:rsid w:val="00165AB8"/>
    <w:rsid w:val="001666BD"/>
    <w:rsid w:val="00166821"/>
    <w:rsid w:val="001669E7"/>
    <w:rsid w:val="0016789C"/>
    <w:rsid w:val="00170E4B"/>
    <w:rsid w:val="00172848"/>
    <w:rsid w:val="00172D7F"/>
    <w:rsid w:val="00173D3F"/>
    <w:rsid w:val="00174A64"/>
    <w:rsid w:val="00175B50"/>
    <w:rsid w:val="00175C2D"/>
    <w:rsid w:val="001768F9"/>
    <w:rsid w:val="00176E7E"/>
    <w:rsid w:val="00176FBD"/>
    <w:rsid w:val="0017703B"/>
    <w:rsid w:val="00180235"/>
    <w:rsid w:val="001808EB"/>
    <w:rsid w:val="00180946"/>
    <w:rsid w:val="00180977"/>
    <w:rsid w:val="001856BB"/>
    <w:rsid w:val="00185E02"/>
    <w:rsid w:val="00185EE2"/>
    <w:rsid w:val="00186009"/>
    <w:rsid w:val="00186301"/>
    <w:rsid w:val="00187355"/>
    <w:rsid w:val="00192334"/>
    <w:rsid w:val="001925C6"/>
    <w:rsid w:val="0019319B"/>
    <w:rsid w:val="00193504"/>
    <w:rsid w:val="00193A22"/>
    <w:rsid w:val="001941B2"/>
    <w:rsid w:val="001942CB"/>
    <w:rsid w:val="001953D3"/>
    <w:rsid w:val="00195428"/>
    <w:rsid w:val="00196295"/>
    <w:rsid w:val="001976A8"/>
    <w:rsid w:val="001A1E37"/>
    <w:rsid w:val="001A1F98"/>
    <w:rsid w:val="001A385B"/>
    <w:rsid w:val="001A3C5C"/>
    <w:rsid w:val="001A4835"/>
    <w:rsid w:val="001A49AC"/>
    <w:rsid w:val="001A5F64"/>
    <w:rsid w:val="001A6E9B"/>
    <w:rsid w:val="001A7150"/>
    <w:rsid w:val="001A75D9"/>
    <w:rsid w:val="001B4B76"/>
    <w:rsid w:val="001B4DEA"/>
    <w:rsid w:val="001B588A"/>
    <w:rsid w:val="001B631E"/>
    <w:rsid w:val="001B70A1"/>
    <w:rsid w:val="001B70E9"/>
    <w:rsid w:val="001B7EB1"/>
    <w:rsid w:val="001C02EC"/>
    <w:rsid w:val="001C04BD"/>
    <w:rsid w:val="001C0C5D"/>
    <w:rsid w:val="001C129E"/>
    <w:rsid w:val="001C1E4B"/>
    <w:rsid w:val="001C1FE0"/>
    <w:rsid w:val="001C4929"/>
    <w:rsid w:val="001C4AC9"/>
    <w:rsid w:val="001C4F38"/>
    <w:rsid w:val="001C68ED"/>
    <w:rsid w:val="001C6D26"/>
    <w:rsid w:val="001C709F"/>
    <w:rsid w:val="001C7D1E"/>
    <w:rsid w:val="001D02F1"/>
    <w:rsid w:val="001D0DBF"/>
    <w:rsid w:val="001D3222"/>
    <w:rsid w:val="001D444E"/>
    <w:rsid w:val="001D4C5F"/>
    <w:rsid w:val="001D50DD"/>
    <w:rsid w:val="001D6650"/>
    <w:rsid w:val="001D679F"/>
    <w:rsid w:val="001E025C"/>
    <w:rsid w:val="001E031D"/>
    <w:rsid w:val="001E044E"/>
    <w:rsid w:val="001E046E"/>
    <w:rsid w:val="001E2072"/>
    <w:rsid w:val="001E2949"/>
    <w:rsid w:val="001E3626"/>
    <w:rsid w:val="001E4B39"/>
    <w:rsid w:val="001E7761"/>
    <w:rsid w:val="001F04A3"/>
    <w:rsid w:val="001F1217"/>
    <w:rsid w:val="001F1589"/>
    <w:rsid w:val="001F23A4"/>
    <w:rsid w:val="001F23B2"/>
    <w:rsid w:val="001F2464"/>
    <w:rsid w:val="001F3FB8"/>
    <w:rsid w:val="001F4A24"/>
    <w:rsid w:val="001F525B"/>
    <w:rsid w:val="002001DB"/>
    <w:rsid w:val="00201CF2"/>
    <w:rsid w:val="00201E75"/>
    <w:rsid w:val="00202264"/>
    <w:rsid w:val="002056FD"/>
    <w:rsid w:val="0020614B"/>
    <w:rsid w:val="00206FEF"/>
    <w:rsid w:val="00210591"/>
    <w:rsid w:val="0021079A"/>
    <w:rsid w:val="00210C3F"/>
    <w:rsid w:val="00211087"/>
    <w:rsid w:val="00211650"/>
    <w:rsid w:val="002129DE"/>
    <w:rsid w:val="00213382"/>
    <w:rsid w:val="00217034"/>
    <w:rsid w:val="0022172C"/>
    <w:rsid w:val="002229C1"/>
    <w:rsid w:val="00223848"/>
    <w:rsid w:val="00223C8F"/>
    <w:rsid w:val="0022411F"/>
    <w:rsid w:val="00224399"/>
    <w:rsid w:val="002245F2"/>
    <w:rsid w:val="00224D45"/>
    <w:rsid w:val="00225651"/>
    <w:rsid w:val="002273CA"/>
    <w:rsid w:val="002277FE"/>
    <w:rsid w:val="00230758"/>
    <w:rsid w:val="0023077D"/>
    <w:rsid w:val="00231477"/>
    <w:rsid w:val="00233CF7"/>
    <w:rsid w:val="00234111"/>
    <w:rsid w:val="002346AB"/>
    <w:rsid w:val="00236195"/>
    <w:rsid w:val="0023685A"/>
    <w:rsid w:val="002374BC"/>
    <w:rsid w:val="002405BC"/>
    <w:rsid w:val="0024136A"/>
    <w:rsid w:val="002438F7"/>
    <w:rsid w:val="002447F1"/>
    <w:rsid w:val="00244ADD"/>
    <w:rsid w:val="002452FE"/>
    <w:rsid w:val="0024724A"/>
    <w:rsid w:val="002474E2"/>
    <w:rsid w:val="0025071F"/>
    <w:rsid w:val="0025072A"/>
    <w:rsid w:val="00250A4E"/>
    <w:rsid w:val="002517EB"/>
    <w:rsid w:val="0025212A"/>
    <w:rsid w:val="00252B30"/>
    <w:rsid w:val="00252BD5"/>
    <w:rsid w:val="00252BDE"/>
    <w:rsid w:val="00252E5E"/>
    <w:rsid w:val="0025365C"/>
    <w:rsid w:val="00254AC6"/>
    <w:rsid w:val="002553F5"/>
    <w:rsid w:val="00256419"/>
    <w:rsid w:val="00256F04"/>
    <w:rsid w:val="0026063A"/>
    <w:rsid w:val="00260781"/>
    <w:rsid w:val="00261183"/>
    <w:rsid w:val="0026127C"/>
    <w:rsid w:val="002618EE"/>
    <w:rsid w:val="00261A91"/>
    <w:rsid w:val="002623E7"/>
    <w:rsid w:val="00263C52"/>
    <w:rsid w:val="00264A28"/>
    <w:rsid w:val="00266D60"/>
    <w:rsid w:val="00267669"/>
    <w:rsid w:val="00267B81"/>
    <w:rsid w:val="00273139"/>
    <w:rsid w:val="002734C3"/>
    <w:rsid w:val="00274777"/>
    <w:rsid w:val="00275948"/>
    <w:rsid w:val="00275A11"/>
    <w:rsid w:val="002767DF"/>
    <w:rsid w:val="00276CE4"/>
    <w:rsid w:val="0028049C"/>
    <w:rsid w:val="00280A53"/>
    <w:rsid w:val="00281186"/>
    <w:rsid w:val="00282EDE"/>
    <w:rsid w:val="002834D2"/>
    <w:rsid w:val="00283641"/>
    <w:rsid w:val="00283AEC"/>
    <w:rsid w:val="00284D00"/>
    <w:rsid w:val="0028639D"/>
    <w:rsid w:val="00286625"/>
    <w:rsid w:val="00290DDA"/>
    <w:rsid w:val="00292041"/>
    <w:rsid w:val="00292A32"/>
    <w:rsid w:val="00292B10"/>
    <w:rsid w:val="002934EF"/>
    <w:rsid w:val="00293A60"/>
    <w:rsid w:val="00293F67"/>
    <w:rsid w:val="0029557F"/>
    <w:rsid w:val="002963DD"/>
    <w:rsid w:val="00296F32"/>
    <w:rsid w:val="002A0671"/>
    <w:rsid w:val="002A0C8C"/>
    <w:rsid w:val="002A14B1"/>
    <w:rsid w:val="002A29C6"/>
    <w:rsid w:val="002A2EE5"/>
    <w:rsid w:val="002A4907"/>
    <w:rsid w:val="002A60DF"/>
    <w:rsid w:val="002A684E"/>
    <w:rsid w:val="002B10EF"/>
    <w:rsid w:val="002B182E"/>
    <w:rsid w:val="002B1E04"/>
    <w:rsid w:val="002B1F16"/>
    <w:rsid w:val="002B3FCE"/>
    <w:rsid w:val="002B44A2"/>
    <w:rsid w:val="002B5571"/>
    <w:rsid w:val="002B7DA8"/>
    <w:rsid w:val="002C2ADC"/>
    <w:rsid w:val="002C2ECF"/>
    <w:rsid w:val="002C57EB"/>
    <w:rsid w:val="002C5D42"/>
    <w:rsid w:val="002C6335"/>
    <w:rsid w:val="002C6339"/>
    <w:rsid w:val="002D03E1"/>
    <w:rsid w:val="002D0C49"/>
    <w:rsid w:val="002D152D"/>
    <w:rsid w:val="002D1B52"/>
    <w:rsid w:val="002D2B98"/>
    <w:rsid w:val="002D47D7"/>
    <w:rsid w:val="002D5204"/>
    <w:rsid w:val="002D79BD"/>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32EB"/>
    <w:rsid w:val="002F3ECD"/>
    <w:rsid w:val="002F4E85"/>
    <w:rsid w:val="002F5410"/>
    <w:rsid w:val="002F5B38"/>
    <w:rsid w:val="002F6314"/>
    <w:rsid w:val="002F6D93"/>
    <w:rsid w:val="002F7E04"/>
    <w:rsid w:val="002F7E79"/>
    <w:rsid w:val="0030169C"/>
    <w:rsid w:val="00301810"/>
    <w:rsid w:val="00301EDF"/>
    <w:rsid w:val="00302B13"/>
    <w:rsid w:val="00303850"/>
    <w:rsid w:val="00303CBE"/>
    <w:rsid w:val="00303CF0"/>
    <w:rsid w:val="0030503C"/>
    <w:rsid w:val="0030545E"/>
    <w:rsid w:val="00305E6D"/>
    <w:rsid w:val="00306675"/>
    <w:rsid w:val="00306BAE"/>
    <w:rsid w:val="003072BC"/>
    <w:rsid w:val="00307E08"/>
    <w:rsid w:val="003110DB"/>
    <w:rsid w:val="00311885"/>
    <w:rsid w:val="00313A86"/>
    <w:rsid w:val="00314406"/>
    <w:rsid w:val="00314B90"/>
    <w:rsid w:val="00317093"/>
    <w:rsid w:val="00321815"/>
    <w:rsid w:val="00321CEF"/>
    <w:rsid w:val="00321D57"/>
    <w:rsid w:val="0032241E"/>
    <w:rsid w:val="003224BE"/>
    <w:rsid w:val="00323049"/>
    <w:rsid w:val="00323378"/>
    <w:rsid w:val="00323559"/>
    <w:rsid w:val="003241CE"/>
    <w:rsid w:val="003249CD"/>
    <w:rsid w:val="00324C06"/>
    <w:rsid w:val="00326560"/>
    <w:rsid w:val="00326966"/>
    <w:rsid w:val="00327393"/>
    <w:rsid w:val="0032775A"/>
    <w:rsid w:val="00327A8A"/>
    <w:rsid w:val="00330BCD"/>
    <w:rsid w:val="00333345"/>
    <w:rsid w:val="003352FD"/>
    <w:rsid w:val="0033712C"/>
    <w:rsid w:val="00337135"/>
    <w:rsid w:val="00337A3B"/>
    <w:rsid w:val="003402D7"/>
    <w:rsid w:val="003404DF"/>
    <w:rsid w:val="003405F3"/>
    <w:rsid w:val="003417C9"/>
    <w:rsid w:val="00342B8D"/>
    <w:rsid w:val="00342BAF"/>
    <w:rsid w:val="00342DD9"/>
    <w:rsid w:val="00342E0C"/>
    <w:rsid w:val="00343331"/>
    <w:rsid w:val="00343D8E"/>
    <w:rsid w:val="0034433C"/>
    <w:rsid w:val="003457E4"/>
    <w:rsid w:val="0034654E"/>
    <w:rsid w:val="00346959"/>
    <w:rsid w:val="003508B3"/>
    <w:rsid w:val="0035215C"/>
    <w:rsid w:val="003522C5"/>
    <w:rsid w:val="003529A9"/>
    <w:rsid w:val="00352A8A"/>
    <w:rsid w:val="00353152"/>
    <w:rsid w:val="00353D61"/>
    <w:rsid w:val="003541E8"/>
    <w:rsid w:val="0035557D"/>
    <w:rsid w:val="00355CBE"/>
    <w:rsid w:val="00355D48"/>
    <w:rsid w:val="003565ED"/>
    <w:rsid w:val="00360618"/>
    <w:rsid w:val="00360D77"/>
    <w:rsid w:val="003619DA"/>
    <w:rsid w:val="003622F7"/>
    <w:rsid w:val="00363C86"/>
    <w:rsid w:val="003649E2"/>
    <w:rsid w:val="00366424"/>
    <w:rsid w:val="00366AB0"/>
    <w:rsid w:val="00371242"/>
    <w:rsid w:val="003720BB"/>
    <w:rsid w:val="00372700"/>
    <w:rsid w:val="00372B4D"/>
    <w:rsid w:val="00372F2A"/>
    <w:rsid w:val="0037360D"/>
    <w:rsid w:val="0037487D"/>
    <w:rsid w:val="0037648C"/>
    <w:rsid w:val="00376804"/>
    <w:rsid w:val="00376DD4"/>
    <w:rsid w:val="0037781D"/>
    <w:rsid w:val="00381487"/>
    <w:rsid w:val="0038156C"/>
    <w:rsid w:val="00384069"/>
    <w:rsid w:val="00384D57"/>
    <w:rsid w:val="00385176"/>
    <w:rsid w:val="00386C8C"/>
    <w:rsid w:val="00387344"/>
    <w:rsid w:val="003878EE"/>
    <w:rsid w:val="00391278"/>
    <w:rsid w:val="00391862"/>
    <w:rsid w:val="00392B05"/>
    <w:rsid w:val="00393282"/>
    <w:rsid w:val="00393538"/>
    <w:rsid w:val="00393669"/>
    <w:rsid w:val="003948BE"/>
    <w:rsid w:val="00397124"/>
    <w:rsid w:val="003979BC"/>
    <w:rsid w:val="003A1672"/>
    <w:rsid w:val="003A1C5E"/>
    <w:rsid w:val="003A248B"/>
    <w:rsid w:val="003A25E0"/>
    <w:rsid w:val="003A2AEA"/>
    <w:rsid w:val="003A339B"/>
    <w:rsid w:val="003A3A65"/>
    <w:rsid w:val="003A3B08"/>
    <w:rsid w:val="003A3B55"/>
    <w:rsid w:val="003B0EC5"/>
    <w:rsid w:val="003B10AE"/>
    <w:rsid w:val="003B1671"/>
    <w:rsid w:val="003B68B0"/>
    <w:rsid w:val="003B6A8D"/>
    <w:rsid w:val="003C207C"/>
    <w:rsid w:val="003C2662"/>
    <w:rsid w:val="003C3C77"/>
    <w:rsid w:val="003C51AE"/>
    <w:rsid w:val="003C5E08"/>
    <w:rsid w:val="003C6EFE"/>
    <w:rsid w:val="003C7B01"/>
    <w:rsid w:val="003D0BAC"/>
    <w:rsid w:val="003D0D3A"/>
    <w:rsid w:val="003D34F4"/>
    <w:rsid w:val="003D4985"/>
    <w:rsid w:val="003D59EF"/>
    <w:rsid w:val="003D707B"/>
    <w:rsid w:val="003D7383"/>
    <w:rsid w:val="003D7D07"/>
    <w:rsid w:val="003D7EA1"/>
    <w:rsid w:val="003E009F"/>
    <w:rsid w:val="003E039E"/>
    <w:rsid w:val="003E0B31"/>
    <w:rsid w:val="003E1BCE"/>
    <w:rsid w:val="003E1F9E"/>
    <w:rsid w:val="003E2A08"/>
    <w:rsid w:val="003E3055"/>
    <w:rsid w:val="003F1378"/>
    <w:rsid w:val="003F19FB"/>
    <w:rsid w:val="003F25E3"/>
    <w:rsid w:val="003F30DB"/>
    <w:rsid w:val="003F4110"/>
    <w:rsid w:val="003F4356"/>
    <w:rsid w:val="003F4789"/>
    <w:rsid w:val="003F5486"/>
    <w:rsid w:val="003F7713"/>
    <w:rsid w:val="003F7A19"/>
    <w:rsid w:val="0040082E"/>
    <w:rsid w:val="00400A32"/>
    <w:rsid w:val="00400B3C"/>
    <w:rsid w:val="00400BA7"/>
    <w:rsid w:val="0040155B"/>
    <w:rsid w:val="0040225E"/>
    <w:rsid w:val="00402FD0"/>
    <w:rsid w:val="00403F1A"/>
    <w:rsid w:val="00405923"/>
    <w:rsid w:val="0040687F"/>
    <w:rsid w:val="0040772A"/>
    <w:rsid w:val="0041097D"/>
    <w:rsid w:val="004119B4"/>
    <w:rsid w:val="00411A2D"/>
    <w:rsid w:val="00411A47"/>
    <w:rsid w:val="0041214D"/>
    <w:rsid w:val="00412935"/>
    <w:rsid w:val="0041350F"/>
    <w:rsid w:val="004136C6"/>
    <w:rsid w:val="00413CFE"/>
    <w:rsid w:val="004145D9"/>
    <w:rsid w:val="00414D98"/>
    <w:rsid w:val="0041613A"/>
    <w:rsid w:val="004168EA"/>
    <w:rsid w:val="00416A8F"/>
    <w:rsid w:val="004207F8"/>
    <w:rsid w:val="00423003"/>
    <w:rsid w:val="00423A58"/>
    <w:rsid w:val="00423C33"/>
    <w:rsid w:val="00423C76"/>
    <w:rsid w:val="0042427D"/>
    <w:rsid w:val="004249BA"/>
    <w:rsid w:val="00426C82"/>
    <w:rsid w:val="004274DA"/>
    <w:rsid w:val="0043071B"/>
    <w:rsid w:val="00430F03"/>
    <w:rsid w:val="004320EB"/>
    <w:rsid w:val="004321E8"/>
    <w:rsid w:val="004325EC"/>
    <w:rsid w:val="00433816"/>
    <w:rsid w:val="004345EA"/>
    <w:rsid w:val="0043465F"/>
    <w:rsid w:val="00435229"/>
    <w:rsid w:val="004354F5"/>
    <w:rsid w:val="00435D31"/>
    <w:rsid w:val="00436935"/>
    <w:rsid w:val="00436F41"/>
    <w:rsid w:val="00437940"/>
    <w:rsid w:val="00437BE6"/>
    <w:rsid w:val="00440A78"/>
    <w:rsid w:val="00441087"/>
    <w:rsid w:val="004411EB"/>
    <w:rsid w:val="00441610"/>
    <w:rsid w:val="004417D8"/>
    <w:rsid w:val="00442233"/>
    <w:rsid w:val="004424C5"/>
    <w:rsid w:val="00444A4F"/>
    <w:rsid w:val="00445BF7"/>
    <w:rsid w:val="00447612"/>
    <w:rsid w:val="00451181"/>
    <w:rsid w:val="00452DB6"/>
    <w:rsid w:val="00455952"/>
    <w:rsid w:val="00455EF9"/>
    <w:rsid w:val="00456ED3"/>
    <w:rsid w:val="004602A6"/>
    <w:rsid w:val="00460B0C"/>
    <w:rsid w:val="00462150"/>
    <w:rsid w:val="00462940"/>
    <w:rsid w:val="00462EF3"/>
    <w:rsid w:val="00463B4B"/>
    <w:rsid w:val="0046556B"/>
    <w:rsid w:val="00466880"/>
    <w:rsid w:val="00467F6F"/>
    <w:rsid w:val="00470E4A"/>
    <w:rsid w:val="004715EA"/>
    <w:rsid w:val="00471674"/>
    <w:rsid w:val="00471C32"/>
    <w:rsid w:val="0047411F"/>
    <w:rsid w:val="00474BBC"/>
    <w:rsid w:val="00474D92"/>
    <w:rsid w:val="004767FC"/>
    <w:rsid w:val="00476E4A"/>
    <w:rsid w:val="0048016C"/>
    <w:rsid w:val="0048236F"/>
    <w:rsid w:val="00482656"/>
    <w:rsid w:val="004843E1"/>
    <w:rsid w:val="0048455F"/>
    <w:rsid w:val="0048627E"/>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6A6A"/>
    <w:rsid w:val="00497301"/>
    <w:rsid w:val="004A03D7"/>
    <w:rsid w:val="004A0F06"/>
    <w:rsid w:val="004A177E"/>
    <w:rsid w:val="004A21D8"/>
    <w:rsid w:val="004A28E1"/>
    <w:rsid w:val="004A3897"/>
    <w:rsid w:val="004A4217"/>
    <w:rsid w:val="004A6093"/>
    <w:rsid w:val="004A67FF"/>
    <w:rsid w:val="004A6FB7"/>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58A1"/>
    <w:rsid w:val="004C68A2"/>
    <w:rsid w:val="004C69B2"/>
    <w:rsid w:val="004C6AE5"/>
    <w:rsid w:val="004C7E43"/>
    <w:rsid w:val="004D0103"/>
    <w:rsid w:val="004D106A"/>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1D66"/>
    <w:rsid w:val="004E409F"/>
    <w:rsid w:val="004E4DC1"/>
    <w:rsid w:val="004E5141"/>
    <w:rsid w:val="004E698E"/>
    <w:rsid w:val="004E6DCA"/>
    <w:rsid w:val="004E76B5"/>
    <w:rsid w:val="004F0096"/>
    <w:rsid w:val="004F0FB3"/>
    <w:rsid w:val="004F1BBF"/>
    <w:rsid w:val="004F1CA9"/>
    <w:rsid w:val="004F240F"/>
    <w:rsid w:val="004F3A80"/>
    <w:rsid w:val="004F4073"/>
    <w:rsid w:val="004F4618"/>
    <w:rsid w:val="004F5824"/>
    <w:rsid w:val="004F6706"/>
    <w:rsid w:val="004F67F3"/>
    <w:rsid w:val="004F6FB2"/>
    <w:rsid w:val="004F7A0E"/>
    <w:rsid w:val="004F7EC9"/>
    <w:rsid w:val="00500238"/>
    <w:rsid w:val="00502089"/>
    <w:rsid w:val="00503747"/>
    <w:rsid w:val="005037E2"/>
    <w:rsid w:val="00503D5F"/>
    <w:rsid w:val="00504842"/>
    <w:rsid w:val="00504BC1"/>
    <w:rsid w:val="00505383"/>
    <w:rsid w:val="00505DC9"/>
    <w:rsid w:val="0050659A"/>
    <w:rsid w:val="00506644"/>
    <w:rsid w:val="00507FDA"/>
    <w:rsid w:val="005100F6"/>
    <w:rsid w:val="00510914"/>
    <w:rsid w:val="00510B18"/>
    <w:rsid w:val="00511069"/>
    <w:rsid w:val="00511BCB"/>
    <w:rsid w:val="0051225C"/>
    <w:rsid w:val="00512341"/>
    <w:rsid w:val="00512D4C"/>
    <w:rsid w:val="00514761"/>
    <w:rsid w:val="00514AF7"/>
    <w:rsid w:val="00515C41"/>
    <w:rsid w:val="00515F2A"/>
    <w:rsid w:val="00516F44"/>
    <w:rsid w:val="00517F84"/>
    <w:rsid w:val="00520561"/>
    <w:rsid w:val="00520C3D"/>
    <w:rsid w:val="005212F5"/>
    <w:rsid w:val="005221A8"/>
    <w:rsid w:val="0052289C"/>
    <w:rsid w:val="00522D5E"/>
    <w:rsid w:val="00522FD0"/>
    <w:rsid w:val="005240AF"/>
    <w:rsid w:val="00525A08"/>
    <w:rsid w:val="00525A34"/>
    <w:rsid w:val="00526740"/>
    <w:rsid w:val="00526756"/>
    <w:rsid w:val="00526930"/>
    <w:rsid w:val="00527A32"/>
    <w:rsid w:val="00527B5C"/>
    <w:rsid w:val="00527E5D"/>
    <w:rsid w:val="0053083E"/>
    <w:rsid w:val="00530D34"/>
    <w:rsid w:val="00530F3C"/>
    <w:rsid w:val="00531CD9"/>
    <w:rsid w:val="00531F86"/>
    <w:rsid w:val="0053222A"/>
    <w:rsid w:val="00532634"/>
    <w:rsid w:val="005327F9"/>
    <w:rsid w:val="00532B92"/>
    <w:rsid w:val="00532E1F"/>
    <w:rsid w:val="00535056"/>
    <w:rsid w:val="00536133"/>
    <w:rsid w:val="00537E15"/>
    <w:rsid w:val="0054036B"/>
    <w:rsid w:val="00541BBC"/>
    <w:rsid w:val="005421F8"/>
    <w:rsid w:val="00542C96"/>
    <w:rsid w:val="00543DF7"/>
    <w:rsid w:val="00543E06"/>
    <w:rsid w:val="00543EE7"/>
    <w:rsid w:val="005465A0"/>
    <w:rsid w:val="00547186"/>
    <w:rsid w:val="00547794"/>
    <w:rsid w:val="00547BFF"/>
    <w:rsid w:val="00551240"/>
    <w:rsid w:val="0055148B"/>
    <w:rsid w:val="0055161D"/>
    <w:rsid w:val="00551879"/>
    <w:rsid w:val="00552150"/>
    <w:rsid w:val="00554B8F"/>
    <w:rsid w:val="005554DD"/>
    <w:rsid w:val="00556190"/>
    <w:rsid w:val="005578BB"/>
    <w:rsid w:val="00560211"/>
    <w:rsid w:val="00560721"/>
    <w:rsid w:val="005616DC"/>
    <w:rsid w:val="00563F6B"/>
    <w:rsid w:val="005647C7"/>
    <w:rsid w:val="00564C3E"/>
    <w:rsid w:val="00565AD3"/>
    <w:rsid w:val="00566D6A"/>
    <w:rsid w:val="0056704F"/>
    <w:rsid w:val="005731E6"/>
    <w:rsid w:val="005738EB"/>
    <w:rsid w:val="00573DE2"/>
    <w:rsid w:val="005742A9"/>
    <w:rsid w:val="00575CF7"/>
    <w:rsid w:val="00575CFA"/>
    <w:rsid w:val="00576377"/>
    <w:rsid w:val="00576C7B"/>
    <w:rsid w:val="005778AC"/>
    <w:rsid w:val="005779CD"/>
    <w:rsid w:val="00577B5B"/>
    <w:rsid w:val="00580BFB"/>
    <w:rsid w:val="00582A66"/>
    <w:rsid w:val="00582F79"/>
    <w:rsid w:val="005845DD"/>
    <w:rsid w:val="00584BF4"/>
    <w:rsid w:val="00584F2F"/>
    <w:rsid w:val="00585147"/>
    <w:rsid w:val="00585881"/>
    <w:rsid w:val="00585E66"/>
    <w:rsid w:val="00586A6B"/>
    <w:rsid w:val="005876F9"/>
    <w:rsid w:val="0059028C"/>
    <w:rsid w:val="00591011"/>
    <w:rsid w:val="005920AF"/>
    <w:rsid w:val="005923D2"/>
    <w:rsid w:val="00592667"/>
    <w:rsid w:val="00594383"/>
    <w:rsid w:val="00594F64"/>
    <w:rsid w:val="00594F84"/>
    <w:rsid w:val="00595A0E"/>
    <w:rsid w:val="00596D8C"/>
    <w:rsid w:val="005A1750"/>
    <w:rsid w:val="005A1C16"/>
    <w:rsid w:val="005A2157"/>
    <w:rsid w:val="005A3DAD"/>
    <w:rsid w:val="005A4C19"/>
    <w:rsid w:val="005A5D7B"/>
    <w:rsid w:val="005A722B"/>
    <w:rsid w:val="005B0E99"/>
    <w:rsid w:val="005B108A"/>
    <w:rsid w:val="005B2677"/>
    <w:rsid w:val="005B2BD6"/>
    <w:rsid w:val="005B45C4"/>
    <w:rsid w:val="005B4D58"/>
    <w:rsid w:val="005B4F34"/>
    <w:rsid w:val="005B6E23"/>
    <w:rsid w:val="005B6E70"/>
    <w:rsid w:val="005B71EC"/>
    <w:rsid w:val="005B7CDD"/>
    <w:rsid w:val="005C1126"/>
    <w:rsid w:val="005C19EE"/>
    <w:rsid w:val="005C300C"/>
    <w:rsid w:val="005C305F"/>
    <w:rsid w:val="005C38F5"/>
    <w:rsid w:val="005C7733"/>
    <w:rsid w:val="005C7D44"/>
    <w:rsid w:val="005D0F96"/>
    <w:rsid w:val="005D1383"/>
    <w:rsid w:val="005D18C5"/>
    <w:rsid w:val="005D3633"/>
    <w:rsid w:val="005D367F"/>
    <w:rsid w:val="005D3B22"/>
    <w:rsid w:val="005D553E"/>
    <w:rsid w:val="005D5AF8"/>
    <w:rsid w:val="005D5CB2"/>
    <w:rsid w:val="005D5FB1"/>
    <w:rsid w:val="005D6CAF"/>
    <w:rsid w:val="005E03E6"/>
    <w:rsid w:val="005E0CD0"/>
    <w:rsid w:val="005E1942"/>
    <w:rsid w:val="005E2604"/>
    <w:rsid w:val="005E2AF9"/>
    <w:rsid w:val="005E376A"/>
    <w:rsid w:val="005E39FF"/>
    <w:rsid w:val="005E3A6B"/>
    <w:rsid w:val="005E4221"/>
    <w:rsid w:val="005E4A78"/>
    <w:rsid w:val="005E5F81"/>
    <w:rsid w:val="005E6AEF"/>
    <w:rsid w:val="005E6F5E"/>
    <w:rsid w:val="005E766E"/>
    <w:rsid w:val="005E7923"/>
    <w:rsid w:val="005E7D7D"/>
    <w:rsid w:val="005F01AA"/>
    <w:rsid w:val="005F07EB"/>
    <w:rsid w:val="005F22C0"/>
    <w:rsid w:val="005F24B7"/>
    <w:rsid w:val="005F2892"/>
    <w:rsid w:val="005F48B9"/>
    <w:rsid w:val="005F48C6"/>
    <w:rsid w:val="005F5C7F"/>
    <w:rsid w:val="005F6487"/>
    <w:rsid w:val="0060012F"/>
    <w:rsid w:val="00600235"/>
    <w:rsid w:val="0060302D"/>
    <w:rsid w:val="00604756"/>
    <w:rsid w:val="00604AFD"/>
    <w:rsid w:val="00605299"/>
    <w:rsid w:val="00606577"/>
    <w:rsid w:val="00606743"/>
    <w:rsid w:val="00607452"/>
    <w:rsid w:val="00610332"/>
    <w:rsid w:val="006111A6"/>
    <w:rsid w:val="006112AF"/>
    <w:rsid w:val="0061148A"/>
    <w:rsid w:val="00611F59"/>
    <w:rsid w:val="00612D0A"/>
    <w:rsid w:val="00613358"/>
    <w:rsid w:val="006133E9"/>
    <w:rsid w:val="00613DF0"/>
    <w:rsid w:val="00614A5E"/>
    <w:rsid w:val="00615549"/>
    <w:rsid w:val="0061691B"/>
    <w:rsid w:val="00616BF1"/>
    <w:rsid w:val="00617B7F"/>
    <w:rsid w:val="00620BFA"/>
    <w:rsid w:val="00620C19"/>
    <w:rsid w:val="00621964"/>
    <w:rsid w:val="00621A21"/>
    <w:rsid w:val="00621CDD"/>
    <w:rsid w:val="006244C7"/>
    <w:rsid w:val="00625FBB"/>
    <w:rsid w:val="006263DD"/>
    <w:rsid w:val="00627B15"/>
    <w:rsid w:val="00627F9D"/>
    <w:rsid w:val="006305DF"/>
    <w:rsid w:val="00630FCF"/>
    <w:rsid w:val="006320D4"/>
    <w:rsid w:val="00632B8A"/>
    <w:rsid w:val="00640355"/>
    <w:rsid w:val="00641430"/>
    <w:rsid w:val="00642484"/>
    <w:rsid w:val="00642849"/>
    <w:rsid w:val="00643DF0"/>
    <w:rsid w:val="00644B96"/>
    <w:rsid w:val="00645430"/>
    <w:rsid w:val="00645E89"/>
    <w:rsid w:val="00646AF3"/>
    <w:rsid w:val="0064769E"/>
    <w:rsid w:val="00647B03"/>
    <w:rsid w:val="006504CB"/>
    <w:rsid w:val="00650B5B"/>
    <w:rsid w:val="00653C91"/>
    <w:rsid w:val="0065443F"/>
    <w:rsid w:val="0065546A"/>
    <w:rsid w:val="0065637B"/>
    <w:rsid w:val="0065696E"/>
    <w:rsid w:val="00656E92"/>
    <w:rsid w:val="0065756C"/>
    <w:rsid w:val="0066022A"/>
    <w:rsid w:val="00662C44"/>
    <w:rsid w:val="00663B92"/>
    <w:rsid w:val="00663E14"/>
    <w:rsid w:val="006640DF"/>
    <w:rsid w:val="00665A24"/>
    <w:rsid w:val="00665B2A"/>
    <w:rsid w:val="00665BF6"/>
    <w:rsid w:val="006663F7"/>
    <w:rsid w:val="006668BE"/>
    <w:rsid w:val="006670D2"/>
    <w:rsid w:val="006674D1"/>
    <w:rsid w:val="00667620"/>
    <w:rsid w:val="00667E47"/>
    <w:rsid w:val="00670740"/>
    <w:rsid w:val="006714C8"/>
    <w:rsid w:val="006714EB"/>
    <w:rsid w:val="0067499B"/>
    <w:rsid w:val="00674D7D"/>
    <w:rsid w:val="006754FC"/>
    <w:rsid w:val="006756E9"/>
    <w:rsid w:val="00677451"/>
    <w:rsid w:val="0068042D"/>
    <w:rsid w:val="00680463"/>
    <w:rsid w:val="00680563"/>
    <w:rsid w:val="00682319"/>
    <w:rsid w:val="00682FFE"/>
    <w:rsid w:val="006840BE"/>
    <w:rsid w:val="006857FE"/>
    <w:rsid w:val="0068673D"/>
    <w:rsid w:val="00687235"/>
    <w:rsid w:val="0068763C"/>
    <w:rsid w:val="00687B52"/>
    <w:rsid w:val="006904D2"/>
    <w:rsid w:val="006913A1"/>
    <w:rsid w:val="00691431"/>
    <w:rsid w:val="00692A61"/>
    <w:rsid w:val="00693B1E"/>
    <w:rsid w:val="00694E0B"/>
    <w:rsid w:val="006964F1"/>
    <w:rsid w:val="0069732A"/>
    <w:rsid w:val="006973A0"/>
    <w:rsid w:val="00697604"/>
    <w:rsid w:val="00697694"/>
    <w:rsid w:val="00697AD5"/>
    <w:rsid w:val="006A0FC5"/>
    <w:rsid w:val="006A1285"/>
    <w:rsid w:val="006A13B6"/>
    <w:rsid w:val="006A18AE"/>
    <w:rsid w:val="006A20A1"/>
    <w:rsid w:val="006A26EC"/>
    <w:rsid w:val="006A3F32"/>
    <w:rsid w:val="006A49FB"/>
    <w:rsid w:val="006A4A68"/>
    <w:rsid w:val="006A60E5"/>
    <w:rsid w:val="006A6821"/>
    <w:rsid w:val="006A7109"/>
    <w:rsid w:val="006A7603"/>
    <w:rsid w:val="006B044E"/>
    <w:rsid w:val="006B2747"/>
    <w:rsid w:val="006B2D49"/>
    <w:rsid w:val="006B368B"/>
    <w:rsid w:val="006B3FF3"/>
    <w:rsid w:val="006B40D2"/>
    <w:rsid w:val="006B4971"/>
    <w:rsid w:val="006B4BC3"/>
    <w:rsid w:val="006B528A"/>
    <w:rsid w:val="006B59B7"/>
    <w:rsid w:val="006B6564"/>
    <w:rsid w:val="006B6773"/>
    <w:rsid w:val="006B6FB4"/>
    <w:rsid w:val="006B7959"/>
    <w:rsid w:val="006C0ACA"/>
    <w:rsid w:val="006C267A"/>
    <w:rsid w:val="006C29A1"/>
    <w:rsid w:val="006C357F"/>
    <w:rsid w:val="006C68A9"/>
    <w:rsid w:val="006C74F4"/>
    <w:rsid w:val="006C7ACD"/>
    <w:rsid w:val="006D0B13"/>
    <w:rsid w:val="006D0E7C"/>
    <w:rsid w:val="006D12C9"/>
    <w:rsid w:val="006D1BBA"/>
    <w:rsid w:val="006D22B2"/>
    <w:rsid w:val="006D3ED6"/>
    <w:rsid w:val="006D3FBE"/>
    <w:rsid w:val="006D4142"/>
    <w:rsid w:val="006D43DE"/>
    <w:rsid w:val="006D456A"/>
    <w:rsid w:val="006D463E"/>
    <w:rsid w:val="006D493E"/>
    <w:rsid w:val="006D4D78"/>
    <w:rsid w:val="006D529B"/>
    <w:rsid w:val="006D5CB8"/>
    <w:rsid w:val="006D68DA"/>
    <w:rsid w:val="006E32E0"/>
    <w:rsid w:val="006E5310"/>
    <w:rsid w:val="006E5523"/>
    <w:rsid w:val="006E6D3C"/>
    <w:rsid w:val="006F0579"/>
    <w:rsid w:val="006F05FB"/>
    <w:rsid w:val="006F0660"/>
    <w:rsid w:val="006F13AF"/>
    <w:rsid w:val="006F1CC4"/>
    <w:rsid w:val="006F247C"/>
    <w:rsid w:val="006F2B85"/>
    <w:rsid w:val="006F3726"/>
    <w:rsid w:val="006F4076"/>
    <w:rsid w:val="006F4A17"/>
    <w:rsid w:val="006F67B9"/>
    <w:rsid w:val="006F6D65"/>
    <w:rsid w:val="006F6F6C"/>
    <w:rsid w:val="006F753D"/>
    <w:rsid w:val="006F77E6"/>
    <w:rsid w:val="006F7A30"/>
    <w:rsid w:val="00700AA7"/>
    <w:rsid w:val="00702AC6"/>
    <w:rsid w:val="00703FDD"/>
    <w:rsid w:val="0070405A"/>
    <w:rsid w:val="007054B9"/>
    <w:rsid w:val="00707DC4"/>
    <w:rsid w:val="007102D7"/>
    <w:rsid w:val="007112C4"/>
    <w:rsid w:val="007117B4"/>
    <w:rsid w:val="00711ED9"/>
    <w:rsid w:val="0071282E"/>
    <w:rsid w:val="0071309B"/>
    <w:rsid w:val="00713E47"/>
    <w:rsid w:val="007141F9"/>
    <w:rsid w:val="00714730"/>
    <w:rsid w:val="00714794"/>
    <w:rsid w:val="007150F2"/>
    <w:rsid w:val="007152F0"/>
    <w:rsid w:val="00715F75"/>
    <w:rsid w:val="00717190"/>
    <w:rsid w:val="00721E86"/>
    <w:rsid w:val="007221EE"/>
    <w:rsid w:val="00722AC1"/>
    <w:rsid w:val="00722D66"/>
    <w:rsid w:val="00722FFA"/>
    <w:rsid w:val="007238FF"/>
    <w:rsid w:val="00725262"/>
    <w:rsid w:val="007252E6"/>
    <w:rsid w:val="00725693"/>
    <w:rsid w:val="0072569B"/>
    <w:rsid w:val="00725C30"/>
    <w:rsid w:val="00725E20"/>
    <w:rsid w:val="0073078F"/>
    <w:rsid w:val="007314CF"/>
    <w:rsid w:val="007316E5"/>
    <w:rsid w:val="007317C5"/>
    <w:rsid w:val="00733C75"/>
    <w:rsid w:val="00735104"/>
    <w:rsid w:val="007356C8"/>
    <w:rsid w:val="007362E8"/>
    <w:rsid w:val="00736B0D"/>
    <w:rsid w:val="00737014"/>
    <w:rsid w:val="0074018B"/>
    <w:rsid w:val="00740894"/>
    <w:rsid w:val="00740A5D"/>
    <w:rsid w:val="007426CD"/>
    <w:rsid w:val="00742D08"/>
    <w:rsid w:val="00742D4B"/>
    <w:rsid w:val="00743CE6"/>
    <w:rsid w:val="007444B7"/>
    <w:rsid w:val="00744DFD"/>
    <w:rsid w:val="00744F0F"/>
    <w:rsid w:val="00746112"/>
    <w:rsid w:val="00746B53"/>
    <w:rsid w:val="007470FA"/>
    <w:rsid w:val="00747E7F"/>
    <w:rsid w:val="00750FDE"/>
    <w:rsid w:val="00752C04"/>
    <w:rsid w:val="0075312C"/>
    <w:rsid w:val="007537E2"/>
    <w:rsid w:val="00753ADB"/>
    <w:rsid w:val="00753B0D"/>
    <w:rsid w:val="00753F75"/>
    <w:rsid w:val="007545CE"/>
    <w:rsid w:val="0075468E"/>
    <w:rsid w:val="007546A3"/>
    <w:rsid w:val="00754F91"/>
    <w:rsid w:val="00755106"/>
    <w:rsid w:val="007553F0"/>
    <w:rsid w:val="007561D0"/>
    <w:rsid w:val="00756E22"/>
    <w:rsid w:val="007576B5"/>
    <w:rsid w:val="0075778E"/>
    <w:rsid w:val="00757D58"/>
    <w:rsid w:val="00760103"/>
    <w:rsid w:val="007615D4"/>
    <w:rsid w:val="00762610"/>
    <w:rsid w:val="00762688"/>
    <w:rsid w:val="00762B56"/>
    <w:rsid w:val="00763DBB"/>
    <w:rsid w:val="0076404F"/>
    <w:rsid w:val="007654AB"/>
    <w:rsid w:val="00765E89"/>
    <w:rsid w:val="007674EA"/>
    <w:rsid w:val="00767528"/>
    <w:rsid w:val="00770000"/>
    <w:rsid w:val="007703D4"/>
    <w:rsid w:val="0077041D"/>
    <w:rsid w:val="00773DFE"/>
    <w:rsid w:val="00775109"/>
    <w:rsid w:val="00776B97"/>
    <w:rsid w:val="007809A2"/>
    <w:rsid w:val="00781144"/>
    <w:rsid w:val="00781E59"/>
    <w:rsid w:val="00781F96"/>
    <w:rsid w:val="007839B7"/>
    <w:rsid w:val="00783A18"/>
    <w:rsid w:val="00783D9C"/>
    <w:rsid w:val="00784333"/>
    <w:rsid w:val="00784BB8"/>
    <w:rsid w:val="007864FA"/>
    <w:rsid w:val="0078677E"/>
    <w:rsid w:val="00787623"/>
    <w:rsid w:val="0078769E"/>
    <w:rsid w:val="007876DF"/>
    <w:rsid w:val="0079037C"/>
    <w:rsid w:val="00790999"/>
    <w:rsid w:val="00791429"/>
    <w:rsid w:val="00791D5B"/>
    <w:rsid w:val="00792088"/>
    <w:rsid w:val="007926DE"/>
    <w:rsid w:val="007934F3"/>
    <w:rsid w:val="00793809"/>
    <w:rsid w:val="00793920"/>
    <w:rsid w:val="00793A85"/>
    <w:rsid w:val="00794AE9"/>
    <w:rsid w:val="00794DE0"/>
    <w:rsid w:val="00794ECC"/>
    <w:rsid w:val="00796D63"/>
    <w:rsid w:val="007A008A"/>
    <w:rsid w:val="007A0903"/>
    <w:rsid w:val="007A2D81"/>
    <w:rsid w:val="007A2E72"/>
    <w:rsid w:val="007A35ED"/>
    <w:rsid w:val="007A39CC"/>
    <w:rsid w:val="007A4011"/>
    <w:rsid w:val="007A464B"/>
    <w:rsid w:val="007A54B6"/>
    <w:rsid w:val="007A590F"/>
    <w:rsid w:val="007A605B"/>
    <w:rsid w:val="007A6696"/>
    <w:rsid w:val="007A66BF"/>
    <w:rsid w:val="007A76CF"/>
    <w:rsid w:val="007B11F8"/>
    <w:rsid w:val="007B173A"/>
    <w:rsid w:val="007B214F"/>
    <w:rsid w:val="007B38E1"/>
    <w:rsid w:val="007B3CB1"/>
    <w:rsid w:val="007B3D18"/>
    <w:rsid w:val="007B5233"/>
    <w:rsid w:val="007B5803"/>
    <w:rsid w:val="007B5E0A"/>
    <w:rsid w:val="007B65D7"/>
    <w:rsid w:val="007C0125"/>
    <w:rsid w:val="007C0760"/>
    <w:rsid w:val="007C0F72"/>
    <w:rsid w:val="007C2637"/>
    <w:rsid w:val="007C2E4B"/>
    <w:rsid w:val="007C3C66"/>
    <w:rsid w:val="007C522A"/>
    <w:rsid w:val="007C6AD8"/>
    <w:rsid w:val="007C6FAC"/>
    <w:rsid w:val="007D20F6"/>
    <w:rsid w:val="007D227B"/>
    <w:rsid w:val="007D3195"/>
    <w:rsid w:val="007D608A"/>
    <w:rsid w:val="007D67FF"/>
    <w:rsid w:val="007D7272"/>
    <w:rsid w:val="007D7D23"/>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4789"/>
    <w:rsid w:val="007F6DC8"/>
    <w:rsid w:val="007F767C"/>
    <w:rsid w:val="00801B32"/>
    <w:rsid w:val="008029BC"/>
    <w:rsid w:val="00802C57"/>
    <w:rsid w:val="00804A6C"/>
    <w:rsid w:val="0080527B"/>
    <w:rsid w:val="00806E2E"/>
    <w:rsid w:val="008111A5"/>
    <w:rsid w:val="00811910"/>
    <w:rsid w:val="00811BC9"/>
    <w:rsid w:val="008121CF"/>
    <w:rsid w:val="008123C2"/>
    <w:rsid w:val="00812609"/>
    <w:rsid w:val="00812E35"/>
    <w:rsid w:val="008132DA"/>
    <w:rsid w:val="00813488"/>
    <w:rsid w:val="0081387E"/>
    <w:rsid w:val="00814241"/>
    <w:rsid w:val="0081747F"/>
    <w:rsid w:val="008207A4"/>
    <w:rsid w:val="00821FD9"/>
    <w:rsid w:val="00822C4A"/>
    <w:rsid w:val="008241A1"/>
    <w:rsid w:val="00825350"/>
    <w:rsid w:val="00825DCD"/>
    <w:rsid w:val="0082642F"/>
    <w:rsid w:val="00826FF0"/>
    <w:rsid w:val="008308C2"/>
    <w:rsid w:val="0083092E"/>
    <w:rsid w:val="0083261C"/>
    <w:rsid w:val="0083355F"/>
    <w:rsid w:val="00833A73"/>
    <w:rsid w:val="00833CBD"/>
    <w:rsid w:val="008340EC"/>
    <w:rsid w:val="008348B5"/>
    <w:rsid w:val="00834B44"/>
    <w:rsid w:val="008364B6"/>
    <w:rsid w:val="0083749A"/>
    <w:rsid w:val="008422A9"/>
    <w:rsid w:val="00844290"/>
    <w:rsid w:val="00844734"/>
    <w:rsid w:val="00844830"/>
    <w:rsid w:val="00845BB9"/>
    <w:rsid w:val="00847214"/>
    <w:rsid w:val="008474CA"/>
    <w:rsid w:val="00847A17"/>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E8A"/>
    <w:rsid w:val="00863057"/>
    <w:rsid w:val="008635D4"/>
    <w:rsid w:val="00863B21"/>
    <w:rsid w:val="00864007"/>
    <w:rsid w:val="0086425C"/>
    <w:rsid w:val="00864A18"/>
    <w:rsid w:val="00865999"/>
    <w:rsid w:val="00865C08"/>
    <w:rsid w:val="0086651E"/>
    <w:rsid w:val="00866D3E"/>
    <w:rsid w:val="0086780D"/>
    <w:rsid w:val="008702DB"/>
    <w:rsid w:val="00871E3C"/>
    <w:rsid w:val="00873FB5"/>
    <w:rsid w:val="008745A1"/>
    <w:rsid w:val="0087483D"/>
    <w:rsid w:val="00874D3F"/>
    <w:rsid w:val="00875441"/>
    <w:rsid w:val="00876999"/>
    <w:rsid w:val="00876F7F"/>
    <w:rsid w:val="00877D31"/>
    <w:rsid w:val="00877F27"/>
    <w:rsid w:val="0088044F"/>
    <w:rsid w:val="0088076B"/>
    <w:rsid w:val="00880C3D"/>
    <w:rsid w:val="00880DAD"/>
    <w:rsid w:val="00881FA2"/>
    <w:rsid w:val="008831EB"/>
    <w:rsid w:val="00883925"/>
    <w:rsid w:val="00885137"/>
    <w:rsid w:val="00885289"/>
    <w:rsid w:val="0088533A"/>
    <w:rsid w:val="008859BC"/>
    <w:rsid w:val="00886638"/>
    <w:rsid w:val="00887964"/>
    <w:rsid w:val="00887D77"/>
    <w:rsid w:val="008910F6"/>
    <w:rsid w:val="008913A0"/>
    <w:rsid w:val="0089245D"/>
    <w:rsid w:val="00892C55"/>
    <w:rsid w:val="00893661"/>
    <w:rsid w:val="00893EA4"/>
    <w:rsid w:val="00895023"/>
    <w:rsid w:val="00896E12"/>
    <w:rsid w:val="00897FBB"/>
    <w:rsid w:val="008A118D"/>
    <w:rsid w:val="008A1731"/>
    <w:rsid w:val="008A2989"/>
    <w:rsid w:val="008A2AA9"/>
    <w:rsid w:val="008A2B67"/>
    <w:rsid w:val="008A2FD7"/>
    <w:rsid w:val="008A335F"/>
    <w:rsid w:val="008A3D94"/>
    <w:rsid w:val="008A4201"/>
    <w:rsid w:val="008A4A37"/>
    <w:rsid w:val="008A4AE4"/>
    <w:rsid w:val="008A5261"/>
    <w:rsid w:val="008A670E"/>
    <w:rsid w:val="008A6A75"/>
    <w:rsid w:val="008A6C77"/>
    <w:rsid w:val="008A6DFD"/>
    <w:rsid w:val="008A783A"/>
    <w:rsid w:val="008A7A49"/>
    <w:rsid w:val="008B02A9"/>
    <w:rsid w:val="008B0D4F"/>
    <w:rsid w:val="008B1053"/>
    <w:rsid w:val="008B1918"/>
    <w:rsid w:val="008B1F58"/>
    <w:rsid w:val="008B261F"/>
    <w:rsid w:val="008B2E3E"/>
    <w:rsid w:val="008B34AB"/>
    <w:rsid w:val="008B3E27"/>
    <w:rsid w:val="008B4DE0"/>
    <w:rsid w:val="008B5841"/>
    <w:rsid w:val="008B5E39"/>
    <w:rsid w:val="008B7C0E"/>
    <w:rsid w:val="008C0438"/>
    <w:rsid w:val="008C0FCD"/>
    <w:rsid w:val="008C1070"/>
    <w:rsid w:val="008C1EAA"/>
    <w:rsid w:val="008C2304"/>
    <w:rsid w:val="008C2398"/>
    <w:rsid w:val="008C4094"/>
    <w:rsid w:val="008C4576"/>
    <w:rsid w:val="008C6347"/>
    <w:rsid w:val="008C7C4B"/>
    <w:rsid w:val="008D0221"/>
    <w:rsid w:val="008D1030"/>
    <w:rsid w:val="008D191D"/>
    <w:rsid w:val="008D2154"/>
    <w:rsid w:val="008D3BBA"/>
    <w:rsid w:val="008D7397"/>
    <w:rsid w:val="008D77C5"/>
    <w:rsid w:val="008E00FB"/>
    <w:rsid w:val="008E028C"/>
    <w:rsid w:val="008E27B9"/>
    <w:rsid w:val="008E2D92"/>
    <w:rsid w:val="008E3066"/>
    <w:rsid w:val="008E3BB7"/>
    <w:rsid w:val="008E3DD6"/>
    <w:rsid w:val="008E3EF4"/>
    <w:rsid w:val="008E5F64"/>
    <w:rsid w:val="008E5F7E"/>
    <w:rsid w:val="008E661A"/>
    <w:rsid w:val="008E6ACF"/>
    <w:rsid w:val="008E6F79"/>
    <w:rsid w:val="008E7FFB"/>
    <w:rsid w:val="008F041D"/>
    <w:rsid w:val="008F0455"/>
    <w:rsid w:val="008F298E"/>
    <w:rsid w:val="008F43AA"/>
    <w:rsid w:val="008F443E"/>
    <w:rsid w:val="008F5691"/>
    <w:rsid w:val="008F75A5"/>
    <w:rsid w:val="009009D0"/>
    <w:rsid w:val="009011D4"/>
    <w:rsid w:val="00901D12"/>
    <w:rsid w:val="00902414"/>
    <w:rsid w:val="00904172"/>
    <w:rsid w:val="00904288"/>
    <w:rsid w:val="00904494"/>
    <w:rsid w:val="00904BBD"/>
    <w:rsid w:val="009054CB"/>
    <w:rsid w:val="00905BCD"/>
    <w:rsid w:val="00906191"/>
    <w:rsid w:val="0090637E"/>
    <w:rsid w:val="00906711"/>
    <w:rsid w:val="009071B9"/>
    <w:rsid w:val="00910473"/>
    <w:rsid w:val="009114DE"/>
    <w:rsid w:val="00912533"/>
    <w:rsid w:val="00914082"/>
    <w:rsid w:val="0091544E"/>
    <w:rsid w:val="00915861"/>
    <w:rsid w:val="00916527"/>
    <w:rsid w:val="00916644"/>
    <w:rsid w:val="00916EC9"/>
    <w:rsid w:val="009177E6"/>
    <w:rsid w:val="00920771"/>
    <w:rsid w:val="00920D0B"/>
    <w:rsid w:val="00922453"/>
    <w:rsid w:val="00922D53"/>
    <w:rsid w:val="00922EBD"/>
    <w:rsid w:val="00923962"/>
    <w:rsid w:val="00925851"/>
    <w:rsid w:val="0092619D"/>
    <w:rsid w:val="0092620A"/>
    <w:rsid w:val="0092651D"/>
    <w:rsid w:val="009300B1"/>
    <w:rsid w:val="009322CF"/>
    <w:rsid w:val="00932B80"/>
    <w:rsid w:val="00933A02"/>
    <w:rsid w:val="009365EA"/>
    <w:rsid w:val="0094119C"/>
    <w:rsid w:val="009431CE"/>
    <w:rsid w:val="00943B8E"/>
    <w:rsid w:val="00943EBE"/>
    <w:rsid w:val="009442BB"/>
    <w:rsid w:val="009453C1"/>
    <w:rsid w:val="009457E5"/>
    <w:rsid w:val="0094593F"/>
    <w:rsid w:val="00946F90"/>
    <w:rsid w:val="00947AE3"/>
    <w:rsid w:val="00950343"/>
    <w:rsid w:val="00950E71"/>
    <w:rsid w:val="0095133D"/>
    <w:rsid w:val="00952D08"/>
    <w:rsid w:val="009532C2"/>
    <w:rsid w:val="0095397C"/>
    <w:rsid w:val="009544EF"/>
    <w:rsid w:val="00954772"/>
    <w:rsid w:val="00954C64"/>
    <w:rsid w:val="0095670F"/>
    <w:rsid w:val="00960C56"/>
    <w:rsid w:val="009618C8"/>
    <w:rsid w:val="00961FED"/>
    <w:rsid w:val="009656B2"/>
    <w:rsid w:val="00965DC0"/>
    <w:rsid w:val="00966B39"/>
    <w:rsid w:val="00967C1C"/>
    <w:rsid w:val="00967EF0"/>
    <w:rsid w:val="009706A9"/>
    <w:rsid w:val="00970B62"/>
    <w:rsid w:val="00971278"/>
    <w:rsid w:val="009729A8"/>
    <w:rsid w:val="009735E7"/>
    <w:rsid w:val="00973A8E"/>
    <w:rsid w:val="00973D37"/>
    <w:rsid w:val="00974112"/>
    <w:rsid w:val="0097454B"/>
    <w:rsid w:val="009763BD"/>
    <w:rsid w:val="009774DC"/>
    <w:rsid w:val="009802F2"/>
    <w:rsid w:val="009826C7"/>
    <w:rsid w:val="00983451"/>
    <w:rsid w:val="00983D26"/>
    <w:rsid w:val="009849F4"/>
    <w:rsid w:val="00984DA0"/>
    <w:rsid w:val="0098595B"/>
    <w:rsid w:val="00986FA8"/>
    <w:rsid w:val="009908DF"/>
    <w:rsid w:val="00990E4D"/>
    <w:rsid w:val="00991613"/>
    <w:rsid w:val="009921F2"/>
    <w:rsid w:val="00992FA6"/>
    <w:rsid w:val="0099398E"/>
    <w:rsid w:val="0099631B"/>
    <w:rsid w:val="00996A52"/>
    <w:rsid w:val="00996E0A"/>
    <w:rsid w:val="00997015"/>
    <w:rsid w:val="009975B8"/>
    <w:rsid w:val="00997C5F"/>
    <w:rsid w:val="009A0140"/>
    <w:rsid w:val="009A05E7"/>
    <w:rsid w:val="009A09A6"/>
    <w:rsid w:val="009A278D"/>
    <w:rsid w:val="009A302F"/>
    <w:rsid w:val="009A36E6"/>
    <w:rsid w:val="009A3DFF"/>
    <w:rsid w:val="009A422F"/>
    <w:rsid w:val="009A4E54"/>
    <w:rsid w:val="009A5447"/>
    <w:rsid w:val="009A594E"/>
    <w:rsid w:val="009A5A47"/>
    <w:rsid w:val="009A5EF7"/>
    <w:rsid w:val="009A7628"/>
    <w:rsid w:val="009A764C"/>
    <w:rsid w:val="009A7B1A"/>
    <w:rsid w:val="009A7E59"/>
    <w:rsid w:val="009B0281"/>
    <w:rsid w:val="009B0CC6"/>
    <w:rsid w:val="009B120C"/>
    <w:rsid w:val="009B1448"/>
    <w:rsid w:val="009B185A"/>
    <w:rsid w:val="009B1957"/>
    <w:rsid w:val="009B3151"/>
    <w:rsid w:val="009B3CD1"/>
    <w:rsid w:val="009B57FA"/>
    <w:rsid w:val="009B59C4"/>
    <w:rsid w:val="009B5C77"/>
    <w:rsid w:val="009B7132"/>
    <w:rsid w:val="009C1A1A"/>
    <w:rsid w:val="009C220F"/>
    <w:rsid w:val="009C3223"/>
    <w:rsid w:val="009C364A"/>
    <w:rsid w:val="009C3C0C"/>
    <w:rsid w:val="009C405D"/>
    <w:rsid w:val="009C4C5F"/>
    <w:rsid w:val="009C529F"/>
    <w:rsid w:val="009C53F3"/>
    <w:rsid w:val="009C7725"/>
    <w:rsid w:val="009C7E35"/>
    <w:rsid w:val="009D0B51"/>
    <w:rsid w:val="009D0D1D"/>
    <w:rsid w:val="009D33EF"/>
    <w:rsid w:val="009D368C"/>
    <w:rsid w:val="009D3E01"/>
    <w:rsid w:val="009D4125"/>
    <w:rsid w:val="009D5DCE"/>
    <w:rsid w:val="009D656E"/>
    <w:rsid w:val="009D6E1A"/>
    <w:rsid w:val="009D75B3"/>
    <w:rsid w:val="009E13DC"/>
    <w:rsid w:val="009E1548"/>
    <w:rsid w:val="009E2C94"/>
    <w:rsid w:val="009E34BE"/>
    <w:rsid w:val="009E40DE"/>
    <w:rsid w:val="009E5418"/>
    <w:rsid w:val="009E6663"/>
    <w:rsid w:val="009E67B2"/>
    <w:rsid w:val="009E7571"/>
    <w:rsid w:val="009F1643"/>
    <w:rsid w:val="009F1A42"/>
    <w:rsid w:val="009F28F7"/>
    <w:rsid w:val="009F2C2A"/>
    <w:rsid w:val="009F2EDF"/>
    <w:rsid w:val="009F2FA9"/>
    <w:rsid w:val="009F30CF"/>
    <w:rsid w:val="009F34C7"/>
    <w:rsid w:val="009F39FF"/>
    <w:rsid w:val="009F3BAC"/>
    <w:rsid w:val="009F431D"/>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64"/>
    <w:rsid w:val="00A149C0"/>
    <w:rsid w:val="00A14EA2"/>
    <w:rsid w:val="00A15198"/>
    <w:rsid w:val="00A15865"/>
    <w:rsid w:val="00A15CEA"/>
    <w:rsid w:val="00A16665"/>
    <w:rsid w:val="00A2381B"/>
    <w:rsid w:val="00A240C0"/>
    <w:rsid w:val="00A24709"/>
    <w:rsid w:val="00A24CF9"/>
    <w:rsid w:val="00A25A9D"/>
    <w:rsid w:val="00A25D92"/>
    <w:rsid w:val="00A272E8"/>
    <w:rsid w:val="00A30AC5"/>
    <w:rsid w:val="00A33AE9"/>
    <w:rsid w:val="00A34A2F"/>
    <w:rsid w:val="00A35BAB"/>
    <w:rsid w:val="00A3652B"/>
    <w:rsid w:val="00A37184"/>
    <w:rsid w:val="00A3790D"/>
    <w:rsid w:val="00A37B6C"/>
    <w:rsid w:val="00A404ED"/>
    <w:rsid w:val="00A417A4"/>
    <w:rsid w:val="00A422DD"/>
    <w:rsid w:val="00A42FC3"/>
    <w:rsid w:val="00A43AA1"/>
    <w:rsid w:val="00A440AB"/>
    <w:rsid w:val="00A45853"/>
    <w:rsid w:val="00A470E8"/>
    <w:rsid w:val="00A50539"/>
    <w:rsid w:val="00A525E4"/>
    <w:rsid w:val="00A533F1"/>
    <w:rsid w:val="00A53A17"/>
    <w:rsid w:val="00A544B6"/>
    <w:rsid w:val="00A545DA"/>
    <w:rsid w:val="00A556DB"/>
    <w:rsid w:val="00A57F38"/>
    <w:rsid w:val="00A60222"/>
    <w:rsid w:val="00A605FD"/>
    <w:rsid w:val="00A60CE7"/>
    <w:rsid w:val="00A616D6"/>
    <w:rsid w:val="00A63109"/>
    <w:rsid w:val="00A63873"/>
    <w:rsid w:val="00A64AA8"/>
    <w:rsid w:val="00A64C83"/>
    <w:rsid w:val="00A65647"/>
    <w:rsid w:val="00A66D9F"/>
    <w:rsid w:val="00A70A0D"/>
    <w:rsid w:val="00A71A1C"/>
    <w:rsid w:val="00A72695"/>
    <w:rsid w:val="00A747CD"/>
    <w:rsid w:val="00A74FD4"/>
    <w:rsid w:val="00A753C8"/>
    <w:rsid w:val="00A76043"/>
    <w:rsid w:val="00A800E5"/>
    <w:rsid w:val="00A83218"/>
    <w:rsid w:val="00A83D56"/>
    <w:rsid w:val="00A83EB5"/>
    <w:rsid w:val="00A84302"/>
    <w:rsid w:val="00A84A31"/>
    <w:rsid w:val="00A85198"/>
    <w:rsid w:val="00A87636"/>
    <w:rsid w:val="00A87810"/>
    <w:rsid w:val="00A87F24"/>
    <w:rsid w:val="00A934D8"/>
    <w:rsid w:val="00A948D1"/>
    <w:rsid w:val="00A94F7C"/>
    <w:rsid w:val="00A9636F"/>
    <w:rsid w:val="00A96BD7"/>
    <w:rsid w:val="00A97D10"/>
    <w:rsid w:val="00AA00FD"/>
    <w:rsid w:val="00AA0F64"/>
    <w:rsid w:val="00AA18B6"/>
    <w:rsid w:val="00AA3308"/>
    <w:rsid w:val="00AA337E"/>
    <w:rsid w:val="00AA4236"/>
    <w:rsid w:val="00AA5FEA"/>
    <w:rsid w:val="00AA6982"/>
    <w:rsid w:val="00AA6D2C"/>
    <w:rsid w:val="00AA7363"/>
    <w:rsid w:val="00AB1403"/>
    <w:rsid w:val="00AB173C"/>
    <w:rsid w:val="00AB177C"/>
    <w:rsid w:val="00AB187C"/>
    <w:rsid w:val="00AB1E2A"/>
    <w:rsid w:val="00AB2C7C"/>
    <w:rsid w:val="00AB3A39"/>
    <w:rsid w:val="00AB4B8C"/>
    <w:rsid w:val="00AB5960"/>
    <w:rsid w:val="00AB685A"/>
    <w:rsid w:val="00AB7565"/>
    <w:rsid w:val="00AB788F"/>
    <w:rsid w:val="00AB7C0F"/>
    <w:rsid w:val="00AC420E"/>
    <w:rsid w:val="00AC4896"/>
    <w:rsid w:val="00AC4AD6"/>
    <w:rsid w:val="00AC7C65"/>
    <w:rsid w:val="00AD0496"/>
    <w:rsid w:val="00AD070A"/>
    <w:rsid w:val="00AD074D"/>
    <w:rsid w:val="00AD085C"/>
    <w:rsid w:val="00AD1347"/>
    <w:rsid w:val="00AD2556"/>
    <w:rsid w:val="00AD357F"/>
    <w:rsid w:val="00AD494D"/>
    <w:rsid w:val="00AD4A7D"/>
    <w:rsid w:val="00AD4E85"/>
    <w:rsid w:val="00AD4EA8"/>
    <w:rsid w:val="00AD50AE"/>
    <w:rsid w:val="00AD53CE"/>
    <w:rsid w:val="00AD7459"/>
    <w:rsid w:val="00AD7658"/>
    <w:rsid w:val="00AE0630"/>
    <w:rsid w:val="00AE0A0D"/>
    <w:rsid w:val="00AE1C14"/>
    <w:rsid w:val="00AE1E1A"/>
    <w:rsid w:val="00AE220F"/>
    <w:rsid w:val="00AE4943"/>
    <w:rsid w:val="00AE4B47"/>
    <w:rsid w:val="00AE52E6"/>
    <w:rsid w:val="00AE54D8"/>
    <w:rsid w:val="00AE6004"/>
    <w:rsid w:val="00AE7296"/>
    <w:rsid w:val="00AF128A"/>
    <w:rsid w:val="00AF1B43"/>
    <w:rsid w:val="00AF1D7F"/>
    <w:rsid w:val="00AF2D45"/>
    <w:rsid w:val="00AF2D7D"/>
    <w:rsid w:val="00AF30AB"/>
    <w:rsid w:val="00AF39D5"/>
    <w:rsid w:val="00AF3DF2"/>
    <w:rsid w:val="00AF64D8"/>
    <w:rsid w:val="00AF6AA1"/>
    <w:rsid w:val="00B0079A"/>
    <w:rsid w:val="00B02AE0"/>
    <w:rsid w:val="00B02B50"/>
    <w:rsid w:val="00B043AE"/>
    <w:rsid w:val="00B04771"/>
    <w:rsid w:val="00B05389"/>
    <w:rsid w:val="00B0667E"/>
    <w:rsid w:val="00B066B0"/>
    <w:rsid w:val="00B06C68"/>
    <w:rsid w:val="00B10D8B"/>
    <w:rsid w:val="00B11352"/>
    <w:rsid w:val="00B12714"/>
    <w:rsid w:val="00B12C08"/>
    <w:rsid w:val="00B140A4"/>
    <w:rsid w:val="00B145EC"/>
    <w:rsid w:val="00B161A5"/>
    <w:rsid w:val="00B1635F"/>
    <w:rsid w:val="00B175FD"/>
    <w:rsid w:val="00B202C2"/>
    <w:rsid w:val="00B211C2"/>
    <w:rsid w:val="00B21CD2"/>
    <w:rsid w:val="00B2334E"/>
    <w:rsid w:val="00B234C4"/>
    <w:rsid w:val="00B234F8"/>
    <w:rsid w:val="00B23759"/>
    <w:rsid w:val="00B2382A"/>
    <w:rsid w:val="00B23FAD"/>
    <w:rsid w:val="00B254C3"/>
    <w:rsid w:val="00B25CE1"/>
    <w:rsid w:val="00B25F07"/>
    <w:rsid w:val="00B27153"/>
    <w:rsid w:val="00B30CB9"/>
    <w:rsid w:val="00B319CD"/>
    <w:rsid w:val="00B31BF6"/>
    <w:rsid w:val="00B324C5"/>
    <w:rsid w:val="00B32540"/>
    <w:rsid w:val="00B33DCE"/>
    <w:rsid w:val="00B35166"/>
    <w:rsid w:val="00B35AAA"/>
    <w:rsid w:val="00B36B9D"/>
    <w:rsid w:val="00B37DA9"/>
    <w:rsid w:val="00B41DDA"/>
    <w:rsid w:val="00B423ED"/>
    <w:rsid w:val="00B424BE"/>
    <w:rsid w:val="00B43397"/>
    <w:rsid w:val="00B43716"/>
    <w:rsid w:val="00B44973"/>
    <w:rsid w:val="00B44FC5"/>
    <w:rsid w:val="00B45E76"/>
    <w:rsid w:val="00B46164"/>
    <w:rsid w:val="00B46F1A"/>
    <w:rsid w:val="00B470C6"/>
    <w:rsid w:val="00B50841"/>
    <w:rsid w:val="00B50B02"/>
    <w:rsid w:val="00B50DAD"/>
    <w:rsid w:val="00B511D2"/>
    <w:rsid w:val="00B5123A"/>
    <w:rsid w:val="00B514A9"/>
    <w:rsid w:val="00B52769"/>
    <w:rsid w:val="00B531D4"/>
    <w:rsid w:val="00B5379E"/>
    <w:rsid w:val="00B53CF2"/>
    <w:rsid w:val="00B54A1E"/>
    <w:rsid w:val="00B55205"/>
    <w:rsid w:val="00B562A2"/>
    <w:rsid w:val="00B565BD"/>
    <w:rsid w:val="00B56F90"/>
    <w:rsid w:val="00B56FE9"/>
    <w:rsid w:val="00B5786D"/>
    <w:rsid w:val="00B60256"/>
    <w:rsid w:val="00B61D1B"/>
    <w:rsid w:val="00B63699"/>
    <w:rsid w:val="00B641E3"/>
    <w:rsid w:val="00B64E6E"/>
    <w:rsid w:val="00B65111"/>
    <w:rsid w:val="00B6560F"/>
    <w:rsid w:val="00B65B11"/>
    <w:rsid w:val="00B65DD9"/>
    <w:rsid w:val="00B66067"/>
    <w:rsid w:val="00B667B2"/>
    <w:rsid w:val="00B6706C"/>
    <w:rsid w:val="00B675B8"/>
    <w:rsid w:val="00B70871"/>
    <w:rsid w:val="00B725E5"/>
    <w:rsid w:val="00B72C65"/>
    <w:rsid w:val="00B77614"/>
    <w:rsid w:val="00B777DA"/>
    <w:rsid w:val="00B803CD"/>
    <w:rsid w:val="00B811B1"/>
    <w:rsid w:val="00B81AF8"/>
    <w:rsid w:val="00B823F0"/>
    <w:rsid w:val="00B82683"/>
    <w:rsid w:val="00B830A3"/>
    <w:rsid w:val="00B83126"/>
    <w:rsid w:val="00B83F9C"/>
    <w:rsid w:val="00B846B8"/>
    <w:rsid w:val="00B8483F"/>
    <w:rsid w:val="00B84AAD"/>
    <w:rsid w:val="00B85854"/>
    <w:rsid w:val="00B859DB"/>
    <w:rsid w:val="00B86BF0"/>
    <w:rsid w:val="00B8745A"/>
    <w:rsid w:val="00B920BA"/>
    <w:rsid w:val="00B92868"/>
    <w:rsid w:val="00B937F5"/>
    <w:rsid w:val="00B9484F"/>
    <w:rsid w:val="00B95381"/>
    <w:rsid w:val="00B959D1"/>
    <w:rsid w:val="00B97061"/>
    <w:rsid w:val="00B9792E"/>
    <w:rsid w:val="00BA2B2F"/>
    <w:rsid w:val="00BA3B8E"/>
    <w:rsid w:val="00BA479A"/>
    <w:rsid w:val="00BA4806"/>
    <w:rsid w:val="00BA6B2D"/>
    <w:rsid w:val="00BB0969"/>
    <w:rsid w:val="00BB0A59"/>
    <w:rsid w:val="00BB319A"/>
    <w:rsid w:val="00BB3C05"/>
    <w:rsid w:val="00BB3E83"/>
    <w:rsid w:val="00BB3FA9"/>
    <w:rsid w:val="00BB52EE"/>
    <w:rsid w:val="00BB5858"/>
    <w:rsid w:val="00BB5D7E"/>
    <w:rsid w:val="00BB624A"/>
    <w:rsid w:val="00BB6489"/>
    <w:rsid w:val="00BB758C"/>
    <w:rsid w:val="00BC1331"/>
    <w:rsid w:val="00BC1580"/>
    <w:rsid w:val="00BC2D41"/>
    <w:rsid w:val="00BC31BD"/>
    <w:rsid w:val="00BC468A"/>
    <w:rsid w:val="00BC6092"/>
    <w:rsid w:val="00BC66F9"/>
    <w:rsid w:val="00BD0561"/>
    <w:rsid w:val="00BD1727"/>
    <w:rsid w:val="00BD19E3"/>
    <w:rsid w:val="00BD1FC7"/>
    <w:rsid w:val="00BD4BAD"/>
    <w:rsid w:val="00BD4EE0"/>
    <w:rsid w:val="00BD5E00"/>
    <w:rsid w:val="00BD5F8D"/>
    <w:rsid w:val="00BD63FA"/>
    <w:rsid w:val="00BD768D"/>
    <w:rsid w:val="00BD7F9A"/>
    <w:rsid w:val="00BE04EA"/>
    <w:rsid w:val="00BE0B15"/>
    <w:rsid w:val="00BE293B"/>
    <w:rsid w:val="00BE3E4C"/>
    <w:rsid w:val="00BE5393"/>
    <w:rsid w:val="00BE57ED"/>
    <w:rsid w:val="00BE7AD9"/>
    <w:rsid w:val="00BF01BD"/>
    <w:rsid w:val="00BF0498"/>
    <w:rsid w:val="00BF04FF"/>
    <w:rsid w:val="00BF15AF"/>
    <w:rsid w:val="00BF1EB7"/>
    <w:rsid w:val="00BF2043"/>
    <w:rsid w:val="00BF2AF8"/>
    <w:rsid w:val="00BF2C5A"/>
    <w:rsid w:val="00BF3EAD"/>
    <w:rsid w:val="00BF5381"/>
    <w:rsid w:val="00BF6E5F"/>
    <w:rsid w:val="00BF740F"/>
    <w:rsid w:val="00BF760A"/>
    <w:rsid w:val="00BF7914"/>
    <w:rsid w:val="00C00A78"/>
    <w:rsid w:val="00C01103"/>
    <w:rsid w:val="00C027A1"/>
    <w:rsid w:val="00C033C1"/>
    <w:rsid w:val="00C0349A"/>
    <w:rsid w:val="00C03950"/>
    <w:rsid w:val="00C042A7"/>
    <w:rsid w:val="00C043B9"/>
    <w:rsid w:val="00C04CD9"/>
    <w:rsid w:val="00C04D26"/>
    <w:rsid w:val="00C05084"/>
    <w:rsid w:val="00C1128B"/>
    <w:rsid w:val="00C114EB"/>
    <w:rsid w:val="00C11B4F"/>
    <w:rsid w:val="00C12F9A"/>
    <w:rsid w:val="00C13654"/>
    <w:rsid w:val="00C13895"/>
    <w:rsid w:val="00C13A3F"/>
    <w:rsid w:val="00C13B20"/>
    <w:rsid w:val="00C14740"/>
    <w:rsid w:val="00C14A68"/>
    <w:rsid w:val="00C14BC1"/>
    <w:rsid w:val="00C15484"/>
    <w:rsid w:val="00C1563B"/>
    <w:rsid w:val="00C1568A"/>
    <w:rsid w:val="00C159AF"/>
    <w:rsid w:val="00C1640B"/>
    <w:rsid w:val="00C16CDC"/>
    <w:rsid w:val="00C206A5"/>
    <w:rsid w:val="00C22E6D"/>
    <w:rsid w:val="00C24C66"/>
    <w:rsid w:val="00C255EA"/>
    <w:rsid w:val="00C26D2E"/>
    <w:rsid w:val="00C27696"/>
    <w:rsid w:val="00C27A66"/>
    <w:rsid w:val="00C3033E"/>
    <w:rsid w:val="00C3119C"/>
    <w:rsid w:val="00C32A4E"/>
    <w:rsid w:val="00C32C4C"/>
    <w:rsid w:val="00C34AA9"/>
    <w:rsid w:val="00C35187"/>
    <w:rsid w:val="00C3598F"/>
    <w:rsid w:val="00C36612"/>
    <w:rsid w:val="00C36ED5"/>
    <w:rsid w:val="00C3721E"/>
    <w:rsid w:val="00C3725F"/>
    <w:rsid w:val="00C377E9"/>
    <w:rsid w:val="00C37EB4"/>
    <w:rsid w:val="00C40F4E"/>
    <w:rsid w:val="00C41022"/>
    <w:rsid w:val="00C413FA"/>
    <w:rsid w:val="00C41A37"/>
    <w:rsid w:val="00C42136"/>
    <w:rsid w:val="00C42A17"/>
    <w:rsid w:val="00C43158"/>
    <w:rsid w:val="00C44C32"/>
    <w:rsid w:val="00C44E3B"/>
    <w:rsid w:val="00C45EAB"/>
    <w:rsid w:val="00C46011"/>
    <w:rsid w:val="00C46355"/>
    <w:rsid w:val="00C46E8C"/>
    <w:rsid w:val="00C4740D"/>
    <w:rsid w:val="00C511F8"/>
    <w:rsid w:val="00C52791"/>
    <w:rsid w:val="00C53D52"/>
    <w:rsid w:val="00C54796"/>
    <w:rsid w:val="00C54DD8"/>
    <w:rsid w:val="00C55A8C"/>
    <w:rsid w:val="00C5731E"/>
    <w:rsid w:val="00C61187"/>
    <w:rsid w:val="00C613C8"/>
    <w:rsid w:val="00C629A7"/>
    <w:rsid w:val="00C63AE2"/>
    <w:rsid w:val="00C64A7D"/>
    <w:rsid w:val="00C66072"/>
    <w:rsid w:val="00C662C2"/>
    <w:rsid w:val="00C664A3"/>
    <w:rsid w:val="00C66DB7"/>
    <w:rsid w:val="00C700EA"/>
    <w:rsid w:val="00C703B2"/>
    <w:rsid w:val="00C70DEC"/>
    <w:rsid w:val="00C71452"/>
    <w:rsid w:val="00C71D31"/>
    <w:rsid w:val="00C75F4C"/>
    <w:rsid w:val="00C762F3"/>
    <w:rsid w:val="00C768AF"/>
    <w:rsid w:val="00C77385"/>
    <w:rsid w:val="00C80C08"/>
    <w:rsid w:val="00C81053"/>
    <w:rsid w:val="00C826D4"/>
    <w:rsid w:val="00C83539"/>
    <w:rsid w:val="00C84F82"/>
    <w:rsid w:val="00C855EA"/>
    <w:rsid w:val="00C85DC9"/>
    <w:rsid w:val="00C8712C"/>
    <w:rsid w:val="00C87B09"/>
    <w:rsid w:val="00C90451"/>
    <w:rsid w:val="00C917C4"/>
    <w:rsid w:val="00C91BC1"/>
    <w:rsid w:val="00C938FC"/>
    <w:rsid w:val="00C93BF9"/>
    <w:rsid w:val="00C93E29"/>
    <w:rsid w:val="00C946FE"/>
    <w:rsid w:val="00C96FD1"/>
    <w:rsid w:val="00C9748F"/>
    <w:rsid w:val="00CA1477"/>
    <w:rsid w:val="00CA1AEE"/>
    <w:rsid w:val="00CA2390"/>
    <w:rsid w:val="00CA2FFE"/>
    <w:rsid w:val="00CA554F"/>
    <w:rsid w:val="00CA5A15"/>
    <w:rsid w:val="00CA5DF5"/>
    <w:rsid w:val="00CA5F3B"/>
    <w:rsid w:val="00CB010D"/>
    <w:rsid w:val="00CB0C1B"/>
    <w:rsid w:val="00CB144D"/>
    <w:rsid w:val="00CB2113"/>
    <w:rsid w:val="00CB2550"/>
    <w:rsid w:val="00CB2A72"/>
    <w:rsid w:val="00CB2D63"/>
    <w:rsid w:val="00CB354C"/>
    <w:rsid w:val="00CB4876"/>
    <w:rsid w:val="00CB4929"/>
    <w:rsid w:val="00CB4A4E"/>
    <w:rsid w:val="00CC04AA"/>
    <w:rsid w:val="00CC22CA"/>
    <w:rsid w:val="00CC40C6"/>
    <w:rsid w:val="00CC439B"/>
    <w:rsid w:val="00CC6874"/>
    <w:rsid w:val="00CC6FA0"/>
    <w:rsid w:val="00CC7252"/>
    <w:rsid w:val="00CC793F"/>
    <w:rsid w:val="00CC79AD"/>
    <w:rsid w:val="00CD0265"/>
    <w:rsid w:val="00CD0F9F"/>
    <w:rsid w:val="00CD3B85"/>
    <w:rsid w:val="00CD4F2E"/>
    <w:rsid w:val="00CD67EA"/>
    <w:rsid w:val="00CD6FBC"/>
    <w:rsid w:val="00CE0296"/>
    <w:rsid w:val="00CE0D7E"/>
    <w:rsid w:val="00CE2CC1"/>
    <w:rsid w:val="00CE37CB"/>
    <w:rsid w:val="00CE3AF7"/>
    <w:rsid w:val="00CE4221"/>
    <w:rsid w:val="00CE434F"/>
    <w:rsid w:val="00CE61F4"/>
    <w:rsid w:val="00CE7E77"/>
    <w:rsid w:val="00CF0309"/>
    <w:rsid w:val="00CF08BF"/>
    <w:rsid w:val="00CF3F71"/>
    <w:rsid w:val="00CF43F6"/>
    <w:rsid w:val="00CF5316"/>
    <w:rsid w:val="00CF581C"/>
    <w:rsid w:val="00CF5A24"/>
    <w:rsid w:val="00CF65B0"/>
    <w:rsid w:val="00CF6730"/>
    <w:rsid w:val="00CF7CD1"/>
    <w:rsid w:val="00D00056"/>
    <w:rsid w:val="00D008F5"/>
    <w:rsid w:val="00D0189E"/>
    <w:rsid w:val="00D01F5C"/>
    <w:rsid w:val="00D025DF"/>
    <w:rsid w:val="00D02C10"/>
    <w:rsid w:val="00D0368C"/>
    <w:rsid w:val="00D03881"/>
    <w:rsid w:val="00D04A27"/>
    <w:rsid w:val="00D04F78"/>
    <w:rsid w:val="00D05D99"/>
    <w:rsid w:val="00D06553"/>
    <w:rsid w:val="00D07B3D"/>
    <w:rsid w:val="00D108E4"/>
    <w:rsid w:val="00D10930"/>
    <w:rsid w:val="00D10B95"/>
    <w:rsid w:val="00D10D70"/>
    <w:rsid w:val="00D11D30"/>
    <w:rsid w:val="00D122DD"/>
    <w:rsid w:val="00D12BC4"/>
    <w:rsid w:val="00D14895"/>
    <w:rsid w:val="00D14E52"/>
    <w:rsid w:val="00D15F4B"/>
    <w:rsid w:val="00D177FF"/>
    <w:rsid w:val="00D206EB"/>
    <w:rsid w:val="00D216E4"/>
    <w:rsid w:val="00D21AF7"/>
    <w:rsid w:val="00D225ED"/>
    <w:rsid w:val="00D22DA5"/>
    <w:rsid w:val="00D239DA"/>
    <w:rsid w:val="00D23CB3"/>
    <w:rsid w:val="00D24F06"/>
    <w:rsid w:val="00D25972"/>
    <w:rsid w:val="00D26563"/>
    <w:rsid w:val="00D26762"/>
    <w:rsid w:val="00D26A44"/>
    <w:rsid w:val="00D307BD"/>
    <w:rsid w:val="00D3172E"/>
    <w:rsid w:val="00D31772"/>
    <w:rsid w:val="00D33845"/>
    <w:rsid w:val="00D34721"/>
    <w:rsid w:val="00D3642C"/>
    <w:rsid w:val="00D377F2"/>
    <w:rsid w:val="00D41888"/>
    <w:rsid w:val="00D41E05"/>
    <w:rsid w:val="00D42536"/>
    <w:rsid w:val="00D42874"/>
    <w:rsid w:val="00D42DF7"/>
    <w:rsid w:val="00D4529D"/>
    <w:rsid w:val="00D45861"/>
    <w:rsid w:val="00D45BDF"/>
    <w:rsid w:val="00D46CB3"/>
    <w:rsid w:val="00D476B3"/>
    <w:rsid w:val="00D477CD"/>
    <w:rsid w:val="00D50A5F"/>
    <w:rsid w:val="00D51500"/>
    <w:rsid w:val="00D528F6"/>
    <w:rsid w:val="00D57910"/>
    <w:rsid w:val="00D60505"/>
    <w:rsid w:val="00D60C49"/>
    <w:rsid w:val="00D60C86"/>
    <w:rsid w:val="00D61F93"/>
    <w:rsid w:val="00D620FC"/>
    <w:rsid w:val="00D626C8"/>
    <w:rsid w:val="00D62BCF"/>
    <w:rsid w:val="00D63182"/>
    <w:rsid w:val="00D63188"/>
    <w:rsid w:val="00D6359C"/>
    <w:rsid w:val="00D636AD"/>
    <w:rsid w:val="00D63AF8"/>
    <w:rsid w:val="00D64243"/>
    <w:rsid w:val="00D672E7"/>
    <w:rsid w:val="00D67670"/>
    <w:rsid w:val="00D67FDA"/>
    <w:rsid w:val="00D70822"/>
    <w:rsid w:val="00D71132"/>
    <w:rsid w:val="00D711A2"/>
    <w:rsid w:val="00D713C8"/>
    <w:rsid w:val="00D71B75"/>
    <w:rsid w:val="00D71BEF"/>
    <w:rsid w:val="00D72511"/>
    <w:rsid w:val="00D72ABA"/>
    <w:rsid w:val="00D733C1"/>
    <w:rsid w:val="00D74256"/>
    <w:rsid w:val="00D74AAC"/>
    <w:rsid w:val="00D7505A"/>
    <w:rsid w:val="00D80391"/>
    <w:rsid w:val="00D80EF3"/>
    <w:rsid w:val="00D81BD9"/>
    <w:rsid w:val="00D83562"/>
    <w:rsid w:val="00D84648"/>
    <w:rsid w:val="00D846E6"/>
    <w:rsid w:val="00D84CB4"/>
    <w:rsid w:val="00D8766D"/>
    <w:rsid w:val="00D87D3F"/>
    <w:rsid w:val="00D87E85"/>
    <w:rsid w:val="00D902CA"/>
    <w:rsid w:val="00D909ED"/>
    <w:rsid w:val="00D9230D"/>
    <w:rsid w:val="00D93822"/>
    <w:rsid w:val="00D957C8"/>
    <w:rsid w:val="00D960A1"/>
    <w:rsid w:val="00D96D38"/>
    <w:rsid w:val="00D9733D"/>
    <w:rsid w:val="00DA1921"/>
    <w:rsid w:val="00DA2CCE"/>
    <w:rsid w:val="00DA3551"/>
    <w:rsid w:val="00DA4D86"/>
    <w:rsid w:val="00DA6591"/>
    <w:rsid w:val="00DA7E40"/>
    <w:rsid w:val="00DB024A"/>
    <w:rsid w:val="00DB0BD0"/>
    <w:rsid w:val="00DB1366"/>
    <w:rsid w:val="00DB3F80"/>
    <w:rsid w:val="00DB410A"/>
    <w:rsid w:val="00DB453F"/>
    <w:rsid w:val="00DB4A3F"/>
    <w:rsid w:val="00DB55A6"/>
    <w:rsid w:val="00DB6525"/>
    <w:rsid w:val="00DB67BC"/>
    <w:rsid w:val="00DC092B"/>
    <w:rsid w:val="00DC13CA"/>
    <w:rsid w:val="00DC150B"/>
    <w:rsid w:val="00DC3987"/>
    <w:rsid w:val="00DC3FD5"/>
    <w:rsid w:val="00DC49E2"/>
    <w:rsid w:val="00DC49FB"/>
    <w:rsid w:val="00DC57F9"/>
    <w:rsid w:val="00DC5861"/>
    <w:rsid w:val="00DC7F66"/>
    <w:rsid w:val="00DC7F8A"/>
    <w:rsid w:val="00DD0C97"/>
    <w:rsid w:val="00DD1085"/>
    <w:rsid w:val="00DD248B"/>
    <w:rsid w:val="00DD2959"/>
    <w:rsid w:val="00DD565E"/>
    <w:rsid w:val="00DD6972"/>
    <w:rsid w:val="00DD7F63"/>
    <w:rsid w:val="00DE069E"/>
    <w:rsid w:val="00DE0B1A"/>
    <w:rsid w:val="00DE25C7"/>
    <w:rsid w:val="00DE2F1E"/>
    <w:rsid w:val="00DE315C"/>
    <w:rsid w:val="00DE36A6"/>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50AD"/>
    <w:rsid w:val="00DF5E3F"/>
    <w:rsid w:val="00DF600B"/>
    <w:rsid w:val="00DF66DC"/>
    <w:rsid w:val="00DF6735"/>
    <w:rsid w:val="00DF6763"/>
    <w:rsid w:val="00DF7621"/>
    <w:rsid w:val="00DF7622"/>
    <w:rsid w:val="00DF77D1"/>
    <w:rsid w:val="00DF7914"/>
    <w:rsid w:val="00DF7D7F"/>
    <w:rsid w:val="00E009CC"/>
    <w:rsid w:val="00E015E7"/>
    <w:rsid w:val="00E02B61"/>
    <w:rsid w:val="00E03070"/>
    <w:rsid w:val="00E04021"/>
    <w:rsid w:val="00E040E0"/>
    <w:rsid w:val="00E053CA"/>
    <w:rsid w:val="00E07E3F"/>
    <w:rsid w:val="00E10593"/>
    <w:rsid w:val="00E11059"/>
    <w:rsid w:val="00E12249"/>
    <w:rsid w:val="00E12529"/>
    <w:rsid w:val="00E125CF"/>
    <w:rsid w:val="00E12C24"/>
    <w:rsid w:val="00E12FEB"/>
    <w:rsid w:val="00E142B7"/>
    <w:rsid w:val="00E14BCB"/>
    <w:rsid w:val="00E152D1"/>
    <w:rsid w:val="00E15863"/>
    <w:rsid w:val="00E15DB9"/>
    <w:rsid w:val="00E16739"/>
    <w:rsid w:val="00E16EF8"/>
    <w:rsid w:val="00E1747B"/>
    <w:rsid w:val="00E17E2C"/>
    <w:rsid w:val="00E207B8"/>
    <w:rsid w:val="00E21541"/>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14"/>
    <w:rsid w:val="00E31E41"/>
    <w:rsid w:val="00E32059"/>
    <w:rsid w:val="00E3221B"/>
    <w:rsid w:val="00E32EEE"/>
    <w:rsid w:val="00E3386A"/>
    <w:rsid w:val="00E34E1B"/>
    <w:rsid w:val="00E35CC9"/>
    <w:rsid w:val="00E4062E"/>
    <w:rsid w:val="00E407DF"/>
    <w:rsid w:val="00E40896"/>
    <w:rsid w:val="00E40D63"/>
    <w:rsid w:val="00E41239"/>
    <w:rsid w:val="00E41F58"/>
    <w:rsid w:val="00E437D3"/>
    <w:rsid w:val="00E459BA"/>
    <w:rsid w:val="00E45B8E"/>
    <w:rsid w:val="00E45ED3"/>
    <w:rsid w:val="00E47619"/>
    <w:rsid w:val="00E47BA2"/>
    <w:rsid w:val="00E47D1B"/>
    <w:rsid w:val="00E5010C"/>
    <w:rsid w:val="00E52BA3"/>
    <w:rsid w:val="00E538C5"/>
    <w:rsid w:val="00E54302"/>
    <w:rsid w:val="00E54E10"/>
    <w:rsid w:val="00E5553F"/>
    <w:rsid w:val="00E55BB8"/>
    <w:rsid w:val="00E56398"/>
    <w:rsid w:val="00E56DDA"/>
    <w:rsid w:val="00E56DEC"/>
    <w:rsid w:val="00E57CF1"/>
    <w:rsid w:val="00E6001B"/>
    <w:rsid w:val="00E60865"/>
    <w:rsid w:val="00E60ADB"/>
    <w:rsid w:val="00E60D5C"/>
    <w:rsid w:val="00E613F7"/>
    <w:rsid w:val="00E61EBB"/>
    <w:rsid w:val="00E623AC"/>
    <w:rsid w:val="00E63C0A"/>
    <w:rsid w:val="00E64001"/>
    <w:rsid w:val="00E643D5"/>
    <w:rsid w:val="00E648C4"/>
    <w:rsid w:val="00E6527B"/>
    <w:rsid w:val="00E65CC3"/>
    <w:rsid w:val="00E66538"/>
    <w:rsid w:val="00E66A4D"/>
    <w:rsid w:val="00E70E35"/>
    <w:rsid w:val="00E7351A"/>
    <w:rsid w:val="00E7399C"/>
    <w:rsid w:val="00E74548"/>
    <w:rsid w:val="00E76A75"/>
    <w:rsid w:val="00E773E8"/>
    <w:rsid w:val="00E775AB"/>
    <w:rsid w:val="00E77967"/>
    <w:rsid w:val="00E77D2E"/>
    <w:rsid w:val="00E80783"/>
    <w:rsid w:val="00E82660"/>
    <w:rsid w:val="00E82F23"/>
    <w:rsid w:val="00E83C71"/>
    <w:rsid w:val="00E8404F"/>
    <w:rsid w:val="00E844C0"/>
    <w:rsid w:val="00E8518B"/>
    <w:rsid w:val="00E85438"/>
    <w:rsid w:val="00E874C3"/>
    <w:rsid w:val="00E9007C"/>
    <w:rsid w:val="00E92268"/>
    <w:rsid w:val="00E92DC8"/>
    <w:rsid w:val="00E93507"/>
    <w:rsid w:val="00E936B9"/>
    <w:rsid w:val="00E93953"/>
    <w:rsid w:val="00E94528"/>
    <w:rsid w:val="00E95506"/>
    <w:rsid w:val="00E96944"/>
    <w:rsid w:val="00E96B4B"/>
    <w:rsid w:val="00EA0363"/>
    <w:rsid w:val="00EA1C70"/>
    <w:rsid w:val="00EA34F4"/>
    <w:rsid w:val="00EA393C"/>
    <w:rsid w:val="00EA41AC"/>
    <w:rsid w:val="00EA459C"/>
    <w:rsid w:val="00EA4B53"/>
    <w:rsid w:val="00EA5774"/>
    <w:rsid w:val="00EA6E32"/>
    <w:rsid w:val="00EA7534"/>
    <w:rsid w:val="00EA7881"/>
    <w:rsid w:val="00EA7C16"/>
    <w:rsid w:val="00EB0333"/>
    <w:rsid w:val="00EB13FC"/>
    <w:rsid w:val="00EB198E"/>
    <w:rsid w:val="00EB20C0"/>
    <w:rsid w:val="00EB2D42"/>
    <w:rsid w:val="00EB45EC"/>
    <w:rsid w:val="00EB47BF"/>
    <w:rsid w:val="00EB4A1D"/>
    <w:rsid w:val="00EB5214"/>
    <w:rsid w:val="00EB5C76"/>
    <w:rsid w:val="00EB6EC7"/>
    <w:rsid w:val="00EB771E"/>
    <w:rsid w:val="00EB7967"/>
    <w:rsid w:val="00EB7F5F"/>
    <w:rsid w:val="00EC0593"/>
    <w:rsid w:val="00EC0650"/>
    <w:rsid w:val="00EC09F7"/>
    <w:rsid w:val="00EC51AF"/>
    <w:rsid w:val="00EC6FBA"/>
    <w:rsid w:val="00EC7290"/>
    <w:rsid w:val="00EC7446"/>
    <w:rsid w:val="00ED03A6"/>
    <w:rsid w:val="00ED0ADF"/>
    <w:rsid w:val="00ED0BFD"/>
    <w:rsid w:val="00ED124F"/>
    <w:rsid w:val="00ED1A0F"/>
    <w:rsid w:val="00ED24D7"/>
    <w:rsid w:val="00ED278E"/>
    <w:rsid w:val="00ED2B58"/>
    <w:rsid w:val="00ED3813"/>
    <w:rsid w:val="00ED3EB5"/>
    <w:rsid w:val="00ED3FF6"/>
    <w:rsid w:val="00ED4154"/>
    <w:rsid w:val="00ED4712"/>
    <w:rsid w:val="00ED4F36"/>
    <w:rsid w:val="00ED4F94"/>
    <w:rsid w:val="00ED674D"/>
    <w:rsid w:val="00ED699D"/>
    <w:rsid w:val="00ED6B74"/>
    <w:rsid w:val="00ED7262"/>
    <w:rsid w:val="00ED72DE"/>
    <w:rsid w:val="00ED79AB"/>
    <w:rsid w:val="00EE05EC"/>
    <w:rsid w:val="00EE129D"/>
    <w:rsid w:val="00EE2E94"/>
    <w:rsid w:val="00EE3316"/>
    <w:rsid w:val="00EE4C2A"/>
    <w:rsid w:val="00EE5556"/>
    <w:rsid w:val="00EE5636"/>
    <w:rsid w:val="00EE5AA6"/>
    <w:rsid w:val="00EE690E"/>
    <w:rsid w:val="00EF07DE"/>
    <w:rsid w:val="00EF0C86"/>
    <w:rsid w:val="00EF1940"/>
    <w:rsid w:val="00EF2E96"/>
    <w:rsid w:val="00EF4443"/>
    <w:rsid w:val="00EF4D70"/>
    <w:rsid w:val="00EF5025"/>
    <w:rsid w:val="00EF7E19"/>
    <w:rsid w:val="00F00714"/>
    <w:rsid w:val="00F018AD"/>
    <w:rsid w:val="00F01946"/>
    <w:rsid w:val="00F03AF5"/>
    <w:rsid w:val="00F04F16"/>
    <w:rsid w:val="00F06809"/>
    <w:rsid w:val="00F06EA0"/>
    <w:rsid w:val="00F11A7A"/>
    <w:rsid w:val="00F11D87"/>
    <w:rsid w:val="00F128C9"/>
    <w:rsid w:val="00F134BF"/>
    <w:rsid w:val="00F13F72"/>
    <w:rsid w:val="00F14666"/>
    <w:rsid w:val="00F147BB"/>
    <w:rsid w:val="00F15C89"/>
    <w:rsid w:val="00F15D6D"/>
    <w:rsid w:val="00F15FDF"/>
    <w:rsid w:val="00F16DE4"/>
    <w:rsid w:val="00F17634"/>
    <w:rsid w:val="00F20897"/>
    <w:rsid w:val="00F214A8"/>
    <w:rsid w:val="00F216F5"/>
    <w:rsid w:val="00F225AF"/>
    <w:rsid w:val="00F22CD3"/>
    <w:rsid w:val="00F243F5"/>
    <w:rsid w:val="00F244F8"/>
    <w:rsid w:val="00F25126"/>
    <w:rsid w:val="00F251AC"/>
    <w:rsid w:val="00F26340"/>
    <w:rsid w:val="00F2696E"/>
    <w:rsid w:val="00F26AF9"/>
    <w:rsid w:val="00F271C3"/>
    <w:rsid w:val="00F271C9"/>
    <w:rsid w:val="00F276B9"/>
    <w:rsid w:val="00F313CF"/>
    <w:rsid w:val="00F31783"/>
    <w:rsid w:val="00F31AA2"/>
    <w:rsid w:val="00F31E1B"/>
    <w:rsid w:val="00F322AC"/>
    <w:rsid w:val="00F32328"/>
    <w:rsid w:val="00F33253"/>
    <w:rsid w:val="00F33DEC"/>
    <w:rsid w:val="00F33EC6"/>
    <w:rsid w:val="00F35215"/>
    <w:rsid w:val="00F358A4"/>
    <w:rsid w:val="00F35B9B"/>
    <w:rsid w:val="00F35CBB"/>
    <w:rsid w:val="00F361F8"/>
    <w:rsid w:val="00F366CC"/>
    <w:rsid w:val="00F36CC0"/>
    <w:rsid w:val="00F375EB"/>
    <w:rsid w:val="00F37E1C"/>
    <w:rsid w:val="00F4062E"/>
    <w:rsid w:val="00F40DBD"/>
    <w:rsid w:val="00F40E71"/>
    <w:rsid w:val="00F41090"/>
    <w:rsid w:val="00F4182E"/>
    <w:rsid w:val="00F41862"/>
    <w:rsid w:val="00F42A11"/>
    <w:rsid w:val="00F4428E"/>
    <w:rsid w:val="00F47C1C"/>
    <w:rsid w:val="00F5014A"/>
    <w:rsid w:val="00F5046A"/>
    <w:rsid w:val="00F50EF4"/>
    <w:rsid w:val="00F5155B"/>
    <w:rsid w:val="00F524D9"/>
    <w:rsid w:val="00F527C1"/>
    <w:rsid w:val="00F52D80"/>
    <w:rsid w:val="00F53BE6"/>
    <w:rsid w:val="00F54090"/>
    <w:rsid w:val="00F542EF"/>
    <w:rsid w:val="00F545B0"/>
    <w:rsid w:val="00F54831"/>
    <w:rsid w:val="00F54FFA"/>
    <w:rsid w:val="00F55215"/>
    <w:rsid w:val="00F55BE5"/>
    <w:rsid w:val="00F55D12"/>
    <w:rsid w:val="00F566F8"/>
    <w:rsid w:val="00F5729E"/>
    <w:rsid w:val="00F57532"/>
    <w:rsid w:val="00F57F42"/>
    <w:rsid w:val="00F601FD"/>
    <w:rsid w:val="00F61A9D"/>
    <w:rsid w:val="00F61B78"/>
    <w:rsid w:val="00F625EC"/>
    <w:rsid w:val="00F627D1"/>
    <w:rsid w:val="00F62912"/>
    <w:rsid w:val="00F62F8A"/>
    <w:rsid w:val="00F63508"/>
    <w:rsid w:val="00F6698D"/>
    <w:rsid w:val="00F6703E"/>
    <w:rsid w:val="00F715C6"/>
    <w:rsid w:val="00F71C18"/>
    <w:rsid w:val="00F7216E"/>
    <w:rsid w:val="00F73E77"/>
    <w:rsid w:val="00F741A0"/>
    <w:rsid w:val="00F744F0"/>
    <w:rsid w:val="00F74B39"/>
    <w:rsid w:val="00F74F53"/>
    <w:rsid w:val="00F75E42"/>
    <w:rsid w:val="00F77A38"/>
    <w:rsid w:val="00F80C98"/>
    <w:rsid w:val="00F81055"/>
    <w:rsid w:val="00F8129F"/>
    <w:rsid w:val="00F839E7"/>
    <w:rsid w:val="00F84D09"/>
    <w:rsid w:val="00F866E3"/>
    <w:rsid w:val="00F86977"/>
    <w:rsid w:val="00F87312"/>
    <w:rsid w:val="00F879AC"/>
    <w:rsid w:val="00F91A26"/>
    <w:rsid w:val="00F924AA"/>
    <w:rsid w:val="00F936E8"/>
    <w:rsid w:val="00F94A3D"/>
    <w:rsid w:val="00F94C8A"/>
    <w:rsid w:val="00F966B2"/>
    <w:rsid w:val="00F96DCB"/>
    <w:rsid w:val="00F9794C"/>
    <w:rsid w:val="00FA05F7"/>
    <w:rsid w:val="00FA088E"/>
    <w:rsid w:val="00FA0C18"/>
    <w:rsid w:val="00FA0EA6"/>
    <w:rsid w:val="00FA1BF4"/>
    <w:rsid w:val="00FA1E6E"/>
    <w:rsid w:val="00FA20D4"/>
    <w:rsid w:val="00FA25B6"/>
    <w:rsid w:val="00FA3D40"/>
    <w:rsid w:val="00FA5B5C"/>
    <w:rsid w:val="00FA5EDC"/>
    <w:rsid w:val="00FA620C"/>
    <w:rsid w:val="00FA7EE9"/>
    <w:rsid w:val="00FB0355"/>
    <w:rsid w:val="00FB0795"/>
    <w:rsid w:val="00FB0F14"/>
    <w:rsid w:val="00FB52B0"/>
    <w:rsid w:val="00FB5F8C"/>
    <w:rsid w:val="00FB5FAF"/>
    <w:rsid w:val="00FB733A"/>
    <w:rsid w:val="00FB74F9"/>
    <w:rsid w:val="00FB75F5"/>
    <w:rsid w:val="00FC0E0E"/>
    <w:rsid w:val="00FC1814"/>
    <w:rsid w:val="00FC23B5"/>
    <w:rsid w:val="00FC2853"/>
    <w:rsid w:val="00FC30CE"/>
    <w:rsid w:val="00FC4436"/>
    <w:rsid w:val="00FC4AB9"/>
    <w:rsid w:val="00FC4D46"/>
    <w:rsid w:val="00FC4E79"/>
    <w:rsid w:val="00FC523A"/>
    <w:rsid w:val="00FC5287"/>
    <w:rsid w:val="00FC5D98"/>
    <w:rsid w:val="00FD1FB9"/>
    <w:rsid w:val="00FD2649"/>
    <w:rsid w:val="00FD5497"/>
    <w:rsid w:val="00FD5A28"/>
    <w:rsid w:val="00FD5C77"/>
    <w:rsid w:val="00FD6393"/>
    <w:rsid w:val="00FD64C4"/>
    <w:rsid w:val="00FE0067"/>
    <w:rsid w:val="00FE0310"/>
    <w:rsid w:val="00FE06D7"/>
    <w:rsid w:val="00FE0A33"/>
    <w:rsid w:val="00FE1145"/>
    <w:rsid w:val="00FE15E2"/>
    <w:rsid w:val="00FE1601"/>
    <w:rsid w:val="00FE31B8"/>
    <w:rsid w:val="00FE31E4"/>
    <w:rsid w:val="00FE37C8"/>
    <w:rsid w:val="00FE3863"/>
    <w:rsid w:val="00FE4DAB"/>
    <w:rsid w:val="00FE5D86"/>
    <w:rsid w:val="00FE614D"/>
    <w:rsid w:val="00FE6B2C"/>
    <w:rsid w:val="00FF0356"/>
    <w:rsid w:val="00FF0AF7"/>
    <w:rsid w:val="00FF234F"/>
    <w:rsid w:val="00FF26FB"/>
    <w:rsid w:val="00FF456A"/>
    <w:rsid w:val="00FF4DD0"/>
    <w:rsid w:val="00FF4FA9"/>
    <w:rsid w:val="00FF6002"/>
    <w:rsid w:val="00FF6BCD"/>
    <w:rsid w:val="00FF758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4A67FF"/>
    <w:pPr>
      <w:keepNext w:val="0"/>
      <w:numPr>
        <w:ilvl w:val="1"/>
      </w:numPr>
      <w:tabs>
        <w:tab w:val="clear" w:pos="720"/>
        <w:tab w:val="left" w:pos="900"/>
      </w:tabs>
      <w:autoSpaceDE/>
      <w:autoSpaceDN/>
      <w:adjustRightInd/>
      <w:spacing w:after="60"/>
      <w:ind w:left="907" w:hanging="907"/>
      <w:outlineLvl w:val="1"/>
    </w:pPr>
    <w:rPr>
      <w:iCs/>
      <w:sz w:val="32"/>
      <w:szCs w:val="28"/>
    </w:rPr>
  </w:style>
  <w:style w:type="paragraph" w:styleId="Heading3">
    <w:name w:val="heading 3"/>
    <w:basedOn w:val="Heading2"/>
    <w:next w:val="BodyText"/>
    <w:link w:val="Heading3Char"/>
    <w:autoRedefine/>
    <w:qFormat/>
    <w:rsid w:val="008B02A9"/>
    <w:pPr>
      <w:numPr>
        <w:ilvl w:val="2"/>
      </w:numPr>
      <w:tabs>
        <w:tab w:val="clear" w:pos="900"/>
        <w:tab w:val="num" w:pos="1440"/>
      </w:tabs>
      <w:spacing w:after="120"/>
      <w:ind w:left="540" w:right="-720"/>
      <w:outlineLvl w:val="2"/>
    </w:pPr>
    <w:rPr>
      <w:bCs w:val="0"/>
      <w:iCs w:val="0"/>
      <w:sz w:val="28"/>
      <w:szCs w:val="26"/>
    </w:rPr>
  </w:style>
  <w:style w:type="paragraph" w:styleId="Heading4">
    <w:name w:val="heading 4"/>
    <w:basedOn w:val="Heading3"/>
    <w:next w:val="BodyText"/>
    <w:link w:val="Heading4Char"/>
    <w:autoRedefine/>
    <w:qFormat/>
    <w:rsid w:val="007F6DC8"/>
    <w:pPr>
      <w:numPr>
        <w:ilvl w:val="3"/>
        <w:numId w:val="14"/>
      </w:numPr>
      <w:ind w:left="630"/>
      <w:outlineLvl w:val="3"/>
    </w:pPr>
    <w:rPr>
      <w:sz w:val="24"/>
      <w:szCs w:val="28"/>
    </w:rPr>
  </w:style>
  <w:style w:type="paragraph" w:styleId="Heading5">
    <w:name w:val="heading 5"/>
    <w:basedOn w:val="Heading4"/>
    <w:next w:val="BodyText"/>
    <w:autoRedefine/>
    <w:qFormat/>
    <w:rsid w:val="00CA5A15"/>
    <w:pPr>
      <w:numPr>
        <w:ilvl w:val="4"/>
        <w:numId w:val="16"/>
      </w:numPr>
      <w:ind w:left="81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link w:val="HeaderChar"/>
    <w:uiPriority w:val="99"/>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1F23A4"/>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uiPriority w:val="22"/>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8B02A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7F6DC8"/>
    <w:rPr>
      <w:rFonts w:ascii="Arial" w:hAnsi="Arial" w:cs="Arial"/>
      <w:b/>
      <w:kern w:val="32"/>
      <w:sz w:val="24"/>
      <w:szCs w:val="28"/>
    </w:rPr>
  </w:style>
  <w:style w:type="character" w:customStyle="1" w:styleId="Heading2Char">
    <w:name w:val="Heading 2 Char"/>
    <w:link w:val="Heading2"/>
    <w:rsid w:val="004A67FF"/>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uiPriority w:val="20"/>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HeaderChar">
    <w:name w:val="Header Char"/>
    <w:basedOn w:val="DefaultParagraphFont"/>
    <w:link w:val="Header"/>
    <w:uiPriority w:val="99"/>
    <w:rsid w:val="00CD6FBC"/>
  </w:style>
  <w:style w:type="paragraph" w:styleId="ListBullet5">
    <w:name w:val="List Bullet 5"/>
    <w:basedOn w:val="Normal"/>
    <w:autoRedefine/>
    <w:uiPriority w:val="99"/>
    <w:rsid w:val="00FE6B2C"/>
    <w:pPr>
      <w:numPr>
        <w:numId w:val="18"/>
      </w:numPr>
      <w:suppressAutoHyphens/>
    </w:pPr>
    <w:rPr>
      <w:rFonts w:ascii="Arial" w:hAnsi="Arial"/>
      <w:b/>
      <w:kern w:val="32"/>
      <w:sz w:val="12"/>
      <w:szCs w:val="20"/>
    </w:rPr>
  </w:style>
  <w:style w:type="paragraph" w:customStyle="1" w:styleId="Appendix">
    <w:name w:val="Appendix"/>
    <w:next w:val="Normal"/>
    <w:uiPriority w:val="99"/>
    <w:semiHidden/>
    <w:rsid w:val="000C696A"/>
    <w:pPr>
      <w:keepNext/>
      <w:pageBreakBefore/>
      <w:numPr>
        <w:numId w:val="19"/>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styleId="NormalWeb">
    <w:name w:val="Normal (Web)"/>
    <w:basedOn w:val="Normal"/>
    <w:uiPriority w:val="99"/>
    <w:unhideWhenUsed/>
    <w:rsid w:val="00FE5D86"/>
    <w:pPr>
      <w:spacing w:before="100" w:beforeAutospacing="1" w:after="100" w:afterAutospacing="1"/>
    </w:pPr>
    <w:rPr>
      <w:sz w:val="24"/>
    </w:rPr>
  </w:style>
  <w:style w:type="character" w:customStyle="1" w:styleId="CaptionChar">
    <w:name w:val="Caption Char"/>
    <w:link w:val="Caption"/>
    <w:rsid w:val="00E04021"/>
    <w:rPr>
      <w:rFonts w:ascii="Arial" w:hAnsi="Arial" w:cs="Arial"/>
      <w:b/>
      <w:bCs/>
      <w:sz w:val="22"/>
    </w:rPr>
  </w:style>
  <w:style w:type="paragraph" w:styleId="HTMLPreformatted">
    <w:name w:val="HTML Preformatted"/>
    <w:basedOn w:val="Normal"/>
    <w:link w:val="HTMLPreformattedChar"/>
    <w:uiPriority w:val="99"/>
    <w:semiHidden/>
    <w:unhideWhenUsed/>
    <w:rsid w:val="00ED3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3813"/>
    <w:rPr>
      <w:rFonts w:ascii="Courier New" w:hAnsi="Courier New" w:cs="Courier New"/>
    </w:rPr>
  </w:style>
  <w:style w:type="character" w:styleId="HTMLCode">
    <w:name w:val="HTML Code"/>
    <w:basedOn w:val="DefaultParagraphFont"/>
    <w:uiPriority w:val="99"/>
    <w:semiHidden/>
    <w:unhideWhenUsed/>
    <w:rsid w:val="007141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4837976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0198245">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5077440">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197475103">
      <w:bodyDiv w:val="1"/>
      <w:marLeft w:val="0"/>
      <w:marRight w:val="0"/>
      <w:marTop w:val="0"/>
      <w:marBottom w:val="0"/>
      <w:divBdr>
        <w:top w:val="none" w:sz="0" w:space="0" w:color="auto"/>
        <w:left w:val="none" w:sz="0" w:space="0" w:color="auto"/>
        <w:bottom w:val="none" w:sz="0" w:space="0" w:color="auto"/>
        <w:right w:val="none" w:sz="0" w:space="0" w:color="auto"/>
      </w:divBdr>
      <w:divsChild>
        <w:div w:id="265504106">
          <w:marLeft w:val="0"/>
          <w:marRight w:val="0"/>
          <w:marTop w:val="0"/>
          <w:marBottom w:val="0"/>
          <w:divBdr>
            <w:top w:val="none" w:sz="0" w:space="0" w:color="auto"/>
            <w:left w:val="none" w:sz="0" w:space="0" w:color="auto"/>
            <w:bottom w:val="none" w:sz="0" w:space="0" w:color="auto"/>
            <w:right w:val="none" w:sz="0" w:space="0" w:color="auto"/>
          </w:divBdr>
          <w:divsChild>
            <w:div w:id="607543326">
              <w:marLeft w:val="0"/>
              <w:marRight w:val="0"/>
              <w:marTop w:val="0"/>
              <w:marBottom w:val="0"/>
              <w:divBdr>
                <w:top w:val="none" w:sz="0" w:space="0" w:color="auto"/>
                <w:left w:val="none" w:sz="0" w:space="0" w:color="auto"/>
                <w:bottom w:val="none" w:sz="0" w:space="0" w:color="auto"/>
                <w:right w:val="none" w:sz="0" w:space="0" w:color="auto"/>
              </w:divBdr>
              <w:divsChild>
                <w:div w:id="4332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2582464">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0">
          <w:marLeft w:val="0"/>
          <w:marRight w:val="0"/>
          <w:marTop w:val="0"/>
          <w:marBottom w:val="0"/>
          <w:divBdr>
            <w:top w:val="none" w:sz="0" w:space="0" w:color="auto"/>
            <w:left w:val="none" w:sz="0" w:space="0" w:color="auto"/>
            <w:bottom w:val="none" w:sz="0" w:space="0" w:color="auto"/>
            <w:right w:val="none" w:sz="0" w:space="0" w:color="auto"/>
          </w:divBdr>
          <w:divsChild>
            <w:div w:id="1815679015">
              <w:marLeft w:val="0"/>
              <w:marRight w:val="0"/>
              <w:marTop w:val="0"/>
              <w:marBottom w:val="0"/>
              <w:divBdr>
                <w:top w:val="none" w:sz="0" w:space="0" w:color="auto"/>
                <w:left w:val="none" w:sz="0" w:space="0" w:color="auto"/>
                <w:bottom w:val="none" w:sz="0" w:space="0" w:color="auto"/>
                <w:right w:val="none" w:sz="0" w:space="0" w:color="auto"/>
              </w:divBdr>
              <w:divsChild>
                <w:div w:id="956136840">
                  <w:marLeft w:val="0"/>
                  <w:marRight w:val="0"/>
                  <w:marTop w:val="0"/>
                  <w:marBottom w:val="0"/>
                  <w:divBdr>
                    <w:top w:val="none" w:sz="0" w:space="0" w:color="auto"/>
                    <w:left w:val="none" w:sz="0" w:space="0" w:color="auto"/>
                    <w:bottom w:val="none" w:sz="0" w:space="0" w:color="auto"/>
                    <w:right w:val="none" w:sz="0" w:space="0" w:color="auto"/>
                  </w:divBdr>
                  <w:divsChild>
                    <w:div w:id="1748843986">
                      <w:marLeft w:val="0"/>
                      <w:marRight w:val="0"/>
                      <w:marTop w:val="0"/>
                      <w:marBottom w:val="0"/>
                      <w:divBdr>
                        <w:top w:val="none" w:sz="0" w:space="0" w:color="auto"/>
                        <w:left w:val="none" w:sz="0" w:space="0" w:color="auto"/>
                        <w:bottom w:val="none" w:sz="0" w:space="0" w:color="auto"/>
                        <w:right w:val="none" w:sz="0" w:space="0" w:color="auto"/>
                      </w:divBdr>
                      <w:divsChild>
                        <w:div w:id="1613706476">
                          <w:marLeft w:val="0"/>
                          <w:marRight w:val="0"/>
                          <w:marTop w:val="0"/>
                          <w:marBottom w:val="0"/>
                          <w:divBdr>
                            <w:top w:val="none" w:sz="0" w:space="0" w:color="auto"/>
                            <w:left w:val="none" w:sz="0" w:space="0" w:color="auto"/>
                            <w:bottom w:val="none" w:sz="0" w:space="0" w:color="auto"/>
                            <w:right w:val="none" w:sz="0" w:space="0" w:color="auto"/>
                          </w:divBdr>
                          <w:divsChild>
                            <w:div w:id="1037391490">
                              <w:marLeft w:val="0"/>
                              <w:marRight w:val="0"/>
                              <w:marTop w:val="0"/>
                              <w:marBottom w:val="0"/>
                              <w:divBdr>
                                <w:top w:val="none" w:sz="0" w:space="0" w:color="auto"/>
                                <w:left w:val="none" w:sz="0" w:space="0" w:color="auto"/>
                                <w:bottom w:val="none" w:sz="0" w:space="0" w:color="auto"/>
                                <w:right w:val="none" w:sz="0" w:space="0" w:color="auto"/>
                              </w:divBdr>
                              <w:divsChild>
                                <w:div w:id="10021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605121558">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374931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9623021">
      <w:bodyDiv w:val="1"/>
      <w:marLeft w:val="0"/>
      <w:marRight w:val="0"/>
      <w:marTop w:val="0"/>
      <w:marBottom w:val="0"/>
      <w:divBdr>
        <w:top w:val="none" w:sz="0" w:space="0" w:color="auto"/>
        <w:left w:val="none" w:sz="0" w:space="0" w:color="auto"/>
        <w:bottom w:val="none" w:sz="0" w:space="0" w:color="auto"/>
        <w:right w:val="none" w:sz="0" w:space="0" w:color="auto"/>
      </w:divBdr>
    </w:div>
    <w:div w:id="684599665">
      <w:bodyDiv w:val="1"/>
      <w:marLeft w:val="0"/>
      <w:marRight w:val="0"/>
      <w:marTop w:val="0"/>
      <w:marBottom w:val="0"/>
      <w:divBdr>
        <w:top w:val="none" w:sz="0" w:space="0" w:color="auto"/>
        <w:left w:val="none" w:sz="0" w:space="0" w:color="auto"/>
        <w:bottom w:val="none" w:sz="0" w:space="0" w:color="auto"/>
        <w:right w:val="none" w:sz="0" w:space="0" w:color="auto"/>
      </w:divBdr>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20641748">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17112251">
      <w:bodyDiv w:val="1"/>
      <w:marLeft w:val="0"/>
      <w:marRight w:val="0"/>
      <w:marTop w:val="0"/>
      <w:marBottom w:val="0"/>
      <w:divBdr>
        <w:top w:val="none" w:sz="0" w:space="0" w:color="auto"/>
        <w:left w:val="none" w:sz="0" w:space="0" w:color="auto"/>
        <w:bottom w:val="none" w:sz="0" w:space="0" w:color="auto"/>
        <w:right w:val="none" w:sz="0" w:space="0" w:color="auto"/>
      </w:divBdr>
      <w:divsChild>
        <w:div w:id="81726627">
          <w:marLeft w:val="0"/>
          <w:marRight w:val="0"/>
          <w:marTop w:val="0"/>
          <w:marBottom w:val="0"/>
          <w:divBdr>
            <w:top w:val="none" w:sz="0" w:space="0" w:color="auto"/>
            <w:left w:val="none" w:sz="0" w:space="0" w:color="auto"/>
            <w:bottom w:val="none" w:sz="0" w:space="0" w:color="auto"/>
            <w:right w:val="none" w:sz="0" w:space="0" w:color="auto"/>
          </w:divBdr>
        </w:div>
        <w:div w:id="1423262215">
          <w:marLeft w:val="0"/>
          <w:marRight w:val="0"/>
          <w:marTop w:val="0"/>
          <w:marBottom w:val="0"/>
          <w:divBdr>
            <w:top w:val="none" w:sz="0" w:space="0" w:color="auto"/>
            <w:left w:val="none" w:sz="0" w:space="0" w:color="auto"/>
            <w:bottom w:val="none" w:sz="0" w:space="0" w:color="auto"/>
            <w:right w:val="none" w:sz="0" w:space="0" w:color="auto"/>
          </w:divBdr>
        </w:div>
      </w:divsChild>
    </w:div>
    <w:div w:id="843973951">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66059649">
      <w:bodyDiv w:val="1"/>
      <w:marLeft w:val="0"/>
      <w:marRight w:val="0"/>
      <w:marTop w:val="0"/>
      <w:marBottom w:val="0"/>
      <w:divBdr>
        <w:top w:val="none" w:sz="0" w:space="0" w:color="auto"/>
        <w:left w:val="none" w:sz="0" w:space="0" w:color="auto"/>
        <w:bottom w:val="none" w:sz="0" w:space="0" w:color="auto"/>
        <w:right w:val="none" w:sz="0" w:space="0" w:color="auto"/>
      </w:divBdr>
    </w:div>
    <w:div w:id="879393942">
      <w:bodyDiv w:val="1"/>
      <w:marLeft w:val="0"/>
      <w:marRight w:val="0"/>
      <w:marTop w:val="0"/>
      <w:marBottom w:val="0"/>
      <w:divBdr>
        <w:top w:val="none" w:sz="0" w:space="0" w:color="auto"/>
        <w:left w:val="none" w:sz="0" w:space="0" w:color="auto"/>
        <w:bottom w:val="none" w:sz="0" w:space="0" w:color="auto"/>
        <w:right w:val="none" w:sz="0" w:space="0" w:color="auto"/>
      </w:divBdr>
    </w:div>
    <w:div w:id="886263210">
      <w:bodyDiv w:val="1"/>
      <w:marLeft w:val="0"/>
      <w:marRight w:val="0"/>
      <w:marTop w:val="0"/>
      <w:marBottom w:val="0"/>
      <w:divBdr>
        <w:top w:val="none" w:sz="0" w:space="0" w:color="auto"/>
        <w:left w:val="none" w:sz="0" w:space="0" w:color="auto"/>
        <w:bottom w:val="none" w:sz="0" w:space="0" w:color="auto"/>
        <w:right w:val="none" w:sz="0" w:space="0" w:color="auto"/>
      </w:divBdr>
    </w:div>
    <w:div w:id="904611791">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10260778">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4327769">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05803908">
      <w:bodyDiv w:val="1"/>
      <w:marLeft w:val="0"/>
      <w:marRight w:val="0"/>
      <w:marTop w:val="0"/>
      <w:marBottom w:val="0"/>
      <w:divBdr>
        <w:top w:val="none" w:sz="0" w:space="0" w:color="auto"/>
        <w:left w:val="none" w:sz="0" w:space="0" w:color="auto"/>
        <w:bottom w:val="none" w:sz="0" w:space="0" w:color="auto"/>
        <w:right w:val="none" w:sz="0" w:space="0" w:color="auto"/>
      </w:divBdr>
    </w:div>
    <w:div w:id="1140809269">
      <w:bodyDiv w:val="1"/>
      <w:marLeft w:val="0"/>
      <w:marRight w:val="0"/>
      <w:marTop w:val="0"/>
      <w:marBottom w:val="0"/>
      <w:divBdr>
        <w:top w:val="none" w:sz="0" w:space="0" w:color="auto"/>
        <w:left w:val="none" w:sz="0" w:space="0" w:color="auto"/>
        <w:bottom w:val="none" w:sz="0" w:space="0" w:color="auto"/>
        <w:right w:val="none" w:sz="0" w:space="0" w:color="auto"/>
      </w:divBdr>
    </w:div>
    <w:div w:id="1190415560">
      <w:bodyDiv w:val="1"/>
      <w:marLeft w:val="0"/>
      <w:marRight w:val="0"/>
      <w:marTop w:val="0"/>
      <w:marBottom w:val="0"/>
      <w:divBdr>
        <w:top w:val="none" w:sz="0" w:space="0" w:color="auto"/>
        <w:left w:val="none" w:sz="0" w:space="0" w:color="auto"/>
        <w:bottom w:val="none" w:sz="0" w:space="0" w:color="auto"/>
        <w:right w:val="none" w:sz="0" w:space="0" w:color="auto"/>
      </w:divBdr>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62897093">
      <w:bodyDiv w:val="1"/>
      <w:marLeft w:val="0"/>
      <w:marRight w:val="0"/>
      <w:marTop w:val="0"/>
      <w:marBottom w:val="0"/>
      <w:divBdr>
        <w:top w:val="none" w:sz="0" w:space="0" w:color="auto"/>
        <w:left w:val="none" w:sz="0" w:space="0" w:color="auto"/>
        <w:bottom w:val="none" w:sz="0" w:space="0" w:color="auto"/>
        <w:right w:val="none" w:sz="0" w:space="0" w:color="auto"/>
      </w:divBdr>
      <w:divsChild>
        <w:div w:id="520322733">
          <w:marLeft w:val="0"/>
          <w:marRight w:val="0"/>
          <w:marTop w:val="0"/>
          <w:marBottom w:val="0"/>
          <w:divBdr>
            <w:top w:val="none" w:sz="0" w:space="0" w:color="auto"/>
            <w:left w:val="none" w:sz="0" w:space="0" w:color="auto"/>
            <w:bottom w:val="none" w:sz="0" w:space="0" w:color="auto"/>
            <w:right w:val="none" w:sz="0" w:space="0" w:color="auto"/>
          </w:divBdr>
          <w:divsChild>
            <w:div w:id="816729731">
              <w:marLeft w:val="0"/>
              <w:marRight w:val="0"/>
              <w:marTop w:val="0"/>
              <w:marBottom w:val="0"/>
              <w:divBdr>
                <w:top w:val="none" w:sz="0" w:space="0" w:color="auto"/>
                <w:left w:val="none" w:sz="0" w:space="0" w:color="auto"/>
                <w:bottom w:val="none" w:sz="0" w:space="0" w:color="auto"/>
                <w:right w:val="none" w:sz="0" w:space="0" w:color="auto"/>
              </w:divBdr>
              <w:divsChild>
                <w:div w:id="1125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5410783">
      <w:bodyDiv w:val="1"/>
      <w:marLeft w:val="0"/>
      <w:marRight w:val="0"/>
      <w:marTop w:val="0"/>
      <w:marBottom w:val="0"/>
      <w:divBdr>
        <w:top w:val="none" w:sz="0" w:space="0" w:color="auto"/>
        <w:left w:val="none" w:sz="0" w:space="0" w:color="auto"/>
        <w:bottom w:val="none" w:sz="0" w:space="0" w:color="auto"/>
        <w:right w:val="none" w:sz="0" w:space="0" w:color="auto"/>
      </w:divBdr>
      <w:divsChild>
        <w:div w:id="1130129875">
          <w:marLeft w:val="0"/>
          <w:marRight w:val="0"/>
          <w:marTop w:val="0"/>
          <w:marBottom w:val="0"/>
          <w:divBdr>
            <w:top w:val="none" w:sz="0" w:space="0" w:color="auto"/>
            <w:left w:val="none" w:sz="0" w:space="0" w:color="auto"/>
            <w:bottom w:val="none" w:sz="0" w:space="0" w:color="auto"/>
            <w:right w:val="none" w:sz="0" w:space="0" w:color="auto"/>
          </w:divBdr>
          <w:divsChild>
            <w:div w:id="1917666013">
              <w:marLeft w:val="0"/>
              <w:marRight w:val="0"/>
              <w:marTop w:val="0"/>
              <w:marBottom w:val="0"/>
              <w:divBdr>
                <w:top w:val="none" w:sz="0" w:space="0" w:color="auto"/>
                <w:left w:val="none" w:sz="0" w:space="0" w:color="auto"/>
                <w:bottom w:val="none" w:sz="0" w:space="0" w:color="auto"/>
                <w:right w:val="none" w:sz="0" w:space="0" w:color="auto"/>
              </w:divBdr>
              <w:divsChild>
                <w:div w:id="1407414953">
                  <w:marLeft w:val="0"/>
                  <w:marRight w:val="0"/>
                  <w:marTop w:val="0"/>
                  <w:marBottom w:val="0"/>
                  <w:divBdr>
                    <w:top w:val="none" w:sz="0" w:space="0" w:color="auto"/>
                    <w:left w:val="none" w:sz="0" w:space="0" w:color="auto"/>
                    <w:bottom w:val="none" w:sz="0" w:space="0" w:color="auto"/>
                    <w:right w:val="none" w:sz="0" w:space="0" w:color="auto"/>
                  </w:divBdr>
                  <w:divsChild>
                    <w:div w:id="1948584526">
                      <w:marLeft w:val="0"/>
                      <w:marRight w:val="0"/>
                      <w:marTop w:val="0"/>
                      <w:marBottom w:val="0"/>
                      <w:divBdr>
                        <w:top w:val="none" w:sz="0" w:space="0" w:color="auto"/>
                        <w:left w:val="none" w:sz="0" w:space="0" w:color="auto"/>
                        <w:bottom w:val="none" w:sz="0" w:space="0" w:color="auto"/>
                        <w:right w:val="none" w:sz="0" w:space="0" w:color="auto"/>
                      </w:divBdr>
                      <w:divsChild>
                        <w:div w:id="831875342">
                          <w:marLeft w:val="0"/>
                          <w:marRight w:val="0"/>
                          <w:marTop w:val="0"/>
                          <w:marBottom w:val="0"/>
                          <w:divBdr>
                            <w:top w:val="none" w:sz="0" w:space="0" w:color="auto"/>
                            <w:left w:val="none" w:sz="0" w:space="0" w:color="auto"/>
                            <w:bottom w:val="none" w:sz="0" w:space="0" w:color="auto"/>
                            <w:right w:val="none" w:sz="0" w:space="0" w:color="auto"/>
                          </w:divBdr>
                          <w:divsChild>
                            <w:div w:id="2002611115">
                              <w:marLeft w:val="0"/>
                              <w:marRight w:val="0"/>
                              <w:marTop w:val="0"/>
                              <w:marBottom w:val="0"/>
                              <w:divBdr>
                                <w:top w:val="none" w:sz="0" w:space="0" w:color="auto"/>
                                <w:left w:val="none" w:sz="0" w:space="0" w:color="auto"/>
                                <w:bottom w:val="none" w:sz="0" w:space="0" w:color="auto"/>
                                <w:right w:val="none" w:sz="0" w:space="0" w:color="auto"/>
                              </w:divBdr>
                              <w:divsChild>
                                <w:div w:id="19570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15672818">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5137780">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81469645">
      <w:bodyDiv w:val="1"/>
      <w:marLeft w:val="0"/>
      <w:marRight w:val="0"/>
      <w:marTop w:val="0"/>
      <w:marBottom w:val="0"/>
      <w:divBdr>
        <w:top w:val="none" w:sz="0" w:space="0" w:color="auto"/>
        <w:left w:val="none" w:sz="0" w:space="0" w:color="auto"/>
        <w:bottom w:val="none" w:sz="0" w:space="0" w:color="auto"/>
        <w:right w:val="none" w:sz="0" w:space="0" w:color="auto"/>
      </w:divBdr>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03897280">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787387892">
      <w:bodyDiv w:val="1"/>
      <w:marLeft w:val="0"/>
      <w:marRight w:val="0"/>
      <w:marTop w:val="0"/>
      <w:marBottom w:val="0"/>
      <w:divBdr>
        <w:top w:val="none" w:sz="0" w:space="0" w:color="auto"/>
        <w:left w:val="none" w:sz="0" w:space="0" w:color="auto"/>
        <w:bottom w:val="none" w:sz="0" w:space="0" w:color="auto"/>
        <w:right w:val="none" w:sz="0" w:space="0" w:color="auto"/>
      </w:divBdr>
    </w:div>
    <w:div w:id="1820070350">
      <w:bodyDiv w:val="1"/>
      <w:marLeft w:val="0"/>
      <w:marRight w:val="0"/>
      <w:marTop w:val="0"/>
      <w:marBottom w:val="0"/>
      <w:divBdr>
        <w:top w:val="none" w:sz="0" w:space="0" w:color="auto"/>
        <w:left w:val="none" w:sz="0" w:space="0" w:color="auto"/>
        <w:bottom w:val="none" w:sz="0" w:space="0" w:color="auto"/>
        <w:right w:val="none" w:sz="0" w:space="0" w:color="auto"/>
      </w:divBdr>
    </w:div>
    <w:div w:id="1826778522">
      <w:bodyDiv w:val="1"/>
      <w:marLeft w:val="0"/>
      <w:marRight w:val="0"/>
      <w:marTop w:val="0"/>
      <w:marBottom w:val="0"/>
      <w:divBdr>
        <w:top w:val="none" w:sz="0" w:space="0" w:color="auto"/>
        <w:left w:val="none" w:sz="0" w:space="0" w:color="auto"/>
        <w:bottom w:val="none" w:sz="0" w:space="0" w:color="auto"/>
        <w:right w:val="none" w:sz="0" w:space="0" w:color="auto"/>
      </w:divBdr>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895433229">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57372351">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1994679709">
      <w:bodyDiv w:val="1"/>
      <w:marLeft w:val="0"/>
      <w:marRight w:val="0"/>
      <w:marTop w:val="0"/>
      <w:marBottom w:val="0"/>
      <w:divBdr>
        <w:top w:val="none" w:sz="0" w:space="0" w:color="auto"/>
        <w:left w:val="none" w:sz="0" w:space="0" w:color="auto"/>
        <w:bottom w:val="none" w:sz="0" w:space="0" w:color="auto"/>
        <w:right w:val="none" w:sz="0" w:space="0" w:color="auto"/>
      </w:divBdr>
    </w:div>
    <w:div w:id="2010252899">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ckify.com/csharp-exception-handling-best-practices/?utm_referrer=https%3A%2F%2Fwww.bing.com%2F" TargetMode="External"/><Relationship Id="rId18" Type="http://schemas.openxmlformats.org/officeDocument/2006/relationships/oleObject" Target="embeddings/Microsoft_Visio_2003-2010_Drawing.vsd"/><Relationship Id="rId26" Type="http://schemas.openxmlformats.org/officeDocument/2006/relationships/header" Target="header1.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yperlink" Target="https://stackify.com/best-practices-exceptions-java/?utm_referrer=https%3A%2F%2Fwww.google.com%2F" TargetMode="External"/><Relationship Id="rId17" Type="http://schemas.openxmlformats.org/officeDocument/2006/relationships/image" Target="media/image2.emf"/><Relationship Id="rId25" Type="http://schemas.openxmlformats.org/officeDocument/2006/relationships/oleObject" Target="embeddings/Microsoft_Visio_2003-2010_Drawing1.vsd"/><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mozilla.org/en-US/docs/Web/HTTP/Status" TargetMode="External"/><Relationship Id="rId20" Type="http://schemas.openxmlformats.org/officeDocument/2006/relationships/comments" Target="comments.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clt.sites.yale.edu/exception-handling-java-and-c" TargetMode="External"/><Relationship Id="rId24" Type="http://schemas.openxmlformats.org/officeDocument/2006/relationships/image" Target="media/image3.emf"/><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iana.org/assignments/http-status-codes/http-status-codes.xhtml" TargetMode="External"/><Relationship Id="rId23" Type="http://schemas.openxmlformats.org/officeDocument/2006/relationships/hyperlink" Target="https://jcalcote.wordpress.com/2009/08/06/restful-transactions/"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s-rest.org/2014/sites/default/files/wsrest2014_submission_4.pdf"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microsoft.com/office/2016/09/relationships/commentsIds" Target="commentsIds.xm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4.xml><?xml version="1.0" encoding="utf-8"?>
<ds:datastoreItem xmlns:ds="http://schemas.openxmlformats.org/officeDocument/2006/customXml" ds:itemID="{F91CE37E-E151-451F-BDD0-8C645B40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5086</Words>
  <Characters>28994</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34012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2018-08-16T16:19:00Z</dcterms:created>
  <dcterms:modified xsi:type="dcterms:W3CDTF">2018-08-29T17:56:00Z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