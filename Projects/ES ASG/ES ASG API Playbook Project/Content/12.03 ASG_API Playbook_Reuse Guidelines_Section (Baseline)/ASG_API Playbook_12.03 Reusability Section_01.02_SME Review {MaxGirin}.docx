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sz w:val="24"/>
          <w:szCs w:val="24"/>
        </w:rPr>
        <w:id w:val="-1110963145"/>
        <w:docPartObj>
          <w:docPartGallery w:val="Cover Pages"/>
          <w:docPartUnique/>
        </w:docPartObj>
      </w:sdtPr>
      <w:sdtEndPr/>
      <w:sdtContent>
        <w:p w14:paraId="75EA4FCA" w14:textId="77777777" w:rsidR="00F14FF0" w:rsidRPr="00337655" w:rsidRDefault="00F14FF0">
          <w:pPr>
            <w:rPr>
              <w:rFonts w:cstheme="minorHAnsi"/>
              <w:sz w:val="24"/>
              <w:szCs w:val="24"/>
            </w:rPr>
          </w:pPr>
          <w:r w:rsidRPr="00337655">
            <w:rPr>
              <w:rFonts w:cstheme="minorHAnsi"/>
              <w:noProof/>
              <w:sz w:val="24"/>
              <w:szCs w:val="24"/>
            </w:rPr>
            <mc:AlternateContent>
              <mc:Choice Requires="wpg">
                <w:drawing>
                  <wp:anchor distT="0" distB="0" distL="114300" distR="114300" simplePos="0" relativeHeight="251662336" behindDoc="0" locked="0" layoutInCell="1" allowOverlap="1" wp14:anchorId="2EFA5591" wp14:editId="54B169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ABF6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337655">
            <w:rPr>
              <w:rFonts w:cstheme="minorHAnsi"/>
              <w:noProof/>
              <w:sz w:val="24"/>
              <w:szCs w:val="24"/>
            </w:rPr>
            <mc:AlternateContent>
              <mc:Choice Requires="wps">
                <w:drawing>
                  <wp:anchor distT="0" distB="0" distL="114300" distR="114300" simplePos="0" relativeHeight="251660288" behindDoc="0" locked="0" layoutInCell="1" allowOverlap="1" wp14:anchorId="35218FB5" wp14:editId="6392D95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60068F" w14:textId="77777777" w:rsidR="007321EF" w:rsidRDefault="007321EF">
                                    <w:pPr>
                                      <w:pStyle w:val="NoSpacing"/>
                                      <w:jc w:val="right"/>
                                      <w:rPr>
                                        <w:color w:val="595959" w:themeColor="text1" w:themeTint="A6"/>
                                        <w:sz w:val="28"/>
                                        <w:szCs w:val="28"/>
                                      </w:rPr>
                                    </w:pPr>
                                    <w:r>
                                      <w:rPr>
                                        <w:color w:val="595959" w:themeColor="text1" w:themeTint="A6"/>
                                        <w:sz w:val="28"/>
                                        <w:szCs w:val="28"/>
                                      </w:rPr>
                                      <w:t>Dev Roy</w:t>
                                    </w:r>
                                  </w:p>
                                </w:sdtContent>
                              </w:sdt>
                              <w:p w14:paraId="46E87C88" w14:textId="77777777" w:rsidR="007321EF" w:rsidRDefault="00AC5B3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321EF">
                                      <w:rPr>
                                        <w:color w:val="595959" w:themeColor="text1" w:themeTint="A6"/>
                                        <w:sz w:val="18"/>
                                        <w:szCs w:val="18"/>
                                      </w:rPr>
                                      <w:t>droy@governmentcio.com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218FB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60068F" w14:textId="77777777" w:rsidR="007321EF" w:rsidRDefault="007321EF">
                              <w:pPr>
                                <w:pStyle w:val="NoSpacing"/>
                                <w:jc w:val="right"/>
                                <w:rPr>
                                  <w:color w:val="595959" w:themeColor="text1" w:themeTint="A6"/>
                                  <w:sz w:val="28"/>
                                  <w:szCs w:val="28"/>
                                </w:rPr>
                              </w:pPr>
                              <w:r>
                                <w:rPr>
                                  <w:color w:val="595959" w:themeColor="text1" w:themeTint="A6"/>
                                  <w:sz w:val="28"/>
                                  <w:szCs w:val="28"/>
                                </w:rPr>
                                <w:t>Dev Roy</w:t>
                              </w:r>
                            </w:p>
                          </w:sdtContent>
                        </w:sdt>
                        <w:p w14:paraId="46E87C88" w14:textId="77777777" w:rsidR="007321EF" w:rsidRDefault="00AC5B3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321EF">
                                <w:rPr>
                                  <w:color w:val="595959" w:themeColor="text1" w:themeTint="A6"/>
                                  <w:sz w:val="18"/>
                                  <w:szCs w:val="18"/>
                                </w:rPr>
                                <w:t>droy@governmentcio.com</w:t>
                              </w:r>
                            </w:sdtContent>
                          </w:sdt>
                        </w:p>
                      </w:txbxContent>
                    </v:textbox>
                    <w10:wrap type="square" anchorx="page" anchory="page"/>
                  </v:shape>
                </w:pict>
              </mc:Fallback>
            </mc:AlternateContent>
          </w:r>
          <w:r w:rsidRPr="00337655">
            <w:rPr>
              <w:rFonts w:cstheme="minorHAnsi"/>
              <w:noProof/>
              <w:sz w:val="24"/>
              <w:szCs w:val="24"/>
            </w:rPr>
            <mc:AlternateContent>
              <mc:Choice Requires="wps">
                <w:drawing>
                  <wp:anchor distT="0" distB="0" distL="114300" distR="114300" simplePos="0" relativeHeight="251661312" behindDoc="0" locked="0" layoutInCell="1" allowOverlap="1" wp14:anchorId="13A89621" wp14:editId="45943A5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664A3" w14:textId="77777777" w:rsidR="007321EF" w:rsidRDefault="007321E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0F8ACC" w14:textId="77777777" w:rsidR="007321EF" w:rsidRDefault="007321EF">
                                    <w:pPr>
                                      <w:pStyle w:val="NoSpacing"/>
                                      <w:jc w:val="right"/>
                                      <w:rPr>
                                        <w:color w:val="595959" w:themeColor="text1" w:themeTint="A6"/>
                                        <w:sz w:val="20"/>
                                        <w:szCs w:val="20"/>
                                      </w:rPr>
                                    </w:pPr>
                                    <w:r>
                                      <w:rPr>
                                        <w:color w:val="595959" w:themeColor="text1" w:themeTint="A6"/>
                                        <w:sz w:val="20"/>
                                        <w:szCs w:val="20"/>
                                      </w:rPr>
                                      <w:t>This document provides a guideline and general best practices for Artifacts Reusability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A8962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9C664A3" w14:textId="77777777" w:rsidR="007321EF" w:rsidRDefault="007321E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0F8ACC" w14:textId="77777777" w:rsidR="007321EF" w:rsidRDefault="007321EF">
                              <w:pPr>
                                <w:pStyle w:val="NoSpacing"/>
                                <w:jc w:val="right"/>
                                <w:rPr>
                                  <w:color w:val="595959" w:themeColor="text1" w:themeTint="A6"/>
                                  <w:sz w:val="20"/>
                                  <w:szCs w:val="20"/>
                                </w:rPr>
                              </w:pPr>
                              <w:r>
                                <w:rPr>
                                  <w:color w:val="595959" w:themeColor="text1" w:themeTint="A6"/>
                                  <w:sz w:val="20"/>
                                  <w:szCs w:val="20"/>
                                </w:rPr>
                                <w:t>This document provides a guideline and general best practices for Artifacts Reusability</w:t>
                              </w:r>
                            </w:p>
                          </w:sdtContent>
                        </w:sdt>
                      </w:txbxContent>
                    </v:textbox>
                    <w10:wrap type="square" anchorx="page" anchory="page"/>
                  </v:shape>
                </w:pict>
              </mc:Fallback>
            </mc:AlternateContent>
          </w:r>
          <w:r w:rsidRPr="00337655">
            <w:rPr>
              <w:rFonts w:cstheme="minorHAnsi"/>
              <w:noProof/>
              <w:sz w:val="24"/>
              <w:szCs w:val="24"/>
            </w:rPr>
            <mc:AlternateContent>
              <mc:Choice Requires="wps">
                <w:drawing>
                  <wp:anchor distT="0" distB="0" distL="114300" distR="114300" simplePos="0" relativeHeight="251659264" behindDoc="0" locked="0" layoutInCell="1" allowOverlap="1" wp14:anchorId="628E1675" wp14:editId="000068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0DE99" w14:textId="77777777" w:rsidR="007321EF" w:rsidRPr="00F14FF0" w:rsidRDefault="00AC5B39" w:rsidP="00F14F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08A">
                                      <w:rPr>
                                        <w:caps/>
                                        <w:color w:val="4472C4" w:themeColor="accent1"/>
                                        <w:sz w:val="64"/>
                                        <w:szCs w:val="64"/>
                                      </w:rPr>
                                      <w:t xml:space="preserve">SOFTWARE </w:t>
                                    </w:r>
                                    <w:r w:rsidR="007321EF">
                                      <w:rPr>
                                        <w:caps/>
                                        <w:color w:val="4472C4" w:themeColor="accent1"/>
                                        <w:sz w:val="64"/>
                                        <w:szCs w:val="64"/>
                                      </w:rPr>
                                      <w:t>Artifacts Re-usability and best practices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8E167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50DE99" w14:textId="77777777" w:rsidR="007321EF" w:rsidRPr="00F14FF0" w:rsidRDefault="00AC5B39" w:rsidP="00F14F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08A">
                                <w:rPr>
                                  <w:caps/>
                                  <w:color w:val="4472C4" w:themeColor="accent1"/>
                                  <w:sz w:val="64"/>
                                  <w:szCs w:val="64"/>
                                </w:rPr>
                                <w:t xml:space="preserve">SOFTWARE </w:t>
                              </w:r>
                              <w:r w:rsidR="007321EF">
                                <w:rPr>
                                  <w:caps/>
                                  <w:color w:val="4472C4" w:themeColor="accent1"/>
                                  <w:sz w:val="64"/>
                                  <w:szCs w:val="64"/>
                                </w:rPr>
                                <w:t>Artifacts Re-usability and best practices</w:t>
                              </w:r>
                            </w:sdtContent>
                          </w:sdt>
                        </w:p>
                      </w:txbxContent>
                    </v:textbox>
                    <w10:wrap type="square" anchorx="page" anchory="page"/>
                  </v:shape>
                </w:pict>
              </mc:Fallback>
            </mc:AlternateContent>
          </w:r>
        </w:p>
        <w:p w14:paraId="3903F91C" w14:textId="77777777" w:rsidR="00F14FF0" w:rsidRPr="00337655" w:rsidRDefault="00F14FF0">
          <w:pPr>
            <w:rPr>
              <w:rFonts w:cstheme="minorHAnsi"/>
              <w:sz w:val="24"/>
              <w:szCs w:val="24"/>
            </w:rPr>
          </w:pPr>
          <w:r w:rsidRPr="00337655">
            <w:rPr>
              <w:rFonts w:cstheme="minorHAnsi"/>
              <w:sz w:val="24"/>
              <w:szCs w:val="24"/>
            </w:rPr>
            <w:br w:type="page"/>
          </w:r>
        </w:p>
      </w:sdtContent>
    </w:sdt>
    <w:p w14:paraId="68788368" w14:textId="77777777" w:rsidR="00F500BB" w:rsidRPr="00DD34F6" w:rsidRDefault="007B0587" w:rsidP="003475F7">
      <w:pPr>
        <w:pStyle w:val="Heading1"/>
      </w:pPr>
      <w:r w:rsidRPr="00DD34F6">
        <w:lastRenderedPageBreak/>
        <w:t>INTRODUCTION</w:t>
      </w:r>
    </w:p>
    <w:p w14:paraId="72561D9F" w14:textId="77777777" w:rsidR="00E6271D" w:rsidRDefault="00040C0D" w:rsidP="007B0587">
      <w:pPr>
        <w:rPr>
          <w:rFonts w:cstheme="minorHAnsi"/>
          <w:sz w:val="24"/>
          <w:szCs w:val="24"/>
        </w:rPr>
      </w:pPr>
      <w:r w:rsidRPr="00337655">
        <w:rPr>
          <w:rFonts w:cstheme="minorHAnsi"/>
          <w:sz w:val="24"/>
          <w:szCs w:val="24"/>
        </w:rPr>
        <w:t>Introducing software reuse at a corporate level represents one of the most promising means of addressing the rising costs that are plaguing the software industry. A series of mechanisms are needed for shortening development cycles and providing reliable software of high quality which will be more maintainable and flexible for future extensions.</w:t>
      </w:r>
    </w:p>
    <w:p w14:paraId="6CBB4BBA" w14:textId="77777777" w:rsidR="00075FCC" w:rsidRDefault="00075FCC" w:rsidP="007B0587">
      <w:pPr>
        <w:rPr>
          <w:rFonts w:cstheme="minorHAnsi"/>
          <w:sz w:val="24"/>
          <w:szCs w:val="24"/>
        </w:rPr>
      </w:pPr>
      <w:r w:rsidRPr="00337655">
        <w:rPr>
          <w:rFonts w:cstheme="minorHAnsi"/>
          <w:sz w:val="24"/>
          <w:szCs w:val="24"/>
        </w:rPr>
        <w:t xml:space="preserve">This </w:t>
      </w:r>
      <w:r>
        <w:rPr>
          <w:rFonts w:cstheme="minorHAnsi"/>
          <w:sz w:val="24"/>
          <w:szCs w:val="24"/>
        </w:rPr>
        <w:t>document</w:t>
      </w:r>
      <w:r w:rsidRPr="00337655">
        <w:rPr>
          <w:rFonts w:cstheme="minorHAnsi"/>
          <w:sz w:val="24"/>
          <w:szCs w:val="24"/>
        </w:rPr>
        <w:t xml:space="preserve"> describes </w:t>
      </w:r>
      <w:r>
        <w:rPr>
          <w:rFonts w:cstheme="minorHAnsi"/>
          <w:sz w:val="24"/>
          <w:szCs w:val="24"/>
        </w:rPr>
        <w:t xml:space="preserve">a POV for </w:t>
      </w:r>
      <w:r w:rsidRPr="00337655">
        <w:rPr>
          <w:rFonts w:cstheme="minorHAnsi"/>
          <w:sz w:val="24"/>
          <w:szCs w:val="24"/>
        </w:rPr>
        <w:t xml:space="preserve">implementing </w:t>
      </w:r>
      <w:r>
        <w:rPr>
          <w:rFonts w:cstheme="minorHAnsi"/>
          <w:sz w:val="24"/>
          <w:szCs w:val="24"/>
        </w:rPr>
        <w:t>a</w:t>
      </w:r>
      <w:r w:rsidRPr="00337655">
        <w:rPr>
          <w:rFonts w:cstheme="minorHAnsi"/>
          <w:sz w:val="24"/>
          <w:szCs w:val="24"/>
        </w:rPr>
        <w:t xml:space="preserve"> reuse methodology</w:t>
      </w:r>
      <w:r>
        <w:rPr>
          <w:rFonts w:cstheme="minorHAnsi"/>
          <w:sz w:val="24"/>
          <w:szCs w:val="24"/>
        </w:rPr>
        <w:t xml:space="preserve"> </w:t>
      </w:r>
      <w:r w:rsidRPr="00337655">
        <w:rPr>
          <w:rFonts w:cstheme="minorHAnsi"/>
          <w:sz w:val="24"/>
          <w:szCs w:val="24"/>
        </w:rPr>
        <w:t>focusing on the reusable software artifact library system and its role inside the reuse program</w:t>
      </w:r>
      <w:r>
        <w:rPr>
          <w:rFonts w:cstheme="minorHAnsi"/>
          <w:sz w:val="24"/>
          <w:szCs w:val="24"/>
        </w:rPr>
        <w:t>. The goal for r</w:t>
      </w:r>
      <w:r w:rsidRPr="00337655">
        <w:rPr>
          <w:rFonts w:cstheme="minorHAnsi"/>
          <w:sz w:val="24"/>
          <w:szCs w:val="24"/>
        </w:rPr>
        <w:t xml:space="preserve">euse program is </w:t>
      </w:r>
      <w:r>
        <w:rPr>
          <w:rFonts w:cstheme="minorHAnsi"/>
          <w:sz w:val="24"/>
          <w:szCs w:val="24"/>
        </w:rPr>
        <w:t xml:space="preserve">to </w:t>
      </w:r>
      <w:r w:rsidRPr="00337655">
        <w:rPr>
          <w:rFonts w:cstheme="minorHAnsi"/>
          <w:sz w:val="24"/>
          <w:szCs w:val="24"/>
        </w:rPr>
        <w:t>mak</w:t>
      </w:r>
      <w:r>
        <w:rPr>
          <w:rFonts w:cstheme="minorHAnsi"/>
          <w:sz w:val="24"/>
          <w:szCs w:val="24"/>
        </w:rPr>
        <w:t>e</w:t>
      </w:r>
      <w:r w:rsidRPr="00337655">
        <w:rPr>
          <w:rFonts w:cstheme="minorHAnsi"/>
          <w:sz w:val="24"/>
          <w:szCs w:val="24"/>
        </w:rPr>
        <w:t xml:space="preserve"> software reuse a significant and systematic part of the software process. </w:t>
      </w:r>
      <w:r>
        <w:rPr>
          <w:rFonts w:cstheme="minorHAnsi"/>
          <w:sz w:val="24"/>
          <w:szCs w:val="24"/>
        </w:rPr>
        <w:t>T</w:t>
      </w:r>
      <w:r w:rsidRPr="00337655">
        <w:rPr>
          <w:rFonts w:cstheme="minorHAnsi"/>
          <w:sz w:val="24"/>
          <w:szCs w:val="24"/>
        </w:rPr>
        <w:t xml:space="preserve">o institutionalize a software reuse process that incorporates reuse-specific activities all along the </w:t>
      </w:r>
      <w:r w:rsidRPr="005C66FD">
        <w:rPr>
          <w:rFonts w:cstheme="minorHAnsi"/>
          <w:noProof/>
          <w:sz w:val="24"/>
          <w:szCs w:val="24"/>
        </w:rPr>
        <w:t>object oriented</w:t>
      </w:r>
      <w:r w:rsidRPr="00337655">
        <w:rPr>
          <w:rFonts w:cstheme="minorHAnsi"/>
          <w:sz w:val="24"/>
          <w:szCs w:val="24"/>
        </w:rPr>
        <w:t xml:space="preserve"> software development process, drawing heavily on a reusable software artifact library system which has been designed to support the classification, management and search for artifacts to be employed in reuse efforts. </w:t>
      </w:r>
    </w:p>
    <w:p w14:paraId="68551F38" w14:textId="77777777" w:rsidR="007A3366" w:rsidRDefault="007A3366" w:rsidP="007A3366">
      <w:pPr>
        <w:pStyle w:val="Heading1"/>
        <w:rPr>
          <w:sz w:val="40"/>
        </w:rPr>
      </w:pPr>
      <w:r w:rsidRPr="007A3366">
        <w:rPr>
          <w:sz w:val="40"/>
        </w:rPr>
        <w:t>Definition of Reusability</w:t>
      </w:r>
    </w:p>
    <w:p w14:paraId="249BA2E7" w14:textId="77777777" w:rsidR="007A3366" w:rsidRDefault="007A3366" w:rsidP="007A3366"/>
    <w:p w14:paraId="01C53F8E" w14:textId="77777777" w:rsidR="007A3366" w:rsidRPr="00040C0D" w:rsidRDefault="007A3366" w:rsidP="007A3366">
      <w:pPr>
        <w:rPr>
          <w:rFonts w:cstheme="minorHAnsi"/>
          <w:sz w:val="24"/>
          <w:szCs w:val="24"/>
        </w:rPr>
      </w:pPr>
      <w:r w:rsidRPr="00040C0D">
        <w:rPr>
          <w:rFonts w:cstheme="minorHAnsi"/>
          <w:sz w:val="24"/>
          <w:szCs w:val="24"/>
          <w:shd w:val="clear" w:color="auto" w:fill="FFFFFF"/>
        </w:rPr>
        <w:t xml:space="preserve">Artifacts can be reused in multiple contexts in a project, including collections and modules. </w:t>
      </w:r>
      <w:r>
        <w:rPr>
          <w:rFonts w:cstheme="minorHAnsi"/>
          <w:sz w:val="24"/>
          <w:szCs w:val="24"/>
          <w:shd w:val="clear" w:color="auto" w:fill="FFFFFF"/>
        </w:rPr>
        <w:t xml:space="preserve">One </w:t>
      </w:r>
      <w:r w:rsidRPr="00040C0D">
        <w:rPr>
          <w:rFonts w:cstheme="minorHAnsi"/>
          <w:sz w:val="24"/>
          <w:szCs w:val="24"/>
          <w:shd w:val="clear" w:color="auto" w:fill="FFFFFF"/>
        </w:rPr>
        <w:t>can edit artifact content in a module or by opening the artifact outside the module. Content changes are reflected in all contexts; however, links, tags, and comments are specific to the context in which they are created.</w:t>
      </w:r>
    </w:p>
    <w:p w14:paraId="0723D094" w14:textId="77777777" w:rsidR="007A3366" w:rsidRDefault="007A3366" w:rsidP="007A3366">
      <w:pPr>
        <w:spacing w:after="0" w:line="240" w:lineRule="auto"/>
        <w:rPr>
          <w:rFonts w:eastAsia="Times New Roman" w:cstheme="minorHAnsi"/>
          <w:color w:val="000000"/>
          <w:sz w:val="24"/>
          <w:szCs w:val="24"/>
          <w:shd w:val="clear" w:color="auto" w:fill="FFFFFF"/>
        </w:rPr>
      </w:pPr>
      <w:commentRangeStart w:id="0"/>
      <w:r w:rsidRPr="00337655">
        <w:rPr>
          <w:rFonts w:eastAsia="Times New Roman" w:cstheme="minorHAnsi"/>
          <w:color w:val="000000"/>
          <w:sz w:val="24"/>
          <w:szCs w:val="24"/>
          <w:shd w:val="clear" w:color="auto" w:fill="FFFFFF"/>
        </w:rPr>
        <w:t xml:space="preserve">A broad definition of </w:t>
      </w:r>
      <w:r w:rsidRPr="007A3366">
        <w:rPr>
          <w:rFonts w:eastAsia="Times New Roman" w:cstheme="minorHAnsi"/>
          <w:i/>
          <w:color w:val="000000"/>
          <w:sz w:val="24"/>
          <w:szCs w:val="24"/>
          <w:shd w:val="clear" w:color="auto" w:fill="FFFFFF"/>
        </w:rPr>
        <w:t>software reuse</w:t>
      </w:r>
      <w:r w:rsidRPr="00337655">
        <w:rPr>
          <w:rFonts w:eastAsia="Times New Roman" w:cstheme="minorHAnsi"/>
          <w:color w:val="000000"/>
          <w:sz w:val="24"/>
          <w:szCs w:val="24"/>
          <w:shd w:val="clear" w:color="auto" w:fill="FFFFFF"/>
        </w:rPr>
        <w:t xml:space="preserve"> is using existing software artifacts to construct a new software system</w:t>
      </w:r>
      <w:commentRangeEnd w:id="0"/>
      <w:r w:rsidR="008D3283">
        <w:rPr>
          <w:rStyle w:val="CommentReference"/>
        </w:rPr>
        <w:commentReference w:id="0"/>
      </w:r>
      <w:r w:rsidRPr="00337655">
        <w:rPr>
          <w:rFonts w:eastAsia="Times New Roman" w:cstheme="minorHAnsi"/>
          <w:color w:val="000000"/>
          <w:sz w:val="24"/>
          <w:szCs w:val="24"/>
          <w:shd w:val="clear" w:color="auto" w:fill="FFFFFF"/>
        </w:rPr>
        <w:t xml:space="preserve">. A </w:t>
      </w:r>
      <w:r w:rsidRPr="007A3366">
        <w:rPr>
          <w:rFonts w:eastAsia="Times New Roman" w:cstheme="minorHAnsi"/>
          <w:i/>
          <w:color w:val="000000"/>
          <w:sz w:val="24"/>
          <w:szCs w:val="24"/>
          <w:shd w:val="clear" w:color="auto" w:fill="FFFFFF"/>
        </w:rPr>
        <w:t>software artifact</w:t>
      </w:r>
      <w:r w:rsidRPr="00337655">
        <w:rPr>
          <w:rFonts w:eastAsia="Times New Roman" w:cstheme="minorHAnsi"/>
          <w:color w:val="000000"/>
          <w:sz w:val="24"/>
          <w:szCs w:val="24"/>
          <w:shd w:val="clear" w:color="auto" w:fill="FFFFFF"/>
        </w:rPr>
        <w:t xml:space="preserve"> can be defined as a piece of formalized knowledge that can contribute to the software development process. </w:t>
      </w:r>
    </w:p>
    <w:p w14:paraId="040574C5" w14:textId="77777777" w:rsidR="007A3366" w:rsidRDefault="007A3366" w:rsidP="007A3366">
      <w:pPr>
        <w:spacing w:after="0" w:line="240" w:lineRule="auto"/>
        <w:rPr>
          <w:rFonts w:eastAsia="Times New Roman" w:cstheme="minorHAnsi"/>
          <w:color w:val="000000"/>
          <w:sz w:val="24"/>
          <w:szCs w:val="24"/>
          <w:shd w:val="clear" w:color="auto" w:fill="FFFFFF"/>
        </w:rPr>
      </w:pPr>
    </w:p>
    <w:p w14:paraId="605D5A1C" w14:textId="77777777" w:rsidR="007A3366" w:rsidRDefault="007A3366" w:rsidP="007A3366">
      <w:pPr>
        <w:spacing w:after="0" w:line="240" w:lineRule="auto"/>
        <w:rPr>
          <w:rFonts w:eastAsia="Times New Roman" w:cstheme="minorHAnsi"/>
          <w:color w:val="000000"/>
          <w:sz w:val="24"/>
          <w:szCs w:val="24"/>
          <w:shd w:val="clear" w:color="auto" w:fill="FFFFFF"/>
        </w:rPr>
      </w:pPr>
      <w:commentRangeStart w:id="1"/>
      <w:r w:rsidRPr="00337655">
        <w:rPr>
          <w:rFonts w:eastAsia="Times New Roman" w:cstheme="minorHAnsi"/>
          <w:color w:val="000000"/>
          <w:sz w:val="24"/>
          <w:szCs w:val="24"/>
          <w:shd w:val="clear" w:color="auto" w:fill="FFFFFF"/>
        </w:rPr>
        <w:t>There are two types of software artifacts:</w:t>
      </w:r>
      <w:commentRangeEnd w:id="1"/>
      <w:r w:rsidR="008D3283">
        <w:rPr>
          <w:rStyle w:val="CommentReference"/>
        </w:rPr>
        <w:commentReference w:id="1"/>
      </w:r>
    </w:p>
    <w:p w14:paraId="7856C9BA" w14:textId="77777777" w:rsidR="007A3366" w:rsidRPr="007A3366" w:rsidRDefault="007A3366" w:rsidP="007A3366">
      <w:pPr>
        <w:pStyle w:val="ListParagraph"/>
        <w:numPr>
          <w:ilvl w:val="0"/>
          <w:numId w:val="5"/>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S</w:t>
      </w:r>
      <w:r w:rsidRPr="007A3366">
        <w:rPr>
          <w:rFonts w:eastAsia="Times New Roman" w:cstheme="minorHAnsi"/>
          <w:color w:val="000000"/>
          <w:sz w:val="24"/>
          <w:szCs w:val="24"/>
          <w:shd w:val="clear" w:color="auto" w:fill="FFFFFF"/>
        </w:rPr>
        <w:t>oftware products that are created as deliverables during the development process</w:t>
      </w:r>
    </w:p>
    <w:p w14:paraId="3485CA8C" w14:textId="77777777" w:rsidR="007A3366" w:rsidRPr="007A3366" w:rsidRDefault="007A3366" w:rsidP="007A3366">
      <w:pPr>
        <w:pStyle w:val="ListParagraph"/>
        <w:numPr>
          <w:ilvl w:val="0"/>
          <w:numId w:val="5"/>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D</w:t>
      </w:r>
      <w:r w:rsidRPr="007A3366">
        <w:rPr>
          <w:rFonts w:eastAsia="Times New Roman" w:cstheme="minorHAnsi"/>
          <w:color w:val="000000"/>
          <w:sz w:val="24"/>
          <w:szCs w:val="24"/>
          <w:shd w:val="clear" w:color="auto" w:fill="FFFFFF"/>
        </w:rPr>
        <w:t>evelopment knowledge that is applied to the process.</w:t>
      </w:r>
    </w:p>
    <w:p w14:paraId="0BB83EF2" w14:textId="77777777" w:rsidR="007A3366" w:rsidRPr="00337655" w:rsidRDefault="007A3366" w:rsidP="007A3366">
      <w:p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color w:val="000000"/>
          <w:sz w:val="24"/>
          <w:szCs w:val="24"/>
        </w:rPr>
        <w:t xml:space="preserve">The most commonly reused </w:t>
      </w:r>
      <w:r w:rsidRPr="00026DA5">
        <w:rPr>
          <w:rFonts w:eastAsia="Times New Roman" w:cstheme="minorHAnsi"/>
          <w:i/>
          <w:color w:val="000000"/>
          <w:sz w:val="24"/>
          <w:szCs w:val="24"/>
        </w:rPr>
        <w:t>software product is</w:t>
      </w:r>
      <w:r w:rsidRPr="00337655">
        <w:rPr>
          <w:rFonts w:eastAsia="Times New Roman" w:cstheme="minorHAnsi"/>
          <w:color w:val="000000"/>
          <w:sz w:val="24"/>
          <w:szCs w:val="24"/>
        </w:rPr>
        <w:t xml:space="preserve"> </w:t>
      </w:r>
      <w:r w:rsidRPr="00D71187">
        <w:rPr>
          <w:rFonts w:eastAsia="Times New Roman" w:cstheme="minorHAnsi"/>
          <w:i/>
          <w:color w:val="000000"/>
          <w:sz w:val="24"/>
          <w:szCs w:val="24"/>
        </w:rPr>
        <w:t>source code</w:t>
      </w:r>
      <w:r w:rsidRPr="00337655">
        <w:rPr>
          <w:rFonts w:eastAsia="Times New Roman" w:cstheme="minorHAnsi"/>
          <w:color w:val="000000"/>
          <w:sz w:val="24"/>
          <w:szCs w:val="24"/>
        </w:rPr>
        <w:t>, which is the final and most important product of software development. In addition to code, any intermediate life cycle products can be reused, which means that software developers can pursue the reuse of requirement documents, system specifications, modular designs, test plans, test cases, and documentation in various stages of software development.</w:t>
      </w:r>
    </w:p>
    <w:p w14:paraId="36537479" w14:textId="77777777" w:rsidR="00026DA5" w:rsidRDefault="007A3366" w:rsidP="007A3366">
      <w:pPr>
        <w:spacing w:before="100" w:beforeAutospacing="1" w:after="100" w:afterAutospacing="1" w:line="240" w:lineRule="auto"/>
        <w:rPr>
          <w:rFonts w:eastAsia="Times New Roman" w:cstheme="minorHAnsi"/>
          <w:color w:val="000000"/>
          <w:sz w:val="24"/>
          <w:szCs w:val="24"/>
        </w:rPr>
      </w:pPr>
      <w:r w:rsidRPr="00026DA5">
        <w:rPr>
          <w:rFonts w:eastAsia="Times New Roman" w:cstheme="minorHAnsi"/>
          <w:i/>
          <w:color w:val="000000"/>
          <w:sz w:val="24"/>
          <w:szCs w:val="24"/>
        </w:rPr>
        <w:t>Reusable software development knowledge</w:t>
      </w:r>
      <w:r w:rsidRPr="00337655">
        <w:rPr>
          <w:rFonts w:eastAsia="Times New Roman" w:cstheme="minorHAnsi"/>
          <w:color w:val="000000"/>
          <w:sz w:val="24"/>
          <w:szCs w:val="24"/>
        </w:rPr>
        <w:t xml:space="preserve"> </w:t>
      </w:r>
      <w:r w:rsidRPr="00026DA5">
        <w:rPr>
          <w:rFonts w:eastAsia="Times New Roman" w:cstheme="minorHAnsi"/>
          <w:i/>
          <w:color w:val="000000"/>
          <w:sz w:val="24"/>
          <w:szCs w:val="24"/>
        </w:rPr>
        <w:t>and experience</w:t>
      </w:r>
      <w:r w:rsidRPr="00337655">
        <w:rPr>
          <w:rFonts w:eastAsia="Times New Roman" w:cstheme="minorHAnsi"/>
          <w:color w:val="000000"/>
          <w:sz w:val="24"/>
          <w:szCs w:val="24"/>
        </w:rPr>
        <w:t xml:space="preserve"> </w:t>
      </w:r>
      <w:r w:rsidRPr="005C66FD">
        <w:rPr>
          <w:rFonts w:eastAsia="Times New Roman" w:cstheme="minorHAnsi"/>
          <w:noProof/>
          <w:color w:val="000000"/>
          <w:sz w:val="24"/>
          <w:szCs w:val="24"/>
        </w:rPr>
        <w:t>exist</w:t>
      </w:r>
      <w:r w:rsidRPr="00337655">
        <w:rPr>
          <w:rFonts w:eastAsia="Times New Roman" w:cstheme="minorHAnsi"/>
          <w:color w:val="000000"/>
          <w:sz w:val="24"/>
          <w:szCs w:val="24"/>
        </w:rPr>
        <w:t xml:space="preserve"> at different abstraction levels: </w:t>
      </w:r>
    </w:p>
    <w:p w14:paraId="3AA82664" w14:textId="77777777" w:rsidR="0064081D" w:rsidRDefault="007A4BAD" w:rsidP="00026DA5">
      <w:pPr>
        <w:pStyle w:val="ListParagraph"/>
        <w:numPr>
          <w:ilvl w:val="0"/>
          <w:numId w:val="6"/>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w:t>
      </w:r>
      <w:r w:rsidR="007A3366" w:rsidRPr="00026DA5">
        <w:rPr>
          <w:rFonts w:eastAsia="Times New Roman" w:cstheme="minorHAnsi"/>
          <w:color w:val="000000"/>
          <w:sz w:val="24"/>
          <w:szCs w:val="24"/>
        </w:rPr>
        <w:t xml:space="preserve">he architecture level, </w:t>
      </w:r>
    </w:p>
    <w:p w14:paraId="5FD59B66" w14:textId="77777777" w:rsidR="0064081D" w:rsidRDefault="0064081D" w:rsidP="00026DA5">
      <w:pPr>
        <w:pStyle w:val="ListParagraph"/>
        <w:numPr>
          <w:ilvl w:val="0"/>
          <w:numId w:val="6"/>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w:t>
      </w:r>
      <w:r w:rsidR="007A3366" w:rsidRPr="00026DA5">
        <w:rPr>
          <w:rFonts w:eastAsia="Times New Roman" w:cstheme="minorHAnsi"/>
          <w:color w:val="000000"/>
          <w:sz w:val="24"/>
          <w:szCs w:val="24"/>
        </w:rPr>
        <w:t xml:space="preserve">he modular design </w:t>
      </w:r>
      <w:proofErr w:type="gramStart"/>
      <w:r w:rsidR="007A3366" w:rsidRPr="00026DA5">
        <w:rPr>
          <w:rFonts w:eastAsia="Times New Roman" w:cstheme="minorHAnsi"/>
          <w:color w:val="000000"/>
          <w:sz w:val="24"/>
          <w:szCs w:val="24"/>
        </w:rPr>
        <w:t>level</w:t>
      </w:r>
      <w:proofErr w:type="gramEnd"/>
    </w:p>
    <w:p w14:paraId="20B7866D" w14:textId="77777777" w:rsidR="0064081D" w:rsidRDefault="0064081D" w:rsidP="00026DA5">
      <w:pPr>
        <w:pStyle w:val="ListParagraph"/>
        <w:numPr>
          <w:ilvl w:val="0"/>
          <w:numId w:val="6"/>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w:t>
      </w:r>
      <w:r w:rsidR="007A3366" w:rsidRPr="00026DA5">
        <w:rPr>
          <w:rFonts w:eastAsia="Times New Roman" w:cstheme="minorHAnsi"/>
          <w:color w:val="000000"/>
          <w:sz w:val="24"/>
          <w:szCs w:val="24"/>
        </w:rPr>
        <w:t xml:space="preserve">he program (or code) level. </w:t>
      </w:r>
    </w:p>
    <w:p w14:paraId="3BACCC6E" w14:textId="77777777" w:rsidR="007A3366" w:rsidRPr="0064081D" w:rsidRDefault="007A3366" w:rsidP="00D64866">
      <w:pPr>
        <w:spacing w:before="100" w:beforeAutospacing="1" w:after="100" w:afterAutospacing="1" w:line="240" w:lineRule="auto"/>
        <w:rPr>
          <w:rFonts w:eastAsia="Times New Roman" w:cstheme="minorHAnsi"/>
          <w:color w:val="000000"/>
          <w:sz w:val="24"/>
          <w:szCs w:val="24"/>
        </w:rPr>
      </w:pPr>
      <w:r w:rsidRPr="0064081D">
        <w:rPr>
          <w:rFonts w:eastAsia="Times New Roman" w:cstheme="minorHAnsi"/>
          <w:color w:val="000000"/>
          <w:sz w:val="24"/>
          <w:szCs w:val="24"/>
        </w:rPr>
        <w:lastRenderedPageBreak/>
        <w:t xml:space="preserve">A </w:t>
      </w:r>
      <w:r w:rsidRPr="00D64866">
        <w:rPr>
          <w:rFonts w:eastAsia="Times New Roman" w:cstheme="minorHAnsi"/>
          <w:i/>
          <w:color w:val="000000"/>
          <w:sz w:val="24"/>
          <w:szCs w:val="24"/>
        </w:rPr>
        <w:t>software architecture style</w:t>
      </w:r>
      <w:r w:rsidRPr="0064081D">
        <w:rPr>
          <w:rFonts w:eastAsia="Times New Roman" w:cstheme="minorHAnsi"/>
          <w:color w:val="000000"/>
          <w:sz w:val="24"/>
          <w:szCs w:val="24"/>
        </w:rPr>
        <w:t xml:space="preserve"> describes the formal arrangement of architectural </w:t>
      </w:r>
      <w:proofErr w:type="gramStart"/>
      <w:r w:rsidRPr="005C66FD">
        <w:rPr>
          <w:rFonts w:eastAsia="Times New Roman" w:cstheme="minorHAnsi"/>
          <w:noProof/>
          <w:color w:val="000000"/>
          <w:sz w:val="24"/>
          <w:szCs w:val="24"/>
        </w:rPr>
        <w:t>elements,</w:t>
      </w:r>
      <w:r w:rsidRPr="0064081D">
        <w:rPr>
          <w:rFonts w:eastAsia="Times New Roman" w:cstheme="minorHAnsi"/>
          <w:color w:val="000000"/>
          <w:sz w:val="24"/>
          <w:szCs w:val="24"/>
        </w:rPr>
        <w:t xml:space="preserve"> and</w:t>
      </w:r>
      <w:proofErr w:type="gramEnd"/>
      <w:r w:rsidRPr="0064081D">
        <w:rPr>
          <w:rFonts w:eastAsia="Times New Roman" w:cstheme="minorHAnsi"/>
          <w:color w:val="000000"/>
          <w:sz w:val="24"/>
          <w:szCs w:val="24"/>
        </w:rPr>
        <w:t xml:space="preserve"> can be reused by software developers to construct their new software systems once the style is well defined</w:t>
      </w:r>
      <w:r w:rsidR="00D64866">
        <w:rPr>
          <w:rFonts w:eastAsia="Times New Roman" w:cstheme="minorHAnsi"/>
          <w:color w:val="000000"/>
          <w:sz w:val="24"/>
          <w:szCs w:val="24"/>
        </w:rPr>
        <w:t xml:space="preserve">. </w:t>
      </w:r>
      <w:r w:rsidRPr="0064081D">
        <w:rPr>
          <w:rFonts w:eastAsia="Times New Roman" w:cstheme="minorHAnsi"/>
          <w:color w:val="000000"/>
          <w:sz w:val="24"/>
          <w:szCs w:val="24"/>
        </w:rPr>
        <w:t>For example, the domain-independent </w:t>
      </w:r>
      <w:r w:rsidRPr="0064081D">
        <w:rPr>
          <w:rFonts w:eastAsia="Times New Roman" w:cstheme="minorHAnsi"/>
          <w:i/>
          <w:iCs/>
          <w:color w:val="000000"/>
          <w:sz w:val="24"/>
          <w:szCs w:val="24"/>
        </w:rPr>
        <w:t>multifaceted architecture</w:t>
      </w:r>
      <w:r w:rsidRPr="0064081D">
        <w:rPr>
          <w:rFonts w:eastAsia="Times New Roman" w:cstheme="minorHAnsi"/>
          <w:color w:val="000000"/>
          <w:sz w:val="24"/>
          <w:szCs w:val="24"/>
        </w:rPr>
        <w:t> is an architecture style for domain-oriented design environments, which has been reused in and refined through the development of many generations of design environments for different domains</w:t>
      </w:r>
      <w:r w:rsidR="00D64866">
        <w:rPr>
          <w:rFonts w:eastAsia="Times New Roman" w:cstheme="minorHAnsi"/>
          <w:color w:val="000000"/>
          <w:sz w:val="24"/>
          <w:szCs w:val="24"/>
        </w:rPr>
        <w:t>.</w:t>
      </w:r>
    </w:p>
    <w:p w14:paraId="6F2B60B7" w14:textId="77777777" w:rsidR="007A3366" w:rsidRPr="00337655" w:rsidRDefault="007A3366" w:rsidP="007A3366">
      <w:pPr>
        <w:spacing w:before="100" w:beforeAutospacing="1" w:after="100" w:afterAutospacing="1" w:line="240" w:lineRule="auto"/>
        <w:rPr>
          <w:rFonts w:eastAsia="Times New Roman" w:cstheme="minorHAnsi"/>
          <w:color w:val="000000"/>
          <w:sz w:val="24"/>
          <w:szCs w:val="24"/>
        </w:rPr>
      </w:pPr>
      <w:commentRangeStart w:id="2"/>
      <w:r w:rsidRPr="00337655">
        <w:rPr>
          <w:rFonts w:eastAsia="Times New Roman" w:cstheme="minorHAnsi"/>
          <w:color w:val="000000"/>
          <w:sz w:val="24"/>
          <w:szCs w:val="24"/>
        </w:rPr>
        <w:t xml:space="preserve">Reusable knowledge </w:t>
      </w:r>
      <w:r w:rsidRPr="005C66FD">
        <w:rPr>
          <w:rFonts w:eastAsia="Times New Roman" w:cstheme="minorHAnsi"/>
          <w:noProof/>
          <w:color w:val="000000"/>
          <w:sz w:val="24"/>
          <w:szCs w:val="24"/>
        </w:rPr>
        <w:t>o</w:t>
      </w:r>
      <w:r w:rsidR="005C66FD">
        <w:rPr>
          <w:rFonts w:eastAsia="Times New Roman" w:cstheme="minorHAnsi"/>
          <w:noProof/>
          <w:color w:val="000000"/>
          <w:sz w:val="24"/>
          <w:szCs w:val="24"/>
        </w:rPr>
        <w:t>f</w:t>
      </w:r>
      <w:r w:rsidRPr="00337655">
        <w:rPr>
          <w:rFonts w:eastAsia="Times New Roman" w:cstheme="minorHAnsi"/>
          <w:color w:val="000000"/>
          <w:sz w:val="24"/>
          <w:szCs w:val="24"/>
        </w:rPr>
        <w:t xml:space="preserve"> modular design can be codified in design patterns and frameworks. </w:t>
      </w:r>
      <w:commentRangeEnd w:id="2"/>
      <w:r w:rsidR="008D3283">
        <w:rPr>
          <w:rStyle w:val="CommentReference"/>
        </w:rPr>
        <w:commentReference w:id="2"/>
      </w:r>
      <w:r w:rsidRPr="00337655">
        <w:rPr>
          <w:rFonts w:eastAsia="Times New Roman" w:cstheme="minorHAnsi"/>
          <w:color w:val="000000"/>
          <w:sz w:val="24"/>
          <w:szCs w:val="24"/>
        </w:rPr>
        <w:t xml:space="preserve">A design pattern is the description of a solution to recurring problems. It specifies a problem to be solved, a solution that has stood the test of time, and the context in which the solution works. Design patterns provide a common vocabulary for software developers to discuss their designs and can be passed from one developer to another developer for reuse. The concept of </w:t>
      </w:r>
      <w:r w:rsidR="005C66FD">
        <w:rPr>
          <w:rFonts w:eastAsia="Times New Roman" w:cstheme="minorHAnsi"/>
          <w:color w:val="000000"/>
          <w:sz w:val="24"/>
          <w:szCs w:val="24"/>
        </w:rPr>
        <w:t xml:space="preserve">the </w:t>
      </w:r>
      <w:r w:rsidRPr="005C66FD">
        <w:rPr>
          <w:rFonts w:eastAsia="Times New Roman" w:cstheme="minorHAnsi"/>
          <w:noProof/>
          <w:color w:val="000000"/>
          <w:sz w:val="24"/>
          <w:szCs w:val="24"/>
        </w:rPr>
        <w:t>framework</w:t>
      </w:r>
      <w:r w:rsidRPr="00337655">
        <w:rPr>
          <w:rFonts w:eastAsia="Times New Roman" w:cstheme="minorHAnsi"/>
          <w:color w:val="000000"/>
          <w:sz w:val="24"/>
          <w:szCs w:val="24"/>
        </w:rPr>
        <w:t xml:space="preserve"> comes from object-oriented programming languages</w:t>
      </w:r>
      <w:r w:rsidR="00D64866">
        <w:rPr>
          <w:rFonts w:eastAsia="Times New Roman" w:cstheme="minorHAnsi"/>
          <w:color w:val="000000"/>
          <w:sz w:val="24"/>
          <w:szCs w:val="24"/>
        </w:rPr>
        <w:t>.</w:t>
      </w:r>
      <w:r w:rsidRPr="00337655">
        <w:rPr>
          <w:rFonts w:eastAsia="Times New Roman" w:cstheme="minorHAnsi"/>
          <w:color w:val="000000"/>
          <w:sz w:val="24"/>
          <w:szCs w:val="24"/>
        </w:rPr>
        <w:t xml:space="preserve"> A framework describes the interaction pattern among a set of collaborative classes or </w:t>
      </w:r>
      <w:proofErr w:type="gramStart"/>
      <w:r w:rsidRPr="005C66FD">
        <w:rPr>
          <w:rFonts w:eastAsia="Times New Roman" w:cstheme="minorHAnsi"/>
          <w:noProof/>
          <w:color w:val="000000"/>
          <w:sz w:val="24"/>
          <w:szCs w:val="24"/>
        </w:rPr>
        <w:t>objects,</w:t>
      </w:r>
      <w:r w:rsidRPr="00337655">
        <w:rPr>
          <w:rFonts w:eastAsia="Times New Roman" w:cstheme="minorHAnsi"/>
          <w:color w:val="000000"/>
          <w:sz w:val="24"/>
          <w:szCs w:val="24"/>
        </w:rPr>
        <w:t xml:space="preserve"> and</w:t>
      </w:r>
      <w:proofErr w:type="gramEnd"/>
      <w:r w:rsidRPr="00337655">
        <w:rPr>
          <w:rFonts w:eastAsia="Times New Roman" w:cstheme="minorHAnsi"/>
          <w:color w:val="000000"/>
          <w:sz w:val="24"/>
          <w:szCs w:val="24"/>
        </w:rPr>
        <w:t xml:space="preserve"> can be represented as a set of abstract classes that interact with each other in a particular way</w:t>
      </w:r>
      <w:r w:rsidR="00D64866">
        <w:rPr>
          <w:rFonts w:eastAsia="Times New Roman" w:cstheme="minorHAnsi"/>
          <w:color w:val="000000"/>
          <w:sz w:val="24"/>
          <w:szCs w:val="24"/>
        </w:rPr>
        <w:t>.</w:t>
      </w:r>
      <w:r w:rsidRPr="00337655">
        <w:rPr>
          <w:rFonts w:eastAsia="Times New Roman" w:cstheme="minorHAnsi"/>
          <w:color w:val="000000"/>
          <w:sz w:val="24"/>
          <w:szCs w:val="24"/>
        </w:rPr>
        <w:t xml:space="preserve"> Programmers can reuse frameworks directly in their development after providing implementations for those abstract classes. Framework reuse is a mixture of knowledge reuse and code reuse.</w:t>
      </w:r>
    </w:p>
    <w:p w14:paraId="6E2A34A1" w14:textId="77777777" w:rsidR="007A3366" w:rsidRPr="00D64866" w:rsidRDefault="007A3366" w:rsidP="00D64866">
      <w:p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color w:val="000000"/>
          <w:sz w:val="24"/>
          <w:szCs w:val="24"/>
        </w:rPr>
        <w:t>Programming knowledge at the level of code is represented as program plans that can also be reused by programmers if a suitable representation form is defined.</w:t>
      </w:r>
    </w:p>
    <w:p w14:paraId="6431F0E8" w14:textId="77777777" w:rsidR="000637B0" w:rsidRPr="00F224EF" w:rsidRDefault="007321EF" w:rsidP="00F224EF">
      <w:pPr>
        <w:pStyle w:val="Heading1"/>
        <w:rPr>
          <w:sz w:val="40"/>
        </w:rPr>
      </w:pPr>
      <w:commentRangeStart w:id="3"/>
      <w:r w:rsidRPr="00F224EF">
        <w:rPr>
          <w:sz w:val="40"/>
        </w:rPr>
        <w:t xml:space="preserve">Software </w:t>
      </w:r>
      <w:r w:rsidR="00F224EF" w:rsidRPr="00F224EF">
        <w:rPr>
          <w:sz w:val="40"/>
        </w:rPr>
        <w:t>P</w:t>
      </w:r>
      <w:r w:rsidRPr="00F224EF">
        <w:rPr>
          <w:sz w:val="40"/>
        </w:rPr>
        <w:t xml:space="preserve">rocess for </w:t>
      </w:r>
      <w:r w:rsidR="00F224EF" w:rsidRPr="00F224EF">
        <w:rPr>
          <w:sz w:val="40"/>
        </w:rPr>
        <w:t>R</w:t>
      </w:r>
      <w:r w:rsidRPr="00F224EF">
        <w:rPr>
          <w:sz w:val="40"/>
        </w:rPr>
        <w:t xml:space="preserve">euse </w:t>
      </w:r>
      <w:commentRangeEnd w:id="3"/>
      <w:r w:rsidR="008217A8">
        <w:rPr>
          <w:rStyle w:val="CommentReference"/>
          <w:rFonts w:asciiTheme="minorHAnsi" w:eastAsiaTheme="minorHAnsi" w:hAnsiTheme="minorHAnsi" w:cstheme="minorBidi"/>
          <w:color w:val="auto"/>
        </w:rPr>
        <w:commentReference w:id="3"/>
      </w:r>
    </w:p>
    <w:p w14:paraId="6AF3EE30" w14:textId="77777777" w:rsidR="000637B0" w:rsidRPr="00337655" w:rsidRDefault="000637B0" w:rsidP="007321EF">
      <w:pPr>
        <w:spacing w:after="0" w:line="240" w:lineRule="auto"/>
        <w:rPr>
          <w:rFonts w:eastAsia="Times New Roman" w:cstheme="minorHAnsi"/>
          <w:sz w:val="24"/>
          <w:szCs w:val="24"/>
        </w:rPr>
      </w:pPr>
    </w:p>
    <w:p w14:paraId="2B059595"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for reuse includes the set of activities that allow, during the course </w:t>
      </w:r>
    </w:p>
    <w:p w14:paraId="10484F92"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a project, the early identification of artifacts to be developed that might exhibit a high reuse </w:t>
      </w:r>
    </w:p>
    <w:p w14:paraId="412150BB"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potential either within or in other iterations of projects. Besides, added costs and time (incurred for reuse addressed specific activities) estimation techniques will be defined. </w:t>
      </w:r>
    </w:p>
    <w:p w14:paraId="3622F4B8" w14:textId="77777777" w:rsidR="007A4628" w:rsidRDefault="007A4628" w:rsidP="007321EF">
      <w:pPr>
        <w:spacing w:after="0" w:line="240" w:lineRule="auto"/>
        <w:rPr>
          <w:rFonts w:eastAsia="Times New Roman" w:cstheme="minorHAnsi"/>
          <w:sz w:val="24"/>
          <w:szCs w:val="24"/>
        </w:rPr>
      </w:pPr>
      <w:r>
        <w:rPr>
          <w:rFonts w:eastAsia="Times New Roman" w:cstheme="minorHAnsi"/>
          <w:noProof/>
          <w:sz w:val="24"/>
          <w:szCs w:val="24"/>
        </w:rPr>
        <w:t>We will discuss two types of reuse here:</w:t>
      </w:r>
      <w:r w:rsidR="007321EF" w:rsidRPr="00337655">
        <w:rPr>
          <w:rFonts w:eastAsia="Times New Roman" w:cstheme="minorHAnsi"/>
          <w:sz w:val="24"/>
          <w:szCs w:val="24"/>
        </w:rPr>
        <w:t xml:space="preserve"> </w:t>
      </w:r>
    </w:p>
    <w:p w14:paraId="76130810" w14:textId="77777777" w:rsidR="007A4628" w:rsidRP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V</w:t>
      </w:r>
      <w:r w:rsidR="007321EF" w:rsidRPr="007A4628">
        <w:rPr>
          <w:rFonts w:eastAsia="Times New Roman" w:cstheme="minorHAnsi"/>
          <w:sz w:val="24"/>
          <w:szCs w:val="24"/>
        </w:rPr>
        <w:t>ertical reuse (i.e., the reuse of software artifacts within a specific domain or application area)</w:t>
      </w:r>
    </w:p>
    <w:p w14:paraId="53294A1E" w14:textId="77777777" w:rsid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H</w:t>
      </w:r>
      <w:r w:rsidR="007321EF" w:rsidRPr="007A4628">
        <w:rPr>
          <w:rFonts w:eastAsia="Times New Roman" w:cstheme="minorHAnsi"/>
          <w:sz w:val="24"/>
          <w:szCs w:val="24"/>
        </w:rPr>
        <w:t xml:space="preserve">orizontal reuse (i.e., the reuse of software artifacts across domains or application area). </w:t>
      </w:r>
    </w:p>
    <w:p w14:paraId="720D47EC" w14:textId="77777777" w:rsidR="007321EF" w:rsidRPr="00337655" w:rsidRDefault="007321EF" w:rsidP="007321EF">
      <w:pPr>
        <w:spacing w:after="0" w:line="240" w:lineRule="auto"/>
        <w:rPr>
          <w:rFonts w:eastAsia="Times New Roman" w:cstheme="minorHAnsi"/>
          <w:sz w:val="24"/>
          <w:szCs w:val="24"/>
        </w:rPr>
      </w:pPr>
      <w:r w:rsidRPr="007A4628">
        <w:rPr>
          <w:rFonts w:eastAsia="Times New Roman" w:cstheme="minorHAnsi"/>
          <w:sz w:val="24"/>
          <w:szCs w:val="24"/>
        </w:rPr>
        <w:t xml:space="preserve">However, it puts </w:t>
      </w:r>
      <w:r w:rsidR="005C66FD">
        <w:rPr>
          <w:rFonts w:eastAsia="Times New Roman" w:cstheme="minorHAnsi"/>
          <w:sz w:val="24"/>
          <w:szCs w:val="24"/>
        </w:rPr>
        <w:t xml:space="preserve">a </w:t>
      </w:r>
      <w:r w:rsidRPr="005C66FD">
        <w:rPr>
          <w:rFonts w:eastAsia="Times New Roman" w:cstheme="minorHAnsi"/>
          <w:noProof/>
          <w:sz w:val="24"/>
          <w:szCs w:val="24"/>
        </w:rPr>
        <w:t>major</w:t>
      </w:r>
      <w:r w:rsidRPr="007A4628">
        <w:rPr>
          <w:rFonts w:eastAsia="Times New Roman" w:cstheme="minorHAnsi"/>
          <w:sz w:val="24"/>
          <w:szCs w:val="24"/>
        </w:rPr>
        <w:t xml:space="preserve"> emphasis on the latter, since horizontal </w:t>
      </w:r>
      <w:r w:rsidRPr="00337655">
        <w:rPr>
          <w:rFonts w:eastAsia="Times New Roman" w:cstheme="minorHAnsi"/>
          <w:sz w:val="24"/>
          <w:szCs w:val="24"/>
        </w:rPr>
        <w:t xml:space="preserve">reuse provides the highest payoff. </w:t>
      </w:r>
      <w:r w:rsidR="00CF75C0">
        <w:rPr>
          <w:rFonts w:eastAsia="Times New Roman" w:cstheme="minorHAnsi"/>
          <w:sz w:val="24"/>
          <w:szCs w:val="24"/>
        </w:rPr>
        <w:t xml:space="preserve">The reusable components can be organized </w:t>
      </w:r>
      <w:ins w:id="4" w:author="Max Girin" w:date="2018-07-19T16:59:00Z">
        <w:r w:rsidR="008217A8">
          <w:rPr>
            <w:rFonts w:eastAsia="Times New Roman" w:cstheme="minorHAnsi"/>
            <w:sz w:val="24"/>
            <w:szCs w:val="24"/>
          </w:rPr>
          <w:t xml:space="preserve">into a </w:t>
        </w:r>
      </w:ins>
      <w:r w:rsidR="00CF75C0">
        <w:rPr>
          <w:rFonts w:eastAsia="Times New Roman" w:cstheme="minorHAnsi"/>
          <w:sz w:val="24"/>
          <w:szCs w:val="24"/>
        </w:rPr>
        <w:t>h</w:t>
      </w:r>
      <w:r w:rsidRPr="00337655">
        <w:rPr>
          <w:rFonts w:eastAsia="Times New Roman" w:cstheme="minorHAnsi"/>
          <w:sz w:val="24"/>
          <w:szCs w:val="24"/>
        </w:rPr>
        <w:t>ierarchy</w:t>
      </w:r>
      <w:ins w:id="5" w:author="Max Girin" w:date="2018-07-19T16:59:00Z">
        <w:r w:rsidR="008217A8">
          <w:rPr>
            <w:rFonts w:eastAsia="Times New Roman" w:cstheme="minorHAnsi"/>
            <w:sz w:val="24"/>
            <w:szCs w:val="24"/>
          </w:rPr>
          <w:t>,</w:t>
        </w:r>
      </w:ins>
      <w:r w:rsidRPr="00337655">
        <w:rPr>
          <w:rFonts w:eastAsia="Times New Roman" w:cstheme="minorHAnsi"/>
          <w:sz w:val="24"/>
          <w:szCs w:val="24"/>
        </w:rPr>
        <w:t xml:space="preserve"> </w:t>
      </w:r>
      <w:r w:rsidR="00CF75C0">
        <w:rPr>
          <w:rFonts w:eastAsia="Times New Roman" w:cstheme="minorHAnsi"/>
          <w:sz w:val="24"/>
          <w:szCs w:val="24"/>
        </w:rPr>
        <w:t xml:space="preserve">in </w:t>
      </w:r>
      <w:proofErr w:type="gramStart"/>
      <w:r w:rsidRPr="00337655">
        <w:rPr>
          <w:rFonts w:eastAsia="Times New Roman" w:cstheme="minorHAnsi"/>
          <w:sz w:val="24"/>
          <w:szCs w:val="24"/>
        </w:rPr>
        <w:t>a number of</w:t>
      </w:r>
      <w:proofErr w:type="gramEnd"/>
      <w:r w:rsidRPr="00337655">
        <w:rPr>
          <w:rFonts w:eastAsia="Times New Roman" w:cstheme="minorHAnsi"/>
          <w:sz w:val="24"/>
          <w:szCs w:val="24"/>
        </w:rPr>
        <w:t xml:space="preserve"> product layers, each playing a well</w:t>
      </w:r>
      <w:ins w:id="6" w:author="Max Girin" w:date="2018-07-19T16:59:00Z">
        <w:r w:rsidR="008217A8">
          <w:rPr>
            <w:rFonts w:eastAsia="Times New Roman" w:cstheme="minorHAnsi"/>
            <w:sz w:val="24"/>
            <w:szCs w:val="24"/>
          </w:rPr>
          <w:t>-</w:t>
        </w:r>
      </w:ins>
      <w:del w:id="7" w:author="Max Girin" w:date="2018-07-19T16:59:00Z">
        <w:r w:rsidRPr="00337655" w:rsidDel="008217A8">
          <w:rPr>
            <w:rFonts w:eastAsia="Times New Roman" w:cstheme="minorHAnsi"/>
            <w:sz w:val="24"/>
            <w:szCs w:val="24"/>
          </w:rPr>
          <w:delText xml:space="preserve"> </w:delText>
        </w:r>
      </w:del>
      <w:r w:rsidRPr="00337655">
        <w:rPr>
          <w:rFonts w:eastAsia="Times New Roman" w:cstheme="minorHAnsi"/>
          <w:sz w:val="24"/>
          <w:szCs w:val="24"/>
        </w:rPr>
        <w:t xml:space="preserve">defined technical and market role. This </w:t>
      </w:r>
      <w:r w:rsidR="00CF75C0">
        <w:rPr>
          <w:rFonts w:eastAsia="Times New Roman" w:cstheme="minorHAnsi"/>
          <w:sz w:val="24"/>
          <w:szCs w:val="24"/>
        </w:rPr>
        <w:t>reusability framework</w:t>
      </w:r>
      <w:r w:rsidRPr="00337655">
        <w:rPr>
          <w:rFonts w:eastAsia="Times New Roman" w:cstheme="minorHAnsi"/>
          <w:sz w:val="24"/>
          <w:szCs w:val="24"/>
        </w:rPr>
        <w:t xml:space="preserve"> goal is </w:t>
      </w:r>
      <w:commentRangeStart w:id="8"/>
      <w:r w:rsidRPr="00337655">
        <w:rPr>
          <w:rFonts w:eastAsia="Times New Roman" w:cstheme="minorHAnsi"/>
          <w:sz w:val="24"/>
          <w:szCs w:val="24"/>
        </w:rPr>
        <w:t>to set the strategic direction for structuring</w:t>
      </w:r>
      <w:r w:rsidR="00CF75C0">
        <w:rPr>
          <w:rFonts w:eastAsia="Times New Roman" w:cstheme="minorHAnsi"/>
          <w:sz w:val="24"/>
          <w:szCs w:val="24"/>
        </w:rPr>
        <w:t xml:space="preserve"> </w:t>
      </w:r>
      <w:r w:rsidR="00CF75C0">
        <w:rPr>
          <w:rFonts w:eastAsia="Times New Roman" w:cstheme="minorHAnsi"/>
          <w:noProof/>
          <w:sz w:val="24"/>
          <w:szCs w:val="24"/>
        </w:rPr>
        <w:t xml:space="preserve">organization’s </w:t>
      </w:r>
      <w:r w:rsidRPr="00337655">
        <w:rPr>
          <w:rFonts w:eastAsia="Times New Roman" w:cstheme="minorHAnsi"/>
          <w:sz w:val="24"/>
          <w:szCs w:val="24"/>
        </w:rPr>
        <w:t xml:space="preserve">software products to support reuse activities. </w:t>
      </w:r>
      <w:r w:rsidR="00CF75C0">
        <w:rPr>
          <w:rFonts w:eastAsia="Times New Roman" w:cstheme="minorHAnsi"/>
          <w:sz w:val="24"/>
          <w:szCs w:val="24"/>
        </w:rPr>
        <w:t>The</w:t>
      </w:r>
      <w:r w:rsidRPr="00337655">
        <w:rPr>
          <w:rFonts w:eastAsia="Times New Roman" w:cstheme="minorHAnsi"/>
          <w:sz w:val="24"/>
          <w:szCs w:val="24"/>
        </w:rPr>
        <w:t xml:space="preserve"> four layers</w:t>
      </w:r>
      <w:r w:rsidR="00CF75C0">
        <w:rPr>
          <w:rFonts w:eastAsia="Times New Roman" w:cstheme="minorHAnsi"/>
          <w:sz w:val="24"/>
          <w:szCs w:val="24"/>
        </w:rPr>
        <w:t xml:space="preserve"> are defined as below</w:t>
      </w:r>
      <w:r w:rsidRPr="00337655">
        <w:rPr>
          <w:rFonts w:eastAsia="Times New Roman" w:cstheme="minorHAnsi"/>
          <w:sz w:val="24"/>
          <w:szCs w:val="24"/>
        </w:rPr>
        <w:t xml:space="preserve">: </w:t>
      </w:r>
    </w:p>
    <w:p w14:paraId="028D1F93"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Operating Environment (layer 1):</w:t>
      </w:r>
      <w:r w:rsidRPr="00197530">
        <w:rPr>
          <w:rFonts w:eastAsia="Times New Roman" w:cstheme="minorHAnsi"/>
          <w:sz w:val="24"/>
          <w:szCs w:val="24"/>
        </w:rPr>
        <w:t xml:space="preserve"> it addresses the technological foundation of the software products. The architectural components of this layer reflect the selection of basic database, graphics, and communications enabling technologies for the Operating Environment. </w:t>
      </w:r>
    </w:p>
    <w:p w14:paraId="7B01012C"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Application (layer 2):</w:t>
      </w:r>
      <w:r w:rsidRPr="00197530">
        <w:rPr>
          <w:rFonts w:eastAsia="Times New Roman" w:cstheme="minorHAnsi"/>
          <w:sz w:val="24"/>
          <w:szCs w:val="24"/>
        </w:rPr>
        <w:t xml:space="preserve"> it characterizes software components specifically designed to </w:t>
      </w:r>
      <w:commentRangeEnd w:id="8"/>
      <w:r w:rsidR="008217A8">
        <w:rPr>
          <w:rStyle w:val="CommentReference"/>
        </w:rPr>
        <w:commentReference w:id="8"/>
      </w:r>
    </w:p>
    <w:p w14:paraId="7096ECB8" w14:textId="77777777" w:rsidR="007321EF" w:rsidRPr="00337655" w:rsidRDefault="007321EF" w:rsidP="00197530">
      <w:pPr>
        <w:spacing w:after="0" w:line="240" w:lineRule="auto"/>
        <w:ind w:left="360"/>
        <w:rPr>
          <w:rFonts w:eastAsia="Times New Roman" w:cstheme="minorHAnsi"/>
          <w:sz w:val="24"/>
          <w:szCs w:val="24"/>
        </w:rPr>
      </w:pPr>
      <w:r w:rsidRPr="00337655">
        <w:rPr>
          <w:rFonts w:eastAsia="Times New Roman" w:cstheme="minorHAnsi"/>
          <w:sz w:val="24"/>
          <w:szCs w:val="24"/>
        </w:rPr>
        <w:lastRenderedPageBreak/>
        <w:t xml:space="preserve">solve application problems for a broad telecommunication market (e.g., Billing, Service </w:t>
      </w:r>
      <w:r w:rsidRPr="00D67B12">
        <w:rPr>
          <w:rFonts w:eastAsia="Times New Roman" w:cstheme="minorHAnsi"/>
          <w:noProof/>
          <w:sz w:val="24"/>
          <w:szCs w:val="24"/>
        </w:rPr>
        <w:t>Pro-visioning</w:t>
      </w:r>
      <w:r w:rsidRPr="00337655">
        <w:rPr>
          <w:rFonts w:eastAsia="Times New Roman" w:cstheme="minorHAnsi"/>
          <w:sz w:val="24"/>
          <w:szCs w:val="24"/>
        </w:rPr>
        <w:t xml:space="preserve">, Customer Network Management, etc.). This layer is likely to contain </w:t>
      </w:r>
      <w:proofErr w:type="gramStart"/>
      <w:r w:rsidRPr="00337655">
        <w:rPr>
          <w:rFonts w:eastAsia="Times New Roman" w:cstheme="minorHAnsi"/>
          <w:sz w:val="24"/>
          <w:szCs w:val="24"/>
        </w:rPr>
        <w:t>a large number of</w:t>
      </w:r>
      <w:proofErr w:type="gramEnd"/>
      <w:r w:rsidRPr="00337655">
        <w:rPr>
          <w:rFonts w:eastAsia="Times New Roman" w:cstheme="minorHAnsi"/>
          <w:sz w:val="24"/>
          <w:szCs w:val="24"/>
        </w:rPr>
        <w:t xml:space="preserve"> reusable software components. </w:t>
      </w:r>
    </w:p>
    <w:p w14:paraId="690449CD" w14:textId="77777777" w:rsidR="007321EF" w:rsidRPr="00197530" w:rsidRDefault="007321EF" w:rsidP="00197530">
      <w:pPr>
        <w:pStyle w:val="ListParagraph"/>
        <w:numPr>
          <w:ilvl w:val="0"/>
          <w:numId w:val="9"/>
        </w:numPr>
        <w:spacing w:after="0" w:line="240" w:lineRule="auto"/>
        <w:rPr>
          <w:rFonts w:eastAsia="Times New Roman" w:cstheme="minorHAnsi"/>
          <w:sz w:val="24"/>
          <w:szCs w:val="24"/>
        </w:rPr>
      </w:pPr>
      <w:commentRangeStart w:id="9"/>
      <w:r w:rsidRPr="00CF75C0">
        <w:rPr>
          <w:rFonts w:eastAsia="Times New Roman" w:cstheme="minorHAnsi"/>
          <w:i/>
          <w:sz w:val="24"/>
          <w:szCs w:val="24"/>
        </w:rPr>
        <w:t>Market Segment Specific (layer 3):</w:t>
      </w:r>
      <w:r w:rsidRPr="00197530">
        <w:rPr>
          <w:rFonts w:eastAsia="Times New Roman" w:cstheme="minorHAnsi"/>
          <w:sz w:val="24"/>
          <w:szCs w:val="24"/>
        </w:rPr>
        <w:t xml:space="preserve"> it reflects the specificity of a market segment related to a specific problem-domain (e.g., the Service Provisioning Application can be customized for small </w:t>
      </w:r>
      <w:proofErr w:type="spellStart"/>
      <w:r w:rsidRPr="00197530">
        <w:rPr>
          <w:rFonts w:eastAsia="Times New Roman" w:cstheme="minorHAnsi"/>
          <w:sz w:val="24"/>
          <w:szCs w:val="24"/>
        </w:rPr>
        <w:t>PTfs</w:t>
      </w:r>
      <w:proofErr w:type="spellEnd"/>
      <w:r w:rsidRPr="00197530">
        <w:rPr>
          <w:rFonts w:eastAsia="Times New Roman" w:cstheme="minorHAnsi"/>
          <w:sz w:val="24"/>
          <w:szCs w:val="24"/>
        </w:rPr>
        <w:t xml:space="preserve">, large end-users, and mobile telephony market segments). </w:t>
      </w:r>
    </w:p>
    <w:p w14:paraId="64901A28" w14:textId="77777777" w:rsidR="007321EF" w:rsidRPr="00197530" w:rsidRDefault="007321EF" w:rsidP="007321EF">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Customer Specific (layer 4):</w:t>
      </w:r>
      <w:r w:rsidRPr="00197530">
        <w:rPr>
          <w:rFonts w:eastAsia="Times New Roman" w:cstheme="minorHAnsi"/>
          <w:sz w:val="24"/>
          <w:szCs w:val="24"/>
        </w:rPr>
        <w:t xml:space="preserve"> it represents those software components which are highly </w:t>
      </w:r>
      <w:r w:rsidR="005C66FD">
        <w:rPr>
          <w:rFonts w:eastAsia="Times New Roman" w:cstheme="minorHAnsi"/>
          <w:noProof/>
          <w:sz w:val="24"/>
          <w:szCs w:val="24"/>
        </w:rPr>
        <w:t>specialized</w:t>
      </w:r>
      <w:r w:rsidRPr="00197530">
        <w:rPr>
          <w:rFonts w:eastAsia="Times New Roman" w:cstheme="minorHAnsi"/>
          <w:sz w:val="24"/>
          <w:szCs w:val="24"/>
        </w:rPr>
        <w:t xml:space="preserve"> to address application features specific to a </w:t>
      </w:r>
      <w:proofErr w:type="gramStart"/>
      <w:r w:rsidRPr="00197530">
        <w:rPr>
          <w:rFonts w:eastAsia="Times New Roman" w:cstheme="minorHAnsi"/>
          <w:sz w:val="24"/>
          <w:szCs w:val="24"/>
        </w:rPr>
        <w:t>particular customer</w:t>
      </w:r>
      <w:proofErr w:type="gramEnd"/>
      <w:r w:rsidRPr="00197530">
        <w:rPr>
          <w:rFonts w:eastAsia="Times New Roman" w:cstheme="minorHAnsi"/>
          <w:sz w:val="24"/>
          <w:szCs w:val="24"/>
        </w:rPr>
        <w:t xml:space="preserve">. Components at this layer have typically a low reuse potential. </w:t>
      </w:r>
      <w:commentRangeEnd w:id="9"/>
      <w:r w:rsidR="008217A8">
        <w:rPr>
          <w:rStyle w:val="CommentReference"/>
        </w:rPr>
        <w:commentReference w:id="9"/>
      </w:r>
    </w:p>
    <w:p w14:paraId="074864D3" w14:textId="77777777" w:rsidR="00197530" w:rsidRDefault="00197530" w:rsidP="007321EF">
      <w:pPr>
        <w:spacing w:after="0" w:line="240" w:lineRule="auto"/>
        <w:rPr>
          <w:rFonts w:eastAsia="Times New Roman" w:cstheme="minorHAnsi"/>
          <w:sz w:val="24"/>
          <w:szCs w:val="24"/>
        </w:rPr>
      </w:pPr>
    </w:p>
    <w:p w14:paraId="7F50A287" w14:textId="77777777" w:rsidR="007321EF" w:rsidRPr="00F224EF" w:rsidRDefault="007321EF" w:rsidP="00F224EF">
      <w:pPr>
        <w:pStyle w:val="Heading1"/>
        <w:rPr>
          <w:rFonts w:eastAsia="Times New Roman"/>
          <w:sz w:val="40"/>
        </w:rPr>
      </w:pPr>
      <w:r w:rsidRPr="00F224EF">
        <w:rPr>
          <w:rFonts w:eastAsia="Times New Roman"/>
          <w:sz w:val="40"/>
        </w:rPr>
        <w:t xml:space="preserve">Software </w:t>
      </w:r>
      <w:r w:rsidR="00F224EF">
        <w:rPr>
          <w:rFonts w:eastAsia="Times New Roman"/>
          <w:sz w:val="40"/>
        </w:rPr>
        <w:t>P</w:t>
      </w:r>
      <w:r w:rsidRPr="00F224EF">
        <w:rPr>
          <w:rFonts w:eastAsia="Times New Roman"/>
          <w:sz w:val="40"/>
        </w:rPr>
        <w:t xml:space="preserve">rocess with </w:t>
      </w:r>
      <w:r w:rsidR="00F224EF">
        <w:rPr>
          <w:rFonts w:eastAsia="Times New Roman"/>
          <w:sz w:val="40"/>
        </w:rPr>
        <w:t>R</w:t>
      </w:r>
      <w:r w:rsidRPr="00F224EF">
        <w:rPr>
          <w:rFonts w:eastAsia="Times New Roman"/>
          <w:sz w:val="40"/>
        </w:rPr>
        <w:t xml:space="preserve">euse </w:t>
      </w:r>
    </w:p>
    <w:p w14:paraId="537817DE" w14:textId="77777777" w:rsidR="000637B0" w:rsidRPr="00337655" w:rsidRDefault="000637B0" w:rsidP="007321EF">
      <w:pPr>
        <w:spacing w:after="0" w:line="240" w:lineRule="auto"/>
        <w:rPr>
          <w:rFonts w:eastAsia="Times New Roman" w:cstheme="minorHAnsi"/>
          <w:sz w:val="24"/>
          <w:szCs w:val="24"/>
        </w:rPr>
      </w:pPr>
    </w:p>
    <w:p w14:paraId="41387F2F"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with reuse includes the set of activities that </w:t>
      </w:r>
      <w:r w:rsidRPr="005C66FD">
        <w:rPr>
          <w:rFonts w:eastAsia="Times New Roman" w:cstheme="minorHAnsi"/>
          <w:noProof/>
          <w:sz w:val="24"/>
          <w:szCs w:val="24"/>
        </w:rPr>
        <w:t>aim</w:t>
      </w:r>
      <w:r w:rsidRPr="00337655">
        <w:rPr>
          <w:rFonts w:eastAsia="Times New Roman" w:cstheme="minorHAnsi"/>
          <w:sz w:val="24"/>
          <w:szCs w:val="24"/>
        </w:rPr>
        <w:t xml:space="preserve"> at maximizing reuse </w:t>
      </w:r>
    </w:p>
    <w:p w14:paraId="2F73F841"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existing components classified into the </w:t>
      </w:r>
      <w:r w:rsidR="00245AA9">
        <w:rPr>
          <w:rFonts w:eastAsia="Times New Roman" w:cstheme="minorHAnsi"/>
          <w:sz w:val="24"/>
          <w:szCs w:val="24"/>
        </w:rPr>
        <w:t>framework</w:t>
      </w:r>
      <w:r w:rsidRPr="00337655">
        <w:rPr>
          <w:rFonts w:eastAsia="Times New Roman" w:cstheme="minorHAnsi"/>
          <w:sz w:val="24"/>
          <w:szCs w:val="24"/>
        </w:rPr>
        <w:t xml:space="preserve">. The approach supports the earliest possible identification (at requirements or design stages) of candidate reusable components since reuse </w:t>
      </w:r>
      <w:r w:rsidR="005C66FD">
        <w:rPr>
          <w:rFonts w:eastAsia="Times New Roman" w:cstheme="minorHAnsi"/>
          <w:noProof/>
          <w:sz w:val="24"/>
          <w:szCs w:val="24"/>
        </w:rPr>
        <w:t>is</w:t>
      </w:r>
      <w:r w:rsidRPr="00337655">
        <w:rPr>
          <w:rFonts w:eastAsia="Times New Roman" w:cstheme="minorHAnsi"/>
          <w:sz w:val="24"/>
          <w:szCs w:val="24"/>
        </w:rPr>
        <w:t xml:space="preserve"> most effective when applied at early stages of the life-cycle. The principle, </w:t>
      </w:r>
      <w:proofErr w:type="spellStart"/>
      <w:r w:rsidRPr="00337655">
        <w:rPr>
          <w:rFonts w:eastAsia="Times New Roman" w:cstheme="minorHAnsi"/>
          <w:sz w:val="24"/>
          <w:szCs w:val="24"/>
        </w:rPr>
        <w:t>well practiced</w:t>
      </w:r>
      <w:proofErr w:type="spellEnd"/>
      <w:r w:rsidRPr="00337655">
        <w:rPr>
          <w:rFonts w:eastAsia="Times New Roman" w:cstheme="minorHAnsi"/>
          <w:sz w:val="24"/>
          <w:szCs w:val="24"/>
        </w:rPr>
        <w:t xml:space="preserve"> by hardware engineers, is to specify and design aiming at reusing existing components. The earlier these components are identified, the greater is the possibility to tailor requirements and design to reuse those components, rather than developing new ones. Since the definition of reuse is based on applying existing solutions to new prob</w:t>
      </w:r>
      <w:r w:rsidRPr="00D67B12">
        <w:rPr>
          <w:rFonts w:eastAsia="Times New Roman" w:cstheme="minorHAnsi"/>
          <w:noProof/>
          <w:sz w:val="24"/>
          <w:szCs w:val="24"/>
        </w:rPr>
        <w:t>lems</w:t>
      </w:r>
      <w:r w:rsidRPr="00337655">
        <w:rPr>
          <w:rFonts w:eastAsia="Times New Roman" w:cstheme="minorHAnsi"/>
          <w:sz w:val="24"/>
          <w:szCs w:val="24"/>
        </w:rPr>
        <w:t>, one can succeed in identifying</w:t>
      </w:r>
      <w:r w:rsidR="00213808">
        <w:rPr>
          <w:rFonts w:eastAsia="Times New Roman" w:cstheme="minorHAnsi"/>
          <w:sz w:val="24"/>
          <w:szCs w:val="24"/>
        </w:rPr>
        <w:t xml:space="preserve"> </w:t>
      </w:r>
      <w:r w:rsidRPr="00337655">
        <w:rPr>
          <w:rFonts w:eastAsia="Times New Roman" w:cstheme="minorHAnsi"/>
          <w:sz w:val="24"/>
          <w:szCs w:val="24"/>
        </w:rPr>
        <w:t xml:space="preserve">something to reuse only if: </w:t>
      </w:r>
    </w:p>
    <w:p w14:paraId="0F07A8B6" w14:textId="77777777" w:rsidR="007321EF" w:rsidRPr="00245AA9" w:rsidRDefault="007321EF" w:rsidP="00245AA9">
      <w:pPr>
        <w:pStyle w:val="ListParagraph"/>
        <w:numPr>
          <w:ilvl w:val="0"/>
          <w:numId w:val="10"/>
        </w:numPr>
        <w:spacing w:after="0" w:line="240" w:lineRule="auto"/>
        <w:rPr>
          <w:rFonts w:eastAsia="Times New Roman" w:cstheme="minorHAnsi"/>
          <w:sz w:val="24"/>
          <w:szCs w:val="24"/>
        </w:rPr>
      </w:pPr>
      <w:commentRangeStart w:id="10"/>
      <w:r w:rsidRPr="00245AA9">
        <w:rPr>
          <w:rFonts w:eastAsia="Times New Roman" w:cstheme="minorHAnsi"/>
          <w:sz w:val="24"/>
          <w:szCs w:val="24"/>
        </w:rPr>
        <w:t xml:space="preserve">The domain of available solutions </w:t>
      </w:r>
      <w:r w:rsidR="005C66FD">
        <w:rPr>
          <w:rFonts w:eastAsia="Times New Roman" w:cstheme="minorHAnsi"/>
          <w:noProof/>
          <w:sz w:val="24"/>
          <w:szCs w:val="24"/>
        </w:rPr>
        <w:t>are</w:t>
      </w:r>
      <w:r w:rsidRPr="00245AA9">
        <w:rPr>
          <w:rFonts w:eastAsia="Times New Roman" w:cstheme="minorHAnsi"/>
          <w:sz w:val="24"/>
          <w:szCs w:val="24"/>
        </w:rPr>
        <w:t xml:space="preserve"> complete with respect to new, emerging problems; </w:t>
      </w:r>
    </w:p>
    <w:p w14:paraId="33E01274" w14:textId="77777777" w:rsidR="007321EF" w:rsidRPr="00245AA9" w:rsidRDefault="007321EF" w:rsidP="007321EF">
      <w:pPr>
        <w:pStyle w:val="ListParagraph"/>
        <w:numPr>
          <w:ilvl w:val="0"/>
          <w:numId w:val="10"/>
        </w:numPr>
        <w:spacing w:after="0" w:line="240" w:lineRule="auto"/>
        <w:rPr>
          <w:rFonts w:eastAsia="Times New Roman" w:cstheme="minorHAnsi"/>
          <w:sz w:val="24"/>
          <w:szCs w:val="24"/>
        </w:rPr>
      </w:pPr>
      <w:r w:rsidRPr="00245AA9">
        <w:rPr>
          <w:rFonts w:eastAsia="Times New Roman" w:cstheme="minorHAnsi"/>
          <w:sz w:val="24"/>
          <w:szCs w:val="24"/>
        </w:rPr>
        <w:t xml:space="preserve">The description of both the problem and the solution are expressed at similar levels of </w:t>
      </w:r>
      <w:r w:rsidRPr="005C66FD">
        <w:rPr>
          <w:rFonts w:eastAsia="Times New Roman" w:cstheme="minorHAnsi"/>
          <w:noProof/>
          <w:sz w:val="24"/>
          <w:szCs w:val="24"/>
        </w:rPr>
        <w:t>gran</w:t>
      </w:r>
      <w:r w:rsidR="005C66FD">
        <w:rPr>
          <w:rFonts w:eastAsia="Times New Roman" w:cstheme="minorHAnsi"/>
          <w:noProof/>
          <w:sz w:val="24"/>
          <w:szCs w:val="24"/>
        </w:rPr>
        <w:t>ularity</w:t>
      </w:r>
      <w:r w:rsidRPr="00245AA9">
        <w:rPr>
          <w:rFonts w:eastAsia="Times New Roman" w:cstheme="minorHAnsi"/>
          <w:sz w:val="24"/>
          <w:szCs w:val="24"/>
        </w:rPr>
        <w:t>, for assessing their match.</w:t>
      </w:r>
      <w:commentRangeEnd w:id="10"/>
      <w:r w:rsidR="008217A8">
        <w:rPr>
          <w:rStyle w:val="CommentReference"/>
        </w:rPr>
        <w:commentReference w:id="10"/>
      </w:r>
    </w:p>
    <w:p w14:paraId="3630B8CB" w14:textId="77777777" w:rsidR="006A00C2" w:rsidRDefault="006A00C2" w:rsidP="00E6271D">
      <w:pPr>
        <w:spacing w:after="0" w:line="240" w:lineRule="auto"/>
        <w:rPr>
          <w:rFonts w:eastAsia="Times New Roman" w:cstheme="minorHAnsi"/>
          <w:i/>
          <w:iCs/>
          <w:sz w:val="24"/>
          <w:szCs w:val="24"/>
        </w:rPr>
      </w:pPr>
    </w:p>
    <w:p w14:paraId="062E169F" w14:textId="77777777" w:rsidR="003323D5" w:rsidRPr="003323D5" w:rsidRDefault="00E6271D" w:rsidP="003323D5">
      <w:pPr>
        <w:pStyle w:val="Heading1"/>
        <w:rPr>
          <w:rFonts w:eastAsia="Times New Roman"/>
          <w:sz w:val="40"/>
        </w:rPr>
      </w:pPr>
      <w:commentRangeStart w:id="11"/>
      <w:r w:rsidRPr="003323D5">
        <w:rPr>
          <w:rFonts w:eastAsia="Times New Roman"/>
          <w:sz w:val="40"/>
        </w:rPr>
        <w:t xml:space="preserve">Training and </w:t>
      </w:r>
      <w:ins w:id="12" w:author="Max Girin" w:date="2018-07-19T17:04:00Z">
        <w:r w:rsidR="008217A8">
          <w:rPr>
            <w:rFonts w:eastAsia="Times New Roman"/>
            <w:sz w:val="40"/>
          </w:rPr>
          <w:t>E</w:t>
        </w:r>
      </w:ins>
      <w:del w:id="13" w:author="Max Girin" w:date="2018-07-19T17:04:00Z">
        <w:r w:rsidRPr="003323D5" w:rsidDel="008217A8">
          <w:rPr>
            <w:rFonts w:eastAsia="Times New Roman"/>
            <w:sz w:val="40"/>
          </w:rPr>
          <w:delText>e</w:delText>
        </w:r>
      </w:del>
      <w:r w:rsidRPr="003323D5">
        <w:rPr>
          <w:rFonts w:eastAsia="Times New Roman"/>
          <w:sz w:val="40"/>
        </w:rPr>
        <w:t>ducation</w:t>
      </w:r>
      <w:del w:id="14" w:author="Max Girin" w:date="2018-07-19T17:04:00Z">
        <w:r w:rsidRPr="003323D5" w:rsidDel="008217A8">
          <w:rPr>
            <w:rFonts w:eastAsia="Times New Roman"/>
            <w:sz w:val="40"/>
          </w:rPr>
          <w:delText xml:space="preserve">: </w:delText>
        </w:r>
      </w:del>
      <w:commentRangeEnd w:id="11"/>
      <w:r w:rsidR="008217A8">
        <w:rPr>
          <w:rStyle w:val="CommentReference"/>
          <w:rFonts w:asciiTheme="minorHAnsi" w:eastAsiaTheme="minorHAnsi" w:hAnsiTheme="minorHAnsi" w:cstheme="minorBidi"/>
          <w:color w:val="auto"/>
        </w:rPr>
        <w:commentReference w:id="11"/>
      </w:r>
    </w:p>
    <w:p w14:paraId="31268131" w14:textId="77777777" w:rsidR="003323D5" w:rsidRDefault="003323D5" w:rsidP="00E6271D">
      <w:pPr>
        <w:spacing w:after="0" w:line="240" w:lineRule="auto"/>
        <w:rPr>
          <w:rFonts w:eastAsia="Times New Roman" w:cstheme="minorHAnsi"/>
          <w:sz w:val="24"/>
          <w:szCs w:val="24"/>
        </w:rPr>
      </w:pPr>
    </w:p>
    <w:p w14:paraId="2D370DD1" w14:textId="77777777" w:rsidR="00E6271D" w:rsidRPr="00337655" w:rsidRDefault="003323D5" w:rsidP="00E6271D">
      <w:pPr>
        <w:spacing w:after="0" w:line="240" w:lineRule="auto"/>
        <w:rPr>
          <w:rFonts w:eastAsia="Times New Roman" w:cstheme="minorHAnsi"/>
          <w:sz w:val="24"/>
          <w:szCs w:val="24"/>
        </w:rPr>
      </w:pPr>
      <w:r>
        <w:rPr>
          <w:rFonts w:eastAsia="Times New Roman" w:cstheme="minorHAnsi"/>
          <w:sz w:val="24"/>
          <w:szCs w:val="24"/>
        </w:rPr>
        <w:t xml:space="preserve">The framework </w:t>
      </w:r>
      <w:r w:rsidR="00E6271D" w:rsidRPr="005C66FD">
        <w:rPr>
          <w:rFonts w:eastAsia="Times New Roman" w:cstheme="minorHAnsi"/>
          <w:noProof/>
          <w:sz w:val="24"/>
          <w:szCs w:val="24"/>
        </w:rPr>
        <w:t>define</w:t>
      </w:r>
      <w:r w:rsidR="005C66FD">
        <w:rPr>
          <w:rFonts w:eastAsia="Times New Roman" w:cstheme="minorHAnsi"/>
          <w:noProof/>
          <w:sz w:val="24"/>
          <w:szCs w:val="24"/>
        </w:rPr>
        <w:t>s</w:t>
      </w:r>
      <w:r w:rsidR="00E6271D" w:rsidRPr="00337655">
        <w:rPr>
          <w:rFonts w:eastAsia="Times New Roman" w:cstheme="minorHAnsi"/>
          <w:sz w:val="24"/>
          <w:szCs w:val="24"/>
        </w:rPr>
        <w:t xml:space="preserve"> and enacts the policies to disseminate the reuse culture </w:t>
      </w:r>
    </w:p>
    <w:p w14:paraId="3419DCAC"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and to encourage the adoption of reuse practices among project teams. It is principally </w:t>
      </w:r>
    </w:p>
    <w:p w14:paraId="5F3392D7"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through this mechanism that the organization learns how to "reuse" effectively. </w:t>
      </w:r>
    </w:p>
    <w:p w14:paraId="58953292" w14:textId="77777777" w:rsidR="003323D5" w:rsidRDefault="00E6271D" w:rsidP="003323D5">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Provide expertise:</w:t>
      </w:r>
      <w:r w:rsidRPr="003323D5">
        <w:rPr>
          <w:rFonts w:eastAsia="Times New Roman" w:cstheme="minorHAnsi"/>
          <w:sz w:val="24"/>
          <w:szCs w:val="24"/>
        </w:rPr>
        <w:t xml:space="preserve"> whenever possible, engineers work with the project teams to better support them in achieving both development "for reuse" and "with reuse". </w:t>
      </w:r>
    </w:p>
    <w:p w14:paraId="6EC1FD87" w14:textId="77777777" w:rsidR="003323D5" w:rsidRDefault="00E6271D"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Development of reusable components:</w:t>
      </w:r>
      <w:r w:rsidRPr="003323D5">
        <w:rPr>
          <w:rFonts w:eastAsia="Times New Roman" w:cstheme="minorHAnsi"/>
          <w:sz w:val="24"/>
          <w:szCs w:val="24"/>
        </w:rPr>
        <w:t xml:space="preserve"> dedicated teams </w:t>
      </w:r>
      <w:proofErr w:type="gramStart"/>
      <w:r w:rsidRPr="003323D5">
        <w:rPr>
          <w:rFonts w:eastAsia="Times New Roman" w:cstheme="minorHAnsi"/>
          <w:sz w:val="24"/>
          <w:szCs w:val="24"/>
        </w:rPr>
        <w:t>are in charge of</w:t>
      </w:r>
      <w:proofErr w:type="gramEnd"/>
      <w:r w:rsidRPr="003323D5">
        <w:rPr>
          <w:rFonts w:eastAsia="Times New Roman" w:cstheme="minorHAnsi"/>
          <w:sz w:val="24"/>
          <w:szCs w:val="24"/>
        </w:rPr>
        <w:t xml:space="preserve"> producing reusable components by either re-engineering the "normal" software components or by developing new components whose reuse potential has been assessed during domain analysis. The act of</w:t>
      </w:r>
      <w:r w:rsidR="007321EF" w:rsidRPr="003323D5">
        <w:rPr>
          <w:rFonts w:eastAsia="Times New Roman" w:cstheme="minorHAnsi"/>
          <w:sz w:val="24"/>
          <w:szCs w:val="24"/>
        </w:rPr>
        <w:t xml:space="preserve"> developing reusable components asynchronously with project team activities is called an "a-posteriori (or backroom)"</w:t>
      </w:r>
      <w:r w:rsidR="005C66FD">
        <w:rPr>
          <w:rFonts w:eastAsia="Times New Roman" w:cstheme="minorHAnsi"/>
          <w:sz w:val="24"/>
          <w:szCs w:val="24"/>
        </w:rPr>
        <w:t>approach</w:t>
      </w:r>
      <w:r w:rsidR="007321EF" w:rsidRPr="005C66FD">
        <w:rPr>
          <w:rFonts w:eastAsia="Times New Roman" w:cstheme="minorHAnsi"/>
          <w:noProof/>
          <w:sz w:val="24"/>
          <w:szCs w:val="24"/>
        </w:rPr>
        <w:t>.</w:t>
      </w:r>
      <w:r w:rsidR="007321EF" w:rsidRPr="003323D5">
        <w:rPr>
          <w:rFonts w:eastAsia="Times New Roman" w:cstheme="minorHAnsi"/>
          <w:sz w:val="24"/>
          <w:szCs w:val="24"/>
        </w:rPr>
        <w:t xml:space="preserve"> </w:t>
      </w:r>
    </w:p>
    <w:p w14:paraId="232812DD" w14:textId="77777777" w:rsidR="00775A9B" w:rsidRDefault="007321EF"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Maintenance of reusable components:</w:t>
      </w:r>
      <w:r w:rsidRPr="003323D5">
        <w:rPr>
          <w:rFonts w:eastAsia="Times New Roman" w:cstheme="minorHAnsi"/>
          <w:sz w:val="24"/>
          <w:szCs w:val="24"/>
        </w:rPr>
        <w:t xml:space="preserve"> reusable components may change as flaws are </w:t>
      </w:r>
      <w:r w:rsidR="005C66FD">
        <w:rPr>
          <w:rFonts w:eastAsia="Times New Roman" w:cstheme="minorHAnsi"/>
          <w:sz w:val="24"/>
          <w:szCs w:val="24"/>
        </w:rPr>
        <w:t>corrected</w:t>
      </w:r>
      <w:r w:rsidRPr="003323D5">
        <w:rPr>
          <w:rFonts w:eastAsia="Times New Roman" w:cstheme="minorHAnsi"/>
          <w:sz w:val="24"/>
          <w:szCs w:val="24"/>
        </w:rPr>
        <w:t xml:space="preserve"> and enhancements are made. </w:t>
      </w:r>
    </w:p>
    <w:p w14:paraId="536874A3" w14:textId="77777777" w:rsidR="00E6271D" w:rsidRPr="00775A9B" w:rsidRDefault="007321EF" w:rsidP="00F224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lastRenderedPageBreak/>
        <w:t xml:space="preserve">Maintenance and administration of </w:t>
      </w:r>
      <w:r w:rsidR="00775A9B">
        <w:rPr>
          <w:rFonts w:eastAsia="Times New Roman" w:cstheme="minorHAnsi"/>
          <w:i/>
          <w:sz w:val="24"/>
          <w:szCs w:val="24"/>
        </w:rPr>
        <w:t>the framework</w:t>
      </w:r>
      <w:r w:rsidRPr="00775A9B">
        <w:rPr>
          <w:rFonts w:eastAsia="Times New Roman" w:cstheme="minorHAnsi"/>
          <w:sz w:val="24"/>
          <w:szCs w:val="24"/>
        </w:rPr>
        <w:t xml:space="preserve">: the central repository is managed by a single team which controls the nature and quality of the information stored in the repository. This activity also deals with the population of the library of artifact descriptors, including setting policies for artifact acquisition and maintenance (e.g., evaluation, certification, classification, and weeding). In </w:t>
      </w:r>
      <w:r w:rsidRPr="005C66FD">
        <w:rPr>
          <w:rFonts w:eastAsia="Times New Roman" w:cstheme="minorHAnsi"/>
          <w:noProof/>
          <w:sz w:val="24"/>
          <w:szCs w:val="24"/>
        </w:rPr>
        <w:t>addition</w:t>
      </w:r>
      <w:r w:rsidR="005C66FD">
        <w:rPr>
          <w:rFonts w:eastAsia="Times New Roman" w:cstheme="minorHAnsi"/>
          <w:noProof/>
          <w:sz w:val="24"/>
          <w:szCs w:val="24"/>
        </w:rPr>
        <w:t>,</w:t>
      </w:r>
      <w:r w:rsidRPr="00775A9B">
        <w:rPr>
          <w:rFonts w:eastAsia="Times New Roman" w:cstheme="minorHAnsi"/>
          <w:sz w:val="24"/>
          <w:szCs w:val="24"/>
        </w:rPr>
        <w:t xml:space="preserve"> it </w:t>
      </w:r>
      <w:proofErr w:type="gramStart"/>
      <w:r w:rsidRPr="00775A9B">
        <w:rPr>
          <w:rFonts w:eastAsia="Times New Roman" w:cstheme="minorHAnsi"/>
          <w:sz w:val="24"/>
          <w:szCs w:val="24"/>
        </w:rPr>
        <w:t>has to</w:t>
      </w:r>
      <w:proofErr w:type="gramEnd"/>
      <w:r w:rsidRPr="00775A9B">
        <w:rPr>
          <w:rFonts w:eastAsia="Times New Roman" w:cstheme="minorHAnsi"/>
          <w:sz w:val="24"/>
          <w:szCs w:val="24"/>
        </w:rPr>
        <w:t xml:space="preserve"> define and maintain a coherent classification scheme for the stored artifacts, weeding old artifacts, announcing incoming ones, user management (e.g., add/delete users, set user privileges), and reporting on artifact usage. </w:t>
      </w:r>
    </w:p>
    <w:p w14:paraId="694F6E93" w14:textId="77777777" w:rsidR="00F224EF" w:rsidRPr="00F224EF" w:rsidRDefault="00F224EF" w:rsidP="00F224EF">
      <w:pPr>
        <w:spacing w:after="0" w:line="240" w:lineRule="auto"/>
        <w:rPr>
          <w:rFonts w:eastAsia="Times New Roman" w:cstheme="minorHAnsi"/>
          <w:sz w:val="24"/>
          <w:szCs w:val="24"/>
        </w:rPr>
      </w:pPr>
    </w:p>
    <w:p w14:paraId="2751E3AE" w14:textId="77777777" w:rsidR="007321EF" w:rsidRPr="00F224EF" w:rsidRDefault="007321EF" w:rsidP="00F224EF">
      <w:pPr>
        <w:pStyle w:val="Heading1"/>
        <w:rPr>
          <w:sz w:val="40"/>
        </w:rPr>
      </w:pPr>
      <w:commentRangeStart w:id="15"/>
      <w:r w:rsidRPr="00F224EF">
        <w:rPr>
          <w:sz w:val="40"/>
        </w:rPr>
        <w:t xml:space="preserve">Classification of an artifact </w:t>
      </w:r>
      <w:commentRangeEnd w:id="15"/>
      <w:r w:rsidR="00082517">
        <w:rPr>
          <w:rStyle w:val="CommentReference"/>
          <w:rFonts w:asciiTheme="minorHAnsi" w:eastAsiaTheme="minorHAnsi" w:hAnsiTheme="minorHAnsi" w:cstheme="minorBidi"/>
          <w:color w:val="auto"/>
        </w:rPr>
        <w:commentReference w:id="15"/>
      </w:r>
    </w:p>
    <w:p w14:paraId="0B9861BB" w14:textId="77777777" w:rsidR="00CB2E95" w:rsidRDefault="00CB2E95" w:rsidP="007321EF">
      <w:pPr>
        <w:spacing w:after="0" w:line="240" w:lineRule="auto"/>
        <w:rPr>
          <w:rFonts w:eastAsia="Times New Roman" w:cstheme="minorHAnsi"/>
          <w:sz w:val="24"/>
          <w:szCs w:val="24"/>
        </w:rPr>
      </w:pPr>
    </w:p>
    <w:p w14:paraId="6FE9FC67" w14:textId="77777777" w:rsidR="003B7719"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The three classification methodologies implemented in </w:t>
      </w:r>
      <w:r w:rsidR="00F24B55">
        <w:rPr>
          <w:rFonts w:eastAsia="Times New Roman" w:cstheme="minorHAnsi"/>
          <w:sz w:val="24"/>
          <w:szCs w:val="24"/>
        </w:rPr>
        <w:t>the reusability framework</w:t>
      </w:r>
      <w:r w:rsidRPr="00337655">
        <w:rPr>
          <w:rFonts w:eastAsia="Times New Roman" w:cstheme="minorHAnsi"/>
          <w:sz w:val="24"/>
          <w:szCs w:val="24"/>
        </w:rPr>
        <w:t xml:space="preserve"> are different in the way the </w:t>
      </w:r>
      <w:r w:rsidR="005C66FD">
        <w:rPr>
          <w:rFonts w:eastAsia="Times New Roman" w:cstheme="minorHAnsi"/>
          <w:noProof/>
          <w:sz w:val="24"/>
          <w:szCs w:val="24"/>
        </w:rPr>
        <w:t>artifacts</w:t>
      </w:r>
      <w:r w:rsidRPr="00337655">
        <w:rPr>
          <w:rFonts w:eastAsia="Times New Roman" w:cstheme="minorHAnsi"/>
          <w:sz w:val="24"/>
          <w:szCs w:val="24"/>
        </w:rPr>
        <w:t xml:space="preserve"> are classified and retrieved. </w:t>
      </w:r>
    </w:p>
    <w:p w14:paraId="7E84E178" w14:textId="77777777" w:rsidR="007321EF" w:rsidRPr="003B7719" w:rsidRDefault="007321EF" w:rsidP="003B7719">
      <w:pPr>
        <w:pStyle w:val="ListParagraph"/>
        <w:numPr>
          <w:ilvl w:val="0"/>
          <w:numId w:val="12"/>
        </w:numPr>
        <w:spacing w:after="0" w:line="240" w:lineRule="auto"/>
        <w:rPr>
          <w:rFonts w:eastAsia="Times New Roman" w:cstheme="minorHAnsi"/>
          <w:sz w:val="24"/>
          <w:szCs w:val="24"/>
        </w:rPr>
      </w:pPr>
      <w:r w:rsidRPr="003B7719">
        <w:rPr>
          <w:rFonts w:eastAsia="Times New Roman" w:cstheme="minorHAnsi"/>
          <w:sz w:val="24"/>
          <w:szCs w:val="24"/>
        </w:rPr>
        <w:t xml:space="preserve">When a new artifact is inserted, it </w:t>
      </w:r>
      <w:proofErr w:type="gramStart"/>
      <w:r w:rsidRPr="003B7719">
        <w:rPr>
          <w:rFonts w:eastAsia="Times New Roman" w:cstheme="minorHAnsi"/>
          <w:sz w:val="24"/>
          <w:szCs w:val="24"/>
        </w:rPr>
        <w:t>has to</w:t>
      </w:r>
      <w:proofErr w:type="gramEnd"/>
      <w:r w:rsidRPr="003B7719">
        <w:rPr>
          <w:rFonts w:eastAsia="Times New Roman" w:cstheme="minorHAnsi"/>
          <w:sz w:val="24"/>
          <w:szCs w:val="24"/>
        </w:rPr>
        <w:t xml:space="preserve"> be classified in all of the methodologies supported by the system. In fact, if this is not done, the artifact will not be found when a search based on the missing methodology is performed. </w:t>
      </w:r>
    </w:p>
    <w:p w14:paraId="4ACAA1B8" w14:textId="77777777" w:rsidR="00FF09A9" w:rsidRDefault="007321EF" w:rsidP="007321EF">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For the free text classification, the artifacts are classified associating them with a text-</w:t>
      </w:r>
      <w:r w:rsidR="005C66FD">
        <w:rPr>
          <w:rFonts w:eastAsia="Times New Roman" w:cstheme="minorHAnsi"/>
          <w:noProof/>
          <w:sz w:val="24"/>
          <w:szCs w:val="24"/>
        </w:rPr>
        <w:t>description</w:t>
      </w:r>
      <w:r w:rsidRPr="00FF09A9">
        <w:rPr>
          <w:rFonts w:eastAsia="Times New Roman" w:cstheme="minorHAnsi"/>
          <w:sz w:val="24"/>
          <w:szCs w:val="24"/>
        </w:rPr>
        <w:t xml:space="preserve"> of arbitrary length which describes the artifacts themselves.</w:t>
      </w:r>
    </w:p>
    <w:p w14:paraId="5AAAE3B0" w14:textId="77777777" w:rsidR="00FF09A9" w:rsidRDefault="007321EF" w:rsidP="00FF09A9">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 xml:space="preserve">In the keywords </w:t>
      </w:r>
      <w:r w:rsidRPr="005C66FD">
        <w:rPr>
          <w:rFonts w:eastAsia="Times New Roman" w:cstheme="minorHAnsi"/>
          <w:noProof/>
          <w:sz w:val="24"/>
          <w:szCs w:val="24"/>
        </w:rPr>
        <w:t>classification</w:t>
      </w:r>
      <w:r w:rsidR="005C66FD">
        <w:rPr>
          <w:rFonts w:eastAsia="Times New Roman" w:cstheme="minorHAnsi"/>
          <w:noProof/>
          <w:sz w:val="24"/>
          <w:szCs w:val="24"/>
        </w:rPr>
        <w:t>,</w:t>
      </w:r>
      <w:r w:rsidRPr="00FF09A9">
        <w:rPr>
          <w:rFonts w:eastAsia="Times New Roman" w:cstheme="minorHAnsi"/>
          <w:sz w:val="24"/>
          <w:szCs w:val="24"/>
        </w:rPr>
        <w:t xml:space="preserve"> each artifact in the system is associated with a set of keywords that characterize the artifact itself and are chosen from a </w:t>
      </w:r>
      <w:r w:rsidRPr="005C66FD">
        <w:rPr>
          <w:rFonts w:eastAsia="Times New Roman" w:cstheme="minorHAnsi"/>
          <w:noProof/>
          <w:sz w:val="24"/>
          <w:szCs w:val="24"/>
        </w:rPr>
        <w:t>well</w:t>
      </w:r>
      <w:r w:rsidR="005C66FD">
        <w:rPr>
          <w:rFonts w:eastAsia="Times New Roman" w:cstheme="minorHAnsi"/>
          <w:noProof/>
          <w:sz w:val="24"/>
          <w:szCs w:val="24"/>
        </w:rPr>
        <w:t>-</w:t>
      </w:r>
      <w:r w:rsidRPr="005C66FD">
        <w:rPr>
          <w:rFonts w:eastAsia="Times New Roman" w:cstheme="minorHAnsi"/>
          <w:noProof/>
          <w:sz w:val="24"/>
          <w:szCs w:val="24"/>
        </w:rPr>
        <w:t>defined</w:t>
      </w:r>
      <w:r w:rsidRPr="00FF09A9">
        <w:rPr>
          <w:rFonts w:eastAsia="Times New Roman" w:cstheme="minorHAnsi"/>
          <w:sz w:val="24"/>
          <w:szCs w:val="24"/>
        </w:rPr>
        <w:t xml:space="preserve"> dictionary. The dictionary can be expanded by the system administrator, who has the capability to remove unused keywords</w:t>
      </w:r>
    </w:p>
    <w:p w14:paraId="68EDBA97" w14:textId="77777777" w:rsidR="007321EF" w:rsidRPr="00337655" w:rsidRDefault="007321EF" w:rsidP="00F224EF">
      <w:pPr>
        <w:pStyle w:val="Heading1"/>
        <w:rPr>
          <w:rFonts w:eastAsiaTheme="minorHAnsi"/>
        </w:rPr>
      </w:pPr>
      <w:r w:rsidRPr="00337655">
        <w:rPr>
          <w:rFonts w:eastAsia="Times New Roman"/>
        </w:rPr>
        <w:br/>
      </w:r>
      <w:commentRangeStart w:id="16"/>
      <w:r w:rsidRPr="00F224EF">
        <w:rPr>
          <w:rFonts w:eastAsia="Times New Roman"/>
          <w:sz w:val="40"/>
        </w:rPr>
        <w:t xml:space="preserve">Retrieval of an artifact </w:t>
      </w:r>
      <w:commentRangeEnd w:id="16"/>
      <w:r w:rsidR="00082517">
        <w:rPr>
          <w:rStyle w:val="CommentReference"/>
          <w:rFonts w:asciiTheme="minorHAnsi" w:eastAsiaTheme="minorHAnsi" w:hAnsiTheme="minorHAnsi" w:cstheme="minorBidi"/>
          <w:color w:val="auto"/>
        </w:rPr>
        <w:commentReference w:id="16"/>
      </w:r>
    </w:p>
    <w:p w14:paraId="031C2307" w14:textId="77777777" w:rsidR="00174403" w:rsidRP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An artifact stored </w:t>
      </w:r>
      <w:r w:rsidR="00174403" w:rsidRPr="00174403">
        <w:rPr>
          <w:rFonts w:eastAsia="Times New Roman" w:cstheme="minorHAnsi"/>
          <w:sz w:val="24"/>
          <w:szCs w:val="24"/>
        </w:rPr>
        <w:t>using</w:t>
      </w:r>
      <w:r w:rsidRPr="00174403">
        <w:rPr>
          <w:rFonts w:eastAsia="Times New Roman" w:cstheme="minorHAnsi"/>
          <w:sz w:val="24"/>
          <w:szCs w:val="24"/>
        </w:rPr>
        <w:t xml:space="preserve"> </w:t>
      </w:r>
      <w:r w:rsidR="00174403" w:rsidRPr="00174403">
        <w:rPr>
          <w:rFonts w:eastAsia="Times New Roman" w:cstheme="minorHAnsi"/>
          <w:sz w:val="24"/>
          <w:szCs w:val="24"/>
        </w:rPr>
        <w:t>the reusability</w:t>
      </w:r>
      <w:r w:rsidRPr="00174403">
        <w:rPr>
          <w:rFonts w:eastAsia="Times New Roman" w:cstheme="minorHAnsi"/>
          <w:sz w:val="24"/>
          <w:szCs w:val="24"/>
        </w:rPr>
        <w:t xml:space="preserve"> can be retrieved by navigating through the relations established between the artifacts or performing a search based upon one of the classification methodologies implemented in the system.</w:t>
      </w:r>
    </w:p>
    <w:p w14:paraId="697873CB" w14:textId="77777777" w:rsid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The search is fundamental even when navigating through the relations </w:t>
      </w:r>
      <w:r w:rsidRPr="00D67B12">
        <w:rPr>
          <w:rFonts w:eastAsia="Times New Roman" w:cstheme="minorHAnsi"/>
          <w:noProof/>
          <w:sz w:val="24"/>
          <w:szCs w:val="24"/>
        </w:rPr>
        <w:t>in</w:t>
      </w:r>
      <w:r w:rsidRPr="00174403">
        <w:rPr>
          <w:rFonts w:eastAsia="Times New Roman" w:cstheme="minorHAnsi"/>
          <w:sz w:val="24"/>
          <w:szCs w:val="24"/>
        </w:rPr>
        <w:t xml:space="preserve"> fact, it is necessary to find an initial artifact from which to start the navigation. The search is done in different ways depending on the classification it uses: </w:t>
      </w:r>
    </w:p>
    <w:p w14:paraId="4CFF320D" w14:textId="77777777" w:rsidR="007321EF" w:rsidRPr="00174403" w:rsidRDefault="00174403" w:rsidP="00174403">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t>T</w:t>
      </w:r>
      <w:r w:rsidR="007321EF" w:rsidRPr="00174403">
        <w:rPr>
          <w:rFonts w:eastAsia="Times New Roman" w:cstheme="minorHAnsi"/>
          <w:sz w:val="24"/>
          <w:szCs w:val="24"/>
        </w:rPr>
        <w:t xml:space="preserve">he user </w:t>
      </w:r>
      <w:proofErr w:type="gramStart"/>
      <w:r w:rsidR="007321EF" w:rsidRPr="00174403">
        <w:rPr>
          <w:rFonts w:eastAsia="Times New Roman" w:cstheme="minorHAnsi"/>
          <w:sz w:val="24"/>
          <w:szCs w:val="24"/>
        </w:rPr>
        <w:t>has to</w:t>
      </w:r>
      <w:proofErr w:type="gramEnd"/>
      <w:r w:rsidR="007321EF" w:rsidRPr="00174403">
        <w:rPr>
          <w:rFonts w:eastAsia="Times New Roman" w:cstheme="minorHAnsi"/>
          <w:sz w:val="24"/>
          <w:szCs w:val="24"/>
        </w:rPr>
        <w:t xml:space="preserve"> do a query in a format which depends on the different kinds of classification. If the results of the search are not satisfactory, the query can be relaxed or modified in some way and the search</w:t>
      </w:r>
    </w:p>
    <w:p w14:paraId="752FFE80" w14:textId="77777777" w:rsidR="007A3366" w:rsidRPr="007A3366" w:rsidRDefault="007A3366" w:rsidP="007A3366">
      <w:pPr>
        <w:spacing w:after="0" w:line="240" w:lineRule="auto"/>
        <w:rPr>
          <w:rFonts w:eastAsia="Times New Roman" w:cstheme="minorHAnsi"/>
          <w:sz w:val="24"/>
          <w:szCs w:val="24"/>
        </w:rPr>
      </w:pPr>
    </w:p>
    <w:p w14:paraId="4D437646" w14:textId="77777777" w:rsidR="007B0587" w:rsidRPr="00F224EF" w:rsidRDefault="00CB7D5C" w:rsidP="00F224EF">
      <w:pPr>
        <w:pStyle w:val="Heading1"/>
      </w:pPr>
      <w:r w:rsidRPr="00F224EF">
        <w:rPr>
          <w:sz w:val="40"/>
        </w:rPr>
        <w:t>APPROACHES FOR REUSE</w:t>
      </w:r>
    </w:p>
    <w:p w14:paraId="301D4C59" w14:textId="77777777" w:rsidR="003475F7" w:rsidRPr="003475F7" w:rsidRDefault="003475F7" w:rsidP="003475F7">
      <w:p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Reuse approach can be of two types:</w:t>
      </w:r>
    </w:p>
    <w:p w14:paraId="6F06C1E7" w14:textId="77777777" w:rsidR="003475F7" w:rsidRPr="007B5EC5" w:rsidRDefault="003475F7" w:rsidP="003475F7">
      <w:pPr>
        <w:pStyle w:val="ListParagraph"/>
        <w:numPr>
          <w:ilvl w:val="1"/>
          <w:numId w:val="14"/>
        </w:numPr>
        <w:spacing w:after="0" w:line="240" w:lineRule="auto"/>
        <w:rPr>
          <w:rFonts w:eastAsia="Times New Roman" w:cstheme="minorHAnsi"/>
          <w:sz w:val="24"/>
          <w:szCs w:val="24"/>
        </w:rPr>
      </w:pPr>
      <w:commentRangeStart w:id="17"/>
      <w:r>
        <w:rPr>
          <w:rFonts w:eastAsia="Times New Roman" w:cstheme="minorHAnsi"/>
          <w:color w:val="000000"/>
          <w:sz w:val="24"/>
          <w:szCs w:val="24"/>
          <w:shd w:val="clear" w:color="auto" w:fill="FFFFFF"/>
        </w:rPr>
        <w:lastRenderedPageBreak/>
        <w:t>G</w:t>
      </w:r>
      <w:r w:rsidRPr="007B5EC5">
        <w:rPr>
          <w:rFonts w:eastAsia="Times New Roman" w:cstheme="minorHAnsi"/>
          <w:color w:val="000000"/>
          <w:sz w:val="24"/>
          <w:szCs w:val="24"/>
          <w:shd w:val="clear" w:color="auto" w:fill="FFFFFF"/>
        </w:rPr>
        <w:t>eneration-based</w:t>
      </w:r>
      <w:r>
        <w:rPr>
          <w:rFonts w:eastAsia="Times New Roman" w:cstheme="minorHAnsi"/>
          <w:color w:val="000000"/>
          <w:sz w:val="24"/>
          <w:szCs w:val="24"/>
          <w:shd w:val="clear" w:color="auto" w:fill="FFFFFF"/>
        </w:rPr>
        <w:t xml:space="preserve">: </w:t>
      </w:r>
      <w:r w:rsidRPr="00337655">
        <w:rPr>
          <w:rFonts w:eastAsia="Times New Roman" w:cstheme="minorHAnsi"/>
          <w:color w:val="000000"/>
          <w:sz w:val="24"/>
          <w:szCs w:val="24"/>
        </w:rPr>
        <w:t xml:space="preserve">The generation-based approach reuses the process of previous software development efforts, often embodied in computer tools that automate a part of the development </w:t>
      </w:r>
      <w:r w:rsidRPr="00D67B12">
        <w:rPr>
          <w:rFonts w:eastAsia="Times New Roman" w:cstheme="minorHAnsi"/>
          <w:noProof/>
          <w:color w:val="000000"/>
          <w:sz w:val="24"/>
          <w:szCs w:val="24"/>
        </w:rPr>
        <w:t>life cycle</w:t>
      </w:r>
      <w:r>
        <w:rPr>
          <w:rFonts w:eastAsia="Times New Roman" w:cstheme="minorHAnsi"/>
          <w:color w:val="000000"/>
          <w:sz w:val="24"/>
          <w:szCs w:val="24"/>
        </w:rPr>
        <w:t>.</w:t>
      </w:r>
    </w:p>
    <w:p w14:paraId="7149B75F" w14:textId="77777777" w:rsidR="00CB7D5C" w:rsidRPr="003475F7"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C</w:t>
      </w:r>
      <w:r w:rsidRPr="007B5EC5">
        <w:rPr>
          <w:rFonts w:eastAsia="Times New Roman" w:cstheme="minorHAnsi"/>
          <w:color w:val="000000"/>
          <w:sz w:val="24"/>
          <w:szCs w:val="24"/>
          <w:shd w:val="clear" w:color="auto" w:fill="FFFFFF"/>
        </w:rPr>
        <w:t>omposition-based</w:t>
      </w:r>
      <w:r>
        <w:rPr>
          <w:rFonts w:eastAsia="Times New Roman" w:cstheme="minorHAnsi"/>
          <w:color w:val="000000"/>
          <w:sz w:val="24"/>
          <w:szCs w:val="24"/>
          <w:shd w:val="clear" w:color="auto" w:fill="FFFFFF"/>
        </w:rPr>
        <w:t xml:space="preserve">: </w:t>
      </w:r>
      <w:r w:rsidR="00CB7D5C" w:rsidRPr="003475F7">
        <w:rPr>
          <w:rFonts w:eastAsia="Times New Roman" w:cstheme="minorHAnsi"/>
          <w:color w:val="000000"/>
          <w:sz w:val="24"/>
          <w:szCs w:val="24"/>
        </w:rPr>
        <w:t>The composition-based approach reuses existing software products in a new system to avoid repetitive work. As mentioned in the previous section, many types of software products can be reused. However, because this research focuses on the reuse of components, the discussion here is limited to component reuse, although many problems and solutions discussed can be extrapolated to the reuse of other software products. Component reuse is also known as </w:t>
      </w:r>
      <w:r w:rsidR="00CB7D5C" w:rsidRPr="003475F7">
        <w:rPr>
          <w:rFonts w:eastAsia="Times New Roman" w:cstheme="minorHAnsi"/>
          <w:i/>
          <w:iCs/>
          <w:color w:val="000000"/>
          <w:sz w:val="24"/>
          <w:szCs w:val="24"/>
        </w:rPr>
        <w:t>component-based development</w:t>
      </w:r>
      <w:r w:rsidR="00CB7D5C" w:rsidRPr="003475F7">
        <w:rPr>
          <w:rFonts w:eastAsia="Times New Roman" w:cstheme="minorHAnsi"/>
          <w:color w:val="000000"/>
          <w:sz w:val="24"/>
          <w:szCs w:val="24"/>
        </w:rPr>
        <w:t>. Based on the role that components contribute to the programming process, component reuse is further divided into three categories.</w:t>
      </w:r>
      <w:commentRangeEnd w:id="17"/>
      <w:r w:rsidR="00082517">
        <w:rPr>
          <w:rStyle w:val="CommentReference"/>
        </w:rPr>
        <w:commentReference w:id="17"/>
      </w:r>
    </w:p>
    <w:p w14:paraId="340CAC7A"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commentRangeStart w:id="18"/>
      <w:r w:rsidRPr="00337655">
        <w:rPr>
          <w:rFonts w:eastAsia="Times New Roman" w:cstheme="minorHAnsi"/>
          <w:b/>
          <w:bCs/>
          <w:color w:val="000000"/>
          <w:sz w:val="24"/>
          <w:szCs w:val="24"/>
        </w:rPr>
        <w:t>Black-Box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black-box reuse, a component is directly reused without modification. A component can be reused as it is or reused through inheritance if the programmer creates a specialized subclass of an existing class component.</w:t>
      </w:r>
    </w:p>
    <w:p w14:paraId="65418CA0"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White-Box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white-box reuse, programmers reuse the component after they have modified the components to their needs. White-box reuse does not contribute as much to the easier maintenance and evolution of software systems as black-box reuse does, but it can reduce development time.</w:t>
      </w:r>
    </w:p>
    <w:p w14:paraId="1EBCBAD5" w14:textId="77777777" w:rsidR="00D71E1F" w:rsidRPr="00F224EF" w:rsidRDefault="00CB7D5C" w:rsidP="00F224EF">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Glass-Box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glass-box reuse, programmers do not directly reuse the component; instead, they use it as an example for their own development. For instance, programmers can look at examples to find out how a program plan is realized and build their own system through analogy.</w:t>
      </w:r>
      <w:commentRangeEnd w:id="18"/>
      <w:r w:rsidR="00082517">
        <w:rPr>
          <w:rStyle w:val="CommentReference"/>
        </w:rPr>
        <w:commentReference w:id="18"/>
      </w:r>
    </w:p>
    <w:p w14:paraId="495835A6" w14:textId="77777777" w:rsidR="00D71E1F" w:rsidRPr="00F224EF" w:rsidRDefault="00D71E1F" w:rsidP="00F224EF">
      <w:pPr>
        <w:pStyle w:val="Heading1"/>
        <w:rPr>
          <w:sz w:val="40"/>
        </w:rPr>
      </w:pPr>
      <w:commentRangeStart w:id="19"/>
      <w:r w:rsidRPr="00F224EF">
        <w:rPr>
          <w:sz w:val="40"/>
        </w:rPr>
        <w:t>STORING ARTIFACTS IN MODULES</w:t>
      </w:r>
      <w:commentRangeEnd w:id="19"/>
      <w:r w:rsidR="00082517">
        <w:rPr>
          <w:rStyle w:val="CommentReference"/>
          <w:rFonts w:asciiTheme="minorHAnsi" w:eastAsiaTheme="minorHAnsi" w:hAnsiTheme="minorHAnsi" w:cstheme="minorBidi"/>
          <w:color w:val="auto"/>
        </w:rPr>
        <w:commentReference w:id="19"/>
      </w:r>
    </w:p>
    <w:p w14:paraId="580F0AF4" w14:textId="77777777" w:rsidR="00CB7D5C" w:rsidRPr="00337655" w:rsidRDefault="00CB7D5C"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To reuse artifacts in a module, existing artifacts </w:t>
      </w:r>
      <w:r w:rsidR="00036F33">
        <w:rPr>
          <w:rFonts w:eastAsia="Times New Roman" w:cstheme="minorHAnsi"/>
          <w:color w:val="323232"/>
          <w:sz w:val="24"/>
          <w:szCs w:val="24"/>
        </w:rPr>
        <w:t xml:space="preserve">should be added </w:t>
      </w:r>
      <w:r w:rsidRPr="00337655">
        <w:rPr>
          <w:rFonts w:eastAsia="Times New Roman" w:cstheme="minorHAnsi"/>
          <w:color w:val="323232"/>
          <w:sz w:val="24"/>
          <w:szCs w:val="24"/>
        </w:rPr>
        <w:t xml:space="preserve">to a module or create new artifacts in the module. </w:t>
      </w:r>
      <w:r w:rsidR="00036F33">
        <w:rPr>
          <w:rFonts w:eastAsia="Times New Roman" w:cstheme="minorHAnsi"/>
          <w:color w:val="323232"/>
          <w:sz w:val="24"/>
          <w:szCs w:val="24"/>
        </w:rPr>
        <w:t>The</w:t>
      </w:r>
      <w:r w:rsidRPr="00337655">
        <w:rPr>
          <w:rFonts w:eastAsia="Times New Roman" w:cstheme="minorHAnsi"/>
          <w:color w:val="323232"/>
          <w:sz w:val="24"/>
          <w:szCs w:val="24"/>
        </w:rPr>
        <w:t xml:space="preserve"> artifact</w:t>
      </w:r>
      <w:r w:rsidR="00036F33">
        <w:rPr>
          <w:rFonts w:eastAsia="Times New Roman" w:cstheme="minorHAnsi"/>
          <w:color w:val="323232"/>
          <w:sz w:val="24"/>
          <w:szCs w:val="24"/>
        </w:rPr>
        <w:t xml:space="preserve"> can be reused</w:t>
      </w:r>
      <w:r w:rsidRPr="00337655">
        <w:rPr>
          <w:rFonts w:eastAsia="Times New Roman" w:cstheme="minorHAnsi"/>
          <w:color w:val="323232"/>
          <w:sz w:val="24"/>
          <w:szCs w:val="24"/>
        </w:rPr>
        <w:t xml:space="preserve"> by copying it from one module and pasting </w:t>
      </w:r>
      <w:r w:rsidR="005C66FD">
        <w:rPr>
          <w:rFonts w:eastAsia="Times New Roman" w:cstheme="minorHAnsi"/>
          <w:color w:val="323232"/>
          <w:sz w:val="24"/>
          <w:szCs w:val="24"/>
        </w:rPr>
        <w:t>in</w:t>
      </w:r>
      <w:r w:rsidRPr="005C66FD">
        <w:rPr>
          <w:rFonts w:eastAsia="Times New Roman" w:cstheme="minorHAnsi"/>
          <w:noProof/>
          <w:color w:val="323232"/>
          <w:sz w:val="24"/>
          <w:szCs w:val="24"/>
        </w:rPr>
        <w:t>to</w:t>
      </w:r>
      <w:r w:rsidRPr="00337655">
        <w:rPr>
          <w:rFonts w:eastAsia="Times New Roman" w:cstheme="minorHAnsi"/>
          <w:color w:val="323232"/>
          <w:sz w:val="24"/>
          <w:szCs w:val="24"/>
        </w:rPr>
        <w:t xml:space="preserve"> another module.</w:t>
      </w:r>
    </w:p>
    <w:p w14:paraId="542410D3" w14:textId="77777777" w:rsidR="00CB7D5C" w:rsidRPr="00337655" w:rsidRDefault="00036F33"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After</w:t>
      </w:r>
      <w:r w:rsidR="00CB7D5C" w:rsidRPr="00337655">
        <w:rPr>
          <w:rFonts w:eastAsia="Times New Roman" w:cstheme="minorHAnsi"/>
          <w:color w:val="323232"/>
          <w:sz w:val="24"/>
          <w:szCs w:val="24"/>
        </w:rPr>
        <w:t xml:space="preserve"> add</w:t>
      </w:r>
      <w:r>
        <w:rPr>
          <w:rFonts w:eastAsia="Times New Roman" w:cstheme="minorHAnsi"/>
          <w:color w:val="323232"/>
          <w:sz w:val="24"/>
          <w:szCs w:val="24"/>
        </w:rPr>
        <w:t>ition</w:t>
      </w:r>
      <w:r w:rsidR="00CB7D5C" w:rsidRPr="00337655">
        <w:rPr>
          <w:rFonts w:eastAsia="Times New Roman" w:cstheme="minorHAnsi"/>
          <w:color w:val="323232"/>
          <w:sz w:val="24"/>
          <w:szCs w:val="24"/>
        </w:rPr>
        <w:t xml:space="preserve"> or </w:t>
      </w:r>
      <w:r>
        <w:rPr>
          <w:rFonts w:eastAsia="Times New Roman" w:cstheme="minorHAnsi"/>
          <w:color w:val="323232"/>
          <w:sz w:val="24"/>
          <w:szCs w:val="24"/>
        </w:rPr>
        <w:t>creation of</w:t>
      </w:r>
      <w:r w:rsidR="00CB7D5C" w:rsidRPr="00337655">
        <w:rPr>
          <w:rFonts w:eastAsia="Times New Roman" w:cstheme="minorHAnsi"/>
          <w:color w:val="323232"/>
          <w:sz w:val="24"/>
          <w:szCs w:val="24"/>
        </w:rPr>
        <w:t xml:space="preserve"> artifacts in modules, work </w:t>
      </w:r>
      <w:r w:rsidR="00D432B9">
        <w:rPr>
          <w:rFonts w:eastAsia="Times New Roman" w:cstheme="minorHAnsi"/>
          <w:color w:val="323232"/>
          <w:sz w:val="24"/>
          <w:szCs w:val="24"/>
        </w:rPr>
        <w:t xml:space="preserve">can be done </w:t>
      </w:r>
      <w:r w:rsidR="00CB7D5C" w:rsidRPr="00337655">
        <w:rPr>
          <w:rFonts w:eastAsia="Times New Roman" w:cstheme="minorHAnsi"/>
          <w:color w:val="323232"/>
          <w:sz w:val="24"/>
          <w:szCs w:val="24"/>
        </w:rPr>
        <w:t>with the artifacts in the module or on the </w:t>
      </w:r>
      <w:r w:rsidR="00CB7D5C" w:rsidRPr="00337655">
        <w:rPr>
          <w:rFonts w:eastAsia="Times New Roman" w:cstheme="minorHAnsi"/>
          <w:color w:val="323232"/>
          <w:sz w:val="24"/>
          <w:szCs w:val="24"/>
          <w:bdr w:val="none" w:sz="0" w:space="0" w:color="auto" w:frame="1"/>
        </w:rPr>
        <w:t>Artifacts</w:t>
      </w:r>
      <w:r w:rsidR="00CB7D5C" w:rsidRPr="00337655">
        <w:rPr>
          <w:rFonts w:eastAsia="Times New Roman" w:cstheme="minorHAnsi"/>
          <w:color w:val="323232"/>
          <w:sz w:val="24"/>
          <w:szCs w:val="24"/>
        </w:rPr>
        <w:t> page. When you work with an artifact outside a module, you are working with the </w:t>
      </w:r>
      <w:r w:rsidR="00CB7D5C" w:rsidRPr="00337655">
        <w:rPr>
          <w:rFonts w:eastAsia="Times New Roman" w:cstheme="minorHAnsi"/>
          <w:i/>
          <w:iCs/>
          <w:color w:val="323232"/>
          <w:sz w:val="24"/>
          <w:szCs w:val="24"/>
          <w:bdr w:val="none" w:sz="0" w:space="0" w:color="auto" w:frame="1"/>
        </w:rPr>
        <w:t>base</w:t>
      </w:r>
      <w:r w:rsidR="00CB7D5C" w:rsidRPr="00337655">
        <w:rPr>
          <w:rFonts w:eastAsia="Times New Roman" w:cstheme="minorHAnsi"/>
          <w:color w:val="323232"/>
          <w:sz w:val="24"/>
          <w:szCs w:val="24"/>
        </w:rPr>
        <w:t> artifact. Changes to the artifact name, content, and attributes are reflected in all contexts: in the base artifact and in all modules that include the artifact.</w:t>
      </w:r>
    </w:p>
    <w:p w14:paraId="06A654DC" w14:textId="77777777" w:rsidR="00D71E1F" w:rsidRPr="00337655" w:rsidRDefault="00D432B9"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Creation of</w:t>
      </w:r>
      <w:r w:rsidR="00D71E1F" w:rsidRPr="00337655">
        <w:rPr>
          <w:rFonts w:eastAsia="Times New Roman" w:cstheme="minorHAnsi"/>
          <w:color w:val="323232"/>
          <w:sz w:val="24"/>
          <w:szCs w:val="24"/>
        </w:rPr>
        <w:t xml:space="preserve"> links, tags, and comments for artifacts in the context of a module, those contextual elements are applicable and visible only in the module where </w:t>
      </w:r>
      <w:r>
        <w:rPr>
          <w:rFonts w:eastAsia="Times New Roman" w:cstheme="minorHAnsi"/>
          <w:color w:val="323232"/>
          <w:sz w:val="24"/>
          <w:szCs w:val="24"/>
        </w:rPr>
        <w:t>are they created</w:t>
      </w:r>
      <w:r w:rsidR="00D71E1F" w:rsidRPr="00337655">
        <w:rPr>
          <w:rFonts w:eastAsia="Times New Roman" w:cstheme="minorHAnsi"/>
          <w:color w:val="323232"/>
          <w:sz w:val="24"/>
          <w:szCs w:val="24"/>
        </w:rPr>
        <w:t>. For example, in the following module, artifact 374 is linked to artifact 375 and artifact 375 is linked from artifact 374:</w:t>
      </w:r>
    </w:p>
    <w:p w14:paraId="3612261C" w14:textId="77777777" w:rsidR="00D71E1F" w:rsidRPr="00D432B9" w:rsidRDefault="00D71E1F" w:rsidP="00D432B9">
      <w:pPr>
        <w:shd w:val="clear" w:color="auto" w:fill="FFFFFF"/>
        <w:spacing w:after="0" w:line="240" w:lineRule="auto"/>
        <w:ind w:left="360"/>
        <w:jc w:val="center"/>
        <w:textAlignment w:val="baseline"/>
        <w:rPr>
          <w:rFonts w:eastAsia="Times New Roman" w:cstheme="minorHAnsi"/>
          <w:color w:val="323232"/>
          <w:sz w:val="24"/>
          <w:szCs w:val="24"/>
        </w:rPr>
      </w:pPr>
      <w:r w:rsidRPr="00337655">
        <w:rPr>
          <w:noProof/>
        </w:rPr>
        <w:lastRenderedPageBreak/>
        <w:drawing>
          <wp:inline distT="0" distB="0" distL="0" distR="0" wp14:anchorId="2AC772C5" wp14:editId="408ABB65">
            <wp:extent cx="5267325" cy="1876425"/>
            <wp:effectExtent l="19050" t="19050" r="28575" b="28575"/>
            <wp:docPr id="2" name="Picture 2" descr="Sample artifact in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rtifact in a modu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solidFill>
                        <a:schemeClr val="tx2">
                          <a:lumMod val="75000"/>
                        </a:schemeClr>
                      </a:solidFill>
                    </a:ln>
                  </pic:spPr>
                </pic:pic>
              </a:graphicData>
            </a:graphic>
          </wp:inline>
        </w:drawing>
      </w:r>
    </w:p>
    <w:p w14:paraId="714CBDC3" w14:textId="77777777" w:rsidR="00D71E1F" w:rsidRPr="00337655" w:rsidRDefault="00D71E1F"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However, </w:t>
      </w:r>
      <w:r w:rsidR="00D432B9">
        <w:rPr>
          <w:rFonts w:eastAsia="Times New Roman" w:cstheme="minorHAnsi"/>
          <w:color w:val="323232"/>
          <w:sz w:val="24"/>
          <w:szCs w:val="24"/>
        </w:rPr>
        <w:t>the</w:t>
      </w:r>
      <w:r w:rsidRPr="00337655">
        <w:rPr>
          <w:rFonts w:eastAsia="Times New Roman" w:cstheme="minorHAnsi"/>
          <w:color w:val="323232"/>
          <w:sz w:val="24"/>
          <w:szCs w:val="24"/>
        </w:rPr>
        <w:t xml:space="preserve"> base artifacts 374 and 375 on the </w:t>
      </w:r>
      <w:r w:rsidRPr="00337655">
        <w:rPr>
          <w:rFonts w:eastAsia="Times New Roman" w:cstheme="minorHAnsi"/>
          <w:color w:val="323232"/>
          <w:sz w:val="24"/>
          <w:szCs w:val="24"/>
          <w:bdr w:val="none" w:sz="0" w:space="0" w:color="auto" w:frame="1"/>
        </w:rPr>
        <w:t>Artifacts</w:t>
      </w:r>
      <w:r w:rsidRPr="00337655">
        <w:rPr>
          <w:rFonts w:eastAsia="Times New Roman" w:cstheme="minorHAnsi"/>
          <w:color w:val="323232"/>
          <w:sz w:val="24"/>
          <w:szCs w:val="24"/>
        </w:rPr>
        <w:t> page, are not linked:</w:t>
      </w:r>
    </w:p>
    <w:p w14:paraId="2818C785" w14:textId="77777777" w:rsidR="00D71E1F" w:rsidRPr="00D432B9" w:rsidRDefault="00D71E1F" w:rsidP="00D432B9">
      <w:pPr>
        <w:shd w:val="clear" w:color="auto" w:fill="FFFFFF"/>
        <w:spacing w:after="0" w:line="240" w:lineRule="auto"/>
        <w:ind w:left="360" w:firstLine="360"/>
        <w:textAlignment w:val="baseline"/>
        <w:rPr>
          <w:rFonts w:eastAsia="Times New Roman" w:cstheme="minorHAnsi"/>
          <w:color w:val="323232"/>
          <w:sz w:val="24"/>
          <w:szCs w:val="24"/>
        </w:rPr>
      </w:pPr>
      <w:r w:rsidRPr="00337655">
        <w:rPr>
          <w:noProof/>
        </w:rPr>
        <w:drawing>
          <wp:inline distT="0" distB="0" distL="0" distR="0" wp14:anchorId="2543F26D" wp14:editId="3AB8062E">
            <wp:extent cx="3648075" cy="714375"/>
            <wp:effectExtent l="19050" t="19050" r="28575" b="28575"/>
            <wp:docPr id="1" name="Picture 1" descr="Sample bas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ase artifa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solidFill>
                        <a:schemeClr val="tx1">
                          <a:lumMod val="85000"/>
                          <a:lumOff val="15000"/>
                        </a:schemeClr>
                      </a:solidFill>
                    </a:ln>
                  </pic:spPr>
                </pic:pic>
              </a:graphicData>
            </a:graphic>
          </wp:inline>
        </w:drawing>
      </w:r>
    </w:p>
    <w:p w14:paraId="59AAFF86" w14:textId="77777777" w:rsidR="00CB7D5C" w:rsidRPr="00337655" w:rsidRDefault="00CB7D5C" w:rsidP="00CB7D5C">
      <w:pPr>
        <w:rPr>
          <w:rFonts w:cstheme="minorHAnsi"/>
          <w:sz w:val="24"/>
          <w:szCs w:val="24"/>
        </w:rPr>
      </w:pPr>
    </w:p>
    <w:p w14:paraId="10199917" w14:textId="77777777" w:rsidR="00D71E1F" w:rsidRDefault="00D71E1F" w:rsidP="00D432B9">
      <w:pPr>
        <w:pStyle w:val="Heading2"/>
        <w:rPr>
          <w:rFonts w:eastAsia="Times New Roman"/>
          <w:bdr w:val="none" w:sz="0" w:space="0" w:color="auto" w:frame="1"/>
        </w:rPr>
      </w:pPr>
      <w:r w:rsidRPr="00337655">
        <w:rPr>
          <w:rFonts w:eastAsia="Times New Roman"/>
          <w:bdr w:val="none" w:sz="0" w:space="0" w:color="auto" w:frame="1"/>
        </w:rPr>
        <w:t>Using bi-directional links in a module</w:t>
      </w:r>
    </w:p>
    <w:p w14:paraId="4112BFED" w14:textId="77777777" w:rsidR="00D432B9" w:rsidRPr="00D432B9" w:rsidRDefault="00D432B9" w:rsidP="00D432B9"/>
    <w:p w14:paraId="0759C643" w14:textId="77777777" w:rsidR="00D71E1F" w:rsidRDefault="005C66FD" w:rsidP="00D432B9">
      <w:pPr>
        <w:shd w:val="clear" w:color="auto" w:fill="FFFFFF"/>
        <w:spacing w:after="0" w:line="240" w:lineRule="auto"/>
        <w:textAlignment w:val="baseline"/>
        <w:rPr>
          <w:rFonts w:eastAsia="Times New Roman" w:cstheme="minorHAnsi"/>
          <w:color w:val="323232"/>
          <w:sz w:val="24"/>
          <w:szCs w:val="24"/>
        </w:rPr>
      </w:pPr>
      <w:r>
        <w:rPr>
          <w:rFonts w:eastAsia="Times New Roman" w:cstheme="minorHAnsi"/>
          <w:noProof/>
          <w:color w:val="323232"/>
          <w:sz w:val="24"/>
          <w:szCs w:val="24"/>
        </w:rPr>
        <w:t>The u</w:t>
      </w:r>
      <w:r w:rsidR="00D432B9" w:rsidRPr="005C66FD">
        <w:rPr>
          <w:rFonts w:eastAsia="Times New Roman" w:cstheme="minorHAnsi"/>
          <w:noProof/>
          <w:color w:val="323232"/>
          <w:sz w:val="24"/>
          <w:szCs w:val="24"/>
        </w:rPr>
        <w:t>ser</w:t>
      </w:r>
      <w:r w:rsidR="00D432B9">
        <w:rPr>
          <w:rFonts w:eastAsia="Times New Roman" w:cstheme="minorHAnsi"/>
          <w:color w:val="323232"/>
          <w:sz w:val="24"/>
          <w:szCs w:val="24"/>
        </w:rPr>
        <w:t xml:space="preserve"> should be able to link one</w:t>
      </w:r>
      <w:r w:rsidR="00D71E1F" w:rsidRPr="00337655">
        <w:rPr>
          <w:rFonts w:eastAsia="Times New Roman" w:cstheme="minorHAnsi"/>
          <w:color w:val="323232"/>
          <w:sz w:val="24"/>
          <w:szCs w:val="24"/>
        </w:rPr>
        <w:t xml:space="preserve"> artifact in a module to another artifact in a module using a bi-directional</w:t>
      </w:r>
      <w:r w:rsidR="00D432B9">
        <w:rPr>
          <w:rFonts w:eastAsia="Times New Roman" w:cstheme="minorHAnsi"/>
          <w:color w:val="323232"/>
          <w:sz w:val="24"/>
          <w:szCs w:val="24"/>
        </w:rPr>
        <w:t xml:space="preserve"> link type</w:t>
      </w:r>
      <w:r w:rsidR="00D71E1F" w:rsidRPr="00337655">
        <w:rPr>
          <w:rFonts w:eastAsia="Times New Roman" w:cstheme="minorHAnsi"/>
          <w:color w:val="323232"/>
          <w:sz w:val="24"/>
          <w:szCs w:val="24"/>
        </w:rPr>
        <w:t>, the link will appear with a blue icon next to it when you select </w:t>
      </w:r>
      <w:r w:rsidR="00D71E1F" w:rsidRPr="00D432B9">
        <w:rPr>
          <w:rFonts w:eastAsia="Times New Roman" w:cstheme="minorHAnsi"/>
          <w:bCs/>
          <w:color w:val="323232"/>
          <w:sz w:val="24"/>
          <w:szCs w:val="24"/>
          <w:bdr w:val="none" w:sz="0" w:space="0" w:color="auto" w:frame="1"/>
        </w:rPr>
        <w:t xml:space="preserve">Include links, tags </w:t>
      </w:r>
      <w:r w:rsidR="00D71E1F" w:rsidRPr="00D67B12">
        <w:rPr>
          <w:rFonts w:eastAsia="Times New Roman" w:cstheme="minorHAnsi"/>
          <w:bCs/>
          <w:noProof/>
          <w:color w:val="323232"/>
          <w:sz w:val="24"/>
          <w:szCs w:val="24"/>
          <w:bdr w:val="none" w:sz="0" w:space="0" w:color="auto" w:frame="1"/>
        </w:rPr>
        <w:t>and</w:t>
      </w:r>
      <w:r w:rsidR="00D71E1F" w:rsidRPr="00D432B9">
        <w:rPr>
          <w:rFonts w:eastAsia="Times New Roman" w:cstheme="minorHAnsi"/>
          <w:bCs/>
          <w:color w:val="323232"/>
          <w:sz w:val="24"/>
          <w:szCs w:val="24"/>
          <w:bdr w:val="none" w:sz="0" w:space="0" w:color="auto" w:frame="1"/>
        </w:rPr>
        <w:t xml:space="preserve"> comments from base artifacts</w:t>
      </w:r>
      <w:r w:rsidR="00D71E1F" w:rsidRPr="00337655">
        <w:rPr>
          <w:rFonts w:eastAsia="Times New Roman" w:cstheme="minorHAnsi"/>
          <w:color w:val="323232"/>
          <w:sz w:val="24"/>
          <w:szCs w:val="24"/>
        </w:rPr>
        <w:t xml:space="preserve"> to indicate that the link is from a base artifact. </w:t>
      </w:r>
    </w:p>
    <w:p w14:paraId="1A179FAE" w14:textId="77777777" w:rsidR="00D432B9" w:rsidRPr="00337655" w:rsidRDefault="00D432B9" w:rsidP="00D432B9">
      <w:pPr>
        <w:shd w:val="clear" w:color="auto" w:fill="FFFFFF"/>
        <w:spacing w:after="0" w:line="240" w:lineRule="auto"/>
        <w:textAlignment w:val="baseline"/>
        <w:rPr>
          <w:rFonts w:eastAsia="Times New Roman" w:cstheme="minorHAnsi"/>
          <w:color w:val="323232"/>
          <w:sz w:val="24"/>
          <w:szCs w:val="24"/>
        </w:rPr>
      </w:pPr>
    </w:p>
    <w:p w14:paraId="1755978D" w14:textId="77777777" w:rsidR="00D71E1F" w:rsidRPr="00337655" w:rsidRDefault="00D71E1F" w:rsidP="00D71E1F">
      <w:pPr>
        <w:spacing w:after="0" w:line="240" w:lineRule="auto"/>
        <w:rPr>
          <w:rFonts w:eastAsia="Times New Roman" w:cstheme="minorHAnsi"/>
          <w:sz w:val="24"/>
          <w:szCs w:val="24"/>
        </w:rPr>
      </w:pPr>
      <w:r w:rsidRPr="00337655">
        <w:rPr>
          <w:rFonts w:eastAsia="Times New Roman" w:cstheme="minorHAnsi"/>
          <w:color w:val="323232"/>
          <w:sz w:val="24"/>
          <w:szCs w:val="24"/>
          <w:shd w:val="clear" w:color="auto" w:fill="FFFFFF"/>
        </w:rPr>
        <w:t xml:space="preserve">If </w:t>
      </w:r>
      <w:r w:rsidR="00D432B9">
        <w:rPr>
          <w:rFonts w:eastAsia="Times New Roman" w:cstheme="minorHAnsi"/>
          <w:color w:val="323232"/>
          <w:sz w:val="24"/>
          <w:szCs w:val="24"/>
          <w:shd w:val="clear" w:color="auto" w:fill="FFFFFF"/>
        </w:rPr>
        <w:t>user</w:t>
      </w:r>
      <w:r w:rsidRPr="00337655">
        <w:rPr>
          <w:rFonts w:eastAsia="Times New Roman" w:cstheme="minorHAnsi"/>
          <w:color w:val="323232"/>
          <w:sz w:val="24"/>
          <w:szCs w:val="24"/>
          <w:shd w:val="clear" w:color="auto" w:fill="FFFFFF"/>
        </w:rPr>
        <w:t xml:space="preserve"> </w:t>
      </w:r>
      <w:r w:rsidRPr="00D432B9">
        <w:rPr>
          <w:rFonts w:eastAsia="Times New Roman" w:cstheme="minorHAnsi"/>
          <w:bCs/>
          <w:color w:val="323232"/>
          <w:sz w:val="24"/>
          <w:szCs w:val="24"/>
          <w:bdr w:val="none" w:sz="0" w:space="0" w:color="auto" w:frame="1"/>
          <w:shd w:val="clear" w:color="auto" w:fill="FFFFFF"/>
        </w:rPr>
        <w:t xml:space="preserve">Include links, tags </w:t>
      </w:r>
      <w:r w:rsidRPr="00D67B12">
        <w:rPr>
          <w:rFonts w:eastAsia="Times New Roman" w:cstheme="minorHAnsi"/>
          <w:bCs/>
          <w:noProof/>
          <w:color w:val="323232"/>
          <w:sz w:val="24"/>
          <w:szCs w:val="24"/>
          <w:bdr w:val="none" w:sz="0" w:space="0" w:color="auto" w:frame="1"/>
          <w:shd w:val="clear" w:color="auto" w:fill="FFFFFF"/>
        </w:rPr>
        <w:t>and</w:t>
      </w:r>
      <w:r w:rsidRPr="00D432B9">
        <w:rPr>
          <w:rFonts w:eastAsia="Times New Roman" w:cstheme="minorHAnsi"/>
          <w:bCs/>
          <w:color w:val="323232"/>
          <w:sz w:val="24"/>
          <w:szCs w:val="24"/>
          <w:bdr w:val="none" w:sz="0" w:space="0" w:color="auto" w:frame="1"/>
          <w:shd w:val="clear" w:color="auto" w:fill="FFFFFF"/>
        </w:rPr>
        <w:t xml:space="preserve"> comments from base artifacts</w:t>
      </w:r>
      <w:r w:rsidRPr="00337655">
        <w:rPr>
          <w:rFonts w:eastAsia="Times New Roman" w:cstheme="minorHAnsi"/>
          <w:color w:val="323232"/>
          <w:sz w:val="24"/>
          <w:szCs w:val="24"/>
          <w:shd w:val="clear" w:color="auto" w:fill="FFFFFF"/>
        </w:rPr>
        <w:t>, a</w:t>
      </w:r>
      <w:r w:rsidR="00D432B9">
        <w:rPr>
          <w:rFonts w:eastAsia="Times New Roman" w:cstheme="minorHAnsi"/>
          <w:color w:val="323232"/>
          <w:sz w:val="24"/>
          <w:szCs w:val="24"/>
          <w:shd w:val="clear" w:color="auto" w:fill="FFFFFF"/>
        </w:rPr>
        <w:t>n indication must be shown as below</w:t>
      </w:r>
      <w:r w:rsidRPr="00337655">
        <w:rPr>
          <w:rFonts w:eastAsia="Times New Roman" w:cstheme="minorHAnsi"/>
          <w:color w:val="323232"/>
          <w:sz w:val="24"/>
          <w:szCs w:val="24"/>
          <w:shd w:val="clear" w:color="auto" w:fill="FFFFFF"/>
        </w:rPr>
        <w:t>:</w:t>
      </w:r>
    </w:p>
    <w:p w14:paraId="49A3BEAF" w14:textId="77777777" w:rsidR="00D71E1F" w:rsidRPr="00337655" w:rsidRDefault="00D71E1F" w:rsidP="00D71E1F">
      <w:p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noProof/>
          <w:color w:val="323232"/>
          <w:sz w:val="24"/>
          <w:szCs w:val="24"/>
        </w:rPr>
        <w:drawing>
          <wp:inline distT="0" distB="0" distL="0" distR="0" wp14:anchorId="40D1F099" wp14:editId="5107E7E9">
            <wp:extent cx="4962525" cy="1181100"/>
            <wp:effectExtent l="19050" t="19050" r="28575" b="19050"/>
            <wp:docPr id="4" name="Picture 4" descr="screen cap showing blue arrow link from base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 showing blue arrow link from base artifa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solidFill>
                        <a:schemeClr val="tx1">
                          <a:lumMod val="85000"/>
                          <a:lumOff val="15000"/>
                        </a:schemeClr>
                      </a:solidFill>
                    </a:ln>
                  </pic:spPr>
                </pic:pic>
              </a:graphicData>
            </a:graphic>
          </wp:inline>
        </w:drawing>
      </w:r>
    </w:p>
    <w:p w14:paraId="29D71DD6" w14:textId="77777777" w:rsidR="00D71E1F" w:rsidRPr="00337655" w:rsidRDefault="00D71E1F" w:rsidP="00CB7D5C">
      <w:pPr>
        <w:rPr>
          <w:rFonts w:cstheme="minorHAnsi"/>
          <w:sz w:val="24"/>
          <w:szCs w:val="24"/>
        </w:rPr>
      </w:pPr>
    </w:p>
    <w:p w14:paraId="3CA0618D" w14:textId="77777777" w:rsidR="00D71E1F" w:rsidRPr="00337655" w:rsidRDefault="00D432B9" w:rsidP="00D71E1F">
      <w:pPr>
        <w:pStyle w:val="Heading1"/>
        <w:rPr>
          <w:rFonts w:asciiTheme="minorHAnsi" w:hAnsiTheme="minorHAnsi" w:cstheme="minorHAnsi"/>
          <w:sz w:val="24"/>
          <w:szCs w:val="24"/>
        </w:rPr>
      </w:pPr>
      <w:commentRangeStart w:id="20"/>
      <w:r>
        <w:rPr>
          <w:sz w:val="40"/>
        </w:rPr>
        <w:t xml:space="preserve">GENERAL </w:t>
      </w:r>
      <w:r w:rsidR="00D71E1F" w:rsidRPr="00F224EF">
        <w:rPr>
          <w:sz w:val="40"/>
        </w:rPr>
        <w:t>GUIDELINE</w:t>
      </w:r>
      <w:r w:rsidR="00D71E1F" w:rsidRPr="00337655">
        <w:rPr>
          <w:rFonts w:asciiTheme="minorHAnsi" w:hAnsiTheme="minorHAnsi" w:cstheme="minorHAnsi"/>
          <w:sz w:val="24"/>
          <w:szCs w:val="24"/>
        </w:rPr>
        <w:t>:</w:t>
      </w:r>
      <w:commentRangeEnd w:id="20"/>
      <w:r w:rsidR="00AC5B39">
        <w:rPr>
          <w:rStyle w:val="CommentReference"/>
          <w:rFonts w:asciiTheme="minorHAnsi" w:eastAsiaTheme="minorHAnsi" w:hAnsiTheme="minorHAnsi" w:cstheme="minorBidi"/>
          <w:color w:val="auto"/>
        </w:rPr>
        <w:commentReference w:id="20"/>
      </w:r>
    </w:p>
    <w:p w14:paraId="6FCB2AA6" w14:textId="77777777" w:rsidR="00480350" w:rsidRDefault="00D71E1F" w:rsidP="00D71E1F">
      <w:pPr>
        <w:pStyle w:val="ListParagraph"/>
        <w:numPr>
          <w:ilvl w:val="0"/>
          <w:numId w:val="4"/>
        </w:numPr>
        <w:rPr>
          <w:rFonts w:cstheme="minorHAnsi"/>
          <w:color w:val="323232"/>
          <w:sz w:val="24"/>
          <w:szCs w:val="24"/>
          <w:shd w:val="clear" w:color="auto" w:fill="FFFFFF"/>
        </w:rPr>
      </w:pPr>
      <w:r w:rsidRPr="00337655">
        <w:rPr>
          <w:rFonts w:cstheme="minorHAnsi"/>
          <w:color w:val="323232"/>
          <w:sz w:val="24"/>
          <w:szCs w:val="24"/>
          <w:shd w:val="clear" w:color="auto" w:fill="FFFFFF"/>
        </w:rPr>
        <w:t xml:space="preserve">When </w:t>
      </w:r>
      <w:r w:rsidR="00480350" w:rsidRPr="00D67B12">
        <w:rPr>
          <w:rFonts w:cstheme="minorHAnsi"/>
          <w:noProof/>
          <w:color w:val="323232"/>
          <w:sz w:val="24"/>
          <w:szCs w:val="24"/>
          <w:shd w:val="clear" w:color="auto" w:fill="FFFFFF"/>
        </w:rPr>
        <w:t>user</w:t>
      </w:r>
      <w:r w:rsidRPr="00337655">
        <w:rPr>
          <w:rFonts w:cstheme="minorHAnsi"/>
          <w:color w:val="323232"/>
          <w:sz w:val="24"/>
          <w:szCs w:val="24"/>
          <w:shd w:val="clear" w:color="auto" w:fill="FFFFFF"/>
        </w:rPr>
        <w:t xml:space="preserve"> </w:t>
      </w:r>
      <w:r w:rsidRPr="005C66FD">
        <w:rPr>
          <w:rFonts w:cstheme="minorHAnsi"/>
          <w:noProof/>
          <w:color w:val="323232"/>
          <w:sz w:val="24"/>
          <w:szCs w:val="24"/>
          <w:shd w:val="clear" w:color="auto" w:fill="FFFFFF"/>
        </w:rPr>
        <w:t>create</w:t>
      </w:r>
      <w:r w:rsidR="005C66FD">
        <w:rPr>
          <w:rFonts w:cstheme="minorHAnsi"/>
          <w:noProof/>
          <w:color w:val="323232"/>
          <w:sz w:val="24"/>
          <w:szCs w:val="24"/>
          <w:shd w:val="clear" w:color="auto" w:fill="FFFFFF"/>
        </w:rPr>
        <w:t>s</w:t>
      </w:r>
      <w:r w:rsidRPr="00337655">
        <w:rPr>
          <w:rFonts w:cstheme="minorHAnsi"/>
          <w:color w:val="323232"/>
          <w:sz w:val="24"/>
          <w:szCs w:val="24"/>
          <w:shd w:val="clear" w:color="auto" w:fill="FFFFFF"/>
        </w:rPr>
        <w:t xml:space="preserve"> links, tags, and comments for </w:t>
      </w:r>
      <w:r w:rsidRPr="00337655">
        <w:rPr>
          <w:rStyle w:val="Emphasis"/>
          <w:rFonts w:cstheme="minorHAnsi"/>
          <w:color w:val="323232"/>
          <w:sz w:val="24"/>
          <w:szCs w:val="24"/>
          <w:bdr w:val="none" w:sz="0" w:space="0" w:color="auto" w:frame="1"/>
          <w:shd w:val="clear" w:color="auto" w:fill="FFFFFF"/>
        </w:rPr>
        <w:t>base</w:t>
      </w:r>
      <w:r w:rsidRPr="00337655">
        <w:rPr>
          <w:rFonts w:cstheme="minorHAnsi"/>
          <w:color w:val="323232"/>
          <w:sz w:val="24"/>
          <w:szCs w:val="24"/>
          <w:shd w:val="clear" w:color="auto" w:fill="FFFFFF"/>
        </w:rPr>
        <w:t xml:space="preserve"> artifacts, those elements apply to the artifact in all contexts in the project. However, those elements </w:t>
      </w:r>
      <w:r w:rsidR="00480350">
        <w:rPr>
          <w:rFonts w:cstheme="minorHAnsi"/>
          <w:color w:val="323232"/>
          <w:sz w:val="24"/>
          <w:szCs w:val="24"/>
          <w:shd w:val="clear" w:color="auto" w:fill="FFFFFF"/>
        </w:rPr>
        <w:t>should</w:t>
      </w:r>
      <w:r w:rsidRPr="00337655">
        <w:rPr>
          <w:rFonts w:cstheme="minorHAnsi"/>
          <w:color w:val="323232"/>
          <w:sz w:val="24"/>
          <w:szCs w:val="24"/>
          <w:shd w:val="clear" w:color="auto" w:fill="FFFFFF"/>
        </w:rPr>
        <w:t xml:space="preserve"> not </w:t>
      </w:r>
      <w:r w:rsidR="00480350">
        <w:rPr>
          <w:rFonts w:cstheme="minorHAnsi"/>
          <w:color w:val="323232"/>
          <w:sz w:val="24"/>
          <w:szCs w:val="24"/>
          <w:shd w:val="clear" w:color="auto" w:fill="FFFFFF"/>
        </w:rPr>
        <w:t xml:space="preserve">be </w:t>
      </w:r>
      <w:r w:rsidRPr="00337655">
        <w:rPr>
          <w:rFonts w:cstheme="minorHAnsi"/>
          <w:color w:val="323232"/>
          <w:sz w:val="24"/>
          <w:szCs w:val="24"/>
          <w:shd w:val="clear" w:color="auto" w:fill="FFFFFF"/>
        </w:rPr>
        <w:t xml:space="preserve">shown by default in modules. </w:t>
      </w:r>
    </w:p>
    <w:p w14:paraId="603006A2" w14:textId="77777777" w:rsidR="00D71E1F" w:rsidRPr="00480350" w:rsidRDefault="005C66FD" w:rsidP="00DF5695">
      <w:pPr>
        <w:pStyle w:val="ListParagraph"/>
        <w:numPr>
          <w:ilvl w:val="0"/>
          <w:numId w:val="4"/>
        </w:numPr>
        <w:shd w:val="clear" w:color="auto" w:fill="FFFFFF"/>
        <w:spacing w:after="0" w:line="240" w:lineRule="auto"/>
        <w:textAlignment w:val="baseline"/>
        <w:rPr>
          <w:rFonts w:eastAsia="Times New Roman" w:cstheme="minorHAnsi"/>
          <w:color w:val="323232"/>
          <w:sz w:val="24"/>
          <w:szCs w:val="24"/>
        </w:rPr>
      </w:pPr>
      <w:r>
        <w:rPr>
          <w:rFonts w:cstheme="minorHAnsi"/>
          <w:noProof/>
          <w:color w:val="323232"/>
          <w:sz w:val="24"/>
          <w:szCs w:val="24"/>
          <w:shd w:val="clear" w:color="auto" w:fill="FFFFFF"/>
        </w:rPr>
        <w:t>The u</w:t>
      </w:r>
      <w:r w:rsidR="00480350" w:rsidRPr="005C66FD">
        <w:rPr>
          <w:rFonts w:cstheme="minorHAnsi"/>
          <w:noProof/>
          <w:color w:val="323232"/>
          <w:sz w:val="24"/>
          <w:szCs w:val="24"/>
          <w:shd w:val="clear" w:color="auto" w:fill="FFFFFF"/>
        </w:rPr>
        <w:t>ser</w:t>
      </w:r>
      <w:r w:rsidR="00480350" w:rsidRPr="00480350">
        <w:rPr>
          <w:rFonts w:cstheme="minorHAnsi"/>
          <w:color w:val="323232"/>
          <w:sz w:val="24"/>
          <w:szCs w:val="24"/>
          <w:shd w:val="clear" w:color="auto" w:fill="FFFFFF"/>
        </w:rPr>
        <w:t xml:space="preserve"> should be able to</w:t>
      </w:r>
      <w:r w:rsidR="00D71E1F" w:rsidRPr="00480350">
        <w:rPr>
          <w:rFonts w:cstheme="minorHAnsi"/>
          <w:color w:val="323232"/>
          <w:sz w:val="24"/>
          <w:szCs w:val="24"/>
          <w:shd w:val="clear" w:color="auto" w:fill="FFFFFF"/>
        </w:rPr>
        <w:t xml:space="preserve"> override the default display settings in a module and show the links, tags, and comments for the base artifacts in addition to the links, tags, and comments that are created in the module. </w:t>
      </w:r>
    </w:p>
    <w:p w14:paraId="2D7B5716"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lastRenderedPageBreak/>
        <w:t>If you create links between </w:t>
      </w:r>
      <w:r w:rsidRPr="00337655">
        <w:rPr>
          <w:rFonts w:eastAsia="Times New Roman" w:cstheme="minorHAnsi"/>
          <w:i/>
          <w:iCs/>
          <w:color w:val="323232"/>
          <w:sz w:val="24"/>
          <w:szCs w:val="24"/>
          <w:bdr w:val="none" w:sz="0" w:space="0" w:color="auto" w:frame="1"/>
        </w:rPr>
        <w:t>base</w:t>
      </w:r>
      <w:r w:rsidRPr="00337655">
        <w:rPr>
          <w:rFonts w:eastAsia="Times New Roman" w:cstheme="minorHAnsi"/>
          <w:color w:val="323232"/>
          <w:sz w:val="24"/>
          <w:szCs w:val="24"/>
        </w:rPr>
        <w:t> artifacts, those links are available in every module that the base artifacts are used in.</w:t>
      </w:r>
    </w:p>
    <w:p w14:paraId="6FC89F7C"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If you create links between artifacts in the context of a module, the links exist only in that module and in any </w:t>
      </w:r>
      <w:proofErr w:type="gramStart"/>
      <w:r w:rsidRPr="00337655">
        <w:rPr>
          <w:rFonts w:eastAsia="Times New Roman" w:cstheme="minorHAnsi"/>
          <w:color w:val="323232"/>
          <w:sz w:val="24"/>
          <w:szCs w:val="24"/>
        </w:rPr>
        <w:t>copies</w:t>
      </w:r>
      <w:proofErr w:type="gramEnd"/>
      <w:r w:rsidRPr="00337655">
        <w:rPr>
          <w:rFonts w:eastAsia="Times New Roman" w:cstheme="minorHAnsi"/>
          <w:color w:val="323232"/>
          <w:sz w:val="24"/>
          <w:szCs w:val="24"/>
        </w:rPr>
        <w:t xml:space="preserve"> you make of the module.</w:t>
      </w:r>
    </w:p>
    <w:p w14:paraId="7E9B5699"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want to link to an artifact that is reused, when you create the link, you can access the artifact by selecting from the </w:t>
      </w:r>
      <w:r w:rsidRPr="00337655">
        <w:rPr>
          <w:rFonts w:eastAsia="Times New Roman" w:cstheme="minorHAnsi"/>
          <w:b/>
          <w:bCs/>
          <w:color w:val="323232"/>
          <w:sz w:val="24"/>
          <w:szCs w:val="24"/>
          <w:bdr w:val="none" w:sz="0" w:space="0" w:color="auto" w:frame="1"/>
        </w:rPr>
        <w:t xml:space="preserve">Rows in </w:t>
      </w:r>
      <w:r w:rsidR="005C66FD">
        <w:rPr>
          <w:rFonts w:eastAsia="Times New Roman" w:cstheme="minorHAnsi"/>
          <w:b/>
          <w:bCs/>
          <w:color w:val="323232"/>
          <w:sz w:val="24"/>
          <w:szCs w:val="24"/>
          <w:bdr w:val="none" w:sz="0" w:space="0" w:color="auto" w:frame="1"/>
        </w:rPr>
        <w:t xml:space="preserve">the </w:t>
      </w:r>
      <w:r w:rsidRPr="005C66FD">
        <w:rPr>
          <w:rFonts w:eastAsia="Times New Roman" w:cstheme="minorHAnsi"/>
          <w:b/>
          <w:bCs/>
          <w:noProof/>
          <w:color w:val="323232"/>
          <w:sz w:val="24"/>
          <w:szCs w:val="24"/>
          <w:bdr w:val="none" w:sz="0" w:space="0" w:color="auto" w:frame="1"/>
        </w:rPr>
        <w:t>module</w:t>
      </w:r>
      <w:r w:rsidRPr="00337655">
        <w:rPr>
          <w:rFonts w:eastAsia="Times New Roman" w:cstheme="minorHAnsi"/>
          <w:color w:val="323232"/>
          <w:sz w:val="24"/>
          <w:szCs w:val="24"/>
        </w:rPr>
        <w:t> list.</w:t>
      </w:r>
    </w:p>
    <w:p w14:paraId="285623D8" w14:textId="77777777" w:rsidR="00D71E1F" w:rsidRPr="00337655" w:rsidRDefault="00D71E1F" w:rsidP="00D71E1F">
      <w:pPr>
        <w:rPr>
          <w:rFonts w:cstheme="minorHAnsi"/>
          <w:color w:val="323232"/>
          <w:sz w:val="24"/>
          <w:szCs w:val="24"/>
          <w:shd w:val="clear" w:color="auto" w:fill="FFFFFF"/>
        </w:rPr>
      </w:pPr>
    </w:p>
    <w:p w14:paraId="0BA9DD7A" w14:textId="77777777" w:rsidR="007E4AC9" w:rsidRPr="00DF5F80" w:rsidRDefault="00DF5F80" w:rsidP="00DF5F80">
      <w:pPr>
        <w:pStyle w:val="Heading1"/>
        <w:rPr>
          <w:sz w:val="40"/>
          <w:shd w:val="clear" w:color="auto" w:fill="FFFFFF"/>
        </w:rPr>
      </w:pPr>
      <w:commentRangeStart w:id="21"/>
      <w:r w:rsidRPr="005C66FD">
        <w:rPr>
          <w:noProof/>
          <w:sz w:val="40"/>
          <w:shd w:val="clear" w:color="auto" w:fill="FFFFFF"/>
        </w:rPr>
        <w:t>RE</w:t>
      </w:r>
      <w:r w:rsidR="005C66FD">
        <w:rPr>
          <w:noProof/>
          <w:sz w:val="40"/>
          <w:shd w:val="clear" w:color="auto" w:fill="FFFFFF"/>
        </w:rPr>
        <w:t>US</w:t>
      </w:r>
      <w:r w:rsidRPr="005C66FD">
        <w:rPr>
          <w:noProof/>
          <w:sz w:val="40"/>
          <w:shd w:val="clear" w:color="auto" w:fill="FFFFFF"/>
        </w:rPr>
        <w:t>ABILITY</w:t>
      </w:r>
      <w:r>
        <w:rPr>
          <w:sz w:val="40"/>
          <w:shd w:val="clear" w:color="auto" w:fill="FFFFFF"/>
        </w:rPr>
        <w:t xml:space="preserve"> FRAMEWORK</w:t>
      </w:r>
      <w:commentRangeEnd w:id="21"/>
      <w:r w:rsidR="00AC5B39">
        <w:rPr>
          <w:rStyle w:val="CommentReference"/>
          <w:rFonts w:asciiTheme="minorHAnsi" w:eastAsiaTheme="minorHAnsi" w:hAnsiTheme="minorHAnsi" w:cstheme="minorBidi"/>
          <w:color w:val="auto"/>
        </w:rPr>
        <w:commentReference w:id="21"/>
      </w:r>
    </w:p>
    <w:p w14:paraId="0EA25A27" w14:textId="77777777" w:rsidR="007E4AC9" w:rsidRPr="00337655" w:rsidRDefault="00DF5F80" w:rsidP="00D71E1F">
      <w:pPr>
        <w:rPr>
          <w:rFonts w:cstheme="minorHAnsi"/>
          <w:color w:val="323232"/>
          <w:sz w:val="24"/>
          <w:szCs w:val="24"/>
          <w:shd w:val="clear" w:color="auto" w:fill="FFFFFF"/>
        </w:rPr>
      </w:pPr>
      <w:r w:rsidRPr="00337655">
        <w:rPr>
          <w:rFonts w:eastAsia="Times New Roman" w:cstheme="minorHAnsi"/>
          <w:noProof/>
          <w:color w:val="323232"/>
          <w:sz w:val="24"/>
          <w:szCs w:val="24"/>
          <w:shd w:val="clear" w:color="auto" w:fill="FFFFFF"/>
        </w:rPr>
        <mc:AlternateContent>
          <mc:Choice Requires="wpg">
            <w:drawing>
              <wp:anchor distT="0" distB="0" distL="114300" distR="114300" simplePos="0" relativeHeight="251665408" behindDoc="0" locked="0" layoutInCell="1" allowOverlap="1" wp14:anchorId="3758B6AD" wp14:editId="6164ED4D">
                <wp:simplePos x="0" y="0"/>
                <wp:positionH relativeFrom="column">
                  <wp:posOffset>-704850</wp:posOffset>
                </wp:positionH>
                <wp:positionV relativeFrom="paragraph">
                  <wp:posOffset>365125</wp:posOffset>
                </wp:positionV>
                <wp:extent cx="7315200" cy="3771900"/>
                <wp:effectExtent l="0" t="0" r="19050" b="19050"/>
                <wp:wrapNone/>
                <wp:docPr id="57392" name="Group 48">
                  <a:extLst xmlns:a="http://schemas.openxmlformats.org/drawingml/2006/main">
                    <a:ext uri="{FF2B5EF4-FFF2-40B4-BE49-F238E27FC236}">
                      <a16:creationId xmlns:a16="http://schemas.microsoft.com/office/drawing/2014/main" id="{51C9F5BD-4F8E-4BE4-8E2D-EB48DE90B711}"/>
                    </a:ext>
                  </a:extLst>
                </wp:docPr>
                <wp:cNvGraphicFramePr/>
                <a:graphic xmlns:a="http://schemas.openxmlformats.org/drawingml/2006/main">
                  <a:graphicData uri="http://schemas.microsoft.com/office/word/2010/wordprocessingGroup">
                    <wpg:wgp>
                      <wpg:cNvGrpSpPr/>
                      <wpg:grpSpPr bwMode="auto">
                        <a:xfrm>
                          <a:off x="0" y="0"/>
                          <a:ext cx="7315200" cy="3771900"/>
                          <a:chOff x="0" y="0"/>
                          <a:chExt cx="4608" cy="1488"/>
                        </a:xfrm>
                        <a:solidFill>
                          <a:schemeClr val="accent1">
                            <a:lumMod val="40000"/>
                            <a:lumOff val="60000"/>
                          </a:schemeClr>
                        </a:solidFill>
                      </wpg:grpSpPr>
                      <wps:wsp>
                        <wps:cNvPr id="23" name="Rectangle 23">
                          <a:extLst>
                            <a:ext uri="{FF2B5EF4-FFF2-40B4-BE49-F238E27FC236}">
                              <a16:creationId xmlns:a16="http://schemas.microsoft.com/office/drawing/2014/main" id="{373DB8A2-DD9F-4DEA-9A18-AF16073E58DF}"/>
                            </a:ext>
                          </a:extLst>
                        </wps:cNvPr>
                        <wps:cNvSpPr>
                          <a:spLocks noChangeArrowheads="1"/>
                        </wps:cNvSpPr>
                        <wps:spPr bwMode="auto">
                          <a:xfrm>
                            <a:off x="0" y="0"/>
                            <a:ext cx="4608" cy="1488"/>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24" name="Rectangle 24">
                          <a:extLst>
                            <a:ext uri="{FF2B5EF4-FFF2-40B4-BE49-F238E27FC236}">
                              <a16:creationId xmlns:a16="http://schemas.microsoft.com/office/drawing/2014/main" id="{C6DA4F22-60CA-4878-A56F-FE78C4E99452}"/>
                            </a:ext>
                          </a:extLst>
                        </wps:cNvPr>
                        <wps:cNvSpPr>
                          <a:spLocks noChangeArrowheads="1"/>
                        </wps:cNvSpPr>
                        <wps:spPr bwMode="auto">
                          <a:xfrm>
                            <a:off x="240"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9DDF80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Analysis</w:t>
                              </w:r>
                            </w:p>
                          </w:txbxContent>
                        </wps:txbx>
                        <wps:bodyPr anchor="ctr"/>
                      </wps:wsp>
                      <wps:wsp>
                        <wps:cNvPr id="25" name="Rectangle 25">
                          <a:extLst>
                            <a:ext uri="{FF2B5EF4-FFF2-40B4-BE49-F238E27FC236}">
                              <a16:creationId xmlns:a16="http://schemas.microsoft.com/office/drawing/2014/main" id="{EB17F008-EAD0-41BD-A695-EBBDC67034E7}"/>
                            </a:ext>
                          </a:extLst>
                        </wps:cNvPr>
                        <wps:cNvSpPr>
                          <a:spLocks noChangeArrowheads="1"/>
                        </wps:cNvSpPr>
                        <wps:spPr bwMode="auto">
                          <a:xfrm>
                            <a:off x="1440"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003AB18"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Software Architecture Development</w:t>
                              </w:r>
                            </w:p>
                          </w:txbxContent>
                        </wps:txbx>
                        <wps:bodyPr anchor="ctr"/>
                      </wps:wsp>
                      <wps:wsp>
                        <wps:cNvPr id="26" name="Rectangle 26">
                          <a:extLst>
                            <a:ext uri="{FF2B5EF4-FFF2-40B4-BE49-F238E27FC236}">
                              <a16:creationId xmlns:a16="http://schemas.microsoft.com/office/drawing/2014/main" id="{69D7E2E7-92E6-4377-B3C8-258D3DBD5928}"/>
                            </a:ext>
                          </a:extLst>
                        </wps:cNvPr>
                        <wps:cNvSpPr>
                          <a:spLocks noChangeArrowheads="1"/>
                        </wps:cNvSpPr>
                        <wps:spPr bwMode="auto">
                          <a:xfrm>
                            <a:off x="2688"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0CE4E1B"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Reusable Component Development</w:t>
                              </w:r>
                            </w:p>
                          </w:txbxContent>
                        </wps:txbx>
                        <wps:bodyPr anchor="ctr"/>
                      </wps:wsp>
                      <wps:wsp>
                        <wps:cNvPr id="27" name="Rectangle 27">
                          <a:extLst>
                            <a:ext uri="{FF2B5EF4-FFF2-40B4-BE49-F238E27FC236}">
                              <a16:creationId xmlns:a16="http://schemas.microsoft.com/office/drawing/2014/main" id="{A84C0B57-FEC4-4A41-8A7A-69EE9A810B6F}"/>
                            </a:ext>
                          </a:extLst>
                        </wps:cNvPr>
                        <wps:cNvSpPr>
                          <a:spLocks noChangeArrowheads="1"/>
                        </wps:cNvSpPr>
                        <wps:spPr bwMode="auto">
                          <a:xfrm>
                            <a:off x="912" y="960"/>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E01BB4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Model</w:t>
                              </w:r>
                            </w:p>
                          </w:txbxContent>
                        </wps:txbx>
                        <wps:bodyPr anchor="ctr"/>
                      </wps:wsp>
                      <wps:wsp>
                        <wps:cNvPr id="28" name="Rectangle 28">
                          <a:extLst>
                            <a:ext uri="{FF2B5EF4-FFF2-40B4-BE49-F238E27FC236}">
                              <a16:creationId xmlns:a16="http://schemas.microsoft.com/office/drawing/2014/main" id="{4551D493-8B1E-4276-BACE-984253ED64F2}"/>
                            </a:ext>
                          </a:extLst>
                        </wps:cNvPr>
                        <wps:cNvSpPr>
                          <a:spLocks noChangeArrowheads="1"/>
                        </wps:cNvSpPr>
                        <wps:spPr bwMode="auto">
                          <a:xfrm>
                            <a:off x="2112" y="960"/>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E33767A"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Structural Model</w:t>
                              </w:r>
                            </w:p>
                          </w:txbxContent>
                        </wps:txbx>
                        <wps:bodyPr anchor="ctr"/>
                      </wps:wsp>
                      <wps:wsp>
                        <wps:cNvPr id="29" name="AutoShape 9">
                          <a:extLst>
                            <a:ext uri="{FF2B5EF4-FFF2-40B4-BE49-F238E27FC236}">
                              <a16:creationId xmlns:a16="http://schemas.microsoft.com/office/drawing/2014/main" id="{F779ABD1-F838-4C7D-BB30-F231F1FF93FA}"/>
                            </a:ext>
                          </a:extLst>
                        </wps:cNvPr>
                        <wps:cNvSpPr>
                          <a:spLocks noChangeArrowheads="1"/>
                        </wps:cNvSpPr>
                        <wps:spPr bwMode="auto">
                          <a:xfrm>
                            <a:off x="3456" y="768"/>
                            <a:ext cx="720" cy="624"/>
                          </a:xfrm>
                          <a:prstGeom prst="roundRect">
                            <a:avLst>
                              <a:gd name="adj" fmla="val 16667"/>
                            </a:avLst>
                          </a:prstGeom>
                          <a:grpFill/>
                          <a:ln w="9525">
                            <a:solidFill>
                              <a:srgbClr val="0070C0"/>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22F98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Repository Reusable Artifacts/ Components</w:t>
                              </w:r>
                            </w:p>
                          </w:txbxContent>
                        </wps:txbx>
                        <wps:bodyPr anchor="ctr"/>
                      </wps:wsp>
                      <wps:wsp>
                        <wps:cNvPr id="30" name="AutoShape 10">
                          <a:extLst>
                            <a:ext uri="{FF2B5EF4-FFF2-40B4-BE49-F238E27FC236}">
                              <a16:creationId xmlns:a16="http://schemas.microsoft.com/office/drawing/2014/main" id="{6E7A029B-E4E9-4475-ADFF-13D3AE3B0587}"/>
                            </a:ext>
                          </a:extLst>
                        </wps:cNvPr>
                        <wps:cNvCnPr>
                          <a:cxnSpLocks noChangeShapeType="1"/>
                          <a:stCxn id="24" idx="3"/>
                          <a:endCxn id="25" idx="1"/>
                        </wps:cNvCnPr>
                        <wps:spPr bwMode="auto">
                          <a:xfrm>
                            <a:off x="912" y="480"/>
                            <a:ext cx="528" cy="0"/>
                          </a:xfrm>
                          <a:prstGeom prst="straightConnector1">
                            <a:avLst/>
                          </a:prstGeom>
                          <a:grpFill/>
                          <a:ln w="19050">
                            <a:solidFill>
                              <a:srgbClr val="0070C0"/>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1" name="AutoShape 11">
                          <a:extLst>
                            <a:ext uri="{FF2B5EF4-FFF2-40B4-BE49-F238E27FC236}">
                              <a16:creationId xmlns:a16="http://schemas.microsoft.com/office/drawing/2014/main" id="{A3B4FEEB-F0B6-4A0D-86C0-C7FBD558F1E2}"/>
                            </a:ext>
                          </a:extLst>
                        </wps:cNvPr>
                        <wps:cNvCnPr>
                          <a:cxnSpLocks noChangeShapeType="1"/>
                          <a:stCxn id="25" idx="3"/>
                          <a:endCxn id="26" idx="1"/>
                        </wps:cNvCnPr>
                        <wps:spPr bwMode="auto">
                          <a:xfrm>
                            <a:off x="2112" y="480"/>
                            <a:ext cx="576" cy="0"/>
                          </a:xfrm>
                          <a:prstGeom prst="straightConnector1">
                            <a:avLst/>
                          </a:prstGeom>
                          <a:grpFill/>
                          <a:ln w="19050">
                            <a:solidFill>
                              <a:srgbClr val="0070C0"/>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2" name="AutoShape 12">
                          <a:extLst>
                            <a:ext uri="{FF2B5EF4-FFF2-40B4-BE49-F238E27FC236}">
                              <a16:creationId xmlns:a16="http://schemas.microsoft.com/office/drawing/2014/main" id="{C01181AF-A133-4DB8-A6C2-46C9F85BF89A}"/>
                            </a:ext>
                          </a:extLst>
                        </wps:cNvPr>
                        <wps:cNvCnPr>
                          <a:cxnSpLocks noChangeShapeType="1"/>
                          <a:stCxn id="24" idx="2"/>
                          <a:endCxn id="27" idx="1"/>
                        </wps:cNvCnPr>
                        <wps:spPr bwMode="auto">
                          <a:xfrm rot="16200000" flipH="1">
                            <a:off x="504" y="744"/>
                            <a:ext cx="480" cy="336"/>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 name="AutoShape 13">
                          <a:extLst>
                            <a:ext uri="{FF2B5EF4-FFF2-40B4-BE49-F238E27FC236}">
                              <a16:creationId xmlns:a16="http://schemas.microsoft.com/office/drawing/2014/main" id="{F874A213-1303-424F-9610-2C6F7ACF30BF}"/>
                            </a:ext>
                          </a:extLst>
                        </wps:cNvPr>
                        <wps:cNvCnPr>
                          <a:cxnSpLocks noChangeShapeType="1"/>
                          <a:stCxn id="27" idx="3"/>
                          <a:endCxn id="25" idx="2"/>
                        </wps:cNvCnPr>
                        <wps:spPr bwMode="auto">
                          <a:xfrm flipV="1">
                            <a:off x="1584" y="672"/>
                            <a:ext cx="192" cy="480"/>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4" name="AutoShape 14">
                          <a:extLst>
                            <a:ext uri="{FF2B5EF4-FFF2-40B4-BE49-F238E27FC236}">
                              <a16:creationId xmlns:a16="http://schemas.microsoft.com/office/drawing/2014/main" id="{914A07C4-DAE9-4CB1-9E06-87DF2541F60B}"/>
                            </a:ext>
                          </a:extLst>
                        </wps:cNvPr>
                        <wps:cNvCnPr>
                          <a:cxnSpLocks noChangeShapeType="1"/>
                          <a:endCxn id="28" idx="1"/>
                        </wps:cNvCnPr>
                        <wps:spPr bwMode="auto">
                          <a:xfrm rot="16200000" flipH="1">
                            <a:off x="1728" y="768"/>
                            <a:ext cx="480" cy="288"/>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5" name="AutoShape 17">
                          <a:extLst>
                            <a:ext uri="{FF2B5EF4-FFF2-40B4-BE49-F238E27FC236}">
                              <a16:creationId xmlns:a16="http://schemas.microsoft.com/office/drawing/2014/main" id="{85356A1B-664B-4E31-8202-8E3C8A62F746}"/>
                            </a:ext>
                          </a:extLst>
                        </wps:cNvPr>
                        <wps:cNvCnPr>
                          <a:cxnSpLocks noChangeShapeType="1"/>
                          <a:stCxn id="28" idx="3"/>
                          <a:endCxn id="26" idx="2"/>
                        </wps:cNvCnPr>
                        <wps:spPr bwMode="auto">
                          <a:xfrm flipV="1">
                            <a:off x="2784" y="672"/>
                            <a:ext cx="240" cy="480"/>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6" name="AutoShape 18">
                          <a:extLst>
                            <a:ext uri="{FF2B5EF4-FFF2-40B4-BE49-F238E27FC236}">
                              <a16:creationId xmlns:a16="http://schemas.microsoft.com/office/drawing/2014/main" id="{9D0AA682-BB64-4EA3-99D0-3BDE3CE49A5D}"/>
                            </a:ext>
                          </a:extLst>
                        </wps:cNvPr>
                        <wps:cNvCnPr>
                          <a:cxnSpLocks noChangeShapeType="1"/>
                          <a:stCxn id="26" idx="3"/>
                          <a:endCxn id="29" idx="0"/>
                        </wps:cNvCnPr>
                        <wps:spPr bwMode="auto">
                          <a:xfrm>
                            <a:off x="3360" y="480"/>
                            <a:ext cx="456" cy="288"/>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3758B6AD" id="Group 48" o:spid="_x0000_s1029" style="position:absolute;margin-left:-55.5pt;margin-top:28.75pt;width:8in;height:297pt;z-index:251665408;mso-height-relative:margin" coordsize="4608,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">
                <v:rect id="Rectangle 23" o:spid="_x0000_s1030" style="position:absolute;width:4608;height:14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" filled="f" strokecolor="#0070c0">
                  <v:shadow color="#e7e6e6 [3214]"/>
                </v:rect>
                <v:rect id="Rectangle 24" o:spid="_x0000_s1031" style="position:absolute;left:240;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" filled="f" strokecolor="#0070c0">
                  <v:shadow color="#e7e6e6 [3214]"/>
                  <v:textbox>
                    <w:txbxContent>
                      <w:p w14:paraId="09DDF80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Analysis</w:t>
                        </w:r>
                      </w:p>
                    </w:txbxContent>
                  </v:textbox>
                </v:rect>
                <v:rect id="Rectangle 25" o:spid="_x0000_s1032" style="position:absolute;left:1440;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" filled="f" strokecolor="#0070c0">
                  <v:shadow color="#e7e6e6 [3214]"/>
                  <v:textbox>
                    <w:txbxContent>
                      <w:p w14:paraId="5003AB18"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Software Architecture Development</w:t>
                        </w:r>
                      </w:p>
                    </w:txbxContent>
                  </v:textbox>
                </v:rect>
                <v:rect id="Rectangle 26" o:spid="_x0000_s1033" style="position:absolute;left:2688;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" filled="f" strokecolor="#0070c0">
                  <v:shadow color="#e7e6e6 [3214]"/>
                  <v:textbox>
                    <w:txbxContent>
                      <w:p w14:paraId="00CE4E1B"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Reusable Component Development</w:t>
                        </w:r>
                      </w:p>
                    </w:txbxContent>
                  </v:textbox>
                </v:rect>
                <v:rect id="Rectangle 27" o:spid="_x0000_s1034" style="position:absolute;left:912;top:960;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" filled="f" strokecolor="#0070c0">
                  <v:shadow color="#e7e6e6 [3214]"/>
                  <v:textbox>
                    <w:txbxContent>
                      <w:p w14:paraId="0E01BB4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Model</w:t>
                        </w:r>
                      </w:p>
                    </w:txbxContent>
                  </v:textbox>
                </v:rect>
                <v:rect id="Rectangle 28" o:spid="_x0000_s1035" style="position:absolute;left:2112;top:960;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" filled="f" strokecolor="#0070c0">
                  <v:shadow color="#e7e6e6 [3214]"/>
                  <v:textbox>
                    <w:txbxContent>
                      <w:p w14:paraId="0E33767A"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Structural Model</w:t>
                        </w:r>
                      </w:p>
                    </w:txbxContent>
                  </v:textbox>
                </v:rect>
                <v:roundrect id="AutoShape 9" o:spid="_x0000_s1036" style="position:absolute;left:3456;top:768;width:720;height: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" filled="f" strokecolor="#0070c0">
                  <v:shadow color="#e7e6e6 [3214]"/>
                  <v:textbox>
                    <w:txbxContent>
                      <w:p w14:paraId="3D22F98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Repository Reusable Artifacts/ Components</w:t>
                        </w:r>
                      </w:p>
                    </w:txbxContent>
                  </v:textbox>
                </v:roundrect>
                <v:shapetype id="_x0000_t32" coordsize="21600,21600" o:spt="32" o:oned="t" path="m,l21600,21600e" filled="f">
                  <v:path arrowok="t" fillok="f" o:connecttype="none"/>
                  <o:lock v:ext="edit" shapetype="t"/>
                </v:shapetype>
                <v:shape id="AutoShape 10" o:spid="_x0000_s1037" type="#_x0000_t32" style="position:absolute;left:912;top:480;width: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" strokecolor="#0070c0" strokeweight="1.5pt">
                  <v:stroke endarrow="block"/>
                  <v:shadow color="#e7e6e6 [3214]"/>
                </v:shape>
                <v:shape id="AutoShape 11" o:spid="_x0000_s1038" type="#_x0000_t32" style="position:absolute;left:2112;top:480;width: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" strokecolor="#0070c0" strokeweight="1.5pt">
                  <v:stroke endarrow="block"/>
                  <v:shadow color="#e7e6e6 [3214]"/>
                </v:shape>
                <v:shapetype id="_x0000_t33" coordsize="21600,21600" o:spt="33" o:oned="t" path="m,l21600,r,21600e" filled="f">
                  <v:stroke joinstyle="miter"/>
                  <v:path arrowok="t" fillok="f" o:connecttype="none"/>
                  <o:lock v:ext="edit" shapetype="t"/>
                </v:shapetype>
                <v:shape id="AutoShape 12" o:spid="_x0000_s1039" type="#_x0000_t33" style="position:absolute;left:504;top:744;width:480;height:3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" strokecolor="#0070c0" strokeweight="1.5pt">
                  <v:stroke endarrow="block"/>
                  <v:shadow color="#e7e6e6 [3214]"/>
                </v:shape>
                <v:shape id="AutoShape 13" o:spid="_x0000_s1040" type="#_x0000_t33" style="position:absolute;left:1584;top:672;width:192;height:4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" strokecolor="#0070c0" strokeweight="1.5pt">
                  <v:stroke endarrow="block"/>
                  <v:shadow color="#e7e6e6 [3214]"/>
                </v:shape>
                <v:shape id="AutoShape 14" o:spid="_x0000_s1041" type="#_x0000_t33" style="position:absolute;left:1728;top:768;width:480;height: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" strokecolor="#0070c0" strokeweight="1.5pt">
                  <v:stroke endarrow="block"/>
                  <v:shadow color="#e7e6e6 [3214]"/>
                </v:shape>
                <v:shape id="AutoShape 17" o:spid="_x0000_s1042" type="#_x0000_t33" style="position:absolute;left:2784;top:672;width:240;height:4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" strokecolor="#0070c0" strokeweight="1.5pt">
                  <v:stroke endarrow="block"/>
                  <v:shadow color="#e7e6e6 [3214]"/>
                </v:shape>
                <v:shape id="AutoShape 18" o:spid="_x0000_s1043" type="#_x0000_t33" style="position:absolute;left:3360;top:480;width:456;height:2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" strokecolor="#0070c0" strokeweight="1.5pt">
                  <v:stroke endarrow="block"/>
                  <v:shadow color="#e7e6e6 [3214]"/>
                </v:shape>
              </v:group>
            </w:pict>
          </mc:Fallback>
        </mc:AlternateContent>
      </w:r>
    </w:p>
    <w:p w14:paraId="056952ED" w14:textId="77777777" w:rsidR="007E4AC9" w:rsidRPr="00337655" w:rsidRDefault="007E4AC9" w:rsidP="00D71E1F">
      <w:pPr>
        <w:rPr>
          <w:rFonts w:cstheme="minorHAnsi"/>
          <w:color w:val="323232"/>
          <w:sz w:val="24"/>
          <w:szCs w:val="24"/>
          <w:shd w:val="clear" w:color="auto" w:fill="FFFFFF"/>
        </w:rPr>
      </w:pPr>
    </w:p>
    <w:p w14:paraId="349F0FE3" w14:textId="77777777" w:rsidR="007E4AC9" w:rsidRPr="00337655" w:rsidRDefault="007E4AC9" w:rsidP="00D71E1F">
      <w:pPr>
        <w:rPr>
          <w:rFonts w:cstheme="minorHAnsi"/>
          <w:color w:val="323232"/>
          <w:sz w:val="24"/>
          <w:szCs w:val="24"/>
          <w:shd w:val="clear" w:color="auto" w:fill="FFFFFF"/>
        </w:rPr>
      </w:pPr>
    </w:p>
    <w:p w14:paraId="55313D5F" w14:textId="77777777" w:rsidR="007E4AC9" w:rsidRPr="00337655" w:rsidRDefault="007E4AC9" w:rsidP="00D71E1F">
      <w:pPr>
        <w:rPr>
          <w:rFonts w:cstheme="minorHAnsi"/>
          <w:color w:val="323232"/>
          <w:sz w:val="24"/>
          <w:szCs w:val="24"/>
          <w:shd w:val="clear" w:color="auto" w:fill="FFFFFF"/>
        </w:rPr>
      </w:pPr>
    </w:p>
    <w:p w14:paraId="5D0C5168" w14:textId="77777777" w:rsidR="00085778" w:rsidRPr="00337655" w:rsidRDefault="00085778" w:rsidP="00085778">
      <w:pPr>
        <w:rPr>
          <w:rFonts w:cstheme="minorHAnsi"/>
          <w:color w:val="323232"/>
          <w:sz w:val="24"/>
          <w:szCs w:val="24"/>
          <w:shd w:val="clear" w:color="auto" w:fill="FFFFFF"/>
        </w:rPr>
      </w:pPr>
    </w:p>
    <w:p w14:paraId="3C9BF233" w14:textId="77777777" w:rsidR="00085778" w:rsidRPr="00337655" w:rsidRDefault="00085778" w:rsidP="00085778">
      <w:pPr>
        <w:rPr>
          <w:rFonts w:cstheme="minorHAnsi"/>
          <w:sz w:val="24"/>
          <w:szCs w:val="24"/>
        </w:rPr>
      </w:pPr>
    </w:p>
    <w:p w14:paraId="45A76C30" w14:textId="77777777" w:rsidR="00085778" w:rsidRPr="00337655" w:rsidRDefault="00085778" w:rsidP="00085778">
      <w:pPr>
        <w:rPr>
          <w:rFonts w:cstheme="minorHAnsi"/>
          <w:sz w:val="24"/>
          <w:szCs w:val="24"/>
        </w:rPr>
      </w:pPr>
    </w:p>
    <w:p w14:paraId="42EE493A" w14:textId="77777777" w:rsidR="00085778" w:rsidRPr="00337655" w:rsidRDefault="00085778" w:rsidP="00085778">
      <w:pPr>
        <w:rPr>
          <w:rFonts w:cstheme="minorHAnsi"/>
          <w:sz w:val="24"/>
          <w:szCs w:val="24"/>
        </w:rPr>
      </w:pPr>
    </w:p>
    <w:p w14:paraId="4A7BFD1A" w14:textId="77777777" w:rsidR="00085778" w:rsidRPr="00337655" w:rsidRDefault="00085778" w:rsidP="00085778">
      <w:pPr>
        <w:rPr>
          <w:rFonts w:cstheme="minorHAnsi"/>
          <w:sz w:val="24"/>
          <w:szCs w:val="24"/>
        </w:rPr>
      </w:pPr>
      <w:r w:rsidRPr="00337655">
        <w:rPr>
          <w:rFonts w:cstheme="minorHAnsi"/>
          <w:sz w:val="24"/>
          <w:szCs w:val="24"/>
        </w:rPr>
        <w:t>\</w:t>
      </w:r>
    </w:p>
    <w:p w14:paraId="11A9AFC8" w14:textId="77777777" w:rsidR="00085778" w:rsidRPr="00337655" w:rsidRDefault="00085778" w:rsidP="00085778">
      <w:pPr>
        <w:rPr>
          <w:rFonts w:cstheme="minorHAnsi"/>
          <w:sz w:val="24"/>
          <w:szCs w:val="24"/>
        </w:rPr>
      </w:pPr>
      <w:r w:rsidRPr="00337655">
        <w:rPr>
          <w:rFonts w:cstheme="minorHAnsi"/>
          <w:sz w:val="24"/>
          <w:szCs w:val="24"/>
        </w:rPr>
        <w:tab/>
      </w:r>
    </w:p>
    <w:p w14:paraId="35C93D42" w14:textId="77777777" w:rsidR="007E4AC9" w:rsidRPr="00337655" w:rsidRDefault="007E4AC9" w:rsidP="00D71E1F">
      <w:pPr>
        <w:rPr>
          <w:rFonts w:cstheme="minorHAnsi"/>
          <w:color w:val="323232"/>
          <w:sz w:val="24"/>
          <w:szCs w:val="24"/>
          <w:shd w:val="clear" w:color="auto" w:fill="FFFFFF"/>
        </w:rPr>
      </w:pPr>
    </w:p>
    <w:p w14:paraId="043FF043" w14:textId="77777777" w:rsidR="007E4AC9" w:rsidRPr="00337655" w:rsidRDefault="00DF5F80" w:rsidP="00D71E1F">
      <w:pPr>
        <w:rPr>
          <w:rFonts w:cstheme="minorHAnsi"/>
          <w:color w:val="323232"/>
          <w:sz w:val="24"/>
          <w:szCs w:val="24"/>
          <w:shd w:val="clear" w:color="auto" w:fill="FFFFFF"/>
        </w:rPr>
      </w:pPr>
      <w:r w:rsidRPr="00337655">
        <w:rPr>
          <w:rFonts w:cstheme="minorHAnsi"/>
          <w:noProof/>
          <w:sz w:val="24"/>
          <w:szCs w:val="24"/>
        </w:rPr>
        <mc:AlternateContent>
          <mc:Choice Requires="wpg">
            <w:drawing>
              <wp:anchor distT="0" distB="0" distL="114300" distR="114300" simplePos="0" relativeHeight="251666432" behindDoc="0" locked="0" layoutInCell="1" allowOverlap="1" wp14:anchorId="77F096BC" wp14:editId="63D39C7C">
                <wp:simplePos x="0" y="0"/>
                <wp:positionH relativeFrom="column">
                  <wp:posOffset>-95250</wp:posOffset>
                </wp:positionH>
                <wp:positionV relativeFrom="paragraph">
                  <wp:posOffset>50800</wp:posOffset>
                </wp:positionV>
                <wp:extent cx="4876800" cy="1908810"/>
                <wp:effectExtent l="76200" t="0" r="19050" b="53340"/>
                <wp:wrapNone/>
                <wp:docPr id="166" name="Group 50">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4876800" cy="1908810"/>
                          <a:chOff x="0" y="0"/>
                          <a:chExt cx="3072" cy="984"/>
                        </a:xfrm>
                      </wpg:grpSpPr>
                      <wps:wsp>
                        <wps:cNvPr id="167" name="AutoShape 33">
                          <a:extLst/>
                        </wps:cNvPr>
                        <wps:cNvCnPr>
                          <a:cxnSpLocks noChangeShapeType="1"/>
                        </wps:cNvCnPr>
                        <wps:spPr bwMode="auto">
                          <a:xfrm rot="5400000">
                            <a:off x="72" y="192"/>
                            <a:ext cx="720" cy="864"/>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8" name="AutoShape 42">
                          <a:extLst/>
                        </wps:cNvPr>
                        <wps:cNvCnPr>
                          <a:cxnSpLocks noChangeShapeType="1"/>
                        </wps:cNvCnPr>
                        <wps:spPr bwMode="auto">
                          <a:xfrm rot="10800000" flipV="1">
                            <a:off x="2448" y="0"/>
                            <a:ext cx="624" cy="696"/>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9" name="AutoShape 43">
                          <a:extLst/>
                        </wps:cNvPr>
                        <wps:cNvCnPr>
                          <a:cxnSpLocks noChangeShapeType="1"/>
                        </wps:cNvCnPr>
                        <wps:spPr bwMode="auto">
                          <a:xfrm rot="5400000">
                            <a:off x="984" y="240"/>
                            <a:ext cx="720" cy="768"/>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6C27E59B" id="Group 50" o:spid="_x0000_s1026" style="position:absolute;margin-left:-7.5pt;margin-top:4pt;width:384pt;height:150.3pt;z-index:251666432;mso-height-relative:margin" coordsize="307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7" type="#_x0000_t34" style="position:absolute;left:72;top:192;width:720;height: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" strokecolor="#2f5496 [2404]" strokeweight="1.5pt">
                  <v:stroke endarrow="block"/>
                  <v:shadow color="#e7e6e6 [3214]"/>
                </v:shape>
                <v:shape id="AutoShape 42" o:spid="_x0000_s1028" type="#_x0000_t34" style="position:absolute;left:2448;width:624;height:6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" strokecolor="#2f5496 [2404]" strokeweight="1.5pt">
                  <v:stroke endarrow="block"/>
                  <v:shadow color="#e7e6e6 [3214]"/>
                </v:shape>
                <v:shape id="AutoShape 43" o:spid="_x0000_s1029" type="#_x0000_t34" style="position:absolute;left:984;top:240;width:720;height:7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" strokecolor="#2f5496 [2404]" strokeweight="1.5pt">
                  <v:stroke endarrow="block"/>
                  <v:shadow color="#e7e6e6 [3214]"/>
                </v:shape>
              </v:group>
            </w:pict>
          </mc:Fallback>
        </mc:AlternateContent>
      </w:r>
    </w:p>
    <w:p w14:paraId="23F0E14E" w14:textId="77777777" w:rsidR="007E4AC9" w:rsidRPr="00337655" w:rsidRDefault="007E4AC9" w:rsidP="00D71E1F">
      <w:pPr>
        <w:rPr>
          <w:rFonts w:cstheme="minorHAnsi"/>
          <w:color w:val="323232"/>
          <w:sz w:val="24"/>
          <w:szCs w:val="24"/>
          <w:shd w:val="clear" w:color="auto" w:fill="FFFFFF"/>
        </w:rPr>
      </w:pPr>
    </w:p>
    <w:p w14:paraId="6B003231" w14:textId="77777777" w:rsidR="007E4AC9" w:rsidRPr="00337655" w:rsidRDefault="00DF5F80" w:rsidP="00D71E1F">
      <w:pPr>
        <w:rPr>
          <w:rFonts w:cstheme="minorHAnsi"/>
          <w:color w:val="323232"/>
          <w:sz w:val="24"/>
          <w:szCs w:val="24"/>
          <w:shd w:val="clear" w:color="auto" w:fill="FFFFFF"/>
        </w:rPr>
      </w:pPr>
      <w:r w:rsidRPr="00337655">
        <w:rPr>
          <w:rFonts w:eastAsia="Times New Roman" w:cstheme="minorHAnsi"/>
          <w:noProof/>
          <w:color w:val="323232"/>
          <w:sz w:val="24"/>
          <w:szCs w:val="24"/>
          <w:shd w:val="clear" w:color="auto" w:fill="FFFFFF"/>
        </w:rPr>
        <mc:AlternateContent>
          <mc:Choice Requires="wpg">
            <w:drawing>
              <wp:anchor distT="0" distB="0" distL="114300" distR="114300" simplePos="0" relativeHeight="251664384" behindDoc="0" locked="0" layoutInCell="1" allowOverlap="1" wp14:anchorId="48273A5B" wp14:editId="23F691D2">
                <wp:simplePos x="0" y="0"/>
                <wp:positionH relativeFrom="column">
                  <wp:posOffset>-676275</wp:posOffset>
                </wp:positionH>
                <wp:positionV relativeFrom="paragraph">
                  <wp:posOffset>384175</wp:posOffset>
                </wp:positionV>
                <wp:extent cx="7258050" cy="2798445"/>
                <wp:effectExtent l="0" t="0" r="19050" b="20955"/>
                <wp:wrapNone/>
                <wp:docPr id="139" name="Group 49">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7258050" cy="2798445"/>
                          <a:chOff x="0" y="2438400"/>
                          <a:chExt cx="4608" cy="1488"/>
                        </a:xfrm>
                        <a:solidFill>
                          <a:schemeClr val="accent1">
                            <a:lumMod val="40000"/>
                            <a:lumOff val="60000"/>
                          </a:schemeClr>
                        </a:solidFill>
                      </wpg:grpSpPr>
                      <wps:wsp>
                        <wps:cNvPr id="140" name="Rectangle 140">
                          <a:extLst/>
                        </wps:cNvPr>
                        <wps:cNvSpPr>
                          <a:spLocks noChangeArrowheads="1"/>
                        </wps:cNvSpPr>
                        <wps:spPr bwMode="auto">
                          <a:xfrm>
                            <a:off x="0" y="2438400"/>
                            <a:ext cx="4608" cy="14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41" name="Rectangle 141">
                          <a:extLst/>
                        </wps:cNvPr>
                        <wps:cNvSpPr>
                          <a:spLocks noChangeArrowheads="1"/>
                        </wps:cNvSpPr>
                        <wps:spPr bwMode="auto">
                          <a:xfrm>
                            <a:off x="48" y="2438928"/>
                            <a:ext cx="672"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wps:txbx>
                        <wps:bodyPr anchor="ctr"/>
                      </wps:wsp>
                      <wps:wsp>
                        <wps:cNvPr id="142" name="Rectangle 142">
                          <a:extLst/>
                        </wps:cNvPr>
                        <wps:cNvSpPr>
                          <a:spLocks noChangeArrowheads="1"/>
                        </wps:cNvSpPr>
                        <wps:spPr bwMode="auto">
                          <a:xfrm>
                            <a:off x="1056" y="2438928"/>
                            <a:ext cx="720"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wps:txbx>
                        <wps:bodyPr anchor="ctr"/>
                      </wps:wsp>
                      <wps:wsp>
                        <wps:cNvPr id="143" name="Rectangle 143">
                          <a:extLst/>
                        </wps:cNvPr>
                        <wps:cNvSpPr>
                          <a:spLocks noChangeArrowheads="1"/>
                        </wps:cNvSpPr>
                        <wps:spPr bwMode="auto">
                          <a:xfrm>
                            <a:off x="1872"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wps:txbx>
                        <wps:bodyPr anchor="ctr"/>
                      </wps:wsp>
                      <wps:wsp>
                        <wps:cNvPr id="144" name="Rectangle 144">
                          <a:extLst/>
                        </wps:cNvPr>
                        <wps:cNvSpPr>
                          <a:spLocks noChangeArrowheads="1"/>
                        </wps:cNvSpPr>
                        <wps:spPr bwMode="auto">
                          <a:xfrm>
                            <a:off x="2976"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wps:txbx>
                        <wps:bodyPr anchor="ctr"/>
                      </wps:wsp>
                      <wps:wsp>
                        <wps:cNvPr id="145" name="Rectangle 145">
                          <a:extLst/>
                        </wps:cNvPr>
                        <wps:cNvSpPr>
                          <a:spLocks noChangeArrowheads="1"/>
                        </wps:cNvSpPr>
                        <wps:spPr bwMode="auto">
                          <a:xfrm>
                            <a:off x="2160" y="243849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wps:txbx>
                        <wps:bodyPr anchor="ctr"/>
                      </wps:wsp>
                      <wps:wsp>
                        <wps:cNvPr id="146" name="Rectangle 146">
                          <a:extLst/>
                        </wps:cNvPr>
                        <wps:cNvSpPr>
                          <a:spLocks noChangeArrowheads="1"/>
                        </wps:cNvSpPr>
                        <wps:spPr bwMode="auto">
                          <a:xfrm>
                            <a:off x="2256" y="243873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wps:txbx>
                        <wps:bodyPr anchor="ctr"/>
                      </wps:wsp>
                      <wps:wsp>
                        <wps:cNvPr id="147" name="Rectangle 147">
                          <a:extLst/>
                        </wps:cNvPr>
                        <wps:cNvSpPr>
                          <a:spLocks noChangeArrowheads="1"/>
                        </wps:cNvSpPr>
                        <wps:spPr bwMode="auto">
                          <a:xfrm>
                            <a:off x="2400" y="243897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wps:txbx>
                        <wps:bodyPr anchor="ctr"/>
                      </wps:wsp>
                      <wps:wsp>
                        <wps:cNvPr id="148" name="Rectangle 148">
                          <a:extLst/>
                        </wps:cNvPr>
                        <wps:cNvSpPr>
                          <a:spLocks noChangeArrowheads="1"/>
                        </wps:cNvSpPr>
                        <wps:spPr bwMode="auto">
                          <a:xfrm>
                            <a:off x="3600" y="2438592"/>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wps:txbx>
                        <wps:bodyPr anchor="ctr"/>
                      </wps:wsp>
                      <wps:wsp>
                        <wps:cNvPr id="155" name="Oval 155">
                          <a:extLst/>
                        </wps:cNvPr>
                        <wps:cNvSpPr>
                          <a:spLocks noChangeArrowheads="1"/>
                        </wps:cNvSpPr>
                        <wps:spPr bwMode="auto">
                          <a:xfrm>
                            <a:off x="3552" y="2439072"/>
                            <a:ext cx="816" cy="336"/>
                          </a:xfrm>
                          <a:prstGeom prst="ellipse">
                            <a:avLst/>
                          </a:prstGeom>
                          <a:grpFill/>
                          <a:ln w="9525">
                            <a:solidFill>
                              <a:schemeClr val="accent1">
                                <a:lumMod val="75000"/>
                              </a:scheme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wps:txbx>
                        <wps:bodyPr anchor="ctr"/>
                      </wps:wsp>
                      <wps:wsp>
                        <wps:cNvPr id="156" name="AutoShape 34">
                          <a:extLst/>
                        </wps:cNvPr>
                        <wps:cNvCnPr>
                          <a:cxnSpLocks noChangeShapeType="1"/>
                        </wps:cNvCnPr>
                        <wps:spPr bwMode="auto">
                          <a:xfrm>
                            <a:off x="720" y="2439120"/>
                            <a:ext cx="336" cy="0"/>
                          </a:xfrm>
                          <a:prstGeom prst="straightConnector1">
                            <a:avLst/>
                          </a:prstGeom>
                          <a:grpFill/>
                          <a:ln w="19050">
                            <a:solidFill>
                              <a:schemeClr val="accent1">
                                <a:lumMod val="75000"/>
                              </a:schemeClr>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7" name="AutoShape 36">
                          <a:extLst/>
                        </wps:cNvPr>
                        <wps:cNvCnPr>
                          <a:cxnSpLocks noChangeShapeType="1"/>
                        </wps:cNvCnPr>
                        <wps:spPr bwMode="auto">
                          <a:xfrm rot="16200000" flipH="1">
                            <a:off x="1488" y="2439240"/>
                            <a:ext cx="312" cy="45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 name="AutoShape 37">
                          <a:extLst/>
                        </wps:cNvPr>
                        <wps:cNvCnPr>
                          <a:cxnSpLocks noChangeShapeType="1"/>
                        </wps:cNvCnPr>
                        <wps:spPr bwMode="auto">
                          <a:xfrm flipV="1">
                            <a:off x="2544" y="2439264"/>
                            <a:ext cx="144" cy="36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9" name="AutoShape 38">
                          <a:extLst/>
                        </wps:cNvPr>
                        <wps:cNvCnPr>
                          <a:cxnSpLocks noChangeShapeType="1"/>
                        </wps:cNvCnPr>
                        <wps:spPr bwMode="auto">
                          <a:xfrm rot="16200000" flipH="1">
                            <a:off x="2700" y="2439348"/>
                            <a:ext cx="360" cy="192"/>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0" name="AutoShape 39">
                          <a:extLst/>
                        </wps:cNvPr>
                        <wps:cNvCnPr>
                          <a:cxnSpLocks noChangeShapeType="1"/>
                        </wps:cNvCnPr>
                        <wps:spPr bwMode="auto">
                          <a:xfrm rot="16200000">
                            <a:off x="3324" y="2439228"/>
                            <a:ext cx="216" cy="24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1" name="AutoShape 40">
                          <a:extLst/>
                        </wps:cNvPr>
                        <wps:cNvCnPr>
                          <a:cxnSpLocks noChangeShapeType="1"/>
                        </wps:cNvCnPr>
                        <wps:spPr bwMode="auto">
                          <a:xfrm flipH="1" flipV="1">
                            <a:off x="4272" y="2438760"/>
                            <a:ext cx="96" cy="480"/>
                          </a:xfrm>
                          <a:prstGeom prst="bentConnector3">
                            <a:avLst>
                              <a:gd name="adj1" fmla="val -12604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 name="AutoShape 41">
                          <a:extLst/>
                        </wps:cNvPr>
                        <wps:cNvCnPr>
                          <a:cxnSpLocks noChangeShapeType="1"/>
                        </wps:cNvCnPr>
                        <wps:spPr bwMode="auto">
                          <a:xfrm rot="10800000" flipH="1" flipV="1">
                            <a:off x="3600" y="2438760"/>
                            <a:ext cx="71" cy="361"/>
                          </a:xfrm>
                          <a:prstGeom prst="bentConnector4">
                            <a:avLst>
                              <a:gd name="adj1" fmla="val -202815"/>
                              <a:gd name="adj2" fmla="val 10166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3" name="AutoShape 44">
                          <a:extLst/>
                        </wps:cNvPr>
                        <wps:cNvCnPr>
                          <a:cxnSpLocks noChangeShapeType="1"/>
                        </wps:cNvCnPr>
                        <wps:spPr bwMode="auto">
                          <a:xfrm rot="16200000" flipH="1">
                            <a:off x="2112" y="2438688"/>
                            <a:ext cx="192" cy="9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4" name="AutoShape 46">
                          <a:extLst/>
                        </wps:cNvPr>
                        <wps:cNvCnPr>
                          <a:cxnSpLocks noChangeShapeType="1"/>
                        </wps:cNvCnPr>
                        <wps:spPr bwMode="auto">
                          <a:xfrm rot="16200000" flipH="1">
                            <a:off x="2256" y="2438976"/>
                            <a:ext cx="144" cy="144"/>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5" name="WordArt 47">
                          <a:extLst/>
                        </wps:cNvPr>
                        <wps:cNvSpPr>
                          <a:spLocks noChangeArrowheads="1" noChangeShapeType="1" noTextEdit="1"/>
                        </wps:cNvSpPr>
                        <wps:spPr bwMode="auto">
                          <a:xfrm>
                            <a:off x="48" y="2439552"/>
                            <a:ext cx="846" cy="324"/>
                          </a:xfrm>
                          <a:prstGeom prst="rect">
                            <a:avLst/>
                          </a:prstGeom>
                          <a:grpFill/>
                          <a:ln>
                            <a:solidFill>
                              <a:schemeClr val="accent1">
                                <a:lumMod val="75000"/>
                              </a:schemeClr>
                            </a:solidFill>
                          </a:ln>
                          <a:extLst>
                            <a:ext uri="{AF507438-7753-43E0-B8FC-AC1667EBCBE1}">
                              <a14:hiddenEffects xmlns:a14="http://schemas.microsoft.com/office/drawing/2010/main">
                                <a:effectLst/>
                              </a14:hiddenEffects>
                            </a:ext>
                          </a:extLst>
                        </wps:spPr>
                        <wps:txb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wps:txbx>
                        <wps:bodyPr wrap="none" numCol="1" fromWordArt="1">
                          <a:prstTxWarp prst="textPlain">
                            <a:avLst>
                              <a:gd name="adj" fmla="val 50000"/>
                            </a:avLst>
                          </a:prstTxWarp>
                        </wps:bodyPr>
                      </wps:wsp>
                    </wpg:wgp>
                  </a:graphicData>
                </a:graphic>
                <wp14:sizeRelH relativeFrom="margin">
                  <wp14:pctWidth>0</wp14:pctWidth>
                </wp14:sizeRelH>
                <wp14:sizeRelV relativeFrom="margin">
                  <wp14:pctHeight>0</wp14:pctHeight>
                </wp14:sizeRelV>
              </wp:anchor>
            </w:drawing>
          </mc:Choice>
          <mc:Fallback>
            <w:pict>
              <v:group w14:anchorId="48273A5B" id="Group 49" o:spid="_x0000_s1044" style="position:absolute;margin-left:-53.25pt;margin-top:30.25pt;width:571.5pt;height:220.35pt;z-index:251664384;mso-width-relative:margin;mso-height-relative:margin" coordorigin=",24384" coordsize="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">
                <v:rect id="Rectangle 140" o:spid="_x0000_s1045" style="position:absolute;top:24384;width:46;height: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" filled="f" strokecolor="#2f5496 [2404]">
                  <v:shadow color="#e7e6e6 [3214]"/>
                </v:rect>
                <v:rect id="Rectangle 141" o:spid="_x0000_s1046" style="position:absolute;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" filled="f" strokecolor="#2f5496 [2404]">
                  <v:shadow color="#e7e6e6 [3214]"/>
                  <v:textbo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v:textbox>
                </v:rect>
                <v:rect id="Rectangle 142" o:spid="_x0000_s1047" style="position:absolute;left:10;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" filled="f" strokecolor="#2f5496 [2404]">
                  <v:shadow color="#e7e6e6 [3214]"/>
                  <v:textbo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v:textbox>
                </v:rect>
                <v:rect id="Rectangle 143" o:spid="_x0000_s1048" style="position:absolute;left:18;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" filled="f" strokecolor="#2f5496 [2404]">
                  <v:shadow color="#e7e6e6 [3214]"/>
                  <v:textbo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v:textbox>
                </v:rect>
                <v:rect id="Rectangle 144" o:spid="_x0000_s1049" style="position:absolute;left:29;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" filled="f" strokecolor="#2f5496 [2404]">
                  <v:shadow color="#e7e6e6 [3214]"/>
                  <v:textbo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v:textbox>
                </v:rect>
                <v:rect id="Rectangle 145" o:spid="_x0000_s1050" style="position:absolute;left:21;top:2438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" filled="f" strokecolor="#2f5496 [2404]">
                  <v:shadow color="#e7e6e6 [3214]"/>
                  <v:textbo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v:textbox>
                </v:rect>
                <v:rect id="Rectangle 146" o:spid="_x0000_s1051" style="position:absolute;left:22;top:24387;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" filled="f" strokecolor="#2f5496 [2404]">
                  <v:shadow color="#e7e6e6 [3214]"/>
                  <v:textbo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v:textbox>
                </v:rect>
                <v:rect id="Rectangle 147" o:spid="_x0000_s1052" style="position:absolute;left:24;top:24389;width:6;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" filled="f" strokecolor="#2f5496 [2404]">
                  <v:shadow color="#e7e6e6 [3214]"/>
                  <v:textbo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v:textbox>
                </v:rect>
                <v:rect id="Rectangle 148" o:spid="_x0000_s1053" style="position:absolute;left:36;top:24385;width:6;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" filled="f" strokecolor="#2f5496 [2404]">
                  <v:shadow color="#e7e6e6 [3214]"/>
                  <v:textbo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v:textbox>
                </v:rect>
                <v:oval id="Oval 155" o:spid="_x0000_s1054" style="position:absolute;left:35;top:24390;width:8;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" filled="f" strokecolor="#2f5496 [2404]">
                  <v:shadow color="#e7e6e6 [3214]"/>
                  <v:textbo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v:textbox>
                </v:oval>
                <v:shape id="AutoShape 34" o:spid="_x0000_s1055" type="#_x0000_t32" style="position:absolute;left:7;top:24391;width: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" strokecolor="#2f5496 [2404]" strokeweight="1.5pt">
                  <v:stroke endarrow="block"/>
                  <v:shadow color="#e7e6e6 [3214]"/>
                </v:shape>
                <v:shape id="AutoShape 36" o:spid="_x0000_s1056" type="#_x0000_t33" style="position:absolute;left:14;top:24393;width:3;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" strokecolor="#2f5496 [2404]" strokeweight="1.5pt">
                  <v:stroke endarrow="block"/>
                  <v:shadow color="#e7e6e6 [3214]"/>
                </v:shape>
                <v:shape id="AutoShape 37" o:spid="_x0000_s1057" type="#_x0000_t33" style="position:absolute;left:25;top:24392;width:1;height: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" strokecolor="#2f5496 [2404]" strokeweight="1.5pt">
                  <v:stroke endarrow="block"/>
                  <v:shadow color="#e7e6e6 [3214]"/>
                </v:shape>
                <v:shape id="AutoShape 38" o:spid="_x0000_s1058" type="#_x0000_t33" style="position:absolute;left:26;top:24393;width:4;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" strokecolor="#2f5496 [2404]" strokeweight="1.5pt">
                  <v:stroke endarrow="block"/>
                  <v:shadow color="#e7e6e6 [3214]"/>
                </v:shape>
                <v:shape id="AutoShape 39" o:spid="_x0000_s1059" type="#_x0000_t33" style="position:absolute;left:33;top:24392;width:2;height: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" strokecolor="#2f5496 [2404]" strokeweight="1.5pt">
                  <v:stroke endarrow="block"/>
                  <v:shadow color="#e7e6e6 [3214]"/>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0" o:spid="_x0000_s1060" type="#_x0000_t34" style="position:absolute;left:42;top:24387;width:1;height: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" adj="-27225" strokecolor="#2f5496 [2404]" strokeweight="1.5pt">
                  <v:stroke endarrow="block"/>
                  <v:shadow color="#e7e6e6 [3214]"/>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41" o:spid="_x0000_s1061" type="#_x0000_t35" style="position:absolute;left:36;top:24387;width:0;height: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" adj="-43808,21959" strokecolor="#2f5496 [2404]" strokeweight="1.5pt">
                  <v:stroke endarrow="block"/>
                  <v:shadow color="#e7e6e6 [3214]"/>
                </v:shape>
                <v:shape id="AutoShape 44" o:spid="_x0000_s1062" type="#_x0000_t33" style="position:absolute;left:21;top:24386;width:2;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wgyvwAAANwAAAAPAAAAZHJzL2Rvd25yZXYueG1sRE/bisIw&#10;EH0X/Icwwr5pqoJ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D7HwgyvwAAANwAAAAPAAAAAAAA&#10;AAAAAAAAAAcCAABkcnMvZG93bnJldi54bWxQSwUGAAAAAAMAAwC3AAAA8wIAAAAA&#10;" strokecolor="#2f5496 [2404]" strokeweight="1.5pt">
                  <v:stroke endarrow="block"/>
                  <v:shadow color="#e7e6e6 [3214]"/>
                </v:shape>
                <v:shape id="AutoShape 46" o:spid="_x0000_s1063" type="#_x0000_t33" style="position:absolute;left:22;top:24389;width:2;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BGvwAAANwAAAAPAAAAZHJzL2Rvd25yZXYueG1sRE/bisIw&#10;EH0X/Icwwr5pqoh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B09pBGvwAAANwAAAAPAAAAAAAA&#10;AAAAAAAAAAcCAABkcnMvZG93bnJldi54bWxQSwUGAAAAAAMAAwC3AAAA8wIAAAAA&#10;" strokecolor="#2f5496 [2404]" strokeweight="1.5pt">
                  <v:stroke endarrow="block"/>
                  <v:shadow color="#e7e6e6 [3214]"/>
                </v:shape>
                <v:rect id="WordArt 47" o:spid="_x0000_s1064" style="position:absolute;top:24395;width:8;height: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" filled="f" strokecolor="#2f5496 [2404]">
                  <o:lock v:ext="edit" shapetype="t"/>
                  <v:textbo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v:textbox>
                </v:rect>
              </v:group>
            </w:pict>
          </mc:Fallback>
        </mc:AlternateContent>
      </w:r>
    </w:p>
    <w:p w14:paraId="01927F3C" w14:textId="77777777" w:rsidR="007E4AC9" w:rsidRPr="00337655" w:rsidRDefault="007E4AC9" w:rsidP="00D71E1F">
      <w:pPr>
        <w:rPr>
          <w:rFonts w:cstheme="minorHAnsi"/>
          <w:color w:val="323232"/>
          <w:sz w:val="24"/>
          <w:szCs w:val="24"/>
          <w:shd w:val="clear" w:color="auto" w:fill="FFFFFF"/>
        </w:rPr>
      </w:pPr>
    </w:p>
    <w:p w14:paraId="6C27D6F8" w14:textId="77777777" w:rsidR="007E4AC9" w:rsidRPr="00337655" w:rsidRDefault="007E4AC9" w:rsidP="00D71E1F">
      <w:pPr>
        <w:rPr>
          <w:rFonts w:cstheme="minorHAnsi"/>
          <w:color w:val="323232"/>
          <w:sz w:val="24"/>
          <w:szCs w:val="24"/>
          <w:shd w:val="clear" w:color="auto" w:fill="FFFFFF"/>
        </w:rPr>
      </w:pPr>
    </w:p>
    <w:p w14:paraId="4F6ECE72" w14:textId="77777777" w:rsidR="007E4AC9" w:rsidRPr="00337655" w:rsidRDefault="007E4AC9" w:rsidP="00D71E1F">
      <w:pPr>
        <w:rPr>
          <w:rFonts w:cstheme="minorHAnsi"/>
          <w:color w:val="323232"/>
          <w:sz w:val="24"/>
          <w:szCs w:val="24"/>
          <w:shd w:val="clear" w:color="auto" w:fill="FFFFFF"/>
        </w:rPr>
      </w:pPr>
    </w:p>
    <w:p w14:paraId="68F2D56F" w14:textId="77777777" w:rsidR="007E4AC9" w:rsidRDefault="007E4AC9" w:rsidP="00D71E1F">
      <w:pPr>
        <w:rPr>
          <w:rFonts w:cstheme="minorHAnsi"/>
          <w:color w:val="323232"/>
          <w:sz w:val="24"/>
          <w:szCs w:val="24"/>
          <w:shd w:val="clear" w:color="auto" w:fill="FFFFFF"/>
        </w:rPr>
      </w:pPr>
    </w:p>
    <w:p w14:paraId="46F3045A" w14:textId="77777777" w:rsidR="00480350" w:rsidRDefault="00480350" w:rsidP="00D71E1F">
      <w:pPr>
        <w:rPr>
          <w:rFonts w:cstheme="minorHAnsi"/>
          <w:color w:val="323232"/>
          <w:sz w:val="24"/>
          <w:szCs w:val="24"/>
          <w:shd w:val="clear" w:color="auto" w:fill="FFFFFF"/>
        </w:rPr>
      </w:pPr>
    </w:p>
    <w:p w14:paraId="73FAC24A" w14:textId="77777777" w:rsidR="00480350" w:rsidRDefault="00480350" w:rsidP="00D71E1F">
      <w:pPr>
        <w:rPr>
          <w:rFonts w:cstheme="minorHAnsi"/>
          <w:color w:val="323232"/>
          <w:sz w:val="24"/>
          <w:szCs w:val="24"/>
          <w:shd w:val="clear" w:color="auto" w:fill="FFFFFF"/>
        </w:rPr>
      </w:pPr>
    </w:p>
    <w:p w14:paraId="75FC89AA" w14:textId="77777777" w:rsidR="00480350" w:rsidRDefault="00480350" w:rsidP="00D71E1F">
      <w:pPr>
        <w:rPr>
          <w:rFonts w:cstheme="minorHAnsi"/>
          <w:color w:val="323232"/>
          <w:sz w:val="24"/>
          <w:szCs w:val="24"/>
          <w:shd w:val="clear" w:color="auto" w:fill="FFFFFF"/>
        </w:rPr>
      </w:pPr>
    </w:p>
    <w:p w14:paraId="743A3777" w14:textId="77777777" w:rsidR="00480350" w:rsidRDefault="00D67B12" w:rsidP="00D67B12">
      <w:pPr>
        <w:pStyle w:val="Heading1"/>
        <w:rPr>
          <w:shd w:val="clear" w:color="auto" w:fill="FFFFFF"/>
        </w:rPr>
      </w:pPr>
      <w:commentRangeStart w:id="22"/>
      <w:r>
        <w:rPr>
          <w:shd w:val="clear" w:color="auto" w:fill="FFFFFF"/>
        </w:rPr>
        <w:lastRenderedPageBreak/>
        <w:t>SOURCES</w:t>
      </w:r>
      <w:commentRangeEnd w:id="22"/>
      <w:r w:rsidR="00AC5B39">
        <w:rPr>
          <w:rStyle w:val="CommentReference"/>
          <w:rFonts w:asciiTheme="minorHAnsi" w:eastAsiaTheme="minorHAnsi" w:hAnsiTheme="minorHAnsi" w:cstheme="minorBidi"/>
          <w:color w:val="auto"/>
        </w:rPr>
        <w:commentReference w:id="22"/>
      </w:r>
    </w:p>
    <w:p w14:paraId="786EC20B" w14:textId="77777777" w:rsidR="00D67B12" w:rsidRDefault="00D67B12" w:rsidP="00D67B12"/>
    <w:p w14:paraId="4C171CE7" w14:textId="77777777" w:rsidR="00D67B12" w:rsidRPr="00D67B12" w:rsidRDefault="00D67B12" w:rsidP="00D67B12">
      <w:pPr>
        <w:pStyle w:val="ListParagraph"/>
        <w:numPr>
          <w:ilvl w:val="0"/>
          <w:numId w:val="15"/>
        </w:numPr>
        <w:rPr>
          <w:color w:val="C00000"/>
        </w:rPr>
      </w:pPr>
      <w:r w:rsidRPr="00D67B12">
        <w:rPr>
          <w:color w:val="C00000"/>
        </w:rPr>
        <w:t>Source 1: Work in progress</w:t>
      </w:r>
    </w:p>
    <w:p w14:paraId="2DBC9BF7" w14:textId="77777777" w:rsidR="00480350" w:rsidRDefault="00480350" w:rsidP="00D71E1F">
      <w:pPr>
        <w:rPr>
          <w:rFonts w:cstheme="minorHAnsi"/>
          <w:color w:val="323232"/>
          <w:sz w:val="24"/>
          <w:szCs w:val="24"/>
          <w:shd w:val="clear" w:color="auto" w:fill="FFFFFF"/>
        </w:rPr>
      </w:pPr>
    </w:p>
    <w:p w14:paraId="37B82899" w14:textId="77777777" w:rsidR="00480350" w:rsidRPr="00337655" w:rsidRDefault="00480350" w:rsidP="00D71E1F">
      <w:pPr>
        <w:rPr>
          <w:rFonts w:cstheme="minorHAnsi"/>
          <w:color w:val="323232"/>
          <w:sz w:val="24"/>
          <w:szCs w:val="24"/>
          <w:shd w:val="clear" w:color="auto" w:fill="FFFFFF"/>
        </w:rPr>
      </w:pPr>
      <w:bookmarkStart w:id="23" w:name="_GoBack"/>
      <w:bookmarkEnd w:id="23"/>
    </w:p>
    <w:sectPr w:rsidR="00480350" w:rsidRPr="00337655" w:rsidSect="00F14FF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 Girin" w:date="2018-07-19T16:53:00Z" w:initials="MG">
    <w:p w14:paraId="26C3B824" w14:textId="77777777" w:rsidR="008D3283" w:rsidRDefault="008D3283">
      <w:pPr>
        <w:pStyle w:val="CommentText"/>
      </w:pPr>
      <w:r>
        <w:rPr>
          <w:rStyle w:val="CommentReference"/>
        </w:rPr>
        <w:annotationRef/>
      </w:r>
      <w:r>
        <w:t>I think software reuse from API development standpoint is ability to reuse a software artifact in more than one microservice or software system.  Constructing a new software system is to me is just one use of reusable software component</w:t>
      </w:r>
    </w:p>
  </w:comment>
  <w:comment w:id="1" w:author="Max Girin" w:date="2018-07-19T16:55:00Z" w:initials="MG">
    <w:p w14:paraId="3D7BF2E1" w14:textId="77777777" w:rsidR="008D3283" w:rsidRDefault="008D3283">
      <w:pPr>
        <w:pStyle w:val="CommentText"/>
      </w:pPr>
      <w:r>
        <w:rPr>
          <w:rStyle w:val="CommentReference"/>
        </w:rPr>
        <w:annotationRef/>
      </w:r>
      <w:r>
        <w:t xml:space="preserve">Can you provide focus more on the API and microservice development, which is what we are targeting in the API Playbook?  </w:t>
      </w:r>
    </w:p>
  </w:comment>
  <w:comment w:id="2" w:author="Max Girin" w:date="2018-07-19T16:56:00Z" w:initials="MG">
    <w:p w14:paraId="5721653F" w14:textId="77777777" w:rsidR="008D3283" w:rsidRDefault="008D3283">
      <w:pPr>
        <w:pStyle w:val="CommentText"/>
      </w:pPr>
      <w:r>
        <w:rPr>
          <w:rStyle w:val="CommentReference"/>
        </w:rPr>
        <w:annotationRef/>
      </w:r>
      <w:r>
        <w:t>Again, since the audience is API developers, can we provide more focused sections here on what constitutes a reusable component or module when it comes to API development?  For example, if an API developer is building a new microservice, what modules and components should be reused across microservices without breaking the microservice pattern of having independent functional components?  How do we reuse API modules across multiple APIs?  Provide examples.</w:t>
      </w:r>
    </w:p>
  </w:comment>
  <w:comment w:id="3" w:author="Max Girin" w:date="2018-07-19T17:03:00Z" w:initials="MG">
    <w:p w14:paraId="373614FA" w14:textId="77777777" w:rsidR="008217A8" w:rsidRDefault="008217A8">
      <w:pPr>
        <w:pStyle w:val="CommentText"/>
      </w:pPr>
      <w:r>
        <w:rPr>
          <w:rStyle w:val="CommentReference"/>
        </w:rPr>
        <w:annotationRef/>
      </w:r>
      <w:r>
        <w:t xml:space="preserve">“For Reuse” and “With Reuse” – please provide concrete API examples on how to do both in </w:t>
      </w:r>
      <w:proofErr w:type="gramStart"/>
      <w:r>
        <w:t>both of these</w:t>
      </w:r>
      <w:proofErr w:type="gramEnd"/>
      <w:r>
        <w:t xml:space="preserve"> sections</w:t>
      </w:r>
    </w:p>
  </w:comment>
  <w:comment w:id="8" w:author="Max Girin" w:date="2018-07-19T16:59:00Z" w:initials="MG">
    <w:p w14:paraId="30CF94A9" w14:textId="77777777" w:rsidR="008217A8" w:rsidRDefault="008217A8">
      <w:pPr>
        <w:pStyle w:val="CommentText"/>
      </w:pPr>
      <w:r>
        <w:rPr>
          <w:rStyle w:val="CommentReference"/>
        </w:rPr>
        <w:annotationRef/>
      </w:r>
      <w:r>
        <w:t>Overall feedback on these sections – too theoretical.  Good content for EA type of resources, but not very useful for an API developer.  We need to condense the above sections into an Introduction, and have specific sections on API code reuse, how to create reusable module and components as a developer, share them with the team, publish them for others to use, document the shared reusable components, and apply them in NodeJS, Java, or other microservice development efforts across VA organization.</w:t>
      </w:r>
    </w:p>
  </w:comment>
  <w:comment w:id="9" w:author="Max Girin" w:date="2018-07-19T17:02:00Z" w:initials="MG">
    <w:p w14:paraId="2686E911" w14:textId="77777777" w:rsidR="008217A8" w:rsidRDefault="008217A8">
      <w:pPr>
        <w:pStyle w:val="CommentText"/>
      </w:pPr>
      <w:r>
        <w:rPr>
          <w:rStyle w:val="CommentReference"/>
        </w:rPr>
        <w:annotationRef/>
      </w:r>
      <w:r>
        <w:t>Good segregation of reusable components but can you provide concrete examples using APIs for developers?  After all, they need to read these sections and understand what it is for them that they can do in their development practices</w:t>
      </w:r>
    </w:p>
  </w:comment>
  <w:comment w:id="10" w:author="Max Girin" w:date="2018-07-19T17:04:00Z" w:initials="MG">
    <w:p w14:paraId="20A80A91" w14:textId="77777777" w:rsidR="008217A8" w:rsidRDefault="008217A8">
      <w:pPr>
        <w:pStyle w:val="CommentText"/>
      </w:pPr>
      <w:r>
        <w:rPr>
          <w:rStyle w:val="CommentReference"/>
        </w:rPr>
        <w:annotationRef/>
      </w:r>
      <w:r>
        <w:t>Examples please</w:t>
      </w:r>
    </w:p>
  </w:comment>
  <w:comment w:id="11" w:author="Max Girin" w:date="2018-07-19T17:05:00Z" w:initials="MG">
    <w:p w14:paraId="69AA2AE6" w14:textId="77777777" w:rsidR="008217A8" w:rsidRDefault="008217A8">
      <w:pPr>
        <w:pStyle w:val="CommentText"/>
      </w:pPr>
      <w:r>
        <w:rPr>
          <w:rStyle w:val="CommentReference"/>
        </w:rPr>
        <w:annotationRef/>
      </w:r>
      <w:r>
        <w:t>Please provide guidelines for the API developers in the follow up section after this one.  As an API developer, here are the key guidelines to follow to identify reusable components, design them with other groups and organizational needs in mind, develop them, iterate development once changes come in, maintain reusable components.  Also, address who within the VA organization should be maintaining the reusable artifacts?  Should this fall onto each LOB?  Should they be managed by Enterprise Shared Components domain group of core engineers from each LOB?</w:t>
      </w:r>
    </w:p>
  </w:comment>
  <w:comment w:id="15" w:author="Max Girin" w:date="2018-07-19T17:12:00Z" w:initials="MG">
    <w:p w14:paraId="403CABAC" w14:textId="77777777" w:rsidR="00082517" w:rsidRDefault="00082517">
      <w:pPr>
        <w:pStyle w:val="CommentText"/>
      </w:pPr>
      <w:r>
        <w:rPr>
          <w:rStyle w:val="CommentReference"/>
        </w:rPr>
        <w:annotationRef/>
      </w:r>
      <w:r>
        <w:t>Please add specific guidelines for classifying a reusable artifact applicable for API microservice development</w:t>
      </w:r>
    </w:p>
    <w:p w14:paraId="7292B175" w14:textId="77777777" w:rsidR="00082517" w:rsidRDefault="00082517">
      <w:pPr>
        <w:pStyle w:val="CommentText"/>
      </w:pPr>
    </w:p>
    <w:p w14:paraId="00AEDCC1" w14:textId="77777777" w:rsidR="00082517" w:rsidRDefault="00082517">
      <w:pPr>
        <w:pStyle w:val="CommentText"/>
      </w:pPr>
      <w:r>
        <w:t>Provide concrete steps on classifying reusable artifacts for API developers</w:t>
      </w:r>
    </w:p>
  </w:comment>
  <w:comment w:id="16" w:author="Max Girin" w:date="2018-07-19T17:13:00Z" w:initials="MG">
    <w:p w14:paraId="4F578658" w14:textId="77777777" w:rsidR="00082517" w:rsidRDefault="00082517">
      <w:pPr>
        <w:pStyle w:val="CommentText"/>
      </w:pPr>
      <w:r>
        <w:rPr>
          <w:rStyle w:val="CommentReference"/>
        </w:rPr>
        <w:annotationRef/>
      </w:r>
      <w:r>
        <w:t xml:space="preserve">How will developers search and identify reusable artifacts in the API Portal, API catalog, or catalog of reusable microservice modules?  How should they label reusable artifacts so that others can easily reuse that </w:t>
      </w:r>
      <w:proofErr w:type="gramStart"/>
      <w:r>
        <w:t>artifact</w:t>
      </w:r>
      <w:proofErr w:type="gramEnd"/>
    </w:p>
  </w:comment>
  <w:comment w:id="17" w:author="Max Girin" w:date="2018-07-19T17:15:00Z" w:initials="MG">
    <w:p w14:paraId="6BC9BA94" w14:textId="77777777" w:rsidR="00082517" w:rsidRDefault="00082517">
      <w:pPr>
        <w:pStyle w:val="CommentText"/>
      </w:pPr>
      <w:r>
        <w:rPr>
          <w:rStyle w:val="CommentReference"/>
        </w:rPr>
        <w:annotationRef/>
      </w:r>
      <w:r>
        <w:t>Sorry again this content is too academic.  The audience is developers not architects.  We need specific reuse guidelines for API developers, with the focus on Mulesoft API development</w:t>
      </w:r>
    </w:p>
  </w:comment>
  <w:comment w:id="18" w:author="Max Girin" w:date="2018-07-19T17:17:00Z" w:initials="MG">
    <w:p w14:paraId="3507B88D" w14:textId="77777777" w:rsidR="00082517" w:rsidRDefault="00082517">
      <w:pPr>
        <w:pStyle w:val="CommentText"/>
      </w:pPr>
      <w:r>
        <w:rPr>
          <w:rStyle w:val="CommentReference"/>
        </w:rPr>
        <w:annotationRef/>
      </w:r>
      <w:r>
        <w:t>Provide concrete examples and guidelines for API developers. Show some screenshots of reusable artifacts deployed and labeled for reuse</w:t>
      </w:r>
    </w:p>
  </w:comment>
  <w:comment w:id="19" w:author="Max Girin" w:date="2018-07-19T17:18:00Z" w:initials="MG">
    <w:p w14:paraId="043FCB93" w14:textId="77777777" w:rsidR="00082517" w:rsidRDefault="00082517">
      <w:pPr>
        <w:pStyle w:val="CommentText"/>
      </w:pPr>
      <w:r>
        <w:rPr>
          <w:rStyle w:val="CommentReference"/>
        </w:rPr>
        <w:annotationRef/>
      </w:r>
      <w:r>
        <w:t xml:space="preserve">This is a solid section, just missed more specific guidelines for developers on storing and managing reusable artifacts.  What are the platforms within VA where we can store and manage reusable </w:t>
      </w:r>
      <w:r w:rsidR="00AC5B39">
        <w:t>artifacts</w:t>
      </w:r>
      <w:r>
        <w:t xml:space="preserve"> for API development?</w:t>
      </w:r>
      <w:r w:rsidR="00AC5B39">
        <w:t xml:space="preserve">  How do we classify artifacts for reuse?  How do we “market” artifacts to other LOBs within VA for reuse?</w:t>
      </w:r>
    </w:p>
  </w:comment>
  <w:comment w:id="20" w:author="Max Girin" w:date="2018-07-19T17:24:00Z" w:initials="MG">
    <w:p w14:paraId="1E716B6B" w14:textId="77777777" w:rsidR="00AC5B39" w:rsidRDefault="00AC5B39">
      <w:pPr>
        <w:pStyle w:val="CommentText"/>
      </w:pPr>
      <w:r>
        <w:rPr>
          <w:rStyle w:val="CommentReference"/>
        </w:rPr>
        <w:annotationRef/>
      </w:r>
      <w:r>
        <w:t>Are those guidelines applicable mostly to IBM Rational platform?  Can we provide guidelines for reuse within API development platform such as Mule or others?  There are no linking or base artifacts in this case.  There are instead shared libraries of reusable components that can be applied across many APIs, such as security, logging and error handling</w:t>
      </w:r>
    </w:p>
  </w:comment>
  <w:comment w:id="21" w:author="Max Girin" w:date="2018-07-19T17:26:00Z" w:initials="MG">
    <w:p w14:paraId="0032B760" w14:textId="77777777" w:rsidR="00AC5B39" w:rsidRDefault="00AC5B39">
      <w:pPr>
        <w:pStyle w:val="CommentText"/>
      </w:pPr>
      <w:r>
        <w:rPr>
          <w:rStyle w:val="CommentReference"/>
        </w:rPr>
        <w:annotationRef/>
      </w:r>
      <w:r>
        <w:t>Can we have a diagram for component reuse steps by the developer which cover identifying reusable component, designing, development, publishing it, documenting it and sharing with others, and integration with the APIs</w:t>
      </w:r>
    </w:p>
  </w:comment>
  <w:comment w:id="22" w:author="Max Girin" w:date="2018-07-19T17:27:00Z" w:initials="MG">
    <w:p w14:paraId="34B186A3" w14:textId="77777777" w:rsidR="00AC5B39" w:rsidRDefault="00AC5B39">
      <w:pPr>
        <w:pStyle w:val="CommentText"/>
      </w:pPr>
      <w:r>
        <w:rPr>
          <w:rStyle w:val="CommentReference"/>
        </w:rPr>
        <w:annotationRef/>
      </w:r>
      <w:r>
        <w:t>We need a Mule 4 Reuse Guidelines and solutioning sections.  The above sections mostly cover software component reuse within the realm of IBM Rational (looking at screenshots).  We need API reuse sections and sections on building and packaging shared libraries and components for Mule 4 API development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C3B824" w15:done="0"/>
  <w15:commentEx w15:paraId="3D7BF2E1" w15:done="0"/>
  <w15:commentEx w15:paraId="5721653F" w15:done="0"/>
  <w15:commentEx w15:paraId="373614FA" w15:done="0"/>
  <w15:commentEx w15:paraId="30CF94A9" w15:done="0"/>
  <w15:commentEx w15:paraId="2686E911" w15:done="0"/>
  <w15:commentEx w15:paraId="20A80A91" w15:done="0"/>
  <w15:commentEx w15:paraId="69AA2AE6" w15:done="0"/>
  <w15:commentEx w15:paraId="00AEDCC1" w15:done="0"/>
  <w15:commentEx w15:paraId="4F578658" w15:done="0"/>
  <w15:commentEx w15:paraId="6BC9BA94" w15:done="0"/>
  <w15:commentEx w15:paraId="3507B88D" w15:done="0"/>
  <w15:commentEx w15:paraId="043FCB93" w15:done="0"/>
  <w15:commentEx w15:paraId="1E716B6B" w15:done="0"/>
  <w15:commentEx w15:paraId="0032B760" w15:done="0"/>
  <w15:commentEx w15:paraId="34B186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C3B824" w16cid:durableId="1EFB4098"/>
  <w16cid:commentId w16cid:paraId="3D7BF2E1" w16cid:durableId="1EFB40FC"/>
  <w16cid:commentId w16cid:paraId="5721653F" w16cid:durableId="1EFB4137"/>
  <w16cid:commentId w16cid:paraId="373614FA" w16cid:durableId="1EFB42D8"/>
  <w16cid:commentId w16cid:paraId="30CF94A9" w16cid:durableId="1EFB41F6"/>
  <w16cid:commentId w16cid:paraId="2686E911" w16cid:durableId="1EFB4297"/>
  <w16cid:commentId w16cid:paraId="20A80A91" w16cid:durableId="1EFB4302"/>
  <w16cid:commentId w16cid:paraId="69AA2AE6" w16cid:durableId="1EFB433C"/>
  <w16cid:commentId w16cid:paraId="00AEDCC1" w16cid:durableId="1EFB44EF"/>
  <w16cid:commentId w16cid:paraId="4F578658" w16cid:durableId="1EFB4544"/>
  <w16cid:commentId w16cid:paraId="6BC9BA94" w16cid:durableId="1EFB45C4"/>
  <w16cid:commentId w16cid:paraId="3507B88D" w16cid:durableId="1EFB4613"/>
  <w16cid:commentId w16cid:paraId="043FCB93" w16cid:durableId="1EFB466C"/>
  <w16cid:commentId w16cid:paraId="1E716B6B" w16cid:durableId="1EFB47BA"/>
  <w16cid:commentId w16cid:paraId="0032B760" w16cid:durableId="1EFB4830"/>
  <w16cid:commentId w16cid:paraId="34B186A3" w16cid:durableId="1EFB48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EFA55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9E2C"/>
      </v:shape>
    </w:pict>
  </w:numPicBullet>
  <w:abstractNum w:abstractNumId="0" w15:restartNumberingAfterBreak="0">
    <w:nsid w:val="09E25D82"/>
    <w:multiLevelType w:val="hybridMultilevel"/>
    <w:tmpl w:val="E4B0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F2BBB"/>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15E2"/>
    <w:multiLevelType w:val="hybridMultilevel"/>
    <w:tmpl w:val="0FAC8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81FC5"/>
    <w:multiLevelType w:val="multilevel"/>
    <w:tmpl w:val="230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90D96"/>
    <w:multiLevelType w:val="multilevel"/>
    <w:tmpl w:val="B7D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D4007"/>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44C4"/>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76E7C"/>
    <w:multiLevelType w:val="hybridMultilevel"/>
    <w:tmpl w:val="F8B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B16A6"/>
    <w:multiLevelType w:val="hybridMultilevel"/>
    <w:tmpl w:val="35F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158DC"/>
    <w:multiLevelType w:val="hybridMultilevel"/>
    <w:tmpl w:val="03A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77B43"/>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B5AF9"/>
    <w:multiLevelType w:val="hybridMultilevel"/>
    <w:tmpl w:val="B35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04ECB"/>
    <w:multiLevelType w:val="multilevel"/>
    <w:tmpl w:val="2DF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83F51"/>
    <w:multiLevelType w:val="hybridMultilevel"/>
    <w:tmpl w:val="724C4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25C9B"/>
    <w:multiLevelType w:val="hybridMultilevel"/>
    <w:tmpl w:val="4A3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8"/>
  </w:num>
  <w:num w:numId="5">
    <w:abstractNumId w:val="1"/>
  </w:num>
  <w:num w:numId="6">
    <w:abstractNumId w:val="13"/>
  </w:num>
  <w:num w:numId="7">
    <w:abstractNumId w:val="2"/>
  </w:num>
  <w:num w:numId="8">
    <w:abstractNumId w:val="14"/>
  </w:num>
  <w:num w:numId="9">
    <w:abstractNumId w:val="9"/>
  </w:num>
  <w:num w:numId="10">
    <w:abstractNumId w:val="7"/>
  </w:num>
  <w:num w:numId="11">
    <w:abstractNumId w:val="11"/>
  </w:num>
  <w:num w:numId="12">
    <w:abstractNumId w:val="10"/>
  </w:num>
  <w:num w:numId="13">
    <w:abstractNumId w:val="5"/>
  </w:num>
  <w:num w:numId="14">
    <w:abstractNumId w:val="6"/>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Girin">
    <w15:presenceInfo w15:providerId="Windows Live" w15:userId="3f1209e3f7116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3NDM1NDMxsjQ0MbZU0lEKTi0uzszPAykwrAUAThKm4ywAAAA="/>
  </w:docVars>
  <w:rsids>
    <w:rsidRoot w:val="00493DE6"/>
    <w:rsid w:val="00026DA5"/>
    <w:rsid w:val="00036F33"/>
    <w:rsid w:val="00040C0D"/>
    <w:rsid w:val="0004507C"/>
    <w:rsid w:val="00054C09"/>
    <w:rsid w:val="000637B0"/>
    <w:rsid w:val="00075FCC"/>
    <w:rsid w:val="00082517"/>
    <w:rsid w:val="00085778"/>
    <w:rsid w:val="00174403"/>
    <w:rsid w:val="00197530"/>
    <w:rsid w:val="00213808"/>
    <w:rsid w:val="00232355"/>
    <w:rsid w:val="00245AA9"/>
    <w:rsid w:val="003249DF"/>
    <w:rsid w:val="003323D5"/>
    <w:rsid w:val="00337655"/>
    <w:rsid w:val="0034390B"/>
    <w:rsid w:val="003475F7"/>
    <w:rsid w:val="003B68D9"/>
    <w:rsid w:val="003B7719"/>
    <w:rsid w:val="00431D6A"/>
    <w:rsid w:val="00477D42"/>
    <w:rsid w:val="00480350"/>
    <w:rsid w:val="00493DE6"/>
    <w:rsid w:val="004D6FE0"/>
    <w:rsid w:val="0052629B"/>
    <w:rsid w:val="005C66FD"/>
    <w:rsid w:val="00625A8B"/>
    <w:rsid w:val="0064081D"/>
    <w:rsid w:val="00650E21"/>
    <w:rsid w:val="006A00C2"/>
    <w:rsid w:val="007321EF"/>
    <w:rsid w:val="00775A9B"/>
    <w:rsid w:val="007A3366"/>
    <w:rsid w:val="007A4628"/>
    <w:rsid w:val="007A4BAD"/>
    <w:rsid w:val="007B0587"/>
    <w:rsid w:val="007B5EC5"/>
    <w:rsid w:val="007E4AC9"/>
    <w:rsid w:val="008217A8"/>
    <w:rsid w:val="008D3283"/>
    <w:rsid w:val="00A5584B"/>
    <w:rsid w:val="00AC5B39"/>
    <w:rsid w:val="00AE29E2"/>
    <w:rsid w:val="00C106ED"/>
    <w:rsid w:val="00C63CF4"/>
    <w:rsid w:val="00C7565E"/>
    <w:rsid w:val="00CA13BF"/>
    <w:rsid w:val="00CB2E95"/>
    <w:rsid w:val="00CB7D5C"/>
    <w:rsid w:val="00CF75C0"/>
    <w:rsid w:val="00D432B9"/>
    <w:rsid w:val="00D5657F"/>
    <w:rsid w:val="00D64866"/>
    <w:rsid w:val="00D6708A"/>
    <w:rsid w:val="00D67B12"/>
    <w:rsid w:val="00D71187"/>
    <w:rsid w:val="00D71E1F"/>
    <w:rsid w:val="00DD34F6"/>
    <w:rsid w:val="00DD75B9"/>
    <w:rsid w:val="00DF5F80"/>
    <w:rsid w:val="00E6271D"/>
    <w:rsid w:val="00EB2E9E"/>
    <w:rsid w:val="00F14FF0"/>
    <w:rsid w:val="00F224EF"/>
    <w:rsid w:val="00F24B55"/>
    <w:rsid w:val="00F357F9"/>
    <w:rsid w:val="00F500BB"/>
    <w:rsid w:val="00F65BFB"/>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04"/>
  <w15:chartTrackingRefBased/>
  <w15:docId w15:val="{C8BFB61B-0E26-4A44-8B4B-0C193EF6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FF0"/>
    <w:pPr>
      <w:spacing w:after="0" w:line="240" w:lineRule="auto"/>
    </w:pPr>
    <w:rPr>
      <w:rFonts w:eastAsiaTheme="minorEastAsia"/>
    </w:rPr>
  </w:style>
  <w:style w:type="character" w:customStyle="1" w:styleId="NoSpacingChar">
    <w:name w:val="No Spacing Char"/>
    <w:basedOn w:val="DefaultParagraphFont"/>
    <w:link w:val="NoSpacing"/>
    <w:uiPriority w:val="1"/>
    <w:rsid w:val="00F14FF0"/>
    <w:rPr>
      <w:rFonts w:eastAsiaTheme="minorEastAsia"/>
    </w:rPr>
  </w:style>
  <w:style w:type="character" w:customStyle="1" w:styleId="Heading1Char">
    <w:name w:val="Heading 1 Char"/>
    <w:basedOn w:val="DefaultParagraphFont"/>
    <w:link w:val="Heading1"/>
    <w:uiPriority w:val="9"/>
    <w:rsid w:val="007B05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0587"/>
    <w:rPr>
      <w:color w:val="0000FF"/>
      <w:u w:val="single"/>
    </w:rPr>
  </w:style>
  <w:style w:type="paragraph" w:styleId="NormalWeb">
    <w:name w:val="Normal (Web)"/>
    <w:basedOn w:val="Normal"/>
    <w:uiPriority w:val="99"/>
    <w:semiHidden/>
    <w:unhideWhenUsed/>
    <w:rsid w:val="00CB7D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B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7D5C"/>
  </w:style>
  <w:style w:type="character" w:styleId="HTMLDefinition">
    <w:name w:val="HTML Definition"/>
    <w:basedOn w:val="DefaultParagraphFont"/>
    <w:uiPriority w:val="99"/>
    <w:semiHidden/>
    <w:unhideWhenUsed/>
    <w:rsid w:val="00CB7D5C"/>
    <w:rPr>
      <w:i/>
      <w:iCs/>
    </w:rPr>
  </w:style>
  <w:style w:type="paragraph" w:styleId="ListParagraph">
    <w:name w:val="List Paragraph"/>
    <w:basedOn w:val="Normal"/>
    <w:uiPriority w:val="34"/>
    <w:qFormat/>
    <w:rsid w:val="00CB7D5C"/>
    <w:pPr>
      <w:ind w:left="720"/>
      <w:contextualSpacing/>
    </w:pPr>
  </w:style>
  <w:style w:type="character" w:styleId="Emphasis">
    <w:name w:val="Emphasis"/>
    <w:basedOn w:val="DefaultParagraphFont"/>
    <w:uiPriority w:val="20"/>
    <w:qFormat/>
    <w:rsid w:val="00D71E1F"/>
    <w:rPr>
      <w:i/>
      <w:iCs/>
    </w:rPr>
  </w:style>
  <w:style w:type="character" w:customStyle="1" w:styleId="ph">
    <w:name w:val="ph"/>
    <w:basedOn w:val="DefaultParagraphFont"/>
    <w:rsid w:val="00D71E1F"/>
  </w:style>
  <w:style w:type="character" w:styleId="Strong">
    <w:name w:val="Strong"/>
    <w:basedOn w:val="DefaultParagraphFont"/>
    <w:uiPriority w:val="22"/>
    <w:qFormat/>
    <w:rsid w:val="00D71E1F"/>
    <w:rPr>
      <w:b/>
      <w:bCs/>
    </w:rPr>
  </w:style>
  <w:style w:type="character" w:styleId="HTMLSample">
    <w:name w:val="HTML Sample"/>
    <w:basedOn w:val="DefaultParagraphFont"/>
    <w:uiPriority w:val="99"/>
    <w:semiHidden/>
    <w:unhideWhenUsed/>
    <w:rsid w:val="00D71E1F"/>
    <w:rPr>
      <w:rFonts w:ascii="Courier New" w:eastAsia="Times New Roman" w:hAnsi="Courier New" w:cs="Courier New"/>
    </w:rPr>
  </w:style>
  <w:style w:type="character" w:customStyle="1" w:styleId="lsba">
    <w:name w:val="lsba"/>
    <w:basedOn w:val="DefaultParagraphFont"/>
    <w:rsid w:val="00E6271D"/>
  </w:style>
  <w:style w:type="character" w:customStyle="1" w:styleId="ls3d">
    <w:name w:val="ls3d"/>
    <w:basedOn w:val="DefaultParagraphFont"/>
    <w:rsid w:val="00E6271D"/>
  </w:style>
  <w:style w:type="character" w:customStyle="1" w:styleId="ls380">
    <w:name w:val="ls380"/>
    <w:basedOn w:val="DefaultParagraphFont"/>
    <w:rsid w:val="00E6271D"/>
  </w:style>
  <w:style w:type="character" w:customStyle="1" w:styleId="ls4b">
    <w:name w:val="ls4b"/>
    <w:basedOn w:val="DefaultParagraphFont"/>
    <w:rsid w:val="00E6271D"/>
  </w:style>
  <w:style w:type="character" w:customStyle="1" w:styleId="ls329">
    <w:name w:val="ls329"/>
    <w:basedOn w:val="DefaultParagraphFont"/>
    <w:rsid w:val="00E6271D"/>
  </w:style>
  <w:style w:type="character" w:customStyle="1" w:styleId="ls104">
    <w:name w:val="ls104"/>
    <w:basedOn w:val="DefaultParagraphFont"/>
    <w:rsid w:val="00E6271D"/>
  </w:style>
  <w:style w:type="character" w:customStyle="1" w:styleId="ls24c">
    <w:name w:val="ls24c"/>
    <w:basedOn w:val="DefaultParagraphFont"/>
    <w:rsid w:val="00E6271D"/>
  </w:style>
  <w:style w:type="character" w:customStyle="1" w:styleId="lsa">
    <w:name w:val="lsa"/>
    <w:basedOn w:val="DefaultParagraphFont"/>
    <w:rsid w:val="00E6271D"/>
  </w:style>
  <w:style w:type="character" w:customStyle="1" w:styleId="lsd">
    <w:name w:val="lsd"/>
    <w:basedOn w:val="DefaultParagraphFont"/>
    <w:rsid w:val="00E6271D"/>
  </w:style>
  <w:style w:type="character" w:customStyle="1" w:styleId="ls45">
    <w:name w:val="ls45"/>
    <w:basedOn w:val="DefaultParagraphFont"/>
    <w:rsid w:val="00E6271D"/>
  </w:style>
  <w:style w:type="character" w:customStyle="1" w:styleId="lsd8">
    <w:name w:val="lsd8"/>
    <w:basedOn w:val="DefaultParagraphFont"/>
    <w:rsid w:val="00E6271D"/>
  </w:style>
  <w:style w:type="character" w:customStyle="1" w:styleId="ls103">
    <w:name w:val="ls103"/>
    <w:basedOn w:val="DefaultParagraphFont"/>
    <w:rsid w:val="00E6271D"/>
  </w:style>
  <w:style w:type="character" w:customStyle="1" w:styleId="ls2f">
    <w:name w:val="ls2f"/>
    <w:basedOn w:val="DefaultParagraphFont"/>
    <w:rsid w:val="00E6271D"/>
  </w:style>
  <w:style w:type="character" w:customStyle="1" w:styleId="ls312">
    <w:name w:val="ls312"/>
    <w:basedOn w:val="DefaultParagraphFont"/>
    <w:rsid w:val="00E6271D"/>
  </w:style>
  <w:style w:type="character" w:customStyle="1" w:styleId="ls267">
    <w:name w:val="ls267"/>
    <w:basedOn w:val="DefaultParagraphFont"/>
    <w:rsid w:val="00E6271D"/>
  </w:style>
  <w:style w:type="character" w:customStyle="1" w:styleId="lsae">
    <w:name w:val="lsae"/>
    <w:basedOn w:val="DefaultParagraphFont"/>
    <w:rsid w:val="00E6271D"/>
  </w:style>
  <w:style w:type="character" w:customStyle="1" w:styleId="ls279">
    <w:name w:val="ls279"/>
    <w:basedOn w:val="DefaultParagraphFont"/>
    <w:rsid w:val="00E6271D"/>
  </w:style>
  <w:style w:type="character" w:customStyle="1" w:styleId="lsc1">
    <w:name w:val="lsc1"/>
    <w:basedOn w:val="DefaultParagraphFont"/>
    <w:rsid w:val="00E6271D"/>
  </w:style>
  <w:style w:type="character" w:customStyle="1" w:styleId="ls245">
    <w:name w:val="ls245"/>
    <w:basedOn w:val="DefaultParagraphFont"/>
    <w:rsid w:val="00E6271D"/>
  </w:style>
  <w:style w:type="character" w:customStyle="1" w:styleId="lsa9">
    <w:name w:val="lsa9"/>
    <w:basedOn w:val="DefaultParagraphFont"/>
    <w:rsid w:val="00E6271D"/>
  </w:style>
  <w:style w:type="character" w:customStyle="1" w:styleId="lsf0">
    <w:name w:val="lsf0"/>
    <w:basedOn w:val="DefaultParagraphFont"/>
    <w:rsid w:val="00E6271D"/>
  </w:style>
  <w:style w:type="character" w:customStyle="1" w:styleId="ls262">
    <w:name w:val="ls262"/>
    <w:basedOn w:val="DefaultParagraphFont"/>
    <w:rsid w:val="00E6271D"/>
  </w:style>
  <w:style w:type="character" w:customStyle="1" w:styleId="ls39e">
    <w:name w:val="ls39e"/>
    <w:basedOn w:val="DefaultParagraphFont"/>
    <w:rsid w:val="00E6271D"/>
  </w:style>
  <w:style w:type="character" w:customStyle="1" w:styleId="ls9e">
    <w:name w:val="ls9e"/>
    <w:basedOn w:val="DefaultParagraphFont"/>
    <w:rsid w:val="00E6271D"/>
  </w:style>
  <w:style w:type="character" w:customStyle="1" w:styleId="ls98">
    <w:name w:val="ls98"/>
    <w:basedOn w:val="DefaultParagraphFont"/>
    <w:rsid w:val="00E6271D"/>
  </w:style>
  <w:style w:type="character" w:customStyle="1" w:styleId="lsc4">
    <w:name w:val="lsc4"/>
    <w:basedOn w:val="DefaultParagraphFont"/>
    <w:rsid w:val="00E6271D"/>
  </w:style>
  <w:style w:type="character" w:customStyle="1" w:styleId="ls34">
    <w:name w:val="ls34"/>
    <w:basedOn w:val="DefaultParagraphFont"/>
    <w:rsid w:val="00E6271D"/>
  </w:style>
  <w:style w:type="character" w:customStyle="1" w:styleId="ls23e">
    <w:name w:val="ls23e"/>
    <w:basedOn w:val="DefaultParagraphFont"/>
    <w:rsid w:val="00E6271D"/>
  </w:style>
  <w:style w:type="character" w:customStyle="1" w:styleId="lse7">
    <w:name w:val="lse7"/>
    <w:basedOn w:val="DefaultParagraphFont"/>
    <w:rsid w:val="00E6271D"/>
  </w:style>
  <w:style w:type="character" w:customStyle="1" w:styleId="lsd0">
    <w:name w:val="lsd0"/>
    <w:basedOn w:val="DefaultParagraphFont"/>
    <w:rsid w:val="00E6271D"/>
  </w:style>
  <w:style w:type="character" w:customStyle="1" w:styleId="lsed">
    <w:name w:val="lsed"/>
    <w:basedOn w:val="DefaultParagraphFont"/>
    <w:rsid w:val="00E6271D"/>
  </w:style>
  <w:style w:type="character" w:customStyle="1" w:styleId="ls381">
    <w:name w:val="ls381"/>
    <w:basedOn w:val="DefaultParagraphFont"/>
    <w:rsid w:val="00E6271D"/>
  </w:style>
  <w:style w:type="character" w:customStyle="1" w:styleId="ls342">
    <w:name w:val="ls342"/>
    <w:basedOn w:val="DefaultParagraphFont"/>
    <w:rsid w:val="00E6271D"/>
  </w:style>
  <w:style w:type="character" w:customStyle="1" w:styleId="lsab">
    <w:name w:val="lsab"/>
    <w:basedOn w:val="DefaultParagraphFont"/>
    <w:rsid w:val="00E6271D"/>
  </w:style>
  <w:style w:type="character" w:customStyle="1" w:styleId="lse8">
    <w:name w:val="lse8"/>
    <w:basedOn w:val="DefaultParagraphFont"/>
    <w:rsid w:val="00E6271D"/>
  </w:style>
  <w:style w:type="character" w:customStyle="1" w:styleId="ls4">
    <w:name w:val="ls4"/>
    <w:basedOn w:val="DefaultParagraphFont"/>
    <w:rsid w:val="00E6271D"/>
  </w:style>
  <w:style w:type="character" w:customStyle="1" w:styleId="ls37d">
    <w:name w:val="ls37d"/>
    <w:basedOn w:val="DefaultParagraphFont"/>
    <w:rsid w:val="00E6271D"/>
  </w:style>
  <w:style w:type="character" w:customStyle="1" w:styleId="ls25c">
    <w:name w:val="ls25c"/>
    <w:basedOn w:val="DefaultParagraphFont"/>
    <w:rsid w:val="00E6271D"/>
  </w:style>
  <w:style w:type="character" w:customStyle="1" w:styleId="lsc9">
    <w:name w:val="lsc9"/>
    <w:basedOn w:val="DefaultParagraphFont"/>
    <w:rsid w:val="00E6271D"/>
  </w:style>
  <w:style w:type="character" w:customStyle="1" w:styleId="ls40">
    <w:name w:val="ls40"/>
    <w:basedOn w:val="DefaultParagraphFont"/>
    <w:rsid w:val="00E6271D"/>
  </w:style>
  <w:style w:type="character" w:customStyle="1" w:styleId="ls36a">
    <w:name w:val="ls36a"/>
    <w:basedOn w:val="DefaultParagraphFont"/>
    <w:rsid w:val="00E6271D"/>
  </w:style>
  <w:style w:type="character" w:customStyle="1" w:styleId="lsd5">
    <w:name w:val="lsd5"/>
    <w:basedOn w:val="DefaultParagraphFont"/>
    <w:rsid w:val="00E6271D"/>
  </w:style>
  <w:style w:type="character" w:customStyle="1" w:styleId="lsee">
    <w:name w:val="lsee"/>
    <w:basedOn w:val="DefaultParagraphFont"/>
    <w:rsid w:val="00E6271D"/>
  </w:style>
  <w:style w:type="character" w:customStyle="1" w:styleId="ls10e">
    <w:name w:val="ls10e"/>
    <w:basedOn w:val="DefaultParagraphFont"/>
    <w:rsid w:val="00E6271D"/>
  </w:style>
  <w:style w:type="character" w:customStyle="1" w:styleId="ls253">
    <w:name w:val="ls253"/>
    <w:basedOn w:val="DefaultParagraphFont"/>
    <w:rsid w:val="00E6271D"/>
  </w:style>
  <w:style w:type="character" w:customStyle="1" w:styleId="lsc2">
    <w:name w:val="lsc2"/>
    <w:basedOn w:val="DefaultParagraphFont"/>
    <w:rsid w:val="00E6271D"/>
  </w:style>
  <w:style w:type="character" w:customStyle="1" w:styleId="ls382">
    <w:name w:val="ls382"/>
    <w:basedOn w:val="DefaultParagraphFont"/>
    <w:rsid w:val="00E6271D"/>
  </w:style>
  <w:style w:type="character" w:customStyle="1" w:styleId="ls383">
    <w:name w:val="ls383"/>
    <w:basedOn w:val="DefaultParagraphFont"/>
    <w:rsid w:val="00E6271D"/>
  </w:style>
  <w:style w:type="character" w:customStyle="1" w:styleId="lse">
    <w:name w:val="lse"/>
    <w:basedOn w:val="DefaultParagraphFont"/>
    <w:rsid w:val="00E6271D"/>
  </w:style>
  <w:style w:type="character" w:customStyle="1" w:styleId="ls311">
    <w:name w:val="ls311"/>
    <w:basedOn w:val="DefaultParagraphFont"/>
    <w:rsid w:val="00E6271D"/>
  </w:style>
  <w:style w:type="character" w:customStyle="1" w:styleId="lsf7">
    <w:name w:val="lsf7"/>
    <w:basedOn w:val="DefaultParagraphFont"/>
    <w:rsid w:val="00E6271D"/>
  </w:style>
  <w:style w:type="character" w:customStyle="1" w:styleId="lsde">
    <w:name w:val="lsde"/>
    <w:basedOn w:val="DefaultParagraphFont"/>
    <w:rsid w:val="00E6271D"/>
  </w:style>
  <w:style w:type="character" w:customStyle="1" w:styleId="ls258">
    <w:name w:val="ls258"/>
    <w:basedOn w:val="DefaultParagraphFont"/>
    <w:rsid w:val="00E6271D"/>
  </w:style>
  <w:style w:type="character" w:customStyle="1" w:styleId="lsac">
    <w:name w:val="lsac"/>
    <w:basedOn w:val="DefaultParagraphFont"/>
    <w:rsid w:val="00E6271D"/>
  </w:style>
  <w:style w:type="character" w:customStyle="1" w:styleId="ls106">
    <w:name w:val="ls106"/>
    <w:basedOn w:val="DefaultParagraphFont"/>
    <w:rsid w:val="00E6271D"/>
  </w:style>
  <w:style w:type="character" w:customStyle="1" w:styleId="ls4f">
    <w:name w:val="ls4f"/>
    <w:basedOn w:val="DefaultParagraphFont"/>
    <w:rsid w:val="00E6271D"/>
  </w:style>
  <w:style w:type="character" w:customStyle="1" w:styleId="ls1b">
    <w:name w:val="ls1b"/>
    <w:basedOn w:val="DefaultParagraphFont"/>
    <w:rsid w:val="00E6271D"/>
  </w:style>
  <w:style w:type="character" w:customStyle="1" w:styleId="lsb">
    <w:name w:val="lsb"/>
    <w:basedOn w:val="DefaultParagraphFont"/>
    <w:rsid w:val="00E6271D"/>
  </w:style>
  <w:style w:type="character" w:customStyle="1" w:styleId="ls240">
    <w:name w:val="ls240"/>
    <w:basedOn w:val="DefaultParagraphFont"/>
    <w:rsid w:val="00E6271D"/>
  </w:style>
  <w:style w:type="character" w:customStyle="1" w:styleId="ls49">
    <w:name w:val="ls49"/>
    <w:basedOn w:val="DefaultParagraphFont"/>
    <w:rsid w:val="00E6271D"/>
  </w:style>
  <w:style w:type="character" w:customStyle="1" w:styleId="ls384">
    <w:name w:val="ls384"/>
    <w:basedOn w:val="DefaultParagraphFont"/>
    <w:rsid w:val="00E6271D"/>
  </w:style>
  <w:style w:type="character" w:customStyle="1" w:styleId="ls31e">
    <w:name w:val="ls31e"/>
    <w:basedOn w:val="DefaultParagraphFont"/>
    <w:rsid w:val="00E6271D"/>
  </w:style>
  <w:style w:type="character" w:customStyle="1" w:styleId="ls13">
    <w:name w:val="ls13"/>
    <w:basedOn w:val="DefaultParagraphFont"/>
    <w:rsid w:val="00E6271D"/>
  </w:style>
  <w:style w:type="character" w:customStyle="1" w:styleId="lsf5">
    <w:name w:val="lsf5"/>
    <w:basedOn w:val="DefaultParagraphFont"/>
    <w:rsid w:val="00E6271D"/>
  </w:style>
  <w:style w:type="character" w:customStyle="1" w:styleId="ls26">
    <w:name w:val="ls26"/>
    <w:basedOn w:val="DefaultParagraphFont"/>
    <w:rsid w:val="00E6271D"/>
  </w:style>
  <w:style w:type="character" w:customStyle="1" w:styleId="ls363">
    <w:name w:val="ls363"/>
    <w:basedOn w:val="DefaultParagraphFont"/>
    <w:rsid w:val="00E6271D"/>
  </w:style>
  <w:style w:type="character" w:customStyle="1" w:styleId="ls37">
    <w:name w:val="ls37"/>
    <w:basedOn w:val="DefaultParagraphFont"/>
    <w:rsid w:val="00E6271D"/>
  </w:style>
  <w:style w:type="character" w:customStyle="1" w:styleId="ls16">
    <w:name w:val="ls16"/>
    <w:basedOn w:val="DefaultParagraphFont"/>
    <w:rsid w:val="00E6271D"/>
  </w:style>
  <w:style w:type="character" w:customStyle="1" w:styleId="ls10">
    <w:name w:val="ls10"/>
    <w:basedOn w:val="DefaultParagraphFont"/>
    <w:rsid w:val="00E6271D"/>
  </w:style>
  <w:style w:type="character" w:customStyle="1" w:styleId="ls110">
    <w:name w:val="ls110"/>
    <w:basedOn w:val="DefaultParagraphFont"/>
    <w:rsid w:val="00E6271D"/>
  </w:style>
  <w:style w:type="character" w:customStyle="1" w:styleId="ls10c">
    <w:name w:val="ls10c"/>
    <w:basedOn w:val="DefaultParagraphFont"/>
    <w:rsid w:val="00E6271D"/>
  </w:style>
  <w:style w:type="character" w:customStyle="1" w:styleId="ls3f">
    <w:name w:val="ls3f"/>
    <w:basedOn w:val="DefaultParagraphFont"/>
    <w:rsid w:val="00E6271D"/>
  </w:style>
  <w:style w:type="character" w:customStyle="1" w:styleId="lsc">
    <w:name w:val="lsc"/>
    <w:basedOn w:val="DefaultParagraphFont"/>
    <w:rsid w:val="00E6271D"/>
  </w:style>
  <w:style w:type="character" w:customStyle="1" w:styleId="ls1f6">
    <w:name w:val="ls1f6"/>
    <w:basedOn w:val="DefaultParagraphFont"/>
    <w:rsid w:val="007321EF"/>
  </w:style>
  <w:style w:type="character" w:customStyle="1" w:styleId="ls99">
    <w:name w:val="ls99"/>
    <w:basedOn w:val="DefaultParagraphFont"/>
    <w:rsid w:val="007321EF"/>
  </w:style>
  <w:style w:type="character" w:customStyle="1" w:styleId="ls176">
    <w:name w:val="ls176"/>
    <w:basedOn w:val="DefaultParagraphFont"/>
    <w:rsid w:val="007321EF"/>
  </w:style>
  <w:style w:type="character" w:customStyle="1" w:styleId="ls1c1">
    <w:name w:val="ls1c1"/>
    <w:basedOn w:val="DefaultParagraphFont"/>
    <w:rsid w:val="007321EF"/>
  </w:style>
  <w:style w:type="character" w:customStyle="1" w:styleId="ls173">
    <w:name w:val="ls173"/>
    <w:basedOn w:val="DefaultParagraphFont"/>
    <w:rsid w:val="007321EF"/>
  </w:style>
  <w:style w:type="character" w:customStyle="1" w:styleId="ls1df">
    <w:name w:val="ls1df"/>
    <w:basedOn w:val="DefaultParagraphFont"/>
    <w:rsid w:val="007321EF"/>
  </w:style>
  <w:style w:type="character" w:customStyle="1" w:styleId="ls133">
    <w:name w:val="ls133"/>
    <w:basedOn w:val="DefaultParagraphFont"/>
    <w:rsid w:val="007321EF"/>
  </w:style>
  <w:style w:type="character" w:customStyle="1" w:styleId="ls1ab">
    <w:name w:val="ls1ab"/>
    <w:basedOn w:val="DefaultParagraphFont"/>
    <w:rsid w:val="007321EF"/>
  </w:style>
  <w:style w:type="character" w:customStyle="1" w:styleId="ls13f">
    <w:name w:val="ls13f"/>
    <w:basedOn w:val="DefaultParagraphFont"/>
    <w:rsid w:val="007321EF"/>
  </w:style>
  <w:style w:type="character" w:customStyle="1" w:styleId="ls1d4">
    <w:name w:val="ls1d4"/>
    <w:basedOn w:val="DefaultParagraphFont"/>
    <w:rsid w:val="007321EF"/>
  </w:style>
  <w:style w:type="character" w:customStyle="1" w:styleId="ls3a5">
    <w:name w:val="ls3a5"/>
    <w:basedOn w:val="DefaultParagraphFont"/>
    <w:rsid w:val="007321EF"/>
  </w:style>
  <w:style w:type="character" w:customStyle="1" w:styleId="ls178">
    <w:name w:val="ls178"/>
    <w:basedOn w:val="DefaultParagraphFont"/>
    <w:rsid w:val="007321EF"/>
  </w:style>
  <w:style w:type="character" w:customStyle="1" w:styleId="ls3a0">
    <w:name w:val="ls3a0"/>
    <w:basedOn w:val="DefaultParagraphFont"/>
    <w:rsid w:val="007321EF"/>
  </w:style>
  <w:style w:type="character" w:customStyle="1" w:styleId="ls1b0">
    <w:name w:val="ls1b0"/>
    <w:basedOn w:val="DefaultParagraphFont"/>
    <w:rsid w:val="007321EF"/>
  </w:style>
  <w:style w:type="character" w:customStyle="1" w:styleId="ls62">
    <w:name w:val="ls62"/>
    <w:basedOn w:val="DefaultParagraphFont"/>
    <w:rsid w:val="007321EF"/>
  </w:style>
  <w:style w:type="character" w:customStyle="1" w:styleId="ls16f">
    <w:name w:val="ls16f"/>
    <w:basedOn w:val="DefaultParagraphFont"/>
    <w:rsid w:val="007321EF"/>
  </w:style>
  <w:style w:type="character" w:customStyle="1" w:styleId="ls2a1">
    <w:name w:val="ls2a1"/>
    <w:basedOn w:val="DefaultParagraphFont"/>
    <w:rsid w:val="007321EF"/>
  </w:style>
  <w:style w:type="character" w:customStyle="1" w:styleId="ls12e">
    <w:name w:val="ls12e"/>
    <w:basedOn w:val="DefaultParagraphFont"/>
    <w:rsid w:val="007321EF"/>
  </w:style>
  <w:style w:type="character" w:customStyle="1" w:styleId="ls12f">
    <w:name w:val="ls12f"/>
    <w:basedOn w:val="DefaultParagraphFont"/>
    <w:rsid w:val="007321EF"/>
  </w:style>
  <w:style w:type="character" w:customStyle="1" w:styleId="ls3a6">
    <w:name w:val="ls3a6"/>
    <w:basedOn w:val="DefaultParagraphFont"/>
    <w:rsid w:val="007321EF"/>
  </w:style>
  <w:style w:type="character" w:customStyle="1" w:styleId="ls14c">
    <w:name w:val="ls14c"/>
    <w:basedOn w:val="DefaultParagraphFont"/>
    <w:rsid w:val="007321EF"/>
  </w:style>
  <w:style w:type="character" w:customStyle="1" w:styleId="ls1d5">
    <w:name w:val="ls1d5"/>
    <w:basedOn w:val="DefaultParagraphFont"/>
    <w:rsid w:val="007321EF"/>
  </w:style>
  <w:style w:type="character" w:customStyle="1" w:styleId="ls3a7">
    <w:name w:val="ls3a7"/>
    <w:basedOn w:val="DefaultParagraphFont"/>
    <w:rsid w:val="007321EF"/>
  </w:style>
  <w:style w:type="character" w:customStyle="1" w:styleId="ls224">
    <w:name w:val="ls224"/>
    <w:basedOn w:val="DefaultParagraphFont"/>
    <w:rsid w:val="007321EF"/>
  </w:style>
  <w:style w:type="character" w:customStyle="1" w:styleId="ls12d">
    <w:name w:val="ls12d"/>
    <w:basedOn w:val="DefaultParagraphFont"/>
    <w:rsid w:val="007321EF"/>
  </w:style>
  <w:style w:type="character" w:customStyle="1" w:styleId="ls189">
    <w:name w:val="ls189"/>
    <w:basedOn w:val="DefaultParagraphFont"/>
    <w:rsid w:val="007321EF"/>
  </w:style>
  <w:style w:type="character" w:customStyle="1" w:styleId="ls1e8">
    <w:name w:val="ls1e8"/>
    <w:basedOn w:val="DefaultParagraphFont"/>
    <w:rsid w:val="007321EF"/>
  </w:style>
  <w:style w:type="character" w:customStyle="1" w:styleId="ls2ae">
    <w:name w:val="ls2ae"/>
    <w:basedOn w:val="DefaultParagraphFont"/>
    <w:rsid w:val="007321EF"/>
  </w:style>
  <w:style w:type="character" w:customStyle="1" w:styleId="ls298">
    <w:name w:val="ls298"/>
    <w:basedOn w:val="DefaultParagraphFont"/>
    <w:rsid w:val="007321EF"/>
  </w:style>
  <w:style w:type="character" w:customStyle="1" w:styleId="ls12b">
    <w:name w:val="ls12b"/>
    <w:basedOn w:val="DefaultParagraphFont"/>
    <w:rsid w:val="007321EF"/>
  </w:style>
  <w:style w:type="character" w:customStyle="1" w:styleId="ls16d">
    <w:name w:val="ls16d"/>
    <w:basedOn w:val="DefaultParagraphFont"/>
    <w:rsid w:val="007321EF"/>
  </w:style>
  <w:style w:type="character" w:customStyle="1" w:styleId="ls194">
    <w:name w:val="ls194"/>
    <w:basedOn w:val="DefaultParagraphFont"/>
    <w:rsid w:val="007321EF"/>
  </w:style>
  <w:style w:type="character" w:customStyle="1" w:styleId="ls1fe">
    <w:name w:val="ls1fe"/>
    <w:basedOn w:val="DefaultParagraphFont"/>
    <w:rsid w:val="007321EF"/>
  </w:style>
  <w:style w:type="character" w:customStyle="1" w:styleId="ls19e">
    <w:name w:val="ls19e"/>
    <w:basedOn w:val="DefaultParagraphFont"/>
    <w:rsid w:val="007321EF"/>
  </w:style>
  <w:style w:type="character" w:customStyle="1" w:styleId="ls1d8">
    <w:name w:val="ls1d8"/>
    <w:basedOn w:val="DefaultParagraphFont"/>
    <w:rsid w:val="007321EF"/>
  </w:style>
  <w:style w:type="character" w:customStyle="1" w:styleId="lsa2">
    <w:name w:val="lsa2"/>
    <w:basedOn w:val="DefaultParagraphFont"/>
    <w:rsid w:val="007321EF"/>
  </w:style>
  <w:style w:type="character" w:customStyle="1" w:styleId="ls11f">
    <w:name w:val="ls11f"/>
    <w:basedOn w:val="DefaultParagraphFont"/>
    <w:rsid w:val="007321EF"/>
  </w:style>
  <w:style w:type="character" w:customStyle="1" w:styleId="ls120">
    <w:name w:val="ls120"/>
    <w:basedOn w:val="DefaultParagraphFont"/>
    <w:rsid w:val="007321EF"/>
  </w:style>
  <w:style w:type="character" w:customStyle="1" w:styleId="ls22d">
    <w:name w:val="ls22d"/>
    <w:basedOn w:val="DefaultParagraphFont"/>
    <w:rsid w:val="007321EF"/>
  </w:style>
  <w:style w:type="character" w:customStyle="1" w:styleId="ls163">
    <w:name w:val="ls163"/>
    <w:basedOn w:val="DefaultParagraphFont"/>
    <w:rsid w:val="007321EF"/>
  </w:style>
  <w:style w:type="character" w:customStyle="1" w:styleId="ls126">
    <w:name w:val="ls126"/>
    <w:basedOn w:val="DefaultParagraphFont"/>
    <w:rsid w:val="007321EF"/>
  </w:style>
  <w:style w:type="character" w:customStyle="1" w:styleId="ls1bb">
    <w:name w:val="ls1bb"/>
    <w:basedOn w:val="DefaultParagraphFont"/>
    <w:rsid w:val="007321EF"/>
  </w:style>
  <w:style w:type="character" w:customStyle="1" w:styleId="ls1d9">
    <w:name w:val="ls1d9"/>
    <w:basedOn w:val="DefaultParagraphFont"/>
    <w:rsid w:val="007321EF"/>
  </w:style>
  <w:style w:type="character" w:customStyle="1" w:styleId="ls177">
    <w:name w:val="ls177"/>
    <w:basedOn w:val="DefaultParagraphFont"/>
    <w:rsid w:val="007321EF"/>
  </w:style>
  <w:style w:type="character" w:customStyle="1" w:styleId="ls121">
    <w:name w:val="ls121"/>
    <w:basedOn w:val="DefaultParagraphFont"/>
    <w:rsid w:val="007321EF"/>
  </w:style>
  <w:style w:type="character" w:customStyle="1" w:styleId="ls1c8">
    <w:name w:val="ls1c8"/>
    <w:basedOn w:val="DefaultParagraphFont"/>
    <w:rsid w:val="007321EF"/>
  </w:style>
  <w:style w:type="character" w:customStyle="1" w:styleId="ls164">
    <w:name w:val="ls164"/>
    <w:basedOn w:val="DefaultParagraphFont"/>
    <w:rsid w:val="007321EF"/>
  </w:style>
  <w:style w:type="character" w:customStyle="1" w:styleId="ls14e">
    <w:name w:val="ls14e"/>
    <w:basedOn w:val="DefaultParagraphFont"/>
    <w:rsid w:val="007321EF"/>
  </w:style>
  <w:style w:type="character" w:customStyle="1" w:styleId="ls18c">
    <w:name w:val="ls18c"/>
    <w:basedOn w:val="DefaultParagraphFont"/>
    <w:rsid w:val="007321EF"/>
  </w:style>
  <w:style w:type="character" w:customStyle="1" w:styleId="ls1ec">
    <w:name w:val="ls1ec"/>
    <w:basedOn w:val="DefaultParagraphFont"/>
    <w:rsid w:val="007321EF"/>
  </w:style>
  <w:style w:type="character" w:customStyle="1" w:styleId="ls14b">
    <w:name w:val="ls14b"/>
    <w:basedOn w:val="DefaultParagraphFont"/>
    <w:rsid w:val="007321EF"/>
  </w:style>
  <w:style w:type="character" w:customStyle="1" w:styleId="ls151">
    <w:name w:val="ls151"/>
    <w:basedOn w:val="DefaultParagraphFont"/>
    <w:rsid w:val="007321EF"/>
  </w:style>
  <w:style w:type="character" w:customStyle="1" w:styleId="ls13e">
    <w:name w:val="ls13e"/>
    <w:basedOn w:val="DefaultParagraphFont"/>
    <w:rsid w:val="007321EF"/>
  </w:style>
  <w:style w:type="character" w:customStyle="1" w:styleId="ls1fb">
    <w:name w:val="ls1fb"/>
    <w:basedOn w:val="DefaultParagraphFont"/>
    <w:rsid w:val="007321EF"/>
  </w:style>
  <w:style w:type="character" w:customStyle="1" w:styleId="ls14f">
    <w:name w:val="ls14f"/>
    <w:basedOn w:val="DefaultParagraphFont"/>
    <w:rsid w:val="007321EF"/>
  </w:style>
  <w:style w:type="character" w:customStyle="1" w:styleId="ls1cb">
    <w:name w:val="ls1cb"/>
    <w:basedOn w:val="DefaultParagraphFont"/>
    <w:rsid w:val="007321EF"/>
  </w:style>
  <w:style w:type="character" w:customStyle="1" w:styleId="ls199">
    <w:name w:val="ls199"/>
    <w:basedOn w:val="DefaultParagraphFont"/>
    <w:rsid w:val="007321EF"/>
  </w:style>
  <w:style w:type="character" w:customStyle="1" w:styleId="ls156">
    <w:name w:val="ls156"/>
    <w:basedOn w:val="DefaultParagraphFont"/>
    <w:rsid w:val="007321EF"/>
  </w:style>
  <w:style w:type="character" w:customStyle="1" w:styleId="ls29c">
    <w:name w:val="ls29c"/>
    <w:basedOn w:val="DefaultParagraphFont"/>
    <w:rsid w:val="007321EF"/>
  </w:style>
  <w:style w:type="character" w:customStyle="1" w:styleId="ls1a1">
    <w:name w:val="ls1a1"/>
    <w:basedOn w:val="DefaultParagraphFont"/>
    <w:rsid w:val="007321EF"/>
  </w:style>
  <w:style w:type="character" w:customStyle="1" w:styleId="ls18f">
    <w:name w:val="ls18f"/>
    <w:basedOn w:val="DefaultParagraphFont"/>
    <w:rsid w:val="007321EF"/>
  </w:style>
  <w:style w:type="character" w:customStyle="1" w:styleId="ls2a7">
    <w:name w:val="ls2a7"/>
    <w:basedOn w:val="DefaultParagraphFont"/>
    <w:rsid w:val="007321EF"/>
  </w:style>
  <w:style w:type="character" w:customStyle="1" w:styleId="ls127">
    <w:name w:val="ls127"/>
    <w:basedOn w:val="DefaultParagraphFont"/>
    <w:rsid w:val="007321EF"/>
  </w:style>
  <w:style w:type="character" w:customStyle="1" w:styleId="ls3a1">
    <w:name w:val="ls3a1"/>
    <w:basedOn w:val="DefaultParagraphFont"/>
    <w:rsid w:val="007321EF"/>
  </w:style>
  <w:style w:type="character" w:customStyle="1" w:styleId="ls190">
    <w:name w:val="ls190"/>
    <w:basedOn w:val="DefaultParagraphFont"/>
    <w:rsid w:val="007321EF"/>
  </w:style>
  <w:style w:type="character" w:customStyle="1" w:styleId="ls160">
    <w:name w:val="ls160"/>
    <w:basedOn w:val="DefaultParagraphFont"/>
    <w:rsid w:val="007321EF"/>
  </w:style>
  <w:style w:type="character" w:customStyle="1" w:styleId="ls1a8">
    <w:name w:val="ls1a8"/>
    <w:basedOn w:val="DefaultParagraphFont"/>
    <w:rsid w:val="007321EF"/>
  </w:style>
  <w:style w:type="character" w:customStyle="1" w:styleId="ls141">
    <w:name w:val="ls141"/>
    <w:basedOn w:val="DefaultParagraphFont"/>
    <w:rsid w:val="007321EF"/>
  </w:style>
  <w:style w:type="character" w:customStyle="1" w:styleId="ls1ac">
    <w:name w:val="ls1ac"/>
    <w:basedOn w:val="DefaultParagraphFont"/>
    <w:rsid w:val="007321EF"/>
  </w:style>
  <w:style w:type="character" w:customStyle="1" w:styleId="ls16a">
    <w:name w:val="ls16a"/>
    <w:basedOn w:val="DefaultParagraphFont"/>
    <w:rsid w:val="007321EF"/>
  </w:style>
  <w:style w:type="character" w:customStyle="1" w:styleId="ls213">
    <w:name w:val="ls213"/>
    <w:basedOn w:val="DefaultParagraphFont"/>
    <w:rsid w:val="007321EF"/>
  </w:style>
  <w:style w:type="character" w:customStyle="1" w:styleId="ls3a8">
    <w:name w:val="ls3a8"/>
    <w:basedOn w:val="DefaultParagraphFont"/>
    <w:rsid w:val="007321EF"/>
  </w:style>
  <w:style w:type="character" w:customStyle="1" w:styleId="ls211">
    <w:name w:val="ls211"/>
    <w:basedOn w:val="DefaultParagraphFont"/>
    <w:rsid w:val="007321EF"/>
  </w:style>
  <w:style w:type="character" w:customStyle="1" w:styleId="ls1be">
    <w:name w:val="ls1be"/>
    <w:basedOn w:val="DefaultParagraphFont"/>
    <w:rsid w:val="007321EF"/>
  </w:style>
  <w:style w:type="character" w:customStyle="1" w:styleId="ls3a9">
    <w:name w:val="ls3a9"/>
    <w:basedOn w:val="DefaultParagraphFont"/>
    <w:rsid w:val="007321EF"/>
  </w:style>
  <w:style w:type="character" w:customStyle="1" w:styleId="ls1a3">
    <w:name w:val="ls1a3"/>
    <w:basedOn w:val="DefaultParagraphFont"/>
    <w:rsid w:val="007321EF"/>
  </w:style>
  <w:style w:type="character" w:customStyle="1" w:styleId="ls147">
    <w:name w:val="ls147"/>
    <w:basedOn w:val="DefaultParagraphFont"/>
    <w:rsid w:val="007321EF"/>
  </w:style>
  <w:style w:type="character" w:customStyle="1" w:styleId="ls225">
    <w:name w:val="ls225"/>
    <w:basedOn w:val="DefaultParagraphFont"/>
    <w:rsid w:val="007321EF"/>
  </w:style>
  <w:style w:type="character" w:customStyle="1" w:styleId="ls3aa">
    <w:name w:val="ls3aa"/>
    <w:basedOn w:val="DefaultParagraphFont"/>
    <w:rsid w:val="007321EF"/>
  </w:style>
  <w:style w:type="character" w:customStyle="1" w:styleId="ls346">
    <w:name w:val="ls346"/>
    <w:basedOn w:val="DefaultParagraphFont"/>
    <w:rsid w:val="007321EF"/>
  </w:style>
  <w:style w:type="character" w:customStyle="1" w:styleId="ls2c">
    <w:name w:val="ls2c"/>
    <w:basedOn w:val="DefaultParagraphFont"/>
    <w:rsid w:val="007321EF"/>
  </w:style>
  <w:style w:type="character" w:customStyle="1" w:styleId="ls2a">
    <w:name w:val="ls2a"/>
    <w:basedOn w:val="DefaultParagraphFont"/>
    <w:rsid w:val="007321EF"/>
  </w:style>
  <w:style w:type="character" w:customStyle="1" w:styleId="ls1f">
    <w:name w:val="ls1f"/>
    <w:basedOn w:val="DefaultParagraphFont"/>
    <w:rsid w:val="007321EF"/>
  </w:style>
  <w:style w:type="character" w:customStyle="1" w:styleId="lsaf">
    <w:name w:val="lsaf"/>
    <w:basedOn w:val="DefaultParagraphFont"/>
    <w:rsid w:val="007321EF"/>
  </w:style>
  <w:style w:type="character" w:customStyle="1" w:styleId="ls31a">
    <w:name w:val="ls31a"/>
    <w:basedOn w:val="DefaultParagraphFont"/>
    <w:rsid w:val="007321EF"/>
  </w:style>
  <w:style w:type="character" w:customStyle="1" w:styleId="ls44">
    <w:name w:val="ls44"/>
    <w:basedOn w:val="DefaultParagraphFont"/>
    <w:rsid w:val="007321EF"/>
  </w:style>
  <w:style w:type="character" w:customStyle="1" w:styleId="ls9d">
    <w:name w:val="ls9d"/>
    <w:basedOn w:val="DefaultParagraphFont"/>
    <w:rsid w:val="007321EF"/>
  </w:style>
  <w:style w:type="character" w:customStyle="1" w:styleId="ls60">
    <w:name w:val="ls60"/>
    <w:basedOn w:val="DefaultParagraphFont"/>
    <w:rsid w:val="007321EF"/>
  </w:style>
  <w:style w:type="character" w:customStyle="1" w:styleId="ls38">
    <w:name w:val="ls38"/>
    <w:basedOn w:val="DefaultParagraphFont"/>
    <w:rsid w:val="007321EF"/>
  </w:style>
  <w:style w:type="character" w:customStyle="1" w:styleId="ls5f">
    <w:name w:val="ls5f"/>
    <w:basedOn w:val="DefaultParagraphFont"/>
    <w:rsid w:val="007321EF"/>
  </w:style>
  <w:style w:type="character" w:customStyle="1" w:styleId="ls241">
    <w:name w:val="ls241"/>
    <w:basedOn w:val="DefaultParagraphFont"/>
    <w:rsid w:val="007321EF"/>
  </w:style>
  <w:style w:type="character" w:customStyle="1" w:styleId="ls347">
    <w:name w:val="ls347"/>
    <w:basedOn w:val="DefaultParagraphFont"/>
    <w:rsid w:val="007321EF"/>
  </w:style>
  <w:style w:type="character" w:customStyle="1" w:styleId="ls35">
    <w:name w:val="ls35"/>
    <w:basedOn w:val="DefaultParagraphFont"/>
    <w:rsid w:val="007321EF"/>
  </w:style>
  <w:style w:type="character" w:customStyle="1" w:styleId="ls321">
    <w:name w:val="ls321"/>
    <w:basedOn w:val="DefaultParagraphFont"/>
    <w:rsid w:val="007321EF"/>
  </w:style>
  <w:style w:type="character" w:customStyle="1" w:styleId="lse5">
    <w:name w:val="lse5"/>
    <w:basedOn w:val="DefaultParagraphFont"/>
    <w:rsid w:val="007321EF"/>
  </w:style>
  <w:style w:type="character" w:customStyle="1" w:styleId="ls31d">
    <w:name w:val="ls31d"/>
    <w:basedOn w:val="DefaultParagraphFont"/>
    <w:rsid w:val="007321EF"/>
  </w:style>
  <w:style w:type="character" w:customStyle="1" w:styleId="ls331">
    <w:name w:val="ls331"/>
    <w:basedOn w:val="DefaultParagraphFont"/>
    <w:rsid w:val="007321EF"/>
  </w:style>
  <w:style w:type="character" w:customStyle="1" w:styleId="ls26d">
    <w:name w:val="ls26d"/>
    <w:basedOn w:val="DefaultParagraphFont"/>
    <w:rsid w:val="007321EF"/>
  </w:style>
  <w:style w:type="character" w:customStyle="1" w:styleId="lsaa">
    <w:name w:val="lsaa"/>
    <w:basedOn w:val="DefaultParagraphFont"/>
    <w:rsid w:val="007321EF"/>
  </w:style>
  <w:style w:type="character" w:customStyle="1" w:styleId="ls33b">
    <w:name w:val="ls33b"/>
    <w:basedOn w:val="DefaultParagraphFont"/>
    <w:rsid w:val="007321EF"/>
  </w:style>
  <w:style w:type="character" w:customStyle="1" w:styleId="ls33a">
    <w:name w:val="ls33a"/>
    <w:basedOn w:val="DefaultParagraphFont"/>
    <w:rsid w:val="007321EF"/>
  </w:style>
  <w:style w:type="character" w:customStyle="1" w:styleId="lsa3">
    <w:name w:val="lsa3"/>
    <w:basedOn w:val="DefaultParagraphFont"/>
    <w:rsid w:val="007321EF"/>
  </w:style>
  <w:style w:type="character" w:customStyle="1" w:styleId="ls107">
    <w:name w:val="ls107"/>
    <w:basedOn w:val="DefaultParagraphFont"/>
    <w:rsid w:val="007321EF"/>
  </w:style>
  <w:style w:type="character" w:customStyle="1" w:styleId="ls328">
    <w:name w:val="ls328"/>
    <w:basedOn w:val="DefaultParagraphFont"/>
    <w:rsid w:val="007321EF"/>
  </w:style>
  <w:style w:type="character" w:customStyle="1" w:styleId="lsc6">
    <w:name w:val="lsc6"/>
    <w:basedOn w:val="DefaultParagraphFont"/>
    <w:rsid w:val="007321EF"/>
  </w:style>
  <w:style w:type="character" w:customStyle="1" w:styleId="ls322">
    <w:name w:val="ls322"/>
    <w:basedOn w:val="DefaultParagraphFont"/>
    <w:rsid w:val="007321EF"/>
  </w:style>
  <w:style w:type="character" w:customStyle="1" w:styleId="ls248">
    <w:name w:val="ls248"/>
    <w:basedOn w:val="DefaultParagraphFont"/>
    <w:rsid w:val="007321EF"/>
  </w:style>
  <w:style w:type="character" w:customStyle="1" w:styleId="lsca">
    <w:name w:val="lsca"/>
    <w:basedOn w:val="DefaultParagraphFont"/>
    <w:rsid w:val="007321EF"/>
  </w:style>
  <w:style w:type="character" w:customStyle="1" w:styleId="ls8">
    <w:name w:val="ls8"/>
    <w:basedOn w:val="DefaultParagraphFont"/>
    <w:rsid w:val="007321EF"/>
  </w:style>
  <w:style w:type="character" w:customStyle="1" w:styleId="lsbe">
    <w:name w:val="lsbe"/>
    <w:basedOn w:val="DefaultParagraphFont"/>
    <w:rsid w:val="007321EF"/>
  </w:style>
  <w:style w:type="character" w:customStyle="1" w:styleId="ls246">
    <w:name w:val="ls246"/>
    <w:basedOn w:val="DefaultParagraphFont"/>
    <w:rsid w:val="007321EF"/>
  </w:style>
  <w:style w:type="character" w:customStyle="1" w:styleId="ls3b">
    <w:name w:val="ls3b"/>
    <w:basedOn w:val="DefaultParagraphFont"/>
    <w:rsid w:val="007321EF"/>
  </w:style>
  <w:style w:type="character" w:customStyle="1" w:styleId="lsd2">
    <w:name w:val="lsd2"/>
    <w:basedOn w:val="DefaultParagraphFont"/>
    <w:rsid w:val="007321EF"/>
  </w:style>
  <w:style w:type="character" w:customStyle="1" w:styleId="ls323">
    <w:name w:val="ls323"/>
    <w:basedOn w:val="DefaultParagraphFont"/>
    <w:rsid w:val="007321EF"/>
  </w:style>
  <w:style w:type="character" w:customStyle="1" w:styleId="ls9a">
    <w:name w:val="ls9a"/>
    <w:basedOn w:val="DefaultParagraphFont"/>
    <w:rsid w:val="007321EF"/>
  </w:style>
  <w:style w:type="character" w:customStyle="1" w:styleId="ls337">
    <w:name w:val="ls337"/>
    <w:basedOn w:val="DefaultParagraphFont"/>
    <w:rsid w:val="007321EF"/>
  </w:style>
  <w:style w:type="character" w:customStyle="1" w:styleId="lsef">
    <w:name w:val="lsef"/>
    <w:basedOn w:val="DefaultParagraphFont"/>
    <w:rsid w:val="007321EF"/>
  </w:style>
  <w:style w:type="character" w:customStyle="1" w:styleId="lsb4">
    <w:name w:val="lsb4"/>
    <w:basedOn w:val="DefaultParagraphFont"/>
    <w:rsid w:val="007321EF"/>
  </w:style>
  <w:style w:type="character" w:customStyle="1" w:styleId="ls250">
    <w:name w:val="ls250"/>
    <w:basedOn w:val="DefaultParagraphFont"/>
    <w:rsid w:val="007321EF"/>
  </w:style>
  <w:style w:type="character" w:customStyle="1" w:styleId="ls23a">
    <w:name w:val="ls23a"/>
    <w:basedOn w:val="DefaultParagraphFont"/>
    <w:rsid w:val="007321EF"/>
  </w:style>
  <w:style w:type="character" w:customStyle="1" w:styleId="ls314">
    <w:name w:val="ls314"/>
    <w:basedOn w:val="DefaultParagraphFont"/>
    <w:rsid w:val="007321EF"/>
  </w:style>
  <w:style w:type="character" w:customStyle="1" w:styleId="lsd6">
    <w:name w:val="lsd6"/>
    <w:basedOn w:val="DefaultParagraphFont"/>
    <w:rsid w:val="007321EF"/>
  </w:style>
  <w:style w:type="character" w:customStyle="1" w:styleId="lsdf">
    <w:name w:val="lsdf"/>
    <w:basedOn w:val="DefaultParagraphFont"/>
    <w:rsid w:val="007321EF"/>
  </w:style>
  <w:style w:type="character" w:customStyle="1" w:styleId="ls10b">
    <w:name w:val="ls10b"/>
    <w:basedOn w:val="DefaultParagraphFont"/>
    <w:rsid w:val="007321EF"/>
  </w:style>
  <w:style w:type="character" w:customStyle="1" w:styleId="lsb1">
    <w:name w:val="lsb1"/>
    <w:basedOn w:val="DefaultParagraphFont"/>
    <w:rsid w:val="007321EF"/>
  </w:style>
  <w:style w:type="character" w:customStyle="1" w:styleId="ls32a">
    <w:name w:val="ls32a"/>
    <w:basedOn w:val="DefaultParagraphFont"/>
    <w:rsid w:val="007321EF"/>
  </w:style>
  <w:style w:type="character" w:customStyle="1" w:styleId="lsa5">
    <w:name w:val="lsa5"/>
    <w:basedOn w:val="DefaultParagraphFont"/>
    <w:rsid w:val="007321EF"/>
  </w:style>
  <w:style w:type="character" w:customStyle="1" w:styleId="lsf4">
    <w:name w:val="lsf4"/>
    <w:basedOn w:val="DefaultParagraphFont"/>
    <w:rsid w:val="007321EF"/>
  </w:style>
  <w:style w:type="character" w:customStyle="1" w:styleId="ls2a2">
    <w:name w:val="ls2a2"/>
    <w:basedOn w:val="DefaultParagraphFont"/>
    <w:rsid w:val="007321EF"/>
  </w:style>
  <w:style w:type="character" w:customStyle="1" w:styleId="ls1e">
    <w:name w:val="ls1e"/>
    <w:basedOn w:val="DefaultParagraphFont"/>
    <w:rsid w:val="007321EF"/>
  </w:style>
  <w:style w:type="character" w:customStyle="1" w:styleId="lse0">
    <w:name w:val="lse0"/>
    <w:basedOn w:val="DefaultParagraphFont"/>
    <w:rsid w:val="007321EF"/>
  </w:style>
  <w:style w:type="character" w:customStyle="1" w:styleId="ls50">
    <w:name w:val="ls50"/>
    <w:basedOn w:val="DefaultParagraphFont"/>
    <w:rsid w:val="007321EF"/>
  </w:style>
  <w:style w:type="character" w:customStyle="1" w:styleId="ls23">
    <w:name w:val="ls23"/>
    <w:basedOn w:val="DefaultParagraphFont"/>
    <w:rsid w:val="007321EF"/>
  </w:style>
  <w:style w:type="character" w:customStyle="1" w:styleId="ls7">
    <w:name w:val="ls7"/>
    <w:basedOn w:val="DefaultParagraphFont"/>
    <w:rsid w:val="007321EF"/>
  </w:style>
  <w:style w:type="character" w:customStyle="1" w:styleId="ls43">
    <w:name w:val="ls43"/>
    <w:basedOn w:val="DefaultParagraphFont"/>
    <w:rsid w:val="007321EF"/>
  </w:style>
  <w:style w:type="character" w:customStyle="1" w:styleId="ls25f">
    <w:name w:val="ls25f"/>
    <w:basedOn w:val="DefaultParagraphFont"/>
    <w:rsid w:val="007321EF"/>
  </w:style>
  <w:style w:type="character" w:customStyle="1" w:styleId="ls339">
    <w:name w:val="ls339"/>
    <w:basedOn w:val="DefaultParagraphFont"/>
    <w:rsid w:val="007321EF"/>
  </w:style>
  <w:style w:type="character" w:customStyle="1" w:styleId="lsb5">
    <w:name w:val="lsb5"/>
    <w:basedOn w:val="DefaultParagraphFont"/>
    <w:rsid w:val="007321EF"/>
  </w:style>
  <w:style w:type="character" w:customStyle="1" w:styleId="ls57">
    <w:name w:val="ls57"/>
    <w:basedOn w:val="DefaultParagraphFont"/>
    <w:rsid w:val="007321EF"/>
  </w:style>
  <w:style w:type="character" w:customStyle="1" w:styleId="lsc7">
    <w:name w:val="lsc7"/>
    <w:basedOn w:val="DefaultParagraphFont"/>
    <w:rsid w:val="007321EF"/>
  </w:style>
  <w:style w:type="character" w:customStyle="1" w:styleId="lsb6">
    <w:name w:val="lsb6"/>
    <w:basedOn w:val="DefaultParagraphFont"/>
    <w:rsid w:val="007321EF"/>
  </w:style>
  <w:style w:type="character" w:customStyle="1" w:styleId="ls25">
    <w:name w:val="ls25"/>
    <w:basedOn w:val="DefaultParagraphFont"/>
    <w:rsid w:val="007321EF"/>
  </w:style>
  <w:style w:type="character" w:customStyle="1" w:styleId="ls10d">
    <w:name w:val="ls10d"/>
    <w:basedOn w:val="DefaultParagraphFont"/>
    <w:rsid w:val="007321EF"/>
  </w:style>
  <w:style w:type="character" w:customStyle="1" w:styleId="ls5e">
    <w:name w:val="ls5e"/>
    <w:basedOn w:val="DefaultParagraphFont"/>
    <w:rsid w:val="007321EF"/>
  </w:style>
  <w:style w:type="character" w:customStyle="1" w:styleId="ls315">
    <w:name w:val="ls315"/>
    <w:basedOn w:val="DefaultParagraphFont"/>
    <w:rsid w:val="007321EF"/>
  </w:style>
  <w:style w:type="character" w:customStyle="1" w:styleId="ls15">
    <w:name w:val="ls15"/>
    <w:basedOn w:val="DefaultParagraphFont"/>
    <w:rsid w:val="007321EF"/>
  </w:style>
  <w:style w:type="character" w:customStyle="1" w:styleId="ls4e">
    <w:name w:val="ls4e"/>
    <w:basedOn w:val="DefaultParagraphFont"/>
    <w:rsid w:val="007321EF"/>
  </w:style>
  <w:style w:type="character" w:customStyle="1" w:styleId="ls32">
    <w:name w:val="ls32"/>
    <w:basedOn w:val="DefaultParagraphFont"/>
    <w:rsid w:val="007321EF"/>
  </w:style>
  <w:style w:type="character" w:customStyle="1" w:styleId="lsc0">
    <w:name w:val="lsc0"/>
    <w:basedOn w:val="DefaultParagraphFont"/>
    <w:rsid w:val="007321EF"/>
  </w:style>
  <w:style w:type="character" w:customStyle="1" w:styleId="ls33c">
    <w:name w:val="ls33c"/>
    <w:basedOn w:val="DefaultParagraphFont"/>
    <w:rsid w:val="007321EF"/>
  </w:style>
  <w:style w:type="character" w:customStyle="1" w:styleId="ls108">
    <w:name w:val="ls108"/>
    <w:basedOn w:val="DefaultParagraphFont"/>
    <w:rsid w:val="007321EF"/>
  </w:style>
  <w:style w:type="character" w:customStyle="1" w:styleId="ls24a">
    <w:name w:val="ls24a"/>
    <w:basedOn w:val="DefaultParagraphFont"/>
    <w:rsid w:val="007321EF"/>
  </w:style>
  <w:style w:type="character" w:customStyle="1" w:styleId="ls23b">
    <w:name w:val="ls23b"/>
    <w:basedOn w:val="DefaultParagraphFont"/>
    <w:rsid w:val="007321EF"/>
  </w:style>
  <w:style w:type="character" w:customStyle="1" w:styleId="ls316">
    <w:name w:val="ls316"/>
    <w:basedOn w:val="DefaultParagraphFont"/>
    <w:rsid w:val="007321EF"/>
  </w:style>
  <w:style w:type="character" w:customStyle="1" w:styleId="ls4d">
    <w:name w:val="ls4d"/>
    <w:basedOn w:val="DefaultParagraphFont"/>
    <w:rsid w:val="007321EF"/>
  </w:style>
  <w:style w:type="character" w:customStyle="1" w:styleId="ls317">
    <w:name w:val="ls317"/>
    <w:basedOn w:val="DefaultParagraphFont"/>
    <w:rsid w:val="007321EF"/>
  </w:style>
  <w:style w:type="character" w:customStyle="1" w:styleId="ls46">
    <w:name w:val="ls46"/>
    <w:basedOn w:val="DefaultParagraphFont"/>
    <w:rsid w:val="007321EF"/>
  </w:style>
  <w:style w:type="character" w:customStyle="1" w:styleId="ls17">
    <w:name w:val="ls17"/>
    <w:basedOn w:val="DefaultParagraphFont"/>
    <w:rsid w:val="007321EF"/>
  </w:style>
  <w:style w:type="character" w:customStyle="1" w:styleId="ls318">
    <w:name w:val="ls318"/>
    <w:basedOn w:val="DefaultParagraphFont"/>
    <w:rsid w:val="007321EF"/>
  </w:style>
  <w:style w:type="character" w:customStyle="1" w:styleId="lsf3">
    <w:name w:val="lsf3"/>
    <w:basedOn w:val="DefaultParagraphFont"/>
    <w:rsid w:val="007321EF"/>
  </w:style>
  <w:style w:type="character" w:customStyle="1" w:styleId="lse1">
    <w:name w:val="lse1"/>
    <w:basedOn w:val="DefaultParagraphFont"/>
    <w:rsid w:val="007321EF"/>
  </w:style>
  <w:style w:type="character" w:customStyle="1" w:styleId="ls47">
    <w:name w:val="ls47"/>
    <w:basedOn w:val="DefaultParagraphFont"/>
    <w:rsid w:val="007321EF"/>
  </w:style>
  <w:style w:type="character" w:customStyle="1" w:styleId="ls319">
    <w:name w:val="ls319"/>
    <w:basedOn w:val="DefaultParagraphFont"/>
    <w:rsid w:val="007321EF"/>
  </w:style>
  <w:style w:type="character" w:customStyle="1" w:styleId="ls271">
    <w:name w:val="ls271"/>
    <w:basedOn w:val="DefaultParagraphFont"/>
    <w:rsid w:val="007321EF"/>
  </w:style>
  <w:style w:type="character" w:customStyle="1" w:styleId="ls51">
    <w:name w:val="ls51"/>
    <w:basedOn w:val="DefaultParagraphFont"/>
    <w:rsid w:val="007321EF"/>
  </w:style>
  <w:style w:type="character" w:customStyle="1" w:styleId="ls33d">
    <w:name w:val="ls33d"/>
    <w:basedOn w:val="DefaultParagraphFont"/>
    <w:rsid w:val="007321EF"/>
  </w:style>
  <w:style w:type="character" w:customStyle="1" w:styleId="ls33e">
    <w:name w:val="ls33e"/>
    <w:basedOn w:val="DefaultParagraphFont"/>
    <w:rsid w:val="007321EF"/>
  </w:style>
  <w:style w:type="character" w:customStyle="1" w:styleId="ls31b">
    <w:name w:val="ls31b"/>
    <w:basedOn w:val="DefaultParagraphFont"/>
    <w:rsid w:val="007321EF"/>
  </w:style>
  <w:style w:type="character" w:customStyle="1" w:styleId="ls330">
    <w:name w:val="ls330"/>
    <w:basedOn w:val="DefaultParagraphFont"/>
    <w:rsid w:val="007321EF"/>
  </w:style>
  <w:style w:type="character" w:customStyle="1" w:styleId="ls24b">
    <w:name w:val="ls24b"/>
    <w:basedOn w:val="DefaultParagraphFont"/>
    <w:rsid w:val="007321EF"/>
  </w:style>
  <w:style w:type="character" w:customStyle="1" w:styleId="lsd9">
    <w:name w:val="lsd9"/>
    <w:basedOn w:val="DefaultParagraphFont"/>
    <w:rsid w:val="007321EF"/>
  </w:style>
  <w:style w:type="character" w:customStyle="1" w:styleId="lsb8">
    <w:name w:val="lsb8"/>
    <w:basedOn w:val="DefaultParagraphFont"/>
    <w:rsid w:val="007321EF"/>
  </w:style>
  <w:style w:type="character" w:customStyle="1" w:styleId="ls243">
    <w:name w:val="ls243"/>
    <w:basedOn w:val="DefaultParagraphFont"/>
    <w:rsid w:val="007321EF"/>
  </w:style>
  <w:style w:type="character" w:customStyle="1" w:styleId="ls31">
    <w:name w:val="ls31"/>
    <w:basedOn w:val="DefaultParagraphFont"/>
    <w:rsid w:val="007321EF"/>
  </w:style>
  <w:style w:type="character" w:customStyle="1" w:styleId="ls33f">
    <w:name w:val="ls33f"/>
    <w:basedOn w:val="DefaultParagraphFont"/>
    <w:rsid w:val="007321EF"/>
  </w:style>
  <w:style w:type="character" w:customStyle="1" w:styleId="ls340">
    <w:name w:val="ls340"/>
    <w:basedOn w:val="DefaultParagraphFont"/>
    <w:rsid w:val="007321EF"/>
  </w:style>
  <w:style w:type="character" w:customStyle="1" w:styleId="lse3">
    <w:name w:val="lse3"/>
    <w:basedOn w:val="DefaultParagraphFont"/>
    <w:rsid w:val="007321EF"/>
  </w:style>
  <w:style w:type="character" w:customStyle="1" w:styleId="ls9">
    <w:name w:val="ls9"/>
    <w:basedOn w:val="DefaultParagraphFont"/>
    <w:rsid w:val="007321EF"/>
  </w:style>
  <w:style w:type="character" w:customStyle="1" w:styleId="lscd">
    <w:name w:val="lscd"/>
    <w:basedOn w:val="DefaultParagraphFont"/>
    <w:rsid w:val="007321EF"/>
  </w:style>
  <w:style w:type="character" w:customStyle="1" w:styleId="ls341">
    <w:name w:val="ls341"/>
    <w:basedOn w:val="DefaultParagraphFont"/>
    <w:rsid w:val="007321EF"/>
  </w:style>
  <w:style w:type="character" w:customStyle="1" w:styleId="ls11">
    <w:name w:val="ls11"/>
    <w:basedOn w:val="DefaultParagraphFont"/>
    <w:rsid w:val="007321EF"/>
  </w:style>
  <w:style w:type="character" w:customStyle="1" w:styleId="ls343">
    <w:name w:val="ls343"/>
    <w:basedOn w:val="DefaultParagraphFont"/>
    <w:rsid w:val="007321EF"/>
  </w:style>
  <w:style w:type="character" w:customStyle="1" w:styleId="ls111">
    <w:name w:val="ls111"/>
    <w:basedOn w:val="DefaultParagraphFont"/>
    <w:rsid w:val="007321EF"/>
  </w:style>
  <w:style w:type="character" w:customStyle="1" w:styleId="ls31c">
    <w:name w:val="ls31c"/>
    <w:basedOn w:val="DefaultParagraphFont"/>
    <w:rsid w:val="007321EF"/>
  </w:style>
  <w:style w:type="character" w:customStyle="1" w:styleId="ls252">
    <w:name w:val="ls252"/>
    <w:basedOn w:val="DefaultParagraphFont"/>
    <w:rsid w:val="007321EF"/>
  </w:style>
  <w:style w:type="character" w:customStyle="1" w:styleId="ls344">
    <w:name w:val="ls344"/>
    <w:basedOn w:val="DefaultParagraphFont"/>
    <w:rsid w:val="007321EF"/>
  </w:style>
  <w:style w:type="character" w:customStyle="1" w:styleId="ls31f">
    <w:name w:val="ls31f"/>
    <w:basedOn w:val="DefaultParagraphFont"/>
    <w:rsid w:val="007321EF"/>
  </w:style>
  <w:style w:type="character" w:customStyle="1" w:styleId="lse2">
    <w:name w:val="lse2"/>
    <w:basedOn w:val="DefaultParagraphFont"/>
    <w:rsid w:val="007321EF"/>
  </w:style>
  <w:style w:type="character" w:customStyle="1" w:styleId="lsc3">
    <w:name w:val="lsc3"/>
    <w:basedOn w:val="DefaultParagraphFont"/>
    <w:rsid w:val="007321EF"/>
  </w:style>
  <w:style w:type="character" w:customStyle="1" w:styleId="ls112">
    <w:name w:val="ls112"/>
    <w:basedOn w:val="DefaultParagraphFont"/>
    <w:rsid w:val="007321EF"/>
  </w:style>
  <w:style w:type="character" w:customStyle="1" w:styleId="lsa0">
    <w:name w:val="lsa0"/>
    <w:basedOn w:val="DefaultParagraphFont"/>
    <w:rsid w:val="007321EF"/>
  </w:style>
  <w:style w:type="character" w:customStyle="1" w:styleId="lsf2">
    <w:name w:val="lsf2"/>
    <w:basedOn w:val="DefaultParagraphFont"/>
    <w:rsid w:val="007321EF"/>
  </w:style>
  <w:style w:type="character" w:customStyle="1" w:styleId="ls327">
    <w:name w:val="ls327"/>
    <w:basedOn w:val="DefaultParagraphFont"/>
    <w:rsid w:val="007321EF"/>
  </w:style>
  <w:style w:type="character" w:customStyle="1" w:styleId="lsb0">
    <w:name w:val="lsb0"/>
    <w:basedOn w:val="DefaultParagraphFont"/>
    <w:rsid w:val="007321EF"/>
  </w:style>
  <w:style w:type="character" w:customStyle="1" w:styleId="ls32b">
    <w:name w:val="ls32b"/>
    <w:basedOn w:val="DefaultParagraphFont"/>
    <w:rsid w:val="007321EF"/>
  </w:style>
  <w:style w:type="character" w:customStyle="1" w:styleId="ls2e">
    <w:name w:val="ls2e"/>
    <w:basedOn w:val="DefaultParagraphFont"/>
    <w:rsid w:val="007321EF"/>
  </w:style>
  <w:style w:type="character" w:customStyle="1" w:styleId="lsbf">
    <w:name w:val="lsbf"/>
    <w:basedOn w:val="DefaultParagraphFont"/>
    <w:rsid w:val="007321EF"/>
  </w:style>
  <w:style w:type="character" w:customStyle="1" w:styleId="ls1c">
    <w:name w:val="ls1c"/>
    <w:basedOn w:val="DefaultParagraphFont"/>
    <w:rsid w:val="007321EF"/>
  </w:style>
  <w:style w:type="character" w:customStyle="1" w:styleId="ls32d">
    <w:name w:val="ls32d"/>
    <w:basedOn w:val="DefaultParagraphFont"/>
    <w:rsid w:val="007321EF"/>
  </w:style>
  <w:style w:type="character" w:customStyle="1" w:styleId="lsbb">
    <w:name w:val="lsbb"/>
    <w:basedOn w:val="DefaultParagraphFont"/>
    <w:rsid w:val="007321EF"/>
  </w:style>
  <w:style w:type="character" w:customStyle="1" w:styleId="ls52">
    <w:name w:val="ls52"/>
    <w:basedOn w:val="DefaultParagraphFont"/>
    <w:rsid w:val="007321EF"/>
  </w:style>
  <w:style w:type="character" w:customStyle="1" w:styleId="ls27b">
    <w:name w:val="ls27b"/>
    <w:basedOn w:val="DefaultParagraphFont"/>
    <w:rsid w:val="007321EF"/>
  </w:style>
  <w:style w:type="character" w:customStyle="1" w:styleId="lsb9">
    <w:name w:val="lsb9"/>
    <w:basedOn w:val="DefaultParagraphFont"/>
    <w:rsid w:val="007321EF"/>
  </w:style>
  <w:style w:type="character" w:customStyle="1" w:styleId="ls32e">
    <w:name w:val="ls32e"/>
    <w:basedOn w:val="DefaultParagraphFont"/>
    <w:rsid w:val="007321EF"/>
  </w:style>
  <w:style w:type="character" w:customStyle="1" w:styleId="ls32f">
    <w:name w:val="ls32f"/>
    <w:basedOn w:val="DefaultParagraphFont"/>
    <w:rsid w:val="007321EF"/>
  </w:style>
  <w:style w:type="character" w:customStyle="1" w:styleId="ls2b">
    <w:name w:val="ls2b"/>
    <w:basedOn w:val="DefaultParagraphFont"/>
    <w:rsid w:val="007321EF"/>
  </w:style>
  <w:style w:type="character" w:customStyle="1" w:styleId="ls332">
    <w:name w:val="ls332"/>
    <w:basedOn w:val="DefaultParagraphFont"/>
    <w:rsid w:val="007321EF"/>
  </w:style>
  <w:style w:type="character" w:customStyle="1" w:styleId="lsa8">
    <w:name w:val="lsa8"/>
    <w:basedOn w:val="DefaultParagraphFont"/>
    <w:rsid w:val="007321EF"/>
  </w:style>
  <w:style w:type="character" w:customStyle="1" w:styleId="ls333">
    <w:name w:val="ls333"/>
    <w:basedOn w:val="DefaultParagraphFont"/>
    <w:rsid w:val="007321EF"/>
  </w:style>
  <w:style w:type="character" w:customStyle="1" w:styleId="ls334">
    <w:name w:val="ls334"/>
    <w:basedOn w:val="DefaultParagraphFont"/>
    <w:rsid w:val="007321EF"/>
  </w:style>
  <w:style w:type="character" w:customStyle="1" w:styleId="ls21d">
    <w:name w:val="ls21d"/>
    <w:basedOn w:val="DefaultParagraphFont"/>
    <w:rsid w:val="007321EF"/>
  </w:style>
  <w:style w:type="character" w:customStyle="1" w:styleId="ls15f">
    <w:name w:val="ls15f"/>
    <w:basedOn w:val="DefaultParagraphFont"/>
    <w:rsid w:val="007321EF"/>
  </w:style>
  <w:style w:type="character" w:customStyle="1" w:styleId="ls1ed">
    <w:name w:val="ls1ed"/>
    <w:basedOn w:val="DefaultParagraphFont"/>
    <w:rsid w:val="007321EF"/>
  </w:style>
  <w:style w:type="character" w:customStyle="1" w:styleId="ls184">
    <w:name w:val="ls184"/>
    <w:basedOn w:val="DefaultParagraphFont"/>
    <w:rsid w:val="007321EF"/>
  </w:style>
  <w:style w:type="character" w:customStyle="1" w:styleId="ls148">
    <w:name w:val="ls148"/>
    <w:basedOn w:val="DefaultParagraphFont"/>
    <w:rsid w:val="007321EF"/>
  </w:style>
  <w:style w:type="character" w:customStyle="1" w:styleId="ls191">
    <w:name w:val="ls191"/>
    <w:basedOn w:val="DefaultParagraphFont"/>
    <w:rsid w:val="007321EF"/>
  </w:style>
  <w:style w:type="character" w:customStyle="1" w:styleId="ls1ca">
    <w:name w:val="ls1ca"/>
    <w:basedOn w:val="DefaultParagraphFont"/>
    <w:rsid w:val="007321EF"/>
  </w:style>
  <w:style w:type="character" w:customStyle="1" w:styleId="ls1ba">
    <w:name w:val="ls1ba"/>
    <w:basedOn w:val="DefaultParagraphFont"/>
    <w:rsid w:val="007321EF"/>
  </w:style>
  <w:style w:type="character" w:customStyle="1" w:styleId="ls124">
    <w:name w:val="ls124"/>
    <w:basedOn w:val="DefaultParagraphFont"/>
    <w:rsid w:val="007321EF"/>
  </w:style>
  <w:style w:type="character" w:customStyle="1" w:styleId="ls15b">
    <w:name w:val="ls15b"/>
    <w:basedOn w:val="DefaultParagraphFont"/>
    <w:rsid w:val="007321EF"/>
  </w:style>
  <w:style w:type="character" w:customStyle="1" w:styleId="ls11d">
    <w:name w:val="ls11d"/>
    <w:basedOn w:val="DefaultParagraphFont"/>
    <w:rsid w:val="007321EF"/>
  </w:style>
  <w:style w:type="character" w:customStyle="1" w:styleId="ls27">
    <w:name w:val="ls27"/>
    <w:basedOn w:val="DefaultParagraphFont"/>
    <w:rsid w:val="007321EF"/>
  </w:style>
  <w:style w:type="character" w:customStyle="1" w:styleId="ls17b">
    <w:name w:val="ls17b"/>
    <w:basedOn w:val="DefaultParagraphFont"/>
    <w:rsid w:val="007321EF"/>
  </w:style>
  <w:style w:type="character" w:customStyle="1" w:styleId="ls1ee">
    <w:name w:val="ls1ee"/>
    <w:basedOn w:val="DefaultParagraphFont"/>
    <w:rsid w:val="007321EF"/>
  </w:style>
  <w:style w:type="character" w:customStyle="1" w:styleId="ls1ef">
    <w:name w:val="ls1ef"/>
    <w:basedOn w:val="DefaultParagraphFont"/>
    <w:rsid w:val="007321EF"/>
  </w:style>
  <w:style w:type="character" w:customStyle="1" w:styleId="ls1f0">
    <w:name w:val="ls1f0"/>
    <w:basedOn w:val="DefaultParagraphFont"/>
    <w:rsid w:val="007321EF"/>
  </w:style>
  <w:style w:type="character" w:customStyle="1" w:styleId="ls1f1">
    <w:name w:val="ls1f1"/>
    <w:basedOn w:val="DefaultParagraphFont"/>
    <w:rsid w:val="007321EF"/>
  </w:style>
  <w:style w:type="character" w:customStyle="1" w:styleId="ls1f2">
    <w:name w:val="ls1f2"/>
    <w:basedOn w:val="DefaultParagraphFont"/>
    <w:rsid w:val="007321EF"/>
  </w:style>
  <w:style w:type="character" w:customStyle="1" w:styleId="ls18a">
    <w:name w:val="ls18a"/>
    <w:basedOn w:val="DefaultParagraphFont"/>
    <w:rsid w:val="007321EF"/>
  </w:style>
  <w:style w:type="character" w:customStyle="1" w:styleId="ls1e6">
    <w:name w:val="ls1e6"/>
    <w:basedOn w:val="DefaultParagraphFont"/>
    <w:rsid w:val="007321EF"/>
  </w:style>
  <w:style w:type="character" w:customStyle="1" w:styleId="ls15c">
    <w:name w:val="ls15c"/>
    <w:basedOn w:val="DefaultParagraphFont"/>
    <w:rsid w:val="007321EF"/>
  </w:style>
  <w:style w:type="character" w:customStyle="1" w:styleId="ls16b">
    <w:name w:val="ls16b"/>
    <w:basedOn w:val="DefaultParagraphFont"/>
    <w:rsid w:val="007321EF"/>
  </w:style>
  <w:style w:type="character" w:customStyle="1" w:styleId="ls21e">
    <w:name w:val="ls21e"/>
    <w:basedOn w:val="DefaultParagraphFont"/>
    <w:rsid w:val="007321EF"/>
  </w:style>
  <w:style w:type="character" w:customStyle="1" w:styleId="ls1f3">
    <w:name w:val="ls1f3"/>
    <w:basedOn w:val="DefaultParagraphFont"/>
    <w:rsid w:val="007321EF"/>
  </w:style>
  <w:style w:type="character" w:customStyle="1" w:styleId="ls132">
    <w:name w:val="ls132"/>
    <w:basedOn w:val="DefaultParagraphFont"/>
    <w:rsid w:val="007321EF"/>
  </w:style>
  <w:style w:type="character" w:customStyle="1" w:styleId="ls198">
    <w:name w:val="ls198"/>
    <w:basedOn w:val="DefaultParagraphFont"/>
    <w:rsid w:val="007321EF"/>
  </w:style>
  <w:style w:type="character" w:customStyle="1" w:styleId="ls21f">
    <w:name w:val="ls21f"/>
    <w:basedOn w:val="DefaultParagraphFont"/>
    <w:rsid w:val="007321EF"/>
  </w:style>
  <w:style w:type="character" w:customStyle="1" w:styleId="ls1f4">
    <w:name w:val="ls1f4"/>
    <w:basedOn w:val="DefaultParagraphFont"/>
    <w:rsid w:val="007321EF"/>
  </w:style>
  <w:style w:type="character" w:customStyle="1" w:styleId="ls1f5">
    <w:name w:val="ls1f5"/>
    <w:basedOn w:val="DefaultParagraphFont"/>
    <w:rsid w:val="007321EF"/>
  </w:style>
  <w:style w:type="character" w:customStyle="1" w:styleId="ls1c6">
    <w:name w:val="ls1c6"/>
    <w:basedOn w:val="DefaultParagraphFont"/>
    <w:rsid w:val="007321EF"/>
  </w:style>
  <w:style w:type="character" w:customStyle="1" w:styleId="ls187">
    <w:name w:val="ls187"/>
    <w:basedOn w:val="DefaultParagraphFont"/>
    <w:rsid w:val="007321EF"/>
  </w:style>
  <w:style w:type="character" w:customStyle="1" w:styleId="ls155">
    <w:name w:val="ls155"/>
    <w:basedOn w:val="DefaultParagraphFont"/>
    <w:rsid w:val="007321EF"/>
  </w:style>
  <w:style w:type="character" w:customStyle="1" w:styleId="ls1f7">
    <w:name w:val="ls1f7"/>
    <w:basedOn w:val="DefaultParagraphFont"/>
    <w:rsid w:val="007321EF"/>
  </w:style>
  <w:style w:type="character" w:customStyle="1" w:styleId="ls1f8">
    <w:name w:val="ls1f8"/>
    <w:basedOn w:val="DefaultParagraphFont"/>
    <w:rsid w:val="007321EF"/>
  </w:style>
  <w:style w:type="character" w:customStyle="1" w:styleId="ls1f9">
    <w:name w:val="ls1f9"/>
    <w:basedOn w:val="DefaultParagraphFont"/>
    <w:rsid w:val="007321EF"/>
  </w:style>
  <w:style w:type="character" w:customStyle="1" w:styleId="ls12c">
    <w:name w:val="ls12c"/>
    <w:basedOn w:val="DefaultParagraphFont"/>
    <w:rsid w:val="007321EF"/>
  </w:style>
  <w:style w:type="character" w:customStyle="1" w:styleId="ls220">
    <w:name w:val="ls220"/>
    <w:basedOn w:val="DefaultParagraphFont"/>
    <w:rsid w:val="007321EF"/>
  </w:style>
  <w:style w:type="character" w:customStyle="1" w:styleId="ls15e">
    <w:name w:val="ls15e"/>
    <w:basedOn w:val="DefaultParagraphFont"/>
    <w:rsid w:val="007321EF"/>
  </w:style>
  <w:style w:type="character" w:customStyle="1" w:styleId="ls221">
    <w:name w:val="ls221"/>
    <w:basedOn w:val="DefaultParagraphFont"/>
    <w:rsid w:val="007321EF"/>
  </w:style>
  <w:style w:type="character" w:customStyle="1" w:styleId="ls122">
    <w:name w:val="ls122"/>
    <w:basedOn w:val="DefaultParagraphFont"/>
    <w:rsid w:val="007321EF"/>
  </w:style>
  <w:style w:type="character" w:customStyle="1" w:styleId="ls222">
    <w:name w:val="ls222"/>
    <w:basedOn w:val="DefaultParagraphFont"/>
    <w:rsid w:val="007321EF"/>
  </w:style>
  <w:style w:type="character" w:customStyle="1" w:styleId="ls223">
    <w:name w:val="ls223"/>
    <w:basedOn w:val="DefaultParagraphFont"/>
    <w:rsid w:val="007321EF"/>
  </w:style>
  <w:style w:type="character" w:customStyle="1" w:styleId="ls17e">
    <w:name w:val="ls17e"/>
    <w:basedOn w:val="DefaultParagraphFont"/>
    <w:rsid w:val="007321EF"/>
  </w:style>
  <w:style w:type="character" w:customStyle="1" w:styleId="ls130">
    <w:name w:val="ls130"/>
    <w:basedOn w:val="DefaultParagraphFont"/>
    <w:rsid w:val="007321EF"/>
  </w:style>
  <w:style w:type="character" w:customStyle="1" w:styleId="ls1fa">
    <w:name w:val="ls1fa"/>
    <w:basedOn w:val="DefaultParagraphFont"/>
    <w:rsid w:val="007321EF"/>
  </w:style>
  <w:style w:type="character" w:customStyle="1" w:styleId="ls168">
    <w:name w:val="ls168"/>
    <w:basedOn w:val="DefaultParagraphFont"/>
    <w:rsid w:val="007321EF"/>
  </w:style>
  <w:style w:type="character" w:customStyle="1" w:styleId="ls14a">
    <w:name w:val="ls14a"/>
    <w:basedOn w:val="DefaultParagraphFont"/>
    <w:rsid w:val="007321EF"/>
  </w:style>
  <w:style w:type="character" w:customStyle="1" w:styleId="ls1fc">
    <w:name w:val="ls1fc"/>
    <w:basedOn w:val="DefaultParagraphFont"/>
    <w:rsid w:val="007321EF"/>
  </w:style>
  <w:style w:type="character" w:customStyle="1" w:styleId="ls1db">
    <w:name w:val="ls1db"/>
    <w:basedOn w:val="DefaultParagraphFont"/>
    <w:rsid w:val="007321EF"/>
  </w:style>
  <w:style w:type="character" w:customStyle="1" w:styleId="ls1ce">
    <w:name w:val="ls1ce"/>
    <w:basedOn w:val="DefaultParagraphFont"/>
    <w:rsid w:val="007321EF"/>
  </w:style>
  <w:style w:type="character" w:customStyle="1" w:styleId="ls1fd">
    <w:name w:val="ls1fd"/>
    <w:basedOn w:val="DefaultParagraphFont"/>
    <w:rsid w:val="007321EF"/>
  </w:style>
  <w:style w:type="character" w:customStyle="1" w:styleId="ls1e9">
    <w:name w:val="ls1e9"/>
    <w:basedOn w:val="DefaultParagraphFont"/>
    <w:rsid w:val="007321EF"/>
  </w:style>
  <w:style w:type="character" w:customStyle="1" w:styleId="ls1d6">
    <w:name w:val="ls1d6"/>
    <w:basedOn w:val="DefaultParagraphFont"/>
    <w:rsid w:val="007321EF"/>
  </w:style>
  <w:style w:type="character" w:customStyle="1" w:styleId="ls1ff">
    <w:name w:val="ls1ff"/>
    <w:basedOn w:val="DefaultParagraphFont"/>
    <w:rsid w:val="007321EF"/>
  </w:style>
  <w:style w:type="character" w:customStyle="1" w:styleId="ls131">
    <w:name w:val="ls131"/>
    <w:basedOn w:val="DefaultParagraphFont"/>
    <w:rsid w:val="007321EF"/>
  </w:style>
  <w:style w:type="character" w:customStyle="1" w:styleId="ls226">
    <w:name w:val="ls226"/>
    <w:basedOn w:val="DefaultParagraphFont"/>
    <w:rsid w:val="007321EF"/>
  </w:style>
  <w:style w:type="character" w:customStyle="1" w:styleId="ls1a2">
    <w:name w:val="ls1a2"/>
    <w:basedOn w:val="DefaultParagraphFont"/>
    <w:rsid w:val="007321EF"/>
  </w:style>
  <w:style w:type="character" w:customStyle="1" w:styleId="ls227">
    <w:name w:val="ls227"/>
    <w:basedOn w:val="DefaultParagraphFont"/>
    <w:rsid w:val="007321EF"/>
  </w:style>
  <w:style w:type="character" w:customStyle="1" w:styleId="ls128">
    <w:name w:val="ls128"/>
    <w:basedOn w:val="DefaultParagraphFont"/>
    <w:rsid w:val="007321EF"/>
  </w:style>
  <w:style w:type="character" w:customStyle="1" w:styleId="ls200">
    <w:name w:val="ls200"/>
    <w:basedOn w:val="DefaultParagraphFont"/>
    <w:rsid w:val="007321EF"/>
  </w:style>
  <w:style w:type="character" w:customStyle="1" w:styleId="ls201">
    <w:name w:val="ls201"/>
    <w:basedOn w:val="DefaultParagraphFont"/>
    <w:rsid w:val="007321EF"/>
  </w:style>
  <w:style w:type="character" w:customStyle="1" w:styleId="ls202">
    <w:name w:val="ls202"/>
    <w:basedOn w:val="DefaultParagraphFont"/>
    <w:rsid w:val="007321EF"/>
  </w:style>
  <w:style w:type="character" w:customStyle="1" w:styleId="ls171">
    <w:name w:val="ls171"/>
    <w:basedOn w:val="DefaultParagraphFont"/>
    <w:rsid w:val="007321EF"/>
  </w:style>
  <w:style w:type="character" w:customStyle="1" w:styleId="ls129">
    <w:name w:val="ls129"/>
    <w:basedOn w:val="DefaultParagraphFont"/>
    <w:rsid w:val="007321EF"/>
  </w:style>
  <w:style w:type="character" w:customStyle="1" w:styleId="ls123">
    <w:name w:val="ls123"/>
    <w:basedOn w:val="DefaultParagraphFont"/>
    <w:rsid w:val="007321EF"/>
  </w:style>
  <w:style w:type="character" w:customStyle="1" w:styleId="ls1ad">
    <w:name w:val="ls1ad"/>
    <w:basedOn w:val="DefaultParagraphFont"/>
    <w:rsid w:val="007321EF"/>
  </w:style>
  <w:style w:type="character" w:customStyle="1" w:styleId="ls13d">
    <w:name w:val="ls13d"/>
    <w:basedOn w:val="DefaultParagraphFont"/>
    <w:rsid w:val="007321EF"/>
  </w:style>
  <w:style w:type="character" w:customStyle="1" w:styleId="ls17c">
    <w:name w:val="ls17c"/>
    <w:basedOn w:val="DefaultParagraphFont"/>
    <w:rsid w:val="007321EF"/>
  </w:style>
  <w:style w:type="character" w:customStyle="1" w:styleId="ls145">
    <w:name w:val="ls145"/>
    <w:basedOn w:val="DefaultParagraphFont"/>
    <w:rsid w:val="007321EF"/>
  </w:style>
  <w:style w:type="character" w:customStyle="1" w:styleId="ls203">
    <w:name w:val="ls203"/>
    <w:basedOn w:val="DefaultParagraphFont"/>
    <w:rsid w:val="007321EF"/>
  </w:style>
  <w:style w:type="character" w:customStyle="1" w:styleId="ls228">
    <w:name w:val="ls228"/>
    <w:basedOn w:val="DefaultParagraphFont"/>
    <w:rsid w:val="007321EF"/>
  </w:style>
  <w:style w:type="character" w:customStyle="1" w:styleId="ls229">
    <w:name w:val="ls229"/>
    <w:basedOn w:val="DefaultParagraphFont"/>
    <w:rsid w:val="007321EF"/>
  </w:style>
  <w:style w:type="character" w:customStyle="1" w:styleId="ls1e7">
    <w:name w:val="ls1e7"/>
    <w:basedOn w:val="DefaultParagraphFont"/>
    <w:rsid w:val="007321EF"/>
  </w:style>
  <w:style w:type="character" w:customStyle="1" w:styleId="ls170">
    <w:name w:val="ls170"/>
    <w:basedOn w:val="DefaultParagraphFont"/>
    <w:rsid w:val="007321EF"/>
  </w:style>
  <w:style w:type="character" w:customStyle="1" w:styleId="ls1d7">
    <w:name w:val="ls1d7"/>
    <w:basedOn w:val="DefaultParagraphFont"/>
    <w:rsid w:val="007321EF"/>
  </w:style>
  <w:style w:type="character" w:customStyle="1" w:styleId="ls143">
    <w:name w:val="ls143"/>
    <w:basedOn w:val="DefaultParagraphFont"/>
    <w:rsid w:val="007321EF"/>
  </w:style>
  <w:style w:type="character" w:customStyle="1" w:styleId="ls1eb">
    <w:name w:val="ls1eb"/>
    <w:basedOn w:val="DefaultParagraphFont"/>
    <w:rsid w:val="007321EF"/>
  </w:style>
  <w:style w:type="character" w:customStyle="1" w:styleId="ls16e">
    <w:name w:val="ls16e"/>
    <w:basedOn w:val="DefaultParagraphFont"/>
    <w:rsid w:val="007321EF"/>
  </w:style>
  <w:style w:type="character" w:customStyle="1" w:styleId="ls204">
    <w:name w:val="ls204"/>
    <w:basedOn w:val="DefaultParagraphFont"/>
    <w:rsid w:val="007321EF"/>
  </w:style>
  <w:style w:type="character" w:customStyle="1" w:styleId="ls169">
    <w:name w:val="ls169"/>
    <w:basedOn w:val="DefaultParagraphFont"/>
    <w:rsid w:val="007321EF"/>
  </w:style>
  <w:style w:type="character" w:customStyle="1" w:styleId="ls158">
    <w:name w:val="ls158"/>
    <w:basedOn w:val="DefaultParagraphFont"/>
    <w:rsid w:val="007321EF"/>
  </w:style>
  <w:style w:type="character" w:customStyle="1" w:styleId="ls1a6">
    <w:name w:val="ls1a6"/>
    <w:basedOn w:val="DefaultParagraphFont"/>
    <w:rsid w:val="007321EF"/>
  </w:style>
  <w:style w:type="character" w:customStyle="1" w:styleId="ls206">
    <w:name w:val="ls206"/>
    <w:basedOn w:val="DefaultParagraphFont"/>
    <w:rsid w:val="007321EF"/>
  </w:style>
  <w:style w:type="character" w:customStyle="1" w:styleId="ls22a">
    <w:name w:val="ls22a"/>
    <w:basedOn w:val="DefaultParagraphFont"/>
    <w:rsid w:val="007321EF"/>
  </w:style>
  <w:style w:type="character" w:customStyle="1" w:styleId="ls207">
    <w:name w:val="ls207"/>
    <w:basedOn w:val="DefaultParagraphFont"/>
    <w:rsid w:val="007321EF"/>
  </w:style>
  <w:style w:type="character" w:customStyle="1" w:styleId="ls22b">
    <w:name w:val="ls22b"/>
    <w:basedOn w:val="DefaultParagraphFont"/>
    <w:rsid w:val="007321EF"/>
  </w:style>
  <w:style w:type="character" w:customStyle="1" w:styleId="ls208">
    <w:name w:val="ls208"/>
    <w:basedOn w:val="DefaultParagraphFont"/>
    <w:rsid w:val="007321EF"/>
  </w:style>
  <w:style w:type="character" w:customStyle="1" w:styleId="ls22c">
    <w:name w:val="ls22c"/>
    <w:basedOn w:val="DefaultParagraphFont"/>
    <w:rsid w:val="007321EF"/>
  </w:style>
  <w:style w:type="character" w:customStyle="1" w:styleId="ls209">
    <w:name w:val="ls209"/>
    <w:basedOn w:val="DefaultParagraphFont"/>
    <w:rsid w:val="007321EF"/>
  </w:style>
  <w:style w:type="character" w:customStyle="1" w:styleId="ls14d">
    <w:name w:val="ls14d"/>
    <w:basedOn w:val="DefaultParagraphFont"/>
    <w:rsid w:val="007321EF"/>
  </w:style>
  <w:style w:type="character" w:customStyle="1" w:styleId="ls144">
    <w:name w:val="ls144"/>
    <w:basedOn w:val="DefaultParagraphFont"/>
    <w:rsid w:val="007321EF"/>
  </w:style>
  <w:style w:type="character" w:customStyle="1" w:styleId="ls146">
    <w:name w:val="ls146"/>
    <w:basedOn w:val="DefaultParagraphFont"/>
    <w:rsid w:val="007321EF"/>
  </w:style>
  <w:style w:type="character" w:customStyle="1" w:styleId="ls20a">
    <w:name w:val="ls20a"/>
    <w:basedOn w:val="DefaultParagraphFont"/>
    <w:rsid w:val="007321EF"/>
  </w:style>
  <w:style w:type="character" w:customStyle="1" w:styleId="ls17d">
    <w:name w:val="ls17d"/>
    <w:basedOn w:val="DefaultParagraphFont"/>
    <w:rsid w:val="007321EF"/>
  </w:style>
  <w:style w:type="character" w:customStyle="1" w:styleId="ls20d">
    <w:name w:val="ls20d"/>
    <w:basedOn w:val="DefaultParagraphFont"/>
    <w:rsid w:val="007321EF"/>
  </w:style>
  <w:style w:type="character" w:customStyle="1" w:styleId="ls13c">
    <w:name w:val="ls13c"/>
    <w:basedOn w:val="DefaultParagraphFont"/>
    <w:rsid w:val="007321EF"/>
  </w:style>
  <w:style w:type="character" w:customStyle="1" w:styleId="ls22e">
    <w:name w:val="ls22e"/>
    <w:basedOn w:val="DefaultParagraphFont"/>
    <w:rsid w:val="007321EF"/>
  </w:style>
  <w:style w:type="character" w:customStyle="1" w:styleId="ls1d3">
    <w:name w:val="ls1d3"/>
    <w:basedOn w:val="DefaultParagraphFont"/>
    <w:rsid w:val="007321EF"/>
  </w:style>
  <w:style w:type="character" w:customStyle="1" w:styleId="ls159">
    <w:name w:val="ls159"/>
    <w:basedOn w:val="DefaultParagraphFont"/>
    <w:rsid w:val="007321EF"/>
  </w:style>
  <w:style w:type="character" w:customStyle="1" w:styleId="ls22f">
    <w:name w:val="ls22f"/>
    <w:basedOn w:val="DefaultParagraphFont"/>
    <w:rsid w:val="007321EF"/>
  </w:style>
  <w:style w:type="character" w:customStyle="1" w:styleId="ls230">
    <w:name w:val="ls230"/>
    <w:basedOn w:val="DefaultParagraphFont"/>
    <w:rsid w:val="007321EF"/>
  </w:style>
  <w:style w:type="character" w:customStyle="1" w:styleId="ls193">
    <w:name w:val="ls193"/>
    <w:basedOn w:val="DefaultParagraphFont"/>
    <w:rsid w:val="007321EF"/>
  </w:style>
  <w:style w:type="character" w:customStyle="1" w:styleId="ls20c">
    <w:name w:val="ls20c"/>
    <w:basedOn w:val="DefaultParagraphFont"/>
    <w:rsid w:val="007321EF"/>
  </w:style>
  <w:style w:type="character" w:customStyle="1" w:styleId="ls231">
    <w:name w:val="ls231"/>
    <w:basedOn w:val="DefaultParagraphFont"/>
    <w:rsid w:val="007321EF"/>
  </w:style>
  <w:style w:type="character" w:customStyle="1" w:styleId="ls11e">
    <w:name w:val="ls11e"/>
    <w:basedOn w:val="DefaultParagraphFont"/>
    <w:rsid w:val="007321EF"/>
  </w:style>
  <w:style w:type="character" w:customStyle="1" w:styleId="ls140">
    <w:name w:val="ls140"/>
    <w:basedOn w:val="DefaultParagraphFont"/>
    <w:rsid w:val="007321EF"/>
  </w:style>
  <w:style w:type="character" w:customStyle="1" w:styleId="ls20e">
    <w:name w:val="ls20e"/>
    <w:basedOn w:val="DefaultParagraphFont"/>
    <w:rsid w:val="007321EF"/>
  </w:style>
  <w:style w:type="character" w:customStyle="1" w:styleId="ls232">
    <w:name w:val="ls232"/>
    <w:basedOn w:val="DefaultParagraphFont"/>
    <w:rsid w:val="007321EF"/>
  </w:style>
  <w:style w:type="character" w:customStyle="1" w:styleId="ls125">
    <w:name w:val="ls125"/>
    <w:basedOn w:val="DefaultParagraphFont"/>
    <w:rsid w:val="007321EF"/>
  </w:style>
  <w:style w:type="character" w:customStyle="1" w:styleId="ls20f">
    <w:name w:val="ls20f"/>
    <w:basedOn w:val="DefaultParagraphFont"/>
    <w:rsid w:val="007321EF"/>
  </w:style>
  <w:style w:type="character" w:customStyle="1" w:styleId="ls1d0">
    <w:name w:val="ls1d0"/>
    <w:basedOn w:val="DefaultParagraphFont"/>
    <w:rsid w:val="007321EF"/>
  </w:style>
  <w:style w:type="character" w:customStyle="1" w:styleId="ls210">
    <w:name w:val="ls210"/>
    <w:basedOn w:val="DefaultParagraphFont"/>
    <w:rsid w:val="007321EF"/>
  </w:style>
  <w:style w:type="character" w:customStyle="1" w:styleId="ls1dd">
    <w:name w:val="ls1dd"/>
    <w:basedOn w:val="DefaultParagraphFont"/>
    <w:rsid w:val="007321EF"/>
  </w:style>
  <w:style w:type="character" w:customStyle="1" w:styleId="ls1c3">
    <w:name w:val="ls1c3"/>
    <w:basedOn w:val="DefaultParagraphFont"/>
    <w:rsid w:val="007321EF"/>
  </w:style>
  <w:style w:type="character" w:customStyle="1" w:styleId="ls1b9">
    <w:name w:val="ls1b9"/>
    <w:basedOn w:val="DefaultParagraphFont"/>
    <w:rsid w:val="007321EF"/>
  </w:style>
  <w:style w:type="character" w:customStyle="1" w:styleId="ls152">
    <w:name w:val="ls152"/>
    <w:basedOn w:val="DefaultParagraphFont"/>
    <w:rsid w:val="007321EF"/>
  </w:style>
  <w:style w:type="character" w:customStyle="1" w:styleId="ls161">
    <w:name w:val="ls161"/>
    <w:basedOn w:val="DefaultParagraphFont"/>
    <w:rsid w:val="007321EF"/>
  </w:style>
  <w:style w:type="character" w:customStyle="1" w:styleId="ls17a">
    <w:name w:val="ls17a"/>
    <w:basedOn w:val="DefaultParagraphFont"/>
    <w:rsid w:val="007321EF"/>
  </w:style>
  <w:style w:type="character" w:customStyle="1" w:styleId="ls233">
    <w:name w:val="ls233"/>
    <w:basedOn w:val="DefaultParagraphFont"/>
    <w:rsid w:val="007321EF"/>
  </w:style>
  <w:style w:type="character" w:customStyle="1" w:styleId="ls154">
    <w:name w:val="ls154"/>
    <w:basedOn w:val="DefaultParagraphFont"/>
    <w:rsid w:val="007321EF"/>
  </w:style>
  <w:style w:type="character" w:customStyle="1" w:styleId="ls212">
    <w:name w:val="ls212"/>
    <w:basedOn w:val="DefaultParagraphFont"/>
    <w:rsid w:val="007321EF"/>
  </w:style>
  <w:style w:type="character" w:customStyle="1" w:styleId="ls15d">
    <w:name w:val="ls15d"/>
    <w:basedOn w:val="DefaultParagraphFont"/>
    <w:rsid w:val="007321EF"/>
  </w:style>
  <w:style w:type="character" w:customStyle="1" w:styleId="ls214">
    <w:name w:val="ls214"/>
    <w:basedOn w:val="DefaultParagraphFont"/>
    <w:rsid w:val="007321EF"/>
  </w:style>
  <w:style w:type="character" w:customStyle="1" w:styleId="ls16c">
    <w:name w:val="ls16c"/>
    <w:basedOn w:val="DefaultParagraphFont"/>
    <w:rsid w:val="007321EF"/>
  </w:style>
  <w:style w:type="character" w:customStyle="1" w:styleId="ls215">
    <w:name w:val="ls215"/>
    <w:basedOn w:val="DefaultParagraphFont"/>
    <w:rsid w:val="007321EF"/>
  </w:style>
  <w:style w:type="character" w:customStyle="1" w:styleId="ls235">
    <w:name w:val="ls235"/>
    <w:basedOn w:val="DefaultParagraphFont"/>
    <w:rsid w:val="007321EF"/>
  </w:style>
  <w:style w:type="character" w:customStyle="1" w:styleId="ls216">
    <w:name w:val="ls216"/>
    <w:basedOn w:val="DefaultParagraphFont"/>
    <w:rsid w:val="007321EF"/>
  </w:style>
  <w:style w:type="character" w:customStyle="1" w:styleId="ls174">
    <w:name w:val="ls174"/>
    <w:basedOn w:val="DefaultParagraphFont"/>
    <w:rsid w:val="007321EF"/>
  </w:style>
  <w:style w:type="character" w:customStyle="1" w:styleId="ls162">
    <w:name w:val="ls162"/>
    <w:basedOn w:val="DefaultParagraphFont"/>
    <w:rsid w:val="007321EF"/>
  </w:style>
  <w:style w:type="character" w:customStyle="1" w:styleId="ls58">
    <w:name w:val="ls58"/>
    <w:basedOn w:val="DefaultParagraphFont"/>
    <w:rsid w:val="007321EF"/>
  </w:style>
  <w:style w:type="character" w:customStyle="1" w:styleId="ls5b">
    <w:name w:val="ls5b"/>
    <w:basedOn w:val="DefaultParagraphFont"/>
    <w:rsid w:val="007321EF"/>
  </w:style>
  <w:style w:type="character" w:customStyle="1" w:styleId="lseb">
    <w:name w:val="lseb"/>
    <w:basedOn w:val="DefaultParagraphFont"/>
    <w:rsid w:val="007321EF"/>
  </w:style>
  <w:style w:type="character" w:customStyle="1" w:styleId="lsf1">
    <w:name w:val="lsf1"/>
    <w:basedOn w:val="DefaultParagraphFont"/>
    <w:rsid w:val="007321EF"/>
  </w:style>
  <w:style w:type="character" w:customStyle="1" w:styleId="lsb3">
    <w:name w:val="lsb3"/>
    <w:basedOn w:val="DefaultParagraphFont"/>
    <w:rsid w:val="007321EF"/>
  </w:style>
  <w:style w:type="character" w:customStyle="1" w:styleId="ls20">
    <w:name w:val="ls20"/>
    <w:basedOn w:val="DefaultParagraphFont"/>
    <w:rsid w:val="007321EF"/>
  </w:style>
  <w:style w:type="character" w:customStyle="1" w:styleId="ls264">
    <w:name w:val="ls264"/>
    <w:basedOn w:val="DefaultParagraphFont"/>
    <w:rsid w:val="007321EF"/>
  </w:style>
  <w:style w:type="character" w:customStyle="1" w:styleId="ls265">
    <w:name w:val="ls265"/>
    <w:basedOn w:val="DefaultParagraphFont"/>
    <w:rsid w:val="007321EF"/>
  </w:style>
  <w:style w:type="character" w:customStyle="1" w:styleId="ls23d">
    <w:name w:val="ls23d"/>
    <w:basedOn w:val="DefaultParagraphFont"/>
    <w:rsid w:val="007321EF"/>
  </w:style>
  <w:style w:type="character" w:customStyle="1" w:styleId="ls5d">
    <w:name w:val="ls5d"/>
    <w:basedOn w:val="DefaultParagraphFont"/>
    <w:rsid w:val="007321EF"/>
  </w:style>
  <w:style w:type="character" w:customStyle="1" w:styleId="ls3c">
    <w:name w:val="ls3c"/>
    <w:basedOn w:val="DefaultParagraphFont"/>
    <w:rsid w:val="007321EF"/>
  </w:style>
  <w:style w:type="character" w:customStyle="1" w:styleId="ls23f">
    <w:name w:val="ls23f"/>
    <w:basedOn w:val="DefaultParagraphFont"/>
    <w:rsid w:val="007321EF"/>
  </w:style>
  <w:style w:type="character" w:customStyle="1" w:styleId="ls30">
    <w:name w:val="ls30"/>
    <w:basedOn w:val="DefaultParagraphFont"/>
    <w:rsid w:val="007321EF"/>
  </w:style>
  <w:style w:type="character" w:customStyle="1" w:styleId="ls21">
    <w:name w:val="ls21"/>
    <w:basedOn w:val="DefaultParagraphFont"/>
    <w:rsid w:val="007321EF"/>
  </w:style>
  <w:style w:type="character" w:customStyle="1" w:styleId="ls242">
    <w:name w:val="ls242"/>
    <w:basedOn w:val="DefaultParagraphFont"/>
    <w:rsid w:val="007321EF"/>
  </w:style>
  <w:style w:type="character" w:customStyle="1" w:styleId="ls48">
    <w:name w:val="ls48"/>
    <w:basedOn w:val="DefaultParagraphFont"/>
    <w:rsid w:val="007321EF"/>
  </w:style>
  <w:style w:type="character" w:customStyle="1" w:styleId="lse6">
    <w:name w:val="lse6"/>
    <w:basedOn w:val="DefaultParagraphFont"/>
    <w:rsid w:val="007321EF"/>
  </w:style>
  <w:style w:type="character" w:customStyle="1" w:styleId="ls268">
    <w:name w:val="ls268"/>
    <w:basedOn w:val="DefaultParagraphFont"/>
    <w:rsid w:val="007321EF"/>
  </w:style>
  <w:style w:type="character" w:customStyle="1" w:styleId="ls244">
    <w:name w:val="ls244"/>
    <w:basedOn w:val="DefaultParagraphFont"/>
    <w:rsid w:val="007321EF"/>
  </w:style>
  <w:style w:type="character" w:customStyle="1" w:styleId="lsda">
    <w:name w:val="lsda"/>
    <w:basedOn w:val="DefaultParagraphFont"/>
    <w:rsid w:val="007321EF"/>
  </w:style>
  <w:style w:type="character" w:customStyle="1" w:styleId="ls3e">
    <w:name w:val="ls3e"/>
    <w:basedOn w:val="DefaultParagraphFont"/>
    <w:rsid w:val="007321EF"/>
  </w:style>
  <w:style w:type="character" w:customStyle="1" w:styleId="lsad">
    <w:name w:val="lsad"/>
    <w:basedOn w:val="DefaultParagraphFont"/>
    <w:rsid w:val="007321EF"/>
  </w:style>
  <w:style w:type="character" w:customStyle="1" w:styleId="lsd7">
    <w:name w:val="lsd7"/>
    <w:basedOn w:val="DefaultParagraphFont"/>
    <w:rsid w:val="007321EF"/>
  </w:style>
  <w:style w:type="character" w:customStyle="1" w:styleId="ls26a">
    <w:name w:val="ls26a"/>
    <w:basedOn w:val="DefaultParagraphFont"/>
    <w:rsid w:val="007321EF"/>
  </w:style>
  <w:style w:type="character" w:customStyle="1" w:styleId="ls39">
    <w:name w:val="ls39"/>
    <w:basedOn w:val="DefaultParagraphFont"/>
    <w:rsid w:val="007321EF"/>
  </w:style>
  <w:style w:type="character" w:customStyle="1" w:styleId="ls6">
    <w:name w:val="ls6"/>
    <w:basedOn w:val="DefaultParagraphFont"/>
    <w:rsid w:val="007321EF"/>
  </w:style>
  <w:style w:type="character" w:customStyle="1" w:styleId="ls12">
    <w:name w:val="ls12"/>
    <w:basedOn w:val="DefaultParagraphFont"/>
    <w:rsid w:val="007321EF"/>
  </w:style>
  <w:style w:type="character" w:customStyle="1" w:styleId="Heading2Char">
    <w:name w:val="Heading 2 Char"/>
    <w:basedOn w:val="DefaultParagraphFont"/>
    <w:link w:val="Heading2"/>
    <w:uiPriority w:val="9"/>
    <w:rsid w:val="00D432B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D3283"/>
    <w:rPr>
      <w:sz w:val="16"/>
      <w:szCs w:val="16"/>
    </w:rPr>
  </w:style>
  <w:style w:type="paragraph" w:styleId="CommentText">
    <w:name w:val="annotation text"/>
    <w:basedOn w:val="Normal"/>
    <w:link w:val="CommentTextChar"/>
    <w:uiPriority w:val="99"/>
    <w:semiHidden/>
    <w:unhideWhenUsed/>
    <w:rsid w:val="008D3283"/>
    <w:pPr>
      <w:spacing w:line="240" w:lineRule="auto"/>
    </w:pPr>
    <w:rPr>
      <w:sz w:val="20"/>
      <w:szCs w:val="20"/>
    </w:rPr>
  </w:style>
  <w:style w:type="character" w:customStyle="1" w:styleId="CommentTextChar">
    <w:name w:val="Comment Text Char"/>
    <w:basedOn w:val="DefaultParagraphFont"/>
    <w:link w:val="CommentText"/>
    <w:uiPriority w:val="99"/>
    <w:semiHidden/>
    <w:rsid w:val="008D3283"/>
    <w:rPr>
      <w:sz w:val="20"/>
      <w:szCs w:val="20"/>
    </w:rPr>
  </w:style>
  <w:style w:type="paragraph" w:styleId="CommentSubject">
    <w:name w:val="annotation subject"/>
    <w:basedOn w:val="CommentText"/>
    <w:next w:val="CommentText"/>
    <w:link w:val="CommentSubjectChar"/>
    <w:uiPriority w:val="99"/>
    <w:semiHidden/>
    <w:unhideWhenUsed/>
    <w:rsid w:val="008D3283"/>
    <w:rPr>
      <w:b/>
      <w:bCs/>
    </w:rPr>
  </w:style>
  <w:style w:type="character" w:customStyle="1" w:styleId="CommentSubjectChar">
    <w:name w:val="Comment Subject Char"/>
    <w:basedOn w:val="CommentTextChar"/>
    <w:link w:val="CommentSubject"/>
    <w:uiPriority w:val="99"/>
    <w:semiHidden/>
    <w:rsid w:val="008D3283"/>
    <w:rPr>
      <w:b/>
      <w:bCs/>
      <w:sz w:val="20"/>
      <w:szCs w:val="20"/>
    </w:rPr>
  </w:style>
  <w:style w:type="paragraph" w:styleId="BalloonText">
    <w:name w:val="Balloon Text"/>
    <w:basedOn w:val="Normal"/>
    <w:link w:val="BalloonTextChar"/>
    <w:uiPriority w:val="99"/>
    <w:semiHidden/>
    <w:unhideWhenUsed/>
    <w:rsid w:val="008D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408">
      <w:bodyDiv w:val="1"/>
      <w:marLeft w:val="0"/>
      <w:marRight w:val="0"/>
      <w:marTop w:val="0"/>
      <w:marBottom w:val="0"/>
      <w:divBdr>
        <w:top w:val="none" w:sz="0" w:space="0" w:color="auto"/>
        <w:left w:val="none" w:sz="0" w:space="0" w:color="auto"/>
        <w:bottom w:val="none" w:sz="0" w:space="0" w:color="auto"/>
        <w:right w:val="none" w:sz="0" w:space="0" w:color="auto"/>
      </w:divBdr>
      <w:divsChild>
        <w:div w:id="148644057">
          <w:marLeft w:val="0"/>
          <w:marRight w:val="0"/>
          <w:marTop w:val="0"/>
          <w:marBottom w:val="0"/>
          <w:divBdr>
            <w:top w:val="none" w:sz="0" w:space="0" w:color="auto"/>
            <w:left w:val="none" w:sz="0" w:space="0" w:color="auto"/>
            <w:bottom w:val="none" w:sz="0" w:space="0" w:color="auto"/>
            <w:right w:val="none" w:sz="0" w:space="0" w:color="auto"/>
          </w:divBdr>
        </w:div>
        <w:div w:id="1150437651">
          <w:marLeft w:val="0"/>
          <w:marRight w:val="0"/>
          <w:marTop w:val="0"/>
          <w:marBottom w:val="0"/>
          <w:divBdr>
            <w:top w:val="none" w:sz="0" w:space="0" w:color="auto"/>
            <w:left w:val="none" w:sz="0" w:space="0" w:color="auto"/>
            <w:bottom w:val="none" w:sz="0" w:space="0" w:color="auto"/>
            <w:right w:val="none" w:sz="0" w:space="0" w:color="auto"/>
          </w:divBdr>
        </w:div>
      </w:divsChild>
    </w:div>
    <w:div w:id="190148463">
      <w:bodyDiv w:val="1"/>
      <w:marLeft w:val="0"/>
      <w:marRight w:val="0"/>
      <w:marTop w:val="0"/>
      <w:marBottom w:val="0"/>
      <w:divBdr>
        <w:top w:val="none" w:sz="0" w:space="0" w:color="auto"/>
        <w:left w:val="none" w:sz="0" w:space="0" w:color="auto"/>
        <w:bottom w:val="none" w:sz="0" w:space="0" w:color="auto"/>
        <w:right w:val="none" w:sz="0" w:space="0" w:color="auto"/>
      </w:divBdr>
    </w:div>
    <w:div w:id="229733452">
      <w:bodyDiv w:val="1"/>
      <w:marLeft w:val="0"/>
      <w:marRight w:val="0"/>
      <w:marTop w:val="0"/>
      <w:marBottom w:val="0"/>
      <w:divBdr>
        <w:top w:val="none" w:sz="0" w:space="0" w:color="auto"/>
        <w:left w:val="none" w:sz="0" w:space="0" w:color="auto"/>
        <w:bottom w:val="none" w:sz="0" w:space="0" w:color="auto"/>
        <w:right w:val="none" w:sz="0" w:space="0" w:color="auto"/>
      </w:divBdr>
    </w:div>
    <w:div w:id="2661577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65">
          <w:marLeft w:val="0"/>
          <w:marRight w:val="0"/>
          <w:marTop w:val="0"/>
          <w:marBottom w:val="0"/>
          <w:divBdr>
            <w:top w:val="none" w:sz="0" w:space="0" w:color="auto"/>
            <w:left w:val="none" w:sz="0" w:space="0" w:color="auto"/>
            <w:bottom w:val="none" w:sz="0" w:space="0" w:color="auto"/>
            <w:right w:val="none" w:sz="0" w:space="0" w:color="auto"/>
          </w:divBdr>
        </w:div>
      </w:divsChild>
    </w:div>
    <w:div w:id="617031574">
      <w:bodyDiv w:val="1"/>
      <w:marLeft w:val="0"/>
      <w:marRight w:val="0"/>
      <w:marTop w:val="0"/>
      <w:marBottom w:val="0"/>
      <w:divBdr>
        <w:top w:val="none" w:sz="0" w:space="0" w:color="auto"/>
        <w:left w:val="none" w:sz="0" w:space="0" w:color="auto"/>
        <w:bottom w:val="none" w:sz="0" w:space="0" w:color="auto"/>
        <w:right w:val="none" w:sz="0" w:space="0" w:color="auto"/>
      </w:divBdr>
      <w:divsChild>
        <w:div w:id="260189025">
          <w:marLeft w:val="0"/>
          <w:marRight w:val="0"/>
          <w:marTop w:val="0"/>
          <w:marBottom w:val="0"/>
          <w:divBdr>
            <w:top w:val="none" w:sz="0" w:space="0" w:color="auto"/>
            <w:left w:val="none" w:sz="0" w:space="0" w:color="auto"/>
            <w:bottom w:val="none" w:sz="0" w:space="0" w:color="auto"/>
            <w:right w:val="none" w:sz="0" w:space="0" w:color="auto"/>
          </w:divBdr>
        </w:div>
        <w:div w:id="1185708586">
          <w:marLeft w:val="0"/>
          <w:marRight w:val="0"/>
          <w:marTop w:val="0"/>
          <w:marBottom w:val="0"/>
          <w:divBdr>
            <w:top w:val="none" w:sz="0" w:space="0" w:color="auto"/>
            <w:left w:val="none" w:sz="0" w:space="0" w:color="auto"/>
            <w:bottom w:val="none" w:sz="0" w:space="0" w:color="auto"/>
            <w:right w:val="none" w:sz="0" w:space="0" w:color="auto"/>
          </w:divBdr>
        </w:div>
        <w:div w:id="1416393265">
          <w:marLeft w:val="0"/>
          <w:marRight w:val="0"/>
          <w:marTop w:val="0"/>
          <w:marBottom w:val="0"/>
          <w:divBdr>
            <w:top w:val="none" w:sz="0" w:space="0" w:color="auto"/>
            <w:left w:val="none" w:sz="0" w:space="0" w:color="auto"/>
            <w:bottom w:val="none" w:sz="0" w:space="0" w:color="auto"/>
            <w:right w:val="none" w:sz="0" w:space="0" w:color="auto"/>
          </w:divBdr>
        </w:div>
        <w:div w:id="1885558308">
          <w:marLeft w:val="0"/>
          <w:marRight w:val="0"/>
          <w:marTop w:val="0"/>
          <w:marBottom w:val="0"/>
          <w:divBdr>
            <w:top w:val="none" w:sz="0" w:space="0" w:color="auto"/>
            <w:left w:val="none" w:sz="0" w:space="0" w:color="auto"/>
            <w:bottom w:val="none" w:sz="0" w:space="0" w:color="auto"/>
            <w:right w:val="none" w:sz="0" w:space="0" w:color="auto"/>
          </w:divBdr>
        </w:div>
        <w:div w:id="1136071009">
          <w:marLeft w:val="0"/>
          <w:marRight w:val="0"/>
          <w:marTop w:val="0"/>
          <w:marBottom w:val="0"/>
          <w:divBdr>
            <w:top w:val="none" w:sz="0" w:space="0" w:color="auto"/>
            <w:left w:val="none" w:sz="0" w:space="0" w:color="auto"/>
            <w:bottom w:val="none" w:sz="0" w:space="0" w:color="auto"/>
            <w:right w:val="none" w:sz="0" w:space="0" w:color="auto"/>
          </w:divBdr>
        </w:div>
        <w:div w:id="818032040">
          <w:marLeft w:val="0"/>
          <w:marRight w:val="0"/>
          <w:marTop w:val="0"/>
          <w:marBottom w:val="0"/>
          <w:divBdr>
            <w:top w:val="none" w:sz="0" w:space="0" w:color="auto"/>
            <w:left w:val="none" w:sz="0" w:space="0" w:color="auto"/>
            <w:bottom w:val="none" w:sz="0" w:space="0" w:color="auto"/>
            <w:right w:val="none" w:sz="0" w:space="0" w:color="auto"/>
          </w:divBdr>
        </w:div>
        <w:div w:id="378824318">
          <w:marLeft w:val="0"/>
          <w:marRight w:val="0"/>
          <w:marTop w:val="0"/>
          <w:marBottom w:val="0"/>
          <w:divBdr>
            <w:top w:val="none" w:sz="0" w:space="0" w:color="auto"/>
            <w:left w:val="none" w:sz="0" w:space="0" w:color="auto"/>
            <w:bottom w:val="none" w:sz="0" w:space="0" w:color="auto"/>
            <w:right w:val="none" w:sz="0" w:space="0" w:color="auto"/>
          </w:divBdr>
        </w:div>
        <w:div w:id="110250509">
          <w:marLeft w:val="0"/>
          <w:marRight w:val="0"/>
          <w:marTop w:val="0"/>
          <w:marBottom w:val="0"/>
          <w:divBdr>
            <w:top w:val="none" w:sz="0" w:space="0" w:color="auto"/>
            <w:left w:val="none" w:sz="0" w:space="0" w:color="auto"/>
            <w:bottom w:val="none" w:sz="0" w:space="0" w:color="auto"/>
            <w:right w:val="none" w:sz="0" w:space="0" w:color="auto"/>
          </w:divBdr>
        </w:div>
        <w:div w:id="1896966009">
          <w:marLeft w:val="0"/>
          <w:marRight w:val="0"/>
          <w:marTop w:val="0"/>
          <w:marBottom w:val="0"/>
          <w:divBdr>
            <w:top w:val="none" w:sz="0" w:space="0" w:color="auto"/>
            <w:left w:val="none" w:sz="0" w:space="0" w:color="auto"/>
            <w:bottom w:val="none" w:sz="0" w:space="0" w:color="auto"/>
            <w:right w:val="none" w:sz="0" w:space="0" w:color="auto"/>
          </w:divBdr>
        </w:div>
        <w:div w:id="672996903">
          <w:marLeft w:val="0"/>
          <w:marRight w:val="0"/>
          <w:marTop w:val="0"/>
          <w:marBottom w:val="0"/>
          <w:divBdr>
            <w:top w:val="none" w:sz="0" w:space="0" w:color="auto"/>
            <w:left w:val="none" w:sz="0" w:space="0" w:color="auto"/>
            <w:bottom w:val="none" w:sz="0" w:space="0" w:color="auto"/>
            <w:right w:val="none" w:sz="0" w:space="0" w:color="auto"/>
          </w:divBdr>
        </w:div>
        <w:div w:id="1468357940">
          <w:marLeft w:val="0"/>
          <w:marRight w:val="0"/>
          <w:marTop w:val="0"/>
          <w:marBottom w:val="0"/>
          <w:divBdr>
            <w:top w:val="none" w:sz="0" w:space="0" w:color="auto"/>
            <w:left w:val="none" w:sz="0" w:space="0" w:color="auto"/>
            <w:bottom w:val="none" w:sz="0" w:space="0" w:color="auto"/>
            <w:right w:val="none" w:sz="0" w:space="0" w:color="auto"/>
          </w:divBdr>
        </w:div>
        <w:div w:id="860705965">
          <w:marLeft w:val="0"/>
          <w:marRight w:val="0"/>
          <w:marTop w:val="0"/>
          <w:marBottom w:val="0"/>
          <w:divBdr>
            <w:top w:val="none" w:sz="0" w:space="0" w:color="auto"/>
            <w:left w:val="none" w:sz="0" w:space="0" w:color="auto"/>
            <w:bottom w:val="none" w:sz="0" w:space="0" w:color="auto"/>
            <w:right w:val="none" w:sz="0" w:space="0" w:color="auto"/>
          </w:divBdr>
        </w:div>
        <w:div w:id="568422163">
          <w:marLeft w:val="0"/>
          <w:marRight w:val="0"/>
          <w:marTop w:val="0"/>
          <w:marBottom w:val="0"/>
          <w:divBdr>
            <w:top w:val="none" w:sz="0" w:space="0" w:color="auto"/>
            <w:left w:val="none" w:sz="0" w:space="0" w:color="auto"/>
            <w:bottom w:val="none" w:sz="0" w:space="0" w:color="auto"/>
            <w:right w:val="none" w:sz="0" w:space="0" w:color="auto"/>
          </w:divBdr>
        </w:div>
        <w:div w:id="1692101777">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
        <w:div w:id="639966272">
          <w:marLeft w:val="0"/>
          <w:marRight w:val="0"/>
          <w:marTop w:val="0"/>
          <w:marBottom w:val="0"/>
          <w:divBdr>
            <w:top w:val="none" w:sz="0" w:space="0" w:color="auto"/>
            <w:left w:val="none" w:sz="0" w:space="0" w:color="auto"/>
            <w:bottom w:val="none" w:sz="0" w:space="0" w:color="auto"/>
            <w:right w:val="none" w:sz="0" w:space="0" w:color="auto"/>
          </w:divBdr>
        </w:div>
        <w:div w:id="1628047848">
          <w:marLeft w:val="0"/>
          <w:marRight w:val="0"/>
          <w:marTop w:val="0"/>
          <w:marBottom w:val="0"/>
          <w:divBdr>
            <w:top w:val="none" w:sz="0" w:space="0" w:color="auto"/>
            <w:left w:val="none" w:sz="0" w:space="0" w:color="auto"/>
            <w:bottom w:val="none" w:sz="0" w:space="0" w:color="auto"/>
            <w:right w:val="none" w:sz="0" w:space="0" w:color="auto"/>
          </w:divBdr>
        </w:div>
        <w:div w:id="645284825">
          <w:marLeft w:val="0"/>
          <w:marRight w:val="0"/>
          <w:marTop w:val="0"/>
          <w:marBottom w:val="0"/>
          <w:divBdr>
            <w:top w:val="none" w:sz="0" w:space="0" w:color="auto"/>
            <w:left w:val="none" w:sz="0" w:space="0" w:color="auto"/>
            <w:bottom w:val="none" w:sz="0" w:space="0" w:color="auto"/>
            <w:right w:val="none" w:sz="0" w:space="0" w:color="auto"/>
          </w:divBdr>
        </w:div>
        <w:div w:id="68357477">
          <w:marLeft w:val="0"/>
          <w:marRight w:val="0"/>
          <w:marTop w:val="0"/>
          <w:marBottom w:val="0"/>
          <w:divBdr>
            <w:top w:val="none" w:sz="0" w:space="0" w:color="auto"/>
            <w:left w:val="none" w:sz="0" w:space="0" w:color="auto"/>
            <w:bottom w:val="none" w:sz="0" w:space="0" w:color="auto"/>
            <w:right w:val="none" w:sz="0" w:space="0" w:color="auto"/>
          </w:divBdr>
        </w:div>
        <w:div w:id="1584875459">
          <w:marLeft w:val="0"/>
          <w:marRight w:val="0"/>
          <w:marTop w:val="0"/>
          <w:marBottom w:val="0"/>
          <w:divBdr>
            <w:top w:val="none" w:sz="0" w:space="0" w:color="auto"/>
            <w:left w:val="none" w:sz="0" w:space="0" w:color="auto"/>
            <w:bottom w:val="none" w:sz="0" w:space="0" w:color="auto"/>
            <w:right w:val="none" w:sz="0" w:space="0" w:color="auto"/>
          </w:divBdr>
        </w:div>
        <w:div w:id="725837286">
          <w:marLeft w:val="0"/>
          <w:marRight w:val="0"/>
          <w:marTop w:val="0"/>
          <w:marBottom w:val="0"/>
          <w:divBdr>
            <w:top w:val="none" w:sz="0" w:space="0" w:color="auto"/>
            <w:left w:val="none" w:sz="0" w:space="0" w:color="auto"/>
            <w:bottom w:val="none" w:sz="0" w:space="0" w:color="auto"/>
            <w:right w:val="none" w:sz="0" w:space="0" w:color="auto"/>
          </w:divBdr>
        </w:div>
        <w:div w:id="1457985985">
          <w:marLeft w:val="0"/>
          <w:marRight w:val="0"/>
          <w:marTop w:val="0"/>
          <w:marBottom w:val="0"/>
          <w:divBdr>
            <w:top w:val="none" w:sz="0" w:space="0" w:color="auto"/>
            <w:left w:val="none" w:sz="0" w:space="0" w:color="auto"/>
            <w:bottom w:val="none" w:sz="0" w:space="0" w:color="auto"/>
            <w:right w:val="none" w:sz="0" w:space="0" w:color="auto"/>
          </w:divBdr>
        </w:div>
        <w:div w:id="476343839">
          <w:marLeft w:val="0"/>
          <w:marRight w:val="0"/>
          <w:marTop w:val="0"/>
          <w:marBottom w:val="0"/>
          <w:divBdr>
            <w:top w:val="none" w:sz="0" w:space="0" w:color="auto"/>
            <w:left w:val="none" w:sz="0" w:space="0" w:color="auto"/>
            <w:bottom w:val="none" w:sz="0" w:space="0" w:color="auto"/>
            <w:right w:val="none" w:sz="0" w:space="0" w:color="auto"/>
          </w:divBdr>
        </w:div>
        <w:div w:id="1366247714">
          <w:marLeft w:val="0"/>
          <w:marRight w:val="0"/>
          <w:marTop w:val="0"/>
          <w:marBottom w:val="0"/>
          <w:divBdr>
            <w:top w:val="none" w:sz="0" w:space="0" w:color="auto"/>
            <w:left w:val="none" w:sz="0" w:space="0" w:color="auto"/>
            <w:bottom w:val="none" w:sz="0" w:space="0" w:color="auto"/>
            <w:right w:val="none" w:sz="0" w:space="0" w:color="auto"/>
          </w:divBdr>
        </w:div>
        <w:div w:id="1279950119">
          <w:marLeft w:val="0"/>
          <w:marRight w:val="0"/>
          <w:marTop w:val="0"/>
          <w:marBottom w:val="0"/>
          <w:divBdr>
            <w:top w:val="none" w:sz="0" w:space="0" w:color="auto"/>
            <w:left w:val="none" w:sz="0" w:space="0" w:color="auto"/>
            <w:bottom w:val="none" w:sz="0" w:space="0" w:color="auto"/>
            <w:right w:val="none" w:sz="0" w:space="0" w:color="auto"/>
          </w:divBdr>
        </w:div>
        <w:div w:id="1593008476">
          <w:marLeft w:val="0"/>
          <w:marRight w:val="0"/>
          <w:marTop w:val="0"/>
          <w:marBottom w:val="0"/>
          <w:divBdr>
            <w:top w:val="none" w:sz="0" w:space="0" w:color="auto"/>
            <w:left w:val="none" w:sz="0" w:space="0" w:color="auto"/>
            <w:bottom w:val="none" w:sz="0" w:space="0" w:color="auto"/>
            <w:right w:val="none" w:sz="0" w:space="0" w:color="auto"/>
          </w:divBdr>
        </w:div>
      </w:divsChild>
    </w:div>
    <w:div w:id="812216259">
      <w:bodyDiv w:val="1"/>
      <w:marLeft w:val="0"/>
      <w:marRight w:val="0"/>
      <w:marTop w:val="0"/>
      <w:marBottom w:val="0"/>
      <w:divBdr>
        <w:top w:val="none" w:sz="0" w:space="0" w:color="auto"/>
        <w:left w:val="none" w:sz="0" w:space="0" w:color="auto"/>
        <w:bottom w:val="none" w:sz="0" w:space="0" w:color="auto"/>
        <w:right w:val="none" w:sz="0" w:space="0" w:color="auto"/>
      </w:divBdr>
      <w:divsChild>
        <w:div w:id="983894905">
          <w:marLeft w:val="0"/>
          <w:marRight w:val="0"/>
          <w:marTop w:val="0"/>
          <w:marBottom w:val="0"/>
          <w:divBdr>
            <w:top w:val="none" w:sz="0" w:space="0" w:color="auto"/>
            <w:left w:val="none" w:sz="0" w:space="0" w:color="auto"/>
            <w:bottom w:val="none" w:sz="0" w:space="0" w:color="auto"/>
            <w:right w:val="none" w:sz="0" w:space="0" w:color="auto"/>
          </w:divBdr>
        </w:div>
        <w:div w:id="956988620">
          <w:marLeft w:val="0"/>
          <w:marRight w:val="0"/>
          <w:marTop w:val="0"/>
          <w:marBottom w:val="0"/>
          <w:divBdr>
            <w:top w:val="none" w:sz="0" w:space="0" w:color="auto"/>
            <w:left w:val="none" w:sz="0" w:space="0" w:color="auto"/>
            <w:bottom w:val="none" w:sz="0" w:space="0" w:color="auto"/>
            <w:right w:val="none" w:sz="0" w:space="0" w:color="auto"/>
          </w:divBdr>
        </w:div>
        <w:div w:id="1257910015">
          <w:marLeft w:val="0"/>
          <w:marRight w:val="0"/>
          <w:marTop w:val="0"/>
          <w:marBottom w:val="0"/>
          <w:divBdr>
            <w:top w:val="none" w:sz="0" w:space="0" w:color="auto"/>
            <w:left w:val="none" w:sz="0" w:space="0" w:color="auto"/>
            <w:bottom w:val="none" w:sz="0" w:space="0" w:color="auto"/>
            <w:right w:val="none" w:sz="0" w:space="0" w:color="auto"/>
          </w:divBdr>
        </w:div>
        <w:div w:id="1995259502">
          <w:marLeft w:val="0"/>
          <w:marRight w:val="0"/>
          <w:marTop w:val="0"/>
          <w:marBottom w:val="0"/>
          <w:divBdr>
            <w:top w:val="none" w:sz="0" w:space="0" w:color="auto"/>
            <w:left w:val="none" w:sz="0" w:space="0" w:color="auto"/>
            <w:bottom w:val="none" w:sz="0" w:space="0" w:color="auto"/>
            <w:right w:val="none" w:sz="0" w:space="0" w:color="auto"/>
          </w:divBdr>
        </w:div>
        <w:div w:id="195043362">
          <w:marLeft w:val="0"/>
          <w:marRight w:val="0"/>
          <w:marTop w:val="0"/>
          <w:marBottom w:val="0"/>
          <w:divBdr>
            <w:top w:val="none" w:sz="0" w:space="0" w:color="auto"/>
            <w:left w:val="none" w:sz="0" w:space="0" w:color="auto"/>
            <w:bottom w:val="none" w:sz="0" w:space="0" w:color="auto"/>
            <w:right w:val="none" w:sz="0" w:space="0" w:color="auto"/>
          </w:divBdr>
        </w:div>
        <w:div w:id="1225524883">
          <w:marLeft w:val="0"/>
          <w:marRight w:val="0"/>
          <w:marTop w:val="0"/>
          <w:marBottom w:val="0"/>
          <w:divBdr>
            <w:top w:val="none" w:sz="0" w:space="0" w:color="auto"/>
            <w:left w:val="none" w:sz="0" w:space="0" w:color="auto"/>
            <w:bottom w:val="none" w:sz="0" w:space="0" w:color="auto"/>
            <w:right w:val="none" w:sz="0" w:space="0" w:color="auto"/>
          </w:divBdr>
        </w:div>
        <w:div w:id="1381443008">
          <w:marLeft w:val="0"/>
          <w:marRight w:val="0"/>
          <w:marTop w:val="0"/>
          <w:marBottom w:val="0"/>
          <w:divBdr>
            <w:top w:val="none" w:sz="0" w:space="0" w:color="auto"/>
            <w:left w:val="none" w:sz="0" w:space="0" w:color="auto"/>
            <w:bottom w:val="none" w:sz="0" w:space="0" w:color="auto"/>
            <w:right w:val="none" w:sz="0" w:space="0" w:color="auto"/>
          </w:divBdr>
        </w:div>
        <w:div w:id="1519347542">
          <w:marLeft w:val="0"/>
          <w:marRight w:val="0"/>
          <w:marTop w:val="0"/>
          <w:marBottom w:val="0"/>
          <w:divBdr>
            <w:top w:val="none" w:sz="0" w:space="0" w:color="auto"/>
            <w:left w:val="none" w:sz="0" w:space="0" w:color="auto"/>
            <w:bottom w:val="none" w:sz="0" w:space="0" w:color="auto"/>
            <w:right w:val="none" w:sz="0" w:space="0" w:color="auto"/>
          </w:divBdr>
        </w:div>
        <w:div w:id="2047414438">
          <w:marLeft w:val="0"/>
          <w:marRight w:val="0"/>
          <w:marTop w:val="0"/>
          <w:marBottom w:val="0"/>
          <w:divBdr>
            <w:top w:val="none" w:sz="0" w:space="0" w:color="auto"/>
            <w:left w:val="none" w:sz="0" w:space="0" w:color="auto"/>
            <w:bottom w:val="none" w:sz="0" w:space="0" w:color="auto"/>
            <w:right w:val="none" w:sz="0" w:space="0" w:color="auto"/>
          </w:divBdr>
        </w:div>
        <w:div w:id="1201673862">
          <w:marLeft w:val="0"/>
          <w:marRight w:val="0"/>
          <w:marTop w:val="0"/>
          <w:marBottom w:val="0"/>
          <w:divBdr>
            <w:top w:val="none" w:sz="0" w:space="0" w:color="auto"/>
            <w:left w:val="none" w:sz="0" w:space="0" w:color="auto"/>
            <w:bottom w:val="none" w:sz="0" w:space="0" w:color="auto"/>
            <w:right w:val="none" w:sz="0" w:space="0" w:color="auto"/>
          </w:divBdr>
        </w:div>
        <w:div w:id="441145170">
          <w:marLeft w:val="0"/>
          <w:marRight w:val="0"/>
          <w:marTop w:val="0"/>
          <w:marBottom w:val="0"/>
          <w:divBdr>
            <w:top w:val="none" w:sz="0" w:space="0" w:color="auto"/>
            <w:left w:val="none" w:sz="0" w:space="0" w:color="auto"/>
            <w:bottom w:val="none" w:sz="0" w:space="0" w:color="auto"/>
            <w:right w:val="none" w:sz="0" w:space="0" w:color="auto"/>
          </w:divBdr>
        </w:div>
        <w:div w:id="209390133">
          <w:marLeft w:val="0"/>
          <w:marRight w:val="0"/>
          <w:marTop w:val="0"/>
          <w:marBottom w:val="0"/>
          <w:divBdr>
            <w:top w:val="none" w:sz="0" w:space="0" w:color="auto"/>
            <w:left w:val="none" w:sz="0" w:space="0" w:color="auto"/>
            <w:bottom w:val="none" w:sz="0" w:space="0" w:color="auto"/>
            <w:right w:val="none" w:sz="0" w:space="0" w:color="auto"/>
          </w:divBdr>
        </w:div>
        <w:div w:id="230581119">
          <w:marLeft w:val="0"/>
          <w:marRight w:val="0"/>
          <w:marTop w:val="0"/>
          <w:marBottom w:val="0"/>
          <w:divBdr>
            <w:top w:val="none" w:sz="0" w:space="0" w:color="auto"/>
            <w:left w:val="none" w:sz="0" w:space="0" w:color="auto"/>
            <w:bottom w:val="none" w:sz="0" w:space="0" w:color="auto"/>
            <w:right w:val="none" w:sz="0" w:space="0" w:color="auto"/>
          </w:divBdr>
        </w:div>
        <w:div w:id="922644190">
          <w:marLeft w:val="0"/>
          <w:marRight w:val="0"/>
          <w:marTop w:val="0"/>
          <w:marBottom w:val="0"/>
          <w:divBdr>
            <w:top w:val="none" w:sz="0" w:space="0" w:color="auto"/>
            <w:left w:val="none" w:sz="0" w:space="0" w:color="auto"/>
            <w:bottom w:val="none" w:sz="0" w:space="0" w:color="auto"/>
            <w:right w:val="none" w:sz="0" w:space="0" w:color="auto"/>
          </w:divBdr>
        </w:div>
        <w:div w:id="1717268596">
          <w:marLeft w:val="0"/>
          <w:marRight w:val="0"/>
          <w:marTop w:val="0"/>
          <w:marBottom w:val="0"/>
          <w:divBdr>
            <w:top w:val="none" w:sz="0" w:space="0" w:color="auto"/>
            <w:left w:val="none" w:sz="0" w:space="0" w:color="auto"/>
            <w:bottom w:val="none" w:sz="0" w:space="0" w:color="auto"/>
            <w:right w:val="none" w:sz="0" w:space="0" w:color="auto"/>
          </w:divBdr>
        </w:div>
      </w:divsChild>
    </w:div>
    <w:div w:id="1267737882">
      <w:bodyDiv w:val="1"/>
      <w:marLeft w:val="0"/>
      <w:marRight w:val="0"/>
      <w:marTop w:val="0"/>
      <w:marBottom w:val="0"/>
      <w:divBdr>
        <w:top w:val="none" w:sz="0" w:space="0" w:color="auto"/>
        <w:left w:val="none" w:sz="0" w:space="0" w:color="auto"/>
        <w:bottom w:val="none" w:sz="0" w:space="0" w:color="auto"/>
        <w:right w:val="none" w:sz="0" w:space="0" w:color="auto"/>
      </w:divBdr>
      <w:divsChild>
        <w:div w:id="1256011441">
          <w:marLeft w:val="0"/>
          <w:marRight w:val="0"/>
          <w:marTop w:val="0"/>
          <w:marBottom w:val="0"/>
          <w:divBdr>
            <w:top w:val="none" w:sz="0" w:space="0" w:color="auto"/>
            <w:left w:val="none" w:sz="0" w:space="0" w:color="auto"/>
            <w:bottom w:val="none" w:sz="0" w:space="0" w:color="auto"/>
            <w:right w:val="none" w:sz="0" w:space="0" w:color="auto"/>
          </w:divBdr>
        </w:div>
        <w:div w:id="898983464">
          <w:marLeft w:val="0"/>
          <w:marRight w:val="0"/>
          <w:marTop w:val="0"/>
          <w:marBottom w:val="0"/>
          <w:divBdr>
            <w:top w:val="none" w:sz="0" w:space="0" w:color="auto"/>
            <w:left w:val="none" w:sz="0" w:space="0" w:color="auto"/>
            <w:bottom w:val="none" w:sz="0" w:space="0" w:color="auto"/>
            <w:right w:val="none" w:sz="0" w:space="0" w:color="auto"/>
          </w:divBdr>
        </w:div>
        <w:div w:id="679282059">
          <w:marLeft w:val="0"/>
          <w:marRight w:val="0"/>
          <w:marTop w:val="0"/>
          <w:marBottom w:val="0"/>
          <w:divBdr>
            <w:top w:val="none" w:sz="0" w:space="0" w:color="auto"/>
            <w:left w:val="none" w:sz="0" w:space="0" w:color="auto"/>
            <w:bottom w:val="none" w:sz="0" w:space="0" w:color="auto"/>
            <w:right w:val="none" w:sz="0" w:space="0" w:color="auto"/>
          </w:divBdr>
        </w:div>
        <w:div w:id="631525172">
          <w:marLeft w:val="0"/>
          <w:marRight w:val="0"/>
          <w:marTop w:val="0"/>
          <w:marBottom w:val="0"/>
          <w:divBdr>
            <w:top w:val="none" w:sz="0" w:space="0" w:color="auto"/>
            <w:left w:val="none" w:sz="0" w:space="0" w:color="auto"/>
            <w:bottom w:val="none" w:sz="0" w:space="0" w:color="auto"/>
            <w:right w:val="none" w:sz="0" w:space="0" w:color="auto"/>
          </w:divBdr>
        </w:div>
        <w:div w:id="259609144">
          <w:marLeft w:val="0"/>
          <w:marRight w:val="0"/>
          <w:marTop w:val="0"/>
          <w:marBottom w:val="0"/>
          <w:divBdr>
            <w:top w:val="none" w:sz="0" w:space="0" w:color="auto"/>
            <w:left w:val="none" w:sz="0" w:space="0" w:color="auto"/>
            <w:bottom w:val="none" w:sz="0" w:space="0" w:color="auto"/>
            <w:right w:val="none" w:sz="0" w:space="0" w:color="auto"/>
          </w:divBdr>
        </w:div>
        <w:div w:id="1399478802">
          <w:marLeft w:val="0"/>
          <w:marRight w:val="0"/>
          <w:marTop w:val="0"/>
          <w:marBottom w:val="0"/>
          <w:divBdr>
            <w:top w:val="none" w:sz="0" w:space="0" w:color="auto"/>
            <w:left w:val="none" w:sz="0" w:space="0" w:color="auto"/>
            <w:bottom w:val="none" w:sz="0" w:space="0" w:color="auto"/>
            <w:right w:val="none" w:sz="0" w:space="0" w:color="auto"/>
          </w:divBdr>
        </w:div>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 w:id="1761175286">
          <w:marLeft w:val="0"/>
          <w:marRight w:val="0"/>
          <w:marTop w:val="0"/>
          <w:marBottom w:val="0"/>
          <w:divBdr>
            <w:top w:val="none" w:sz="0" w:space="0" w:color="auto"/>
            <w:left w:val="none" w:sz="0" w:space="0" w:color="auto"/>
            <w:bottom w:val="none" w:sz="0" w:space="0" w:color="auto"/>
            <w:right w:val="none" w:sz="0" w:space="0" w:color="auto"/>
          </w:divBdr>
        </w:div>
        <w:div w:id="557252636">
          <w:marLeft w:val="0"/>
          <w:marRight w:val="0"/>
          <w:marTop w:val="0"/>
          <w:marBottom w:val="0"/>
          <w:divBdr>
            <w:top w:val="none" w:sz="0" w:space="0" w:color="auto"/>
            <w:left w:val="none" w:sz="0" w:space="0" w:color="auto"/>
            <w:bottom w:val="none" w:sz="0" w:space="0" w:color="auto"/>
            <w:right w:val="none" w:sz="0" w:space="0" w:color="auto"/>
          </w:divBdr>
        </w:div>
        <w:div w:id="984628711">
          <w:marLeft w:val="0"/>
          <w:marRight w:val="0"/>
          <w:marTop w:val="0"/>
          <w:marBottom w:val="0"/>
          <w:divBdr>
            <w:top w:val="none" w:sz="0" w:space="0" w:color="auto"/>
            <w:left w:val="none" w:sz="0" w:space="0" w:color="auto"/>
            <w:bottom w:val="none" w:sz="0" w:space="0" w:color="auto"/>
            <w:right w:val="none" w:sz="0" w:space="0" w:color="auto"/>
          </w:divBdr>
        </w:div>
        <w:div w:id="1730422157">
          <w:marLeft w:val="0"/>
          <w:marRight w:val="0"/>
          <w:marTop w:val="0"/>
          <w:marBottom w:val="0"/>
          <w:divBdr>
            <w:top w:val="none" w:sz="0" w:space="0" w:color="auto"/>
            <w:left w:val="none" w:sz="0" w:space="0" w:color="auto"/>
            <w:bottom w:val="none" w:sz="0" w:space="0" w:color="auto"/>
            <w:right w:val="none" w:sz="0" w:space="0" w:color="auto"/>
          </w:divBdr>
        </w:div>
        <w:div w:id="368067484">
          <w:marLeft w:val="0"/>
          <w:marRight w:val="0"/>
          <w:marTop w:val="0"/>
          <w:marBottom w:val="0"/>
          <w:divBdr>
            <w:top w:val="none" w:sz="0" w:space="0" w:color="auto"/>
            <w:left w:val="none" w:sz="0" w:space="0" w:color="auto"/>
            <w:bottom w:val="none" w:sz="0" w:space="0" w:color="auto"/>
            <w:right w:val="none" w:sz="0" w:space="0" w:color="auto"/>
          </w:divBdr>
        </w:div>
        <w:div w:id="1611350608">
          <w:marLeft w:val="0"/>
          <w:marRight w:val="0"/>
          <w:marTop w:val="0"/>
          <w:marBottom w:val="0"/>
          <w:divBdr>
            <w:top w:val="none" w:sz="0" w:space="0" w:color="auto"/>
            <w:left w:val="none" w:sz="0" w:space="0" w:color="auto"/>
            <w:bottom w:val="none" w:sz="0" w:space="0" w:color="auto"/>
            <w:right w:val="none" w:sz="0" w:space="0" w:color="auto"/>
          </w:divBdr>
        </w:div>
        <w:div w:id="44650013">
          <w:marLeft w:val="0"/>
          <w:marRight w:val="0"/>
          <w:marTop w:val="0"/>
          <w:marBottom w:val="0"/>
          <w:divBdr>
            <w:top w:val="none" w:sz="0" w:space="0" w:color="auto"/>
            <w:left w:val="none" w:sz="0" w:space="0" w:color="auto"/>
            <w:bottom w:val="none" w:sz="0" w:space="0" w:color="auto"/>
            <w:right w:val="none" w:sz="0" w:space="0" w:color="auto"/>
          </w:divBdr>
        </w:div>
        <w:div w:id="1125542267">
          <w:marLeft w:val="0"/>
          <w:marRight w:val="0"/>
          <w:marTop w:val="0"/>
          <w:marBottom w:val="0"/>
          <w:divBdr>
            <w:top w:val="none" w:sz="0" w:space="0" w:color="auto"/>
            <w:left w:val="none" w:sz="0" w:space="0" w:color="auto"/>
            <w:bottom w:val="none" w:sz="0" w:space="0" w:color="auto"/>
            <w:right w:val="none" w:sz="0" w:space="0" w:color="auto"/>
          </w:divBdr>
        </w:div>
        <w:div w:id="1060520673">
          <w:marLeft w:val="0"/>
          <w:marRight w:val="0"/>
          <w:marTop w:val="0"/>
          <w:marBottom w:val="0"/>
          <w:divBdr>
            <w:top w:val="none" w:sz="0" w:space="0" w:color="auto"/>
            <w:left w:val="none" w:sz="0" w:space="0" w:color="auto"/>
            <w:bottom w:val="none" w:sz="0" w:space="0" w:color="auto"/>
            <w:right w:val="none" w:sz="0" w:space="0" w:color="auto"/>
          </w:divBdr>
        </w:div>
        <w:div w:id="1179200963">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42826150">
          <w:marLeft w:val="0"/>
          <w:marRight w:val="0"/>
          <w:marTop w:val="0"/>
          <w:marBottom w:val="0"/>
          <w:divBdr>
            <w:top w:val="none" w:sz="0" w:space="0" w:color="auto"/>
            <w:left w:val="none" w:sz="0" w:space="0" w:color="auto"/>
            <w:bottom w:val="none" w:sz="0" w:space="0" w:color="auto"/>
            <w:right w:val="none" w:sz="0" w:space="0" w:color="auto"/>
          </w:divBdr>
        </w:div>
        <w:div w:id="553271367">
          <w:marLeft w:val="0"/>
          <w:marRight w:val="0"/>
          <w:marTop w:val="0"/>
          <w:marBottom w:val="0"/>
          <w:divBdr>
            <w:top w:val="none" w:sz="0" w:space="0" w:color="auto"/>
            <w:left w:val="none" w:sz="0" w:space="0" w:color="auto"/>
            <w:bottom w:val="none" w:sz="0" w:space="0" w:color="auto"/>
            <w:right w:val="none" w:sz="0" w:space="0" w:color="auto"/>
          </w:divBdr>
        </w:div>
        <w:div w:id="2137749129">
          <w:marLeft w:val="0"/>
          <w:marRight w:val="0"/>
          <w:marTop w:val="0"/>
          <w:marBottom w:val="0"/>
          <w:divBdr>
            <w:top w:val="none" w:sz="0" w:space="0" w:color="auto"/>
            <w:left w:val="none" w:sz="0" w:space="0" w:color="auto"/>
            <w:bottom w:val="none" w:sz="0" w:space="0" w:color="auto"/>
            <w:right w:val="none" w:sz="0" w:space="0" w:color="auto"/>
          </w:divBdr>
        </w:div>
        <w:div w:id="13384165">
          <w:marLeft w:val="0"/>
          <w:marRight w:val="0"/>
          <w:marTop w:val="0"/>
          <w:marBottom w:val="0"/>
          <w:divBdr>
            <w:top w:val="none" w:sz="0" w:space="0" w:color="auto"/>
            <w:left w:val="none" w:sz="0" w:space="0" w:color="auto"/>
            <w:bottom w:val="none" w:sz="0" w:space="0" w:color="auto"/>
            <w:right w:val="none" w:sz="0" w:space="0" w:color="auto"/>
          </w:divBdr>
        </w:div>
        <w:div w:id="812674558">
          <w:marLeft w:val="0"/>
          <w:marRight w:val="0"/>
          <w:marTop w:val="0"/>
          <w:marBottom w:val="0"/>
          <w:divBdr>
            <w:top w:val="none" w:sz="0" w:space="0" w:color="auto"/>
            <w:left w:val="none" w:sz="0" w:space="0" w:color="auto"/>
            <w:bottom w:val="none" w:sz="0" w:space="0" w:color="auto"/>
            <w:right w:val="none" w:sz="0" w:space="0" w:color="auto"/>
          </w:divBdr>
        </w:div>
        <w:div w:id="1454908741">
          <w:marLeft w:val="0"/>
          <w:marRight w:val="0"/>
          <w:marTop w:val="0"/>
          <w:marBottom w:val="0"/>
          <w:divBdr>
            <w:top w:val="none" w:sz="0" w:space="0" w:color="auto"/>
            <w:left w:val="none" w:sz="0" w:space="0" w:color="auto"/>
            <w:bottom w:val="none" w:sz="0" w:space="0" w:color="auto"/>
            <w:right w:val="none" w:sz="0" w:space="0" w:color="auto"/>
          </w:divBdr>
        </w:div>
        <w:div w:id="1386097860">
          <w:marLeft w:val="0"/>
          <w:marRight w:val="0"/>
          <w:marTop w:val="0"/>
          <w:marBottom w:val="0"/>
          <w:divBdr>
            <w:top w:val="none" w:sz="0" w:space="0" w:color="auto"/>
            <w:left w:val="none" w:sz="0" w:space="0" w:color="auto"/>
            <w:bottom w:val="none" w:sz="0" w:space="0" w:color="auto"/>
            <w:right w:val="none" w:sz="0" w:space="0" w:color="auto"/>
          </w:divBdr>
        </w:div>
        <w:div w:id="1603027778">
          <w:marLeft w:val="0"/>
          <w:marRight w:val="0"/>
          <w:marTop w:val="0"/>
          <w:marBottom w:val="0"/>
          <w:divBdr>
            <w:top w:val="none" w:sz="0" w:space="0" w:color="auto"/>
            <w:left w:val="none" w:sz="0" w:space="0" w:color="auto"/>
            <w:bottom w:val="none" w:sz="0" w:space="0" w:color="auto"/>
            <w:right w:val="none" w:sz="0" w:space="0" w:color="auto"/>
          </w:divBdr>
        </w:div>
        <w:div w:id="1471170257">
          <w:marLeft w:val="0"/>
          <w:marRight w:val="0"/>
          <w:marTop w:val="0"/>
          <w:marBottom w:val="0"/>
          <w:divBdr>
            <w:top w:val="none" w:sz="0" w:space="0" w:color="auto"/>
            <w:left w:val="none" w:sz="0" w:space="0" w:color="auto"/>
            <w:bottom w:val="none" w:sz="0" w:space="0" w:color="auto"/>
            <w:right w:val="none" w:sz="0" w:space="0" w:color="auto"/>
          </w:divBdr>
        </w:div>
        <w:div w:id="1360933304">
          <w:marLeft w:val="0"/>
          <w:marRight w:val="0"/>
          <w:marTop w:val="0"/>
          <w:marBottom w:val="0"/>
          <w:divBdr>
            <w:top w:val="none" w:sz="0" w:space="0" w:color="auto"/>
            <w:left w:val="none" w:sz="0" w:space="0" w:color="auto"/>
            <w:bottom w:val="none" w:sz="0" w:space="0" w:color="auto"/>
            <w:right w:val="none" w:sz="0" w:space="0" w:color="auto"/>
          </w:divBdr>
        </w:div>
        <w:div w:id="1885360374">
          <w:marLeft w:val="0"/>
          <w:marRight w:val="0"/>
          <w:marTop w:val="0"/>
          <w:marBottom w:val="0"/>
          <w:divBdr>
            <w:top w:val="none" w:sz="0" w:space="0" w:color="auto"/>
            <w:left w:val="none" w:sz="0" w:space="0" w:color="auto"/>
            <w:bottom w:val="none" w:sz="0" w:space="0" w:color="auto"/>
            <w:right w:val="none" w:sz="0" w:space="0" w:color="auto"/>
          </w:divBdr>
        </w:div>
        <w:div w:id="473912688">
          <w:marLeft w:val="0"/>
          <w:marRight w:val="0"/>
          <w:marTop w:val="0"/>
          <w:marBottom w:val="0"/>
          <w:divBdr>
            <w:top w:val="none" w:sz="0" w:space="0" w:color="auto"/>
            <w:left w:val="none" w:sz="0" w:space="0" w:color="auto"/>
            <w:bottom w:val="none" w:sz="0" w:space="0" w:color="auto"/>
            <w:right w:val="none" w:sz="0" w:space="0" w:color="auto"/>
          </w:divBdr>
        </w:div>
        <w:div w:id="1239055557">
          <w:marLeft w:val="0"/>
          <w:marRight w:val="0"/>
          <w:marTop w:val="0"/>
          <w:marBottom w:val="0"/>
          <w:divBdr>
            <w:top w:val="none" w:sz="0" w:space="0" w:color="auto"/>
            <w:left w:val="none" w:sz="0" w:space="0" w:color="auto"/>
            <w:bottom w:val="none" w:sz="0" w:space="0" w:color="auto"/>
            <w:right w:val="none" w:sz="0" w:space="0" w:color="auto"/>
          </w:divBdr>
        </w:div>
      </w:divsChild>
    </w:div>
    <w:div w:id="1437020342">
      <w:bodyDiv w:val="1"/>
      <w:marLeft w:val="0"/>
      <w:marRight w:val="0"/>
      <w:marTop w:val="0"/>
      <w:marBottom w:val="0"/>
      <w:divBdr>
        <w:top w:val="none" w:sz="0" w:space="0" w:color="auto"/>
        <w:left w:val="none" w:sz="0" w:space="0" w:color="auto"/>
        <w:bottom w:val="none" w:sz="0" w:space="0" w:color="auto"/>
        <w:right w:val="none" w:sz="0" w:space="0" w:color="auto"/>
      </w:divBdr>
      <w:divsChild>
        <w:div w:id="1812408590">
          <w:marLeft w:val="0"/>
          <w:marRight w:val="0"/>
          <w:marTop w:val="0"/>
          <w:marBottom w:val="0"/>
          <w:divBdr>
            <w:top w:val="none" w:sz="0" w:space="0" w:color="auto"/>
            <w:left w:val="none" w:sz="0" w:space="0" w:color="auto"/>
            <w:bottom w:val="none" w:sz="0" w:space="0" w:color="auto"/>
            <w:right w:val="none" w:sz="0" w:space="0" w:color="auto"/>
          </w:divBdr>
        </w:div>
        <w:div w:id="58016214">
          <w:marLeft w:val="0"/>
          <w:marRight w:val="0"/>
          <w:marTop w:val="0"/>
          <w:marBottom w:val="0"/>
          <w:divBdr>
            <w:top w:val="none" w:sz="0" w:space="0" w:color="auto"/>
            <w:left w:val="none" w:sz="0" w:space="0" w:color="auto"/>
            <w:bottom w:val="none" w:sz="0" w:space="0" w:color="auto"/>
            <w:right w:val="none" w:sz="0" w:space="0" w:color="auto"/>
          </w:divBdr>
        </w:div>
      </w:divsChild>
    </w:div>
    <w:div w:id="1472747903">
      <w:bodyDiv w:val="1"/>
      <w:marLeft w:val="0"/>
      <w:marRight w:val="0"/>
      <w:marTop w:val="0"/>
      <w:marBottom w:val="0"/>
      <w:divBdr>
        <w:top w:val="none" w:sz="0" w:space="0" w:color="auto"/>
        <w:left w:val="none" w:sz="0" w:space="0" w:color="auto"/>
        <w:bottom w:val="none" w:sz="0" w:space="0" w:color="auto"/>
        <w:right w:val="none" w:sz="0" w:space="0" w:color="auto"/>
      </w:divBdr>
      <w:divsChild>
        <w:div w:id="797918475">
          <w:marLeft w:val="0"/>
          <w:marRight w:val="0"/>
          <w:marTop w:val="0"/>
          <w:marBottom w:val="0"/>
          <w:divBdr>
            <w:top w:val="none" w:sz="0" w:space="0" w:color="auto"/>
            <w:left w:val="none" w:sz="0" w:space="0" w:color="auto"/>
            <w:bottom w:val="none" w:sz="0" w:space="0" w:color="auto"/>
            <w:right w:val="none" w:sz="0" w:space="0" w:color="auto"/>
          </w:divBdr>
        </w:div>
        <w:div w:id="1206681263">
          <w:marLeft w:val="0"/>
          <w:marRight w:val="0"/>
          <w:marTop w:val="0"/>
          <w:marBottom w:val="0"/>
          <w:divBdr>
            <w:top w:val="none" w:sz="0" w:space="0" w:color="auto"/>
            <w:left w:val="none" w:sz="0" w:space="0" w:color="auto"/>
            <w:bottom w:val="none" w:sz="0" w:space="0" w:color="auto"/>
            <w:right w:val="none" w:sz="0" w:space="0" w:color="auto"/>
          </w:divBdr>
        </w:div>
        <w:div w:id="1005130672">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485125604">
          <w:marLeft w:val="0"/>
          <w:marRight w:val="0"/>
          <w:marTop w:val="0"/>
          <w:marBottom w:val="0"/>
          <w:divBdr>
            <w:top w:val="none" w:sz="0" w:space="0" w:color="auto"/>
            <w:left w:val="none" w:sz="0" w:space="0" w:color="auto"/>
            <w:bottom w:val="none" w:sz="0" w:space="0" w:color="auto"/>
            <w:right w:val="none" w:sz="0" w:space="0" w:color="auto"/>
          </w:divBdr>
        </w:div>
        <w:div w:id="1825966901">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622346399">
          <w:marLeft w:val="0"/>
          <w:marRight w:val="0"/>
          <w:marTop w:val="0"/>
          <w:marBottom w:val="0"/>
          <w:divBdr>
            <w:top w:val="none" w:sz="0" w:space="0" w:color="auto"/>
            <w:left w:val="none" w:sz="0" w:space="0" w:color="auto"/>
            <w:bottom w:val="none" w:sz="0" w:space="0" w:color="auto"/>
            <w:right w:val="none" w:sz="0" w:space="0" w:color="auto"/>
          </w:divBdr>
        </w:div>
        <w:div w:id="756173768">
          <w:marLeft w:val="0"/>
          <w:marRight w:val="0"/>
          <w:marTop w:val="0"/>
          <w:marBottom w:val="0"/>
          <w:divBdr>
            <w:top w:val="none" w:sz="0" w:space="0" w:color="auto"/>
            <w:left w:val="none" w:sz="0" w:space="0" w:color="auto"/>
            <w:bottom w:val="none" w:sz="0" w:space="0" w:color="auto"/>
            <w:right w:val="none" w:sz="0" w:space="0" w:color="auto"/>
          </w:divBdr>
        </w:div>
        <w:div w:id="1698695124">
          <w:marLeft w:val="0"/>
          <w:marRight w:val="0"/>
          <w:marTop w:val="0"/>
          <w:marBottom w:val="0"/>
          <w:divBdr>
            <w:top w:val="none" w:sz="0" w:space="0" w:color="auto"/>
            <w:left w:val="none" w:sz="0" w:space="0" w:color="auto"/>
            <w:bottom w:val="none" w:sz="0" w:space="0" w:color="auto"/>
            <w:right w:val="none" w:sz="0" w:space="0" w:color="auto"/>
          </w:divBdr>
        </w:div>
        <w:div w:id="1261915468">
          <w:marLeft w:val="0"/>
          <w:marRight w:val="0"/>
          <w:marTop w:val="0"/>
          <w:marBottom w:val="0"/>
          <w:divBdr>
            <w:top w:val="none" w:sz="0" w:space="0" w:color="auto"/>
            <w:left w:val="none" w:sz="0" w:space="0" w:color="auto"/>
            <w:bottom w:val="none" w:sz="0" w:space="0" w:color="auto"/>
            <w:right w:val="none" w:sz="0" w:space="0" w:color="auto"/>
          </w:divBdr>
        </w:div>
        <w:div w:id="9528741">
          <w:marLeft w:val="0"/>
          <w:marRight w:val="0"/>
          <w:marTop w:val="0"/>
          <w:marBottom w:val="0"/>
          <w:divBdr>
            <w:top w:val="none" w:sz="0" w:space="0" w:color="auto"/>
            <w:left w:val="none" w:sz="0" w:space="0" w:color="auto"/>
            <w:bottom w:val="none" w:sz="0" w:space="0" w:color="auto"/>
            <w:right w:val="none" w:sz="0" w:space="0" w:color="auto"/>
          </w:divBdr>
        </w:div>
        <w:div w:id="504247788">
          <w:marLeft w:val="0"/>
          <w:marRight w:val="0"/>
          <w:marTop w:val="0"/>
          <w:marBottom w:val="0"/>
          <w:divBdr>
            <w:top w:val="none" w:sz="0" w:space="0" w:color="auto"/>
            <w:left w:val="none" w:sz="0" w:space="0" w:color="auto"/>
            <w:bottom w:val="none" w:sz="0" w:space="0" w:color="auto"/>
            <w:right w:val="none" w:sz="0" w:space="0" w:color="auto"/>
          </w:divBdr>
        </w:div>
        <w:div w:id="986472021">
          <w:marLeft w:val="0"/>
          <w:marRight w:val="0"/>
          <w:marTop w:val="0"/>
          <w:marBottom w:val="0"/>
          <w:divBdr>
            <w:top w:val="none" w:sz="0" w:space="0" w:color="auto"/>
            <w:left w:val="none" w:sz="0" w:space="0" w:color="auto"/>
            <w:bottom w:val="none" w:sz="0" w:space="0" w:color="auto"/>
            <w:right w:val="none" w:sz="0" w:space="0" w:color="auto"/>
          </w:divBdr>
        </w:div>
        <w:div w:id="2146577248">
          <w:marLeft w:val="0"/>
          <w:marRight w:val="0"/>
          <w:marTop w:val="0"/>
          <w:marBottom w:val="0"/>
          <w:divBdr>
            <w:top w:val="none" w:sz="0" w:space="0" w:color="auto"/>
            <w:left w:val="none" w:sz="0" w:space="0" w:color="auto"/>
            <w:bottom w:val="none" w:sz="0" w:space="0" w:color="auto"/>
            <w:right w:val="none" w:sz="0" w:space="0" w:color="auto"/>
          </w:divBdr>
        </w:div>
        <w:div w:id="331641956">
          <w:marLeft w:val="0"/>
          <w:marRight w:val="0"/>
          <w:marTop w:val="0"/>
          <w:marBottom w:val="0"/>
          <w:divBdr>
            <w:top w:val="none" w:sz="0" w:space="0" w:color="auto"/>
            <w:left w:val="none" w:sz="0" w:space="0" w:color="auto"/>
            <w:bottom w:val="none" w:sz="0" w:space="0" w:color="auto"/>
            <w:right w:val="none" w:sz="0" w:space="0" w:color="auto"/>
          </w:divBdr>
        </w:div>
        <w:div w:id="1292784919">
          <w:marLeft w:val="0"/>
          <w:marRight w:val="0"/>
          <w:marTop w:val="0"/>
          <w:marBottom w:val="0"/>
          <w:divBdr>
            <w:top w:val="none" w:sz="0" w:space="0" w:color="auto"/>
            <w:left w:val="none" w:sz="0" w:space="0" w:color="auto"/>
            <w:bottom w:val="none" w:sz="0" w:space="0" w:color="auto"/>
            <w:right w:val="none" w:sz="0" w:space="0" w:color="auto"/>
          </w:divBdr>
        </w:div>
        <w:div w:id="1650744931">
          <w:marLeft w:val="0"/>
          <w:marRight w:val="0"/>
          <w:marTop w:val="0"/>
          <w:marBottom w:val="0"/>
          <w:divBdr>
            <w:top w:val="none" w:sz="0" w:space="0" w:color="auto"/>
            <w:left w:val="none" w:sz="0" w:space="0" w:color="auto"/>
            <w:bottom w:val="none" w:sz="0" w:space="0" w:color="auto"/>
            <w:right w:val="none" w:sz="0" w:space="0" w:color="auto"/>
          </w:divBdr>
        </w:div>
        <w:div w:id="305428001">
          <w:marLeft w:val="0"/>
          <w:marRight w:val="0"/>
          <w:marTop w:val="0"/>
          <w:marBottom w:val="0"/>
          <w:divBdr>
            <w:top w:val="none" w:sz="0" w:space="0" w:color="auto"/>
            <w:left w:val="none" w:sz="0" w:space="0" w:color="auto"/>
            <w:bottom w:val="none" w:sz="0" w:space="0" w:color="auto"/>
            <w:right w:val="none" w:sz="0" w:space="0" w:color="auto"/>
          </w:divBdr>
        </w:div>
        <w:div w:id="57439736">
          <w:marLeft w:val="0"/>
          <w:marRight w:val="0"/>
          <w:marTop w:val="0"/>
          <w:marBottom w:val="0"/>
          <w:divBdr>
            <w:top w:val="none" w:sz="0" w:space="0" w:color="auto"/>
            <w:left w:val="none" w:sz="0" w:space="0" w:color="auto"/>
            <w:bottom w:val="none" w:sz="0" w:space="0" w:color="auto"/>
            <w:right w:val="none" w:sz="0" w:space="0" w:color="auto"/>
          </w:divBdr>
        </w:div>
        <w:div w:id="1591961163">
          <w:marLeft w:val="0"/>
          <w:marRight w:val="0"/>
          <w:marTop w:val="0"/>
          <w:marBottom w:val="0"/>
          <w:divBdr>
            <w:top w:val="none" w:sz="0" w:space="0" w:color="auto"/>
            <w:left w:val="none" w:sz="0" w:space="0" w:color="auto"/>
            <w:bottom w:val="none" w:sz="0" w:space="0" w:color="auto"/>
            <w:right w:val="none" w:sz="0" w:space="0" w:color="auto"/>
          </w:divBdr>
        </w:div>
        <w:div w:id="1593585504">
          <w:marLeft w:val="0"/>
          <w:marRight w:val="0"/>
          <w:marTop w:val="0"/>
          <w:marBottom w:val="0"/>
          <w:divBdr>
            <w:top w:val="none" w:sz="0" w:space="0" w:color="auto"/>
            <w:left w:val="none" w:sz="0" w:space="0" w:color="auto"/>
            <w:bottom w:val="none" w:sz="0" w:space="0" w:color="auto"/>
            <w:right w:val="none" w:sz="0" w:space="0" w:color="auto"/>
          </w:divBdr>
        </w:div>
        <w:div w:id="2030175642">
          <w:marLeft w:val="0"/>
          <w:marRight w:val="0"/>
          <w:marTop w:val="0"/>
          <w:marBottom w:val="0"/>
          <w:divBdr>
            <w:top w:val="none" w:sz="0" w:space="0" w:color="auto"/>
            <w:left w:val="none" w:sz="0" w:space="0" w:color="auto"/>
            <w:bottom w:val="none" w:sz="0" w:space="0" w:color="auto"/>
            <w:right w:val="none" w:sz="0" w:space="0" w:color="auto"/>
          </w:divBdr>
        </w:div>
        <w:div w:id="1774402431">
          <w:marLeft w:val="0"/>
          <w:marRight w:val="0"/>
          <w:marTop w:val="0"/>
          <w:marBottom w:val="0"/>
          <w:divBdr>
            <w:top w:val="none" w:sz="0" w:space="0" w:color="auto"/>
            <w:left w:val="none" w:sz="0" w:space="0" w:color="auto"/>
            <w:bottom w:val="none" w:sz="0" w:space="0" w:color="auto"/>
            <w:right w:val="none" w:sz="0" w:space="0" w:color="auto"/>
          </w:divBdr>
        </w:div>
        <w:div w:id="293290789">
          <w:marLeft w:val="0"/>
          <w:marRight w:val="0"/>
          <w:marTop w:val="0"/>
          <w:marBottom w:val="0"/>
          <w:divBdr>
            <w:top w:val="none" w:sz="0" w:space="0" w:color="auto"/>
            <w:left w:val="none" w:sz="0" w:space="0" w:color="auto"/>
            <w:bottom w:val="none" w:sz="0" w:space="0" w:color="auto"/>
            <w:right w:val="none" w:sz="0" w:space="0" w:color="auto"/>
          </w:divBdr>
        </w:div>
        <w:div w:id="92895526">
          <w:marLeft w:val="0"/>
          <w:marRight w:val="0"/>
          <w:marTop w:val="0"/>
          <w:marBottom w:val="0"/>
          <w:divBdr>
            <w:top w:val="none" w:sz="0" w:space="0" w:color="auto"/>
            <w:left w:val="none" w:sz="0" w:space="0" w:color="auto"/>
            <w:bottom w:val="none" w:sz="0" w:space="0" w:color="auto"/>
            <w:right w:val="none" w:sz="0" w:space="0" w:color="auto"/>
          </w:divBdr>
        </w:div>
        <w:div w:id="1136222416">
          <w:marLeft w:val="0"/>
          <w:marRight w:val="0"/>
          <w:marTop w:val="0"/>
          <w:marBottom w:val="0"/>
          <w:divBdr>
            <w:top w:val="none" w:sz="0" w:space="0" w:color="auto"/>
            <w:left w:val="none" w:sz="0" w:space="0" w:color="auto"/>
            <w:bottom w:val="none" w:sz="0" w:space="0" w:color="auto"/>
            <w:right w:val="none" w:sz="0" w:space="0" w:color="auto"/>
          </w:divBdr>
        </w:div>
        <w:div w:id="923151197">
          <w:marLeft w:val="0"/>
          <w:marRight w:val="0"/>
          <w:marTop w:val="0"/>
          <w:marBottom w:val="0"/>
          <w:divBdr>
            <w:top w:val="none" w:sz="0" w:space="0" w:color="auto"/>
            <w:left w:val="none" w:sz="0" w:space="0" w:color="auto"/>
            <w:bottom w:val="none" w:sz="0" w:space="0" w:color="auto"/>
            <w:right w:val="none" w:sz="0" w:space="0" w:color="auto"/>
          </w:divBdr>
        </w:div>
        <w:div w:id="676804853">
          <w:marLeft w:val="0"/>
          <w:marRight w:val="0"/>
          <w:marTop w:val="0"/>
          <w:marBottom w:val="0"/>
          <w:divBdr>
            <w:top w:val="none" w:sz="0" w:space="0" w:color="auto"/>
            <w:left w:val="none" w:sz="0" w:space="0" w:color="auto"/>
            <w:bottom w:val="none" w:sz="0" w:space="0" w:color="auto"/>
            <w:right w:val="none" w:sz="0" w:space="0" w:color="auto"/>
          </w:divBdr>
        </w:div>
        <w:div w:id="860364194">
          <w:marLeft w:val="0"/>
          <w:marRight w:val="0"/>
          <w:marTop w:val="0"/>
          <w:marBottom w:val="0"/>
          <w:divBdr>
            <w:top w:val="none" w:sz="0" w:space="0" w:color="auto"/>
            <w:left w:val="none" w:sz="0" w:space="0" w:color="auto"/>
            <w:bottom w:val="none" w:sz="0" w:space="0" w:color="auto"/>
            <w:right w:val="none" w:sz="0" w:space="0" w:color="auto"/>
          </w:divBdr>
        </w:div>
        <w:div w:id="1448045076">
          <w:marLeft w:val="0"/>
          <w:marRight w:val="0"/>
          <w:marTop w:val="0"/>
          <w:marBottom w:val="0"/>
          <w:divBdr>
            <w:top w:val="none" w:sz="0" w:space="0" w:color="auto"/>
            <w:left w:val="none" w:sz="0" w:space="0" w:color="auto"/>
            <w:bottom w:val="none" w:sz="0" w:space="0" w:color="auto"/>
            <w:right w:val="none" w:sz="0" w:space="0" w:color="auto"/>
          </w:divBdr>
        </w:div>
        <w:div w:id="514269800">
          <w:marLeft w:val="0"/>
          <w:marRight w:val="0"/>
          <w:marTop w:val="0"/>
          <w:marBottom w:val="0"/>
          <w:divBdr>
            <w:top w:val="none" w:sz="0" w:space="0" w:color="auto"/>
            <w:left w:val="none" w:sz="0" w:space="0" w:color="auto"/>
            <w:bottom w:val="none" w:sz="0" w:space="0" w:color="auto"/>
            <w:right w:val="none" w:sz="0" w:space="0" w:color="auto"/>
          </w:divBdr>
        </w:div>
        <w:div w:id="2098749226">
          <w:marLeft w:val="0"/>
          <w:marRight w:val="0"/>
          <w:marTop w:val="0"/>
          <w:marBottom w:val="0"/>
          <w:divBdr>
            <w:top w:val="none" w:sz="0" w:space="0" w:color="auto"/>
            <w:left w:val="none" w:sz="0" w:space="0" w:color="auto"/>
            <w:bottom w:val="none" w:sz="0" w:space="0" w:color="auto"/>
            <w:right w:val="none" w:sz="0" w:space="0" w:color="auto"/>
          </w:divBdr>
        </w:div>
        <w:div w:id="1815827566">
          <w:marLeft w:val="0"/>
          <w:marRight w:val="0"/>
          <w:marTop w:val="0"/>
          <w:marBottom w:val="0"/>
          <w:divBdr>
            <w:top w:val="none" w:sz="0" w:space="0" w:color="auto"/>
            <w:left w:val="none" w:sz="0" w:space="0" w:color="auto"/>
            <w:bottom w:val="none" w:sz="0" w:space="0" w:color="auto"/>
            <w:right w:val="none" w:sz="0" w:space="0" w:color="auto"/>
          </w:divBdr>
        </w:div>
        <w:div w:id="846479045">
          <w:marLeft w:val="0"/>
          <w:marRight w:val="0"/>
          <w:marTop w:val="0"/>
          <w:marBottom w:val="0"/>
          <w:divBdr>
            <w:top w:val="none" w:sz="0" w:space="0" w:color="auto"/>
            <w:left w:val="none" w:sz="0" w:space="0" w:color="auto"/>
            <w:bottom w:val="none" w:sz="0" w:space="0" w:color="auto"/>
            <w:right w:val="none" w:sz="0" w:space="0" w:color="auto"/>
          </w:divBdr>
        </w:div>
        <w:div w:id="875776683">
          <w:marLeft w:val="0"/>
          <w:marRight w:val="0"/>
          <w:marTop w:val="0"/>
          <w:marBottom w:val="0"/>
          <w:divBdr>
            <w:top w:val="none" w:sz="0" w:space="0" w:color="auto"/>
            <w:left w:val="none" w:sz="0" w:space="0" w:color="auto"/>
            <w:bottom w:val="none" w:sz="0" w:space="0" w:color="auto"/>
            <w:right w:val="none" w:sz="0" w:space="0" w:color="auto"/>
          </w:divBdr>
        </w:div>
        <w:div w:id="372582321">
          <w:marLeft w:val="0"/>
          <w:marRight w:val="0"/>
          <w:marTop w:val="0"/>
          <w:marBottom w:val="0"/>
          <w:divBdr>
            <w:top w:val="none" w:sz="0" w:space="0" w:color="auto"/>
            <w:left w:val="none" w:sz="0" w:space="0" w:color="auto"/>
            <w:bottom w:val="none" w:sz="0" w:space="0" w:color="auto"/>
            <w:right w:val="none" w:sz="0" w:space="0" w:color="auto"/>
          </w:divBdr>
        </w:div>
        <w:div w:id="1113864353">
          <w:marLeft w:val="0"/>
          <w:marRight w:val="0"/>
          <w:marTop w:val="0"/>
          <w:marBottom w:val="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 w:id="755706261">
          <w:marLeft w:val="0"/>
          <w:marRight w:val="0"/>
          <w:marTop w:val="0"/>
          <w:marBottom w:val="0"/>
          <w:divBdr>
            <w:top w:val="none" w:sz="0" w:space="0" w:color="auto"/>
            <w:left w:val="none" w:sz="0" w:space="0" w:color="auto"/>
            <w:bottom w:val="none" w:sz="0" w:space="0" w:color="auto"/>
            <w:right w:val="none" w:sz="0" w:space="0" w:color="auto"/>
          </w:divBdr>
        </w:div>
        <w:div w:id="1361010890">
          <w:marLeft w:val="0"/>
          <w:marRight w:val="0"/>
          <w:marTop w:val="0"/>
          <w:marBottom w:val="0"/>
          <w:divBdr>
            <w:top w:val="none" w:sz="0" w:space="0" w:color="auto"/>
            <w:left w:val="none" w:sz="0" w:space="0" w:color="auto"/>
            <w:bottom w:val="none" w:sz="0" w:space="0" w:color="auto"/>
            <w:right w:val="none" w:sz="0" w:space="0" w:color="auto"/>
          </w:divBdr>
        </w:div>
        <w:div w:id="1564439213">
          <w:marLeft w:val="0"/>
          <w:marRight w:val="0"/>
          <w:marTop w:val="0"/>
          <w:marBottom w:val="0"/>
          <w:divBdr>
            <w:top w:val="none" w:sz="0" w:space="0" w:color="auto"/>
            <w:left w:val="none" w:sz="0" w:space="0" w:color="auto"/>
            <w:bottom w:val="none" w:sz="0" w:space="0" w:color="auto"/>
            <w:right w:val="none" w:sz="0" w:space="0" w:color="auto"/>
          </w:divBdr>
        </w:div>
        <w:div w:id="1964538730">
          <w:marLeft w:val="0"/>
          <w:marRight w:val="0"/>
          <w:marTop w:val="0"/>
          <w:marBottom w:val="0"/>
          <w:divBdr>
            <w:top w:val="none" w:sz="0" w:space="0" w:color="auto"/>
            <w:left w:val="none" w:sz="0" w:space="0" w:color="auto"/>
            <w:bottom w:val="none" w:sz="0" w:space="0" w:color="auto"/>
            <w:right w:val="none" w:sz="0" w:space="0" w:color="auto"/>
          </w:divBdr>
        </w:div>
        <w:div w:id="793018361">
          <w:marLeft w:val="0"/>
          <w:marRight w:val="0"/>
          <w:marTop w:val="0"/>
          <w:marBottom w:val="0"/>
          <w:divBdr>
            <w:top w:val="none" w:sz="0" w:space="0" w:color="auto"/>
            <w:left w:val="none" w:sz="0" w:space="0" w:color="auto"/>
            <w:bottom w:val="none" w:sz="0" w:space="0" w:color="auto"/>
            <w:right w:val="none" w:sz="0" w:space="0" w:color="auto"/>
          </w:divBdr>
        </w:div>
        <w:div w:id="567616808">
          <w:marLeft w:val="0"/>
          <w:marRight w:val="0"/>
          <w:marTop w:val="0"/>
          <w:marBottom w:val="0"/>
          <w:divBdr>
            <w:top w:val="none" w:sz="0" w:space="0" w:color="auto"/>
            <w:left w:val="none" w:sz="0" w:space="0" w:color="auto"/>
            <w:bottom w:val="none" w:sz="0" w:space="0" w:color="auto"/>
            <w:right w:val="none" w:sz="0" w:space="0" w:color="auto"/>
          </w:divBdr>
        </w:div>
        <w:div w:id="320544895">
          <w:marLeft w:val="0"/>
          <w:marRight w:val="0"/>
          <w:marTop w:val="0"/>
          <w:marBottom w:val="0"/>
          <w:divBdr>
            <w:top w:val="none" w:sz="0" w:space="0" w:color="auto"/>
            <w:left w:val="none" w:sz="0" w:space="0" w:color="auto"/>
            <w:bottom w:val="none" w:sz="0" w:space="0" w:color="auto"/>
            <w:right w:val="none" w:sz="0" w:space="0" w:color="auto"/>
          </w:divBdr>
        </w:div>
        <w:div w:id="984116773">
          <w:marLeft w:val="0"/>
          <w:marRight w:val="0"/>
          <w:marTop w:val="0"/>
          <w:marBottom w:val="0"/>
          <w:divBdr>
            <w:top w:val="none" w:sz="0" w:space="0" w:color="auto"/>
            <w:left w:val="none" w:sz="0" w:space="0" w:color="auto"/>
            <w:bottom w:val="none" w:sz="0" w:space="0" w:color="auto"/>
            <w:right w:val="none" w:sz="0" w:space="0" w:color="auto"/>
          </w:divBdr>
        </w:div>
        <w:div w:id="580333041">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23090058">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774985652">
          <w:marLeft w:val="0"/>
          <w:marRight w:val="0"/>
          <w:marTop w:val="0"/>
          <w:marBottom w:val="0"/>
          <w:divBdr>
            <w:top w:val="none" w:sz="0" w:space="0" w:color="auto"/>
            <w:left w:val="none" w:sz="0" w:space="0" w:color="auto"/>
            <w:bottom w:val="none" w:sz="0" w:space="0" w:color="auto"/>
            <w:right w:val="none" w:sz="0" w:space="0" w:color="auto"/>
          </w:divBdr>
        </w:div>
        <w:div w:id="1011446352">
          <w:marLeft w:val="0"/>
          <w:marRight w:val="0"/>
          <w:marTop w:val="0"/>
          <w:marBottom w:val="0"/>
          <w:divBdr>
            <w:top w:val="none" w:sz="0" w:space="0" w:color="auto"/>
            <w:left w:val="none" w:sz="0" w:space="0" w:color="auto"/>
            <w:bottom w:val="none" w:sz="0" w:space="0" w:color="auto"/>
            <w:right w:val="none" w:sz="0" w:space="0" w:color="auto"/>
          </w:divBdr>
        </w:div>
        <w:div w:id="171988859">
          <w:marLeft w:val="0"/>
          <w:marRight w:val="0"/>
          <w:marTop w:val="0"/>
          <w:marBottom w:val="0"/>
          <w:divBdr>
            <w:top w:val="none" w:sz="0" w:space="0" w:color="auto"/>
            <w:left w:val="none" w:sz="0" w:space="0" w:color="auto"/>
            <w:bottom w:val="none" w:sz="0" w:space="0" w:color="auto"/>
            <w:right w:val="none" w:sz="0" w:space="0" w:color="auto"/>
          </w:divBdr>
        </w:div>
        <w:div w:id="517962761">
          <w:marLeft w:val="0"/>
          <w:marRight w:val="0"/>
          <w:marTop w:val="0"/>
          <w:marBottom w:val="0"/>
          <w:divBdr>
            <w:top w:val="none" w:sz="0" w:space="0" w:color="auto"/>
            <w:left w:val="none" w:sz="0" w:space="0" w:color="auto"/>
            <w:bottom w:val="none" w:sz="0" w:space="0" w:color="auto"/>
            <w:right w:val="none" w:sz="0" w:space="0" w:color="auto"/>
          </w:divBdr>
        </w:div>
        <w:div w:id="480392202">
          <w:marLeft w:val="0"/>
          <w:marRight w:val="0"/>
          <w:marTop w:val="0"/>
          <w:marBottom w:val="0"/>
          <w:divBdr>
            <w:top w:val="none" w:sz="0" w:space="0" w:color="auto"/>
            <w:left w:val="none" w:sz="0" w:space="0" w:color="auto"/>
            <w:bottom w:val="none" w:sz="0" w:space="0" w:color="auto"/>
            <w:right w:val="none" w:sz="0" w:space="0" w:color="auto"/>
          </w:divBdr>
        </w:div>
        <w:div w:id="1969623237">
          <w:marLeft w:val="0"/>
          <w:marRight w:val="0"/>
          <w:marTop w:val="0"/>
          <w:marBottom w:val="0"/>
          <w:divBdr>
            <w:top w:val="none" w:sz="0" w:space="0" w:color="auto"/>
            <w:left w:val="none" w:sz="0" w:space="0" w:color="auto"/>
            <w:bottom w:val="none" w:sz="0" w:space="0" w:color="auto"/>
            <w:right w:val="none" w:sz="0" w:space="0" w:color="auto"/>
          </w:divBdr>
        </w:div>
        <w:div w:id="1866360959">
          <w:marLeft w:val="0"/>
          <w:marRight w:val="0"/>
          <w:marTop w:val="0"/>
          <w:marBottom w:val="0"/>
          <w:divBdr>
            <w:top w:val="none" w:sz="0" w:space="0" w:color="auto"/>
            <w:left w:val="none" w:sz="0" w:space="0" w:color="auto"/>
            <w:bottom w:val="none" w:sz="0" w:space="0" w:color="auto"/>
            <w:right w:val="none" w:sz="0" w:space="0" w:color="auto"/>
          </w:divBdr>
        </w:div>
        <w:div w:id="1963729726">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409309711">
          <w:marLeft w:val="0"/>
          <w:marRight w:val="0"/>
          <w:marTop w:val="0"/>
          <w:marBottom w:val="0"/>
          <w:divBdr>
            <w:top w:val="none" w:sz="0" w:space="0" w:color="auto"/>
            <w:left w:val="none" w:sz="0" w:space="0" w:color="auto"/>
            <w:bottom w:val="none" w:sz="0" w:space="0" w:color="auto"/>
            <w:right w:val="none" w:sz="0" w:space="0" w:color="auto"/>
          </w:divBdr>
        </w:div>
      </w:divsChild>
    </w:div>
    <w:div w:id="1507016973">
      <w:bodyDiv w:val="1"/>
      <w:marLeft w:val="0"/>
      <w:marRight w:val="0"/>
      <w:marTop w:val="0"/>
      <w:marBottom w:val="0"/>
      <w:divBdr>
        <w:top w:val="none" w:sz="0" w:space="0" w:color="auto"/>
        <w:left w:val="none" w:sz="0" w:space="0" w:color="auto"/>
        <w:bottom w:val="none" w:sz="0" w:space="0" w:color="auto"/>
        <w:right w:val="none" w:sz="0" w:space="0" w:color="auto"/>
      </w:divBdr>
      <w:divsChild>
        <w:div w:id="1483505530">
          <w:marLeft w:val="0"/>
          <w:marRight w:val="0"/>
          <w:marTop w:val="0"/>
          <w:marBottom w:val="0"/>
          <w:divBdr>
            <w:top w:val="none" w:sz="0" w:space="0" w:color="auto"/>
            <w:left w:val="none" w:sz="0" w:space="0" w:color="auto"/>
            <w:bottom w:val="none" w:sz="0" w:space="0" w:color="auto"/>
            <w:right w:val="none" w:sz="0" w:space="0" w:color="auto"/>
          </w:divBdr>
        </w:div>
        <w:div w:id="185483020">
          <w:marLeft w:val="0"/>
          <w:marRight w:val="0"/>
          <w:marTop w:val="0"/>
          <w:marBottom w:val="0"/>
          <w:divBdr>
            <w:top w:val="none" w:sz="0" w:space="0" w:color="auto"/>
            <w:left w:val="none" w:sz="0" w:space="0" w:color="auto"/>
            <w:bottom w:val="none" w:sz="0" w:space="0" w:color="auto"/>
            <w:right w:val="none" w:sz="0" w:space="0" w:color="auto"/>
          </w:divBdr>
        </w:div>
        <w:div w:id="1479306145">
          <w:marLeft w:val="0"/>
          <w:marRight w:val="0"/>
          <w:marTop w:val="0"/>
          <w:marBottom w:val="0"/>
          <w:divBdr>
            <w:top w:val="none" w:sz="0" w:space="0" w:color="auto"/>
            <w:left w:val="none" w:sz="0" w:space="0" w:color="auto"/>
            <w:bottom w:val="none" w:sz="0" w:space="0" w:color="auto"/>
            <w:right w:val="none" w:sz="0" w:space="0" w:color="auto"/>
          </w:divBdr>
        </w:div>
        <w:div w:id="381057801">
          <w:marLeft w:val="0"/>
          <w:marRight w:val="0"/>
          <w:marTop w:val="0"/>
          <w:marBottom w:val="0"/>
          <w:divBdr>
            <w:top w:val="none" w:sz="0" w:space="0" w:color="auto"/>
            <w:left w:val="none" w:sz="0" w:space="0" w:color="auto"/>
            <w:bottom w:val="none" w:sz="0" w:space="0" w:color="auto"/>
            <w:right w:val="none" w:sz="0" w:space="0" w:color="auto"/>
          </w:divBdr>
        </w:div>
        <w:div w:id="888613828">
          <w:marLeft w:val="0"/>
          <w:marRight w:val="0"/>
          <w:marTop w:val="0"/>
          <w:marBottom w:val="0"/>
          <w:divBdr>
            <w:top w:val="none" w:sz="0" w:space="0" w:color="auto"/>
            <w:left w:val="none" w:sz="0" w:space="0" w:color="auto"/>
            <w:bottom w:val="none" w:sz="0" w:space="0" w:color="auto"/>
            <w:right w:val="none" w:sz="0" w:space="0" w:color="auto"/>
          </w:divBdr>
        </w:div>
        <w:div w:id="149367004">
          <w:marLeft w:val="0"/>
          <w:marRight w:val="0"/>
          <w:marTop w:val="0"/>
          <w:marBottom w:val="0"/>
          <w:divBdr>
            <w:top w:val="none" w:sz="0" w:space="0" w:color="auto"/>
            <w:left w:val="none" w:sz="0" w:space="0" w:color="auto"/>
            <w:bottom w:val="none" w:sz="0" w:space="0" w:color="auto"/>
            <w:right w:val="none" w:sz="0" w:space="0" w:color="auto"/>
          </w:divBdr>
        </w:div>
        <w:div w:id="387655994">
          <w:marLeft w:val="0"/>
          <w:marRight w:val="0"/>
          <w:marTop w:val="0"/>
          <w:marBottom w:val="0"/>
          <w:divBdr>
            <w:top w:val="none" w:sz="0" w:space="0" w:color="auto"/>
            <w:left w:val="none" w:sz="0" w:space="0" w:color="auto"/>
            <w:bottom w:val="none" w:sz="0" w:space="0" w:color="auto"/>
            <w:right w:val="none" w:sz="0" w:space="0" w:color="auto"/>
          </w:divBdr>
        </w:div>
        <w:div w:id="793251787">
          <w:marLeft w:val="0"/>
          <w:marRight w:val="0"/>
          <w:marTop w:val="0"/>
          <w:marBottom w:val="0"/>
          <w:divBdr>
            <w:top w:val="none" w:sz="0" w:space="0" w:color="auto"/>
            <w:left w:val="none" w:sz="0" w:space="0" w:color="auto"/>
            <w:bottom w:val="none" w:sz="0" w:space="0" w:color="auto"/>
            <w:right w:val="none" w:sz="0" w:space="0" w:color="auto"/>
          </w:divBdr>
        </w:div>
        <w:div w:id="1799176951">
          <w:marLeft w:val="0"/>
          <w:marRight w:val="0"/>
          <w:marTop w:val="0"/>
          <w:marBottom w:val="0"/>
          <w:divBdr>
            <w:top w:val="none" w:sz="0" w:space="0" w:color="auto"/>
            <w:left w:val="none" w:sz="0" w:space="0" w:color="auto"/>
            <w:bottom w:val="none" w:sz="0" w:space="0" w:color="auto"/>
            <w:right w:val="none" w:sz="0" w:space="0" w:color="auto"/>
          </w:divBdr>
        </w:div>
        <w:div w:id="170487951">
          <w:marLeft w:val="0"/>
          <w:marRight w:val="0"/>
          <w:marTop w:val="0"/>
          <w:marBottom w:val="0"/>
          <w:divBdr>
            <w:top w:val="none" w:sz="0" w:space="0" w:color="auto"/>
            <w:left w:val="none" w:sz="0" w:space="0" w:color="auto"/>
            <w:bottom w:val="none" w:sz="0" w:space="0" w:color="auto"/>
            <w:right w:val="none" w:sz="0" w:space="0" w:color="auto"/>
          </w:divBdr>
        </w:div>
      </w:divsChild>
    </w:div>
    <w:div w:id="1525753170">
      <w:bodyDiv w:val="1"/>
      <w:marLeft w:val="0"/>
      <w:marRight w:val="0"/>
      <w:marTop w:val="0"/>
      <w:marBottom w:val="0"/>
      <w:divBdr>
        <w:top w:val="none" w:sz="0" w:space="0" w:color="auto"/>
        <w:left w:val="none" w:sz="0" w:space="0" w:color="auto"/>
        <w:bottom w:val="none" w:sz="0" w:space="0" w:color="auto"/>
        <w:right w:val="none" w:sz="0" w:space="0" w:color="auto"/>
      </w:divBdr>
      <w:divsChild>
        <w:div w:id="1161191622">
          <w:marLeft w:val="0"/>
          <w:marRight w:val="0"/>
          <w:marTop w:val="0"/>
          <w:marBottom w:val="0"/>
          <w:divBdr>
            <w:top w:val="none" w:sz="0" w:space="0" w:color="auto"/>
            <w:left w:val="none" w:sz="0" w:space="0" w:color="auto"/>
            <w:bottom w:val="none" w:sz="0" w:space="0" w:color="auto"/>
            <w:right w:val="none" w:sz="0" w:space="0" w:color="auto"/>
          </w:divBdr>
        </w:div>
        <w:div w:id="1038510406">
          <w:marLeft w:val="0"/>
          <w:marRight w:val="0"/>
          <w:marTop w:val="0"/>
          <w:marBottom w:val="0"/>
          <w:divBdr>
            <w:top w:val="none" w:sz="0" w:space="0" w:color="auto"/>
            <w:left w:val="none" w:sz="0" w:space="0" w:color="auto"/>
            <w:bottom w:val="none" w:sz="0" w:space="0" w:color="auto"/>
            <w:right w:val="none" w:sz="0" w:space="0" w:color="auto"/>
          </w:divBdr>
        </w:div>
        <w:div w:id="1526096150">
          <w:marLeft w:val="0"/>
          <w:marRight w:val="0"/>
          <w:marTop w:val="0"/>
          <w:marBottom w:val="0"/>
          <w:divBdr>
            <w:top w:val="none" w:sz="0" w:space="0" w:color="auto"/>
            <w:left w:val="none" w:sz="0" w:space="0" w:color="auto"/>
            <w:bottom w:val="none" w:sz="0" w:space="0" w:color="auto"/>
            <w:right w:val="none" w:sz="0" w:space="0" w:color="auto"/>
          </w:divBdr>
        </w:div>
        <w:div w:id="888882271">
          <w:marLeft w:val="0"/>
          <w:marRight w:val="0"/>
          <w:marTop w:val="0"/>
          <w:marBottom w:val="0"/>
          <w:divBdr>
            <w:top w:val="none" w:sz="0" w:space="0" w:color="auto"/>
            <w:left w:val="none" w:sz="0" w:space="0" w:color="auto"/>
            <w:bottom w:val="none" w:sz="0" w:space="0" w:color="auto"/>
            <w:right w:val="none" w:sz="0" w:space="0" w:color="auto"/>
          </w:divBdr>
        </w:div>
        <w:div w:id="204560327">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549992147">
          <w:marLeft w:val="0"/>
          <w:marRight w:val="0"/>
          <w:marTop w:val="0"/>
          <w:marBottom w:val="0"/>
          <w:divBdr>
            <w:top w:val="none" w:sz="0" w:space="0" w:color="auto"/>
            <w:left w:val="none" w:sz="0" w:space="0" w:color="auto"/>
            <w:bottom w:val="none" w:sz="0" w:space="0" w:color="auto"/>
            <w:right w:val="none" w:sz="0" w:space="0" w:color="auto"/>
          </w:divBdr>
        </w:div>
        <w:div w:id="781068434">
          <w:marLeft w:val="0"/>
          <w:marRight w:val="0"/>
          <w:marTop w:val="0"/>
          <w:marBottom w:val="0"/>
          <w:divBdr>
            <w:top w:val="none" w:sz="0" w:space="0" w:color="auto"/>
            <w:left w:val="none" w:sz="0" w:space="0" w:color="auto"/>
            <w:bottom w:val="none" w:sz="0" w:space="0" w:color="auto"/>
            <w:right w:val="none" w:sz="0" w:space="0" w:color="auto"/>
          </w:divBdr>
        </w:div>
        <w:div w:id="76098567">
          <w:marLeft w:val="0"/>
          <w:marRight w:val="0"/>
          <w:marTop w:val="0"/>
          <w:marBottom w:val="0"/>
          <w:divBdr>
            <w:top w:val="none" w:sz="0" w:space="0" w:color="auto"/>
            <w:left w:val="none" w:sz="0" w:space="0" w:color="auto"/>
            <w:bottom w:val="none" w:sz="0" w:space="0" w:color="auto"/>
            <w:right w:val="none" w:sz="0" w:space="0" w:color="auto"/>
          </w:divBdr>
        </w:div>
        <w:div w:id="650408602">
          <w:marLeft w:val="0"/>
          <w:marRight w:val="0"/>
          <w:marTop w:val="0"/>
          <w:marBottom w:val="0"/>
          <w:divBdr>
            <w:top w:val="none" w:sz="0" w:space="0" w:color="auto"/>
            <w:left w:val="none" w:sz="0" w:space="0" w:color="auto"/>
            <w:bottom w:val="none" w:sz="0" w:space="0" w:color="auto"/>
            <w:right w:val="none" w:sz="0" w:space="0" w:color="auto"/>
          </w:divBdr>
        </w:div>
        <w:div w:id="829180308">
          <w:marLeft w:val="0"/>
          <w:marRight w:val="0"/>
          <w:marTop w:val="0"/>
          <w:marBottom w:val="0"/>
          <w:divBdr>
            <w:top w:val="none" w:sz="0" w:space="0" w:color="auto"/>
            <w:left w:val="none" w:sz="0" w:space="0" w:color="auto"/>
            <w:bottom w:val="none" w:sz="0" w:space="0" w:color="auto"/>
            <w:right w:val="none" w:sz="0" w:space="0" w:color="auto"/>
          </w:divBdr>
        </w:div>
        <w:div w:id="1555920524">
          <w:marLeft w:val="0"/>
          <w:marRight w:val="0"/>
          <w:marTop w:val="0"/>
          <w:marBottom w:val="0"/>
          <w:divBdr>
            <w:top w:val="none" w:sz="0" w:space="0" w:color="auto"/>
            <w:left w:val="none" w:sz="0" w:space="0" w:color="auto"/>
            <w:bottom w:val="none" w:sz="0" w:space="0" w:color="auto"/>
            <w:right w:val="none" w:sz="0" w:space="0" w:color="auto"/>
          </w:divBdr>
        </w:div>
        <w:div w:id="207961783">
          <w:marLeft w:val="0"/>
          <w:marRight w:val="0"/>
          <w:marTop w:val="0"/>
          <w:marBottom w:val="0"/>
          <w:divBdr>
            <w:top w:val="none" w:sz="0" w:space="0" w:color="auto"/>
            <w:left w:val="none" w:sz="0" w:space="0" w:color="auto"/>
            <w:bottom w:val="none" w:sz="0" w:space="0" w:color="auto"/>
            <w:right w:val="none" w:sz="0" w:space="0" w:color="auto"/>
          </w:divBdr>
        </w:div>
        <w:div w:id="89132302">
          <w:marLeft w:val="0"/>
          <w:marRight w:val="0"/>
          <w:marTop w:val="0"/>
          <w:marBottom w:val="0"/>
          <w:divBdr>
            <w:top w:val="none" w:sz="0" w:space="0" w:color="auto"/>
            <w:left w:val="none" w:sz="0" w:space="0" w:color="auto"/>
            <w:bottom w:val="none" w:sz="0" w:space="0" w:color="auto"/>
            <w:right w:val="none" w:sz="0" w:space="0" w:color="auto"/>
          </w:divBdr>
        </w:div>
        <w:div w:id="1583181803">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1757820710">
          <w:marLeft w:val="0"/>
          <w:marRight w:val="0"/>
          <w:marTop w:val="0"/>
          <w:marBottom w:val="0"/>
          <w:divBdr>
            <w:top w:val="none" w:sz="0" w:space="0" w:color="auto"/>
            <w:left w:val="none" w:sz="0" w:space="0" w:color="auto"/>
            <w:bottom w:val="none" w:sz="0" w:space="0" w:color="auto"/>
            <w:right w:val="none" w:sz="0" w:space="0" w:color="auto"/>
          </w:divBdr>
        </w:div>
        <w:div w:id="1055810228">
          <w:marLeft w:val="0"/>
          <w:marRight w:val="0"/>
          <w:marTop w:val="0"/>
          <w:marBottom w:val="0"/>
          <w:divBdr>
            <w:top w:val="none" w:sz="0" w:space="0" w:color="auto"/>
            <w:left w:val="none" w:sz="0" w:space="0" w:color="auto"/>
            <w:bottom w:val="none" w:sz="0" w:space="0" w:color="auto"/>
            <w:right w:val="none" w:sz="0" w:space="0" w:color="auto"/>
          </w:divBdr>
        </w:div>
        <w:div w:id="839467881">
          <w:marLeft w:val="0"/>
          <w:marRight w:val="0"/>
          <w:marTop w:val="0"/>
          <w:marBottom w:val="0"/>
          <w:divBdr>
            <w:top w:val="none" w:sz="0" w:space="0" w:color="auto"/>
            <w:left w:val="none" w:sz="0" w:space="0" w:color="auto"/>
            <w:bottom w:val="none" w:sz="0" w:space="0" w:color="auto"/>
            <w:right w:val="none" w:sz="0" w:space="0" w:color="auto"/>
          </w:divBdr>
        </w:div>
        <w:div w:id="1034620424">
          <w:marLeft w:val="0"/>
          <w:marRight w:val="0"/>
          <w:marTop w:val="0"/>
          <w:marBottom w:val="0"/>
          <w:divBdr>
            <w:top w:val="none" w:sz="0" w:space="0" w:color="auto"/>
            <w:left w:val="none" w:sz="0" w:space="0" w:color="auto"/>
            <w:bottom w:val="none" w:sz="0" w:space="0" w:color="auto"/>
            <w:right w:val="none" w:sz="0" w:space="0" w:color="auto"/>
          </w:divBdr>
        </w:div>
        <w:div w:id="1153840261">
          <w:marLeft w:val="0"/>
          <w:marRight w:val="0"/>
          <w:marTop w:val="0"/>
          <w:marBottom w:val="0"/>
          <w:divBdr>
            <w:top w:val="none" w:sz="0" w:space="0" w:color="auto"/>
            <w:left w:val="none" w:sz="0" w:space="0" w:color="auto"/>
            <w:bottom w:val="none" w:sz="0" w:space="0" w:color="auto"/>
            <w:right w:val="none" w:sz="0" w:space="0" w:color="auto"/>
          </w:divBdr>
        </w:div>
      </w:divsChild>
    </w:div>
    <w:div w:id="1809131214">
      <w:bodyDiv w:val="1"/>
      <w:marLeft w:val="0"/>
      <w:marRight w:val="0"/>
      <w:marTop w:val="0"/>
      <w:marBottom w:val="0"/>
      <w:divBdr>
        <w:top w:val="none" w:sz="0" w:space="0" w:color="auto"/>
        <w:left w:val="none" w:sz="0" w:space="0" w:color="auto"/>
        <w:bottom w:val="none" w:sz="0" w:space="0" w:color="auto"/>
        <w:right w:val="none" w:sz="0" w:space="0" w:color="auto"/>
      </w:divBdr>
      <w:divsChild>
        <w:div w:id="845748988">
          <w:marLeft w:val="0"/>
          <w:marRight w:val="0"/>
          <w:marTop w:val="0"/>
          <w:marBottom w:val="0"/>
          <w:divBdr>
            <w:top w:val="none" w:sz="0" w:space="0" w:color="auto"/>
            <w:left w:val="none" w:sz="0" w:space="0" w:color="auto"/>
            <w:bottom w:val="none" w:sz="0" w:space="0" w:color="auto"/>
            <w:right w:val="none" w:sz="0" w:space="0" w:color="auto"/>
          </w:divBdr>
        </w:div>
        <w:div w:id="940602252">
          <w:marLeft w:val="0"/>
          <w:marRight w:val="0"/>
          <w:marTop w:val="0"/>
          <w:marBottom w:val="0"/>
          <w:divBdr>
            <w:top w:val="none" w:sz="0" w:space="0" w:color="auto"/>
            <w:left w:val="none" w:sz="0" w:space="0" w:color="auto"/>
            <w:bottom w:val="none" w:sz="0" w:space="0" w:color="auto"/>
            <w:right w:val="none" w:sz="0" w:space="0" w:color="auto"/>
          </w:divBdr>
        </w:div>
        <w:div w:id="1567718387">
          <w:marLeft w:val="0"/>
          <w:marRight w:val="0"/>
          <w:marTop w:val="0"/>
          <w:marBottom w:val="0"/>
          <w:divBdr>
            <w:top w:val="none" w:sz="0" w:space="0" w:color="auto"/>
            <w:left w:val="none" w:sz="0" w:space="0" w:color="auto"/>
            <w:bottom w:val="none" w:sz="0" w:space="0" w:color="auto"/>
            <w:right w:val="none" w:sz="0" w:space="0" w:color="auto"/>
          </w:divBdr>
        </w:div>
        <w:div w:id="1144809043">
          <w:marLeft w:val="0"/>
          <w:marRight w:val="0"/>
          <w:marTop w:val="0"/>
          <w:marBottom w:val="0"/>
          <w:divBdr>
            <w:top w:val="none" w:sz="0" w:space="0" w:color="auto"/>
            <w:left w:val="none" w:sz="0" w:space="0" w:color="auto"/>
            <w:bottom w:val="none" w:sz="0" w:space="0" w:color="auto"/>
            <w:right w:val="none" w:sz="0" w:space="0" w:color="auto"/>
          </w:divBdr>
        </w:div>
        <w:div w:id="641159344">
          <w:marLeft w:val="0"/>
          <w:marRight w:val="0"/>
          <w:marTop w:val="0"/>
          <w:marBottom w:val="0"/>
          <w:divBdr>
            <w:top w:val="none" w:sz="0" w:space="0" w:color="auto"/>
            <w:left w:val="none" w:sz="0" w:space="0" w:color="auto"/>
            <w:bottom w:val="none" w:sz="0" w:space="0" w:color="auto"/>
            <w:right w:val="none" w:sz="0" w:space="0" w:color="auto"/>
          </w:divBdr>
        </w:div>
        <w:div w:id="231544077">
          <w:marLeft w:val="0"/>
          <w:marRight w:val="0"/>
          <w:marTop w:val="0"/>
          <w:marBottom w:val="0"/>
          <w:divBdr>
            <w:top w:val="none" w:sz="0" w:space="0" w:color="auto"/>
            <w:left w:val="none" w:sz="0" w:space="0" w:color="auto"/>
            <w:bottom w:val="none" w:sz="0" w:space="0" w:color="auto"/>
            <w:right w:val="none" w:sz="0" w:space="0" w:color="auto"/>
          </w:divBdr>
        </w:div>
        <w:div w:id="712383880">
          <w:marLeft w:val="0"/>
          <w:marRight w:val="0"/>
          <w:marTop w:val="0"/>
          <w:marBottom w:val="0"/>
          <w:divBdr>
            <w:top w:val="none" w:sz="0" w:space="0" w:color="auto"/>
            <w:left w:val="none" w:sz="0" w:space="0" w:color="auto"/>
            <w:bottom w:val="none" w:sz="0" w:space="0" w:color="auto"/>
            <w:right w:val="none" w:sz="0" w:space="0" w:color="auto"/>
          </w:divBdr>
        </w:div>
        <w:div w:id="1881357308">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625702012">
          <w:marLeft w:val="0"/>
          <w:marRight w:val="0"/>
          <w:marTop w:val="0"/>
          <w:marBottom w:val="0"/>
          <w:divBdr>
            <w:top w:val="none" w:sz="0" w:space="0" w:color="auto"/>
            <w:left w:val="none" w:sz="0" w:space="0" w:color="auto"/>
            <w:bottom w:val="none" w:sz="0" w:space="0" w:color="auto"/>
            <w:right w:val="none" w:sz="0" w:space="0" w:color="auto"/>
          </w:divBdr>
        </w:div>
        <w:div w:id="1936476630">
          <w:marLeft w:val="0"/>
          <w:marRight w:val="0"/>
          <w:marTop w:val="0"/>
          <w:marBottom w:val="0"/>
          <w:divBdr>
            <w:top w:val="none" w:sz="0" w:space="0" w:color="auto"/>
            <w:left w:val="none" w:sz="0" w:space="0" w:color="auto"/>
            <w:bottom w:val="none" w:sz="0" w:space="0" w:color="auto"/>
            <w:right w:val="none" w:sz="0" w:space="0" w:color="auto"/>
          </w:divBdr>
        </w:div>
        <w:div w:id="1036395361">
          <w:marLeft w:val="0"/>
          <w:marRight w:val="0"/>
          <w:marTop w:val="0"/>
          <w:marBottom w:val="0"/>
          <w:divBdr>
            <w:top w:val="none" w:sz="0" w:space="0" w:color="auto"/>
            <w:left w:val="none" w:sz="0" w:space="0" w:color="auto"/>
            <w:bottom w:val="none" w:sz="0" w:space="0" w:color="auto"/>
            <w:right w:val="none" w:sz="0" w:space="0" w:color="auto"/>
          </w:divBdr>
        </w:div>
        <w:div w:id="1320962484">
          <w:marLeft w:val="0"/>
          <w:marRight w:val="0"/>
          <w:marTop w:val="0"/>
          <w:marBottom w:val="0"/>
          <w:divBdr>
            <w:top w:val="none" w:sz="0" w:space="0" w:color="auto"/>
            <w:left w:val="none" w:sz="0" w:space="0" w:color="auto"/>
            <w:bottom w:val="none" w:sz="0" w:space="0" w:color="auto"/>
            <w:right w:val="none" w:sz="0" w:space="0" w:color="auto"/>
          </w:divBdr>
        </w:div>
        <w:div w:id="244193115">
          <w:marLeft w:val="0"/>
          <w:marRight w:val="0"/>
          <w:marTop w:val="0"/>
          <w:marBottom w:val="0"/>
          <w:divBdr>
            <w:top w:val="none" w:sz="0" w:space="0" w:color="auto"/>
            <w:left w:val="none" w:sz="0" w:space="0" w:color="auto"/>
            <w:bottom w:val="none" w:sz="0" w:space="0" w:color="auto"/>
            <w:right w:val="none" w:sz="0" w:space="0" w:color="auto"/>
          </w:divBdr>
        </w:div>
        <w:div w:id="472598268">
          <w:marLeft w:val="0"/>
          <w:marRight w:val="0"/>
          <w:marTop w:val="0"/>
          <w:marBottom w:val="0"/>
          <w:divBdr>
            <w:top w:val="none" w:sz="0" w:space="0" w:color="auto"/>
            <w:left w:val="none" w:sz="0" w:space="0" w:color="auto"/>
            <w:bottom w:val="none" w:sz="0" w:space="0" w:color="auto"/>
            <w:right w:val="none" w:sz="0" w:space="0" w:color="auto"/>
          </w:divBdr>
        </w:div>
        <w:div w:id="1133595963">
          <w:marLeft w:val="0"/>
          <w:marRight w:val="0"/>
          <w:marTop w:val="0"/>
          <w:marBottom w:val="0"/>
          <w:divBdr>
            <w:top w:val="none" w:sz="0" w:space="0" w:color="auto"/>
            <w:left w:val="none" w:sz="0" w:space="0" w:color="auto"/>
            <w:bottom w:val="none" w:sz="0" w:space="0" w:color="auto"/>
            <w:right w:val="none" w:sz="0" w:space="0" w:color="auto"/>
          </w:divBdr>
        </w:div>
        <w:div w:id="1579091515">
          <w:marLeft w:val="0"/>
          <w:marRight w:val="0"/>
          <w:marTop w:val="0"/>
          <w:marBottom w:val="0"/>
          <w:divBdr>
            <w:top w:val="none" w:sz="0" w:space="0" w:color="auto"/>
            <w:left w:val="none" w:sz="0" w:space="0" w:color="auto"/>
            <w:bottom w:val="none" w:sz="0" w:space="0" w:color="auto"/>
            <w:right w:val="none" w:sz="0" w:space="0" w:color="auto"/>
          </w:divBdr>
        </w:div>
        <w:div w:id="259800023">
          <w:marLeft w:val="0"/>
          <w:marRight w:val="0"/>
          <w:marTop w:val="0"/>
          <w:marBottom w:val="0"/>
          <w:divBdr>
            <w:top w:val="none" w:sz="0" w:space="0" w:color="auto"/>
            <w:left w:val="none" w:sz="0" w:space="0" w:color="auto"/>
            <w:bottom w:val="none" w:sz="0" w:space="0" w:color="auto"/>
            <w:right w:val="none" w:sz="0" w:space="0" w:color="auto"/>
          </w:divBdr>
        </w:div>
        <w:div w:id="808285005">
          <w:marLeft w:val="0"/>
          <w:marRight w:val="0"/>
          <w:marTop w:val="0"/>
          <w:marBottom w:val="0"/>
          <w:divBdr>
            <w:top w:val="none" w:sz="0" w:space="0" w:color="auto"/>
            <w:left w:val="none" w:sz="0" w:space="0" w:color="auto"/>
            <w:bottom w:val="none" w:sz="0" w:space="0" w:color="auto"/>
            <w:right w:val="none" w:sz="0" w:space="0" w:color="auto"/>
          </w:divBdr>
        </w:div>
        <w:div w:id="137263555">
          <w:marLeft w:val="0"/>
          <w:marRight w:val="0"/>
          <w:marTop w:val="0"/>
          <w:marBottom w:val="0"/>
          <w:divBdr>
            <w:top w:val="none" w:sz="0" w:space="0" w:color="auto"/>
            <w:left w:val="none" w:sz="0" w:space="0" w:color="auto"/>
            <w:bottom w:val="none" w:sz="0" w:space="0" w:color="auto"/>
            <w:right w:val="none" w:sz="0" w:space="0" w:color="auto"/>
          </w:divBdr>
        </w:div>
        <w:div w:id="1756394673">
          <w:marLeft w:val="0"/>
          <w:marRight w:val="0"/>
          <w:marTop w:val="0"/>
          <w:marBottom w:val="0"/>
          <w:divBdr>
            <w:top w:val="none" w:sz="0" w:space="0" w:color="auto"/>
            <w:left w:val="none" w:sz="0" w:space="0" w:color="auto"/>
            <w:bottom w:val="none" w:sz="0" w:space="0" w:color="auto"/>
            <w:right w:val="none" w:sz="0" w:space="0" w:color="auto"/>
          </w:divBdr>
        </w:div>
        <w:div w:id="1742871934">
          <w:marLeft w:val="0"/>
          <w:marRight w:val="0"/>
          <w:marTop w:val="0"/>
          <w:marBottom w:val="0"/>
          <w:divBdr>
            <w:top w:val="none" w:sz="0" w:space="0" w:color="auto"/>
            <w:left w:val="none" w:sz="0" w:space="0" w:color="auto"/>
            <w:bottom w:val="none" w:sz="0" w:space="0" w:color="auto"/>
            <w:right w:val="none" w:sz="0" w:space="0" w:color="auto"/>
          </w:divBdr>
        </w:div>
        <w:div w:id="7681421">
          <w:marLeft w:val="0"/>
          <w:marRight w:val="0"/>
          <w:marTop w:val="0"/>
          <w:marBottom w:val="0"/>
          <w:divBdr>
            <w:top w:val="none" w:sz="0" w:space="0" w:color="auto"/>
            <w:left w:val="none" w:sz="0" w:space="0" w:color="auto"/>
            <w:bottom w:val="none" w:sz="0" w:space="0" w:color="auto"/>
            <w:right w:val="none" w:sz="0" w:space="0" w:color="auto"/>
          </w:divBdr>
        </w:div>
        <w:div w:id="1745027738">
          <w:marLeft w:val="0"/>
          <w:marRight w:val="0"/>
          <w:marTop w:val="0"/>
          <w:marBottom w:val="0"/>
          <w:divBdr>
            <w:top w:val="none" w:sz="0" w:space="0" w:color="auto"/>
            <w:left w:val="none" w:sz="0" w:space="0" w:color="auto"/>
            <w:bottom w:val="none" w:sz="0" w:space="0" w:color="auto"/>
            <w:right w:val="none" w:sz="0" w:space="0" w:color="auto"/>
          </w:divBdr>
        </w:div>
        <w:div w:id="1198348095">
          <w:marLeft w:val="0"/>
          <w:marRight w:val="0"/>
          <w:marTop w:val="0"/>
          <w:marBottom w:val="0"/>
          <w:divBdr>
            <w:top w:val="none" w:sz="0" w:space="0" w:color="auto"/>
            <w:left w:val="none" w:sz="0" w:space="0" w:color="auto"/>
            <w:bottom w:val="none" w:sz="0" w:space="0" w:color="auto"/>
            <w:right w:val="none" w:sz="0" w:space="0" w:color="auto"/>
          </w:divBdr>
        </w:div>
        <w:div w:id="1023245868">
          <w:marLeft w:val="0"/>
          <w:marRight w:val="0"/>
          <w:marTop w:val="0"/>
          <w:marBottom w:val="0"/>
          <w:divBdr>
            <w:top w:val="none" w:sz="0" w:space="0" w:color="auto"/>
            <w:left w:val="none" w:sz="0" w:space="0" w:color="auto"/>
            <w:bottom w:val="none" w:sz="0" w:space="0" w:color="auto"/>
            <w:right w:val="none" w:sz="0" w:space="0" w:color="auto"/>
          </w:divBdr>
        </w:div>
        <w:div w:id="340200240">
          <w:marLeft w:val="0"/>
          <w:marRight w:val="0"/>
          <w:marTop w:val="0"/>
          <w:marBottom w:val="0"/>
          <w:divBdr>
            <w:top w:val="none" w:sz="0" w:space="0" w:color="auto"/>
            <w:left w:val="none" w:sz="0" w:space="0" w:color="auto"/>
            <w:bottom w:val="none" w:sz="0" w:space="0" w:color="auto"/>
            <w:right w:val="none" w:sz="0" w:space="0" w:color="auto"/>
          </w:divBdr>
        </w:div>
        <w:div w:id="797801253">
          <w:marLeft w:val="0"/>
          <w:marRight w:val="0"/>
          <w:marTop w:val="0"/>
          <w:marBottom w:val="0"/>
          <w:divBdr>
            <w:top w:val="none" w:sz="0" w:space="0" w:color="auto"/>
            <w:left w:val="none" w:sz="0" w:space="0" w:color="auto"/>
            <w:bottom w:val="none" w:sz="0" w:space="0" w:color="auto"/>
            <w:right w:val="none" w:sz="0" w:space="0" w:color="auto"/>
          </w:divBdr>
        </w:div>
      </w:divsChild>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991253923">
      <w:bodyDiv w:val="1"/>
      <w:marLeft w:val="0"/>
      <w:marRight w:val="0"/>
      <w:marTop w:val="0"/>
      <w:marBottom w:val="0"/>
      <w:divBdr>
        <w:top w:val="none" w:sz="0" w:space="0" w:color="auto"/>
        <w:left w:val="none" w:sz="0" w:space="0" w:color="auto"/>
        <w:bottom w:val="none" w:sz="0" w:space="0" w:color="auto"/>
        <w:right w:val="none" w:sz="0" w:space="0" w:color="auto"/>
      </w:divBdr>
      <w:divsChild>
        <w:div w:id="1065907543">
          <w:marLeft w:val="0"/>
          <w:marRight w:val="0"/>
          <w:marTop w:val="0"/>
          <w:marBottom w:val="0"/>
          <w:divBdr>
            <w:top w:val="none" w:sz="0" w:space="0" w:color="auto"/>
            <w:left w:val="none" w:sz="0" w:space="0" w:color="auto"/>
            <w:bottom w:val="none" w:sz="0" w:space="0" w:color="auto"/>
            <w:right w:val="none" w:sz="0" w:space="0" w:color="auto"/>
          </w:divBdr>
        </w:div>
        <w:div w:id="1156071587">
          <w:marLeft w:val="0"/>
          <w:marRight w:val="0"/>
          <w:marTop w:val="0"/>
          <w:marBottom w:val="0"/>
          <w:divBdr>
            <w:top w:val="none" w:sz="0" w:space="0" w:color="auto"/>
            <w:left w:val="none" w:sz="0" w:space="0" w:color="auto"/>
            <w:bottom w:val="none" w:sz="0" w:space="0" w:color="auto"/>
            <w:right w:val="none" w:sz="0" w:space="0" w:color="auto"/>
          </w:divBdr>
        </w:div>
        <w:div w:id="1365256360">
          <w:marLeft w:val="0"/>
          <w:marRight w:val="0"/>
          <w:marTop w:val="0"/>
          <w:marBottom w:val="0"/>
          <w:divBdr>
            <w:top w:val="none" w:sz="0" w:space="0" w:color="auto"/>
            <w:left w:val="none" w:sz="0" w:space="0" w:color="auto"/>
            <w:bottom w:val="none" w:sz="0" w:space="0" w:color="auto"/>
            <w:right w:val="none" w:sz="0" w:space="0" w:color="auto"/>
          </w:divBdr>
        </w:div>
        <w:div w:id="1304579922">
          <w:marLeft w:val="0"/>
          <w:marRight w:val="0"/>
          <w:marTop w:val="0"/>
          <w:marBottom w:val="0"/>
          <w:divBdr>
            <w:top w:val="none" w:sz="0" w:space="0" w:color="auto"/>
            <w:left w:val="none" w:sz="0" w:space="0" w:color="auto"/>
            <w:bottom w:val="none" w:sz="0" w:space="0" w:color="auto"/>
            <w:right w:val="none" w:sz="0" w:space="0" w:color="auto"/>
          </w:divBdr>
        </w:div>
        <w:div w:id="155269252">
          <w:marLeft w:val="0"/>
          <w:marRight w:val="0"/>
          <w:marTop w:val="0"/>
          <w:marBottom w:val="0"/>
          <w:divBdr>
            <w:top w:val="none" w:sz="0" w:space="0" w:color="auto"/>
            <w:left w:val="none" w:sz="0" w:space="0" w:color="auto"/>
            <w:bottom w:val="none" w:sz="0" w:space="0" w:color="auto"/>
            <w:right w:val="none" w:sz="0" w:space="0" w:color="auto"/>
          </w:divBdr>
        </w:div>
        <w:div w:id="923149443">
          <w:marLeft w:val="0"/>
          <w:marRight w:val="0"/>
          <w:marTop w:val="0"/>
          <w:marBottom w:val="0"/>
          <w:divBdr>
            <w:top w:val="none" w:sz="0" w:space="0" w:color="auto"/>
            <w:left w:val="none" w:sz="0" w:space="0" w:color="auto"/>
            <w:bottom w:val="none" w:sz="0" w:space="0" w:color="auto"/>
            <w:right w:val="none" w:sz="0" w:space="0" w:color="auto"/>
          </w:divBdr>
        </w:div>
        <w:div w:id="1330249771">
          <w:marLeft w:val="0"/>
          <w:marRight w:val="0"/>
          <w:marTop w:val="0"/>
          <w:marBottom w:val="0"/>
          <w:divBdr>
            <w:top w:val="none" w:sz="0" w:space="0" w:color="auto"/>
            <w:left w:val="none" w:sz="0" w:space="0" w:color="auto"/>
            <w:bottom w:val="none" w:sz="0" w:space="0" w:color="auto"/>
            <w:right w:val="none" w:sz="0" w:space="0" w:color="auto"/>
          </w:divBdr>
        </w:div>
        <w:div w:id="23990269">
          <w:marLeft w:val="0"/>
          <w:marRight w:val="0"/>
          <w:marTop w:val="0"/>
          <w:marBottom w:val="0"/>
          <w:divBdr>
            <w:top w:val="none" w:sz="0" w:space="0" w:color="auto"/>
            <w:left w:val="none" w:sz="0" w:space="0" w:color="auto"/>
            <w:bottom w:val="none" w:sz="0" w:space="0" w:color="auto"/>
            <w:right w:val="none" w:sz="0" w:space="0" w:color="auto"/>
          </w:divBdr>
        </w:div>
        <w:div w:id="1783264603">
          <w:marLeft w:val="0"/>
          <w:marRight w:val="0"/>
          <w:marTop w:val="0"/>
          <w:marBottom w:val="0"/>
          <w:divBdr>
            <w:top w:val="none" w:sz="0" w:space="0" w:color="auto"/>
            <w:left w:val="none" w:sz="0" w:space="0" w:color="auto"/>
            <w:bottom w:val="none" w:sz="0" w:space="0" w:color="auto"/>
            <w:right w:val="none" w:sz="0" w:space="0" w:color="auto"/>
          </w:divBdr>
        </w:div>
        <w:div w:id="1563249232">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1686009697">
          <w:marLeft w:val="0"/>
          <w:marRight w:val="0"/>
          <w:marTop w:val="0"/>
          <w:marBottom w:val="0"/>
          <w:divBdr>
            <w:top w:val="none" w:sz="0" w:space="0" w:color="auto"/>
            <w:left w:val="none" w:sz="0" w:space="0" w:color="auto"/>
            <w:bottom w:val="none" w:sz="0" w:space="0" w:color="auto"/>
            <w:right w:val="none" w:sz="0" w:space="0" w:color="auto"/>
          </w:divBdr>
        </w:div>
        <w:div w:id="2124643931">
          <w:marLeft w:val="0"/>
          <w:marRight w:val="0"/>
          <w:marTop w:val="0"/>
          <w:marBottom w:val="0"/>
          <w:divBdr>
            <w:top w:val="none" w:sz="0" w:space="0" w:color="auto"/>
            <w:left w:val="none" w:sz="0" w:space="0" w:color="auto"/>
            <w:bottom w:val="none" w:sz="0" w:space="0" w:color="auto"/>
            <w:right w:val="none" w:sz="0" w:space="0" w:color="auto"/>
          </w:divBdr>
        </w:div>
        <w:div w:id="124979096">
          <w:marLeft w:val="0"/>
          <w:marRight w:val="0"/>
          <w:marTop w:val="0"/>
          <w:marBottom w:val="0"/>
          <w:divBdr>
            <w:top w:val="none" w:sz="0" w:space="0" w:color="auto"/>
            <w:left w:val="none" w:sz="0" w:space="0" w:color="auto"/>
            <w:bottom w:val="none" w:sz="0" w:space="0" w:color="auto"/>
            <w:right w:val="none" w:sz="0" w:space="0" w:color="auto"/>
          </w:divBdr>
        </w:div>
        <w:div w:id="1793355787">
          <w:marLeft w:val="0"/>
          <w:marRight w:val="0"/>
          <w:marTop w:val="0"/>
          <w:marBottom w:val="0"/>
          <w:divBdr>
            <w:top w:val="none" w:sz="0" w:space="0" w:color="auto"/>
            <w:left w:val="none" w:sz="0" w:space="0" w:color="auto"/>
            <w:bottom w:val="none" w:sz="0" w:space="0" w:color="auto"/>
            <w:right w:val="none" w:sz="0" w:space="0" w:color="auto"/>
          </w:divBdr>
        </w:div>
        <w:div w:id="271669020">
          <w:marLeft w:val="0"/>
          <w:marRight w:val="0"/>
          <w:marTop w:val="0"/>
          <w:marBottom w:val="0"/>
          <w:divBdr>
            <w:top w:val="none" w:sz="0" w:space="0" w:color="auto"/>
            <w:left w:val="none" w:sz="0" w:space="0" w:color="auto"/>
            <w:bottom w:val="none" w:sz="0" w:space="0" w:color="auto"/>
            <w:right w:val="none" w:sz="0" w:space="0" w:color="auto"/>
          </w:divBdr>
        </w:div>
        <w:div w:id="1646273090">
          <w:marLeft w:val="0"/>
          <w:marRight w:val="0"/>
          <w:marTop w:val="0"/>
          <w:marBottom w:val="0"/>
          <w:divBdr>
            <w:top w:val="none" w:sz="0" w:space="0" w:color="auto"/>
            <w:left w:val="none" w:sz="0" w:space="0" w:color="auto"/>
            <w:bottom w:val="none" w:sz="0" w:space="0" w:color="auto"/>
            <w:right w:val="none" w:sz="0" w:space="0" w:color="auto"/>
          </w:divBdr>
        </w:div>
        <w:div w:id="1497259990">
          <w:marLeft w:val="0"/>
          <w:marRight w:val="0"/>
          <w:marTop w:val="0"/>
          <w:marBottom w:val="0"/>
          <w:divBdr>
            <w:top w:val="none" w:sz="0" w:space="0" w:color="auto"/>
            <w:left w:val="none" w:sz="0" w:space="0" w:color="auto"/>
            <w:bottom w:val="none" w:sz="0" w:space="0" w:color="auto"/>
            <w:right w:val="none" w:sz="0" w:space="0" w:color="auto"/>
          </w:divBdr>
        </w:div>
        <w:div w:id="1047415415">
          <w:marLeft w:val="0"/>
          <w:marRight w:val="0"/>
          <w:marTop w:val="0"/>
          <w:marBottom w:val="0"/>
          <w:divBdr>
            <w:top w:val="none" w:sz="0" w:space="0" w:color="auto"/>
            <w:left w:val="none" w:sz="0" w:space="0" w:color="auto"/>
            <w:bottom w:val="none" w:sz="0" w:space="0" w:color="auto"/>
            <w:right w:val="none" w:sz="0" w:space="0" w:color="auto"/>
          </w:divBdr>
        </w:div>
        <w:div w:id="1630359646">
          <w:marLeft w:val="0"/>
          <w:marRight w:val="0"/>
          <w:marTop w:val="0"/>
          <w:marBottom w:val="0"/>
          <w:divBdr>
            <w:top w:val="none" w:sz="0" w:space="0" w:color="auto"/>
            <w:left w:val="none" w:sz="0" w:space="0" w:color="auto"/>
            <w:bottom w:val="none" w:sz="0" w:space="0" w:color="auto"/>
            <w:right w:val="none" w:sz="0" w:space="0" w:color="auto"/>
          </w:divBdr>
        </w:div>
        <w:div w:id="874846970">
          <w:marLeft w:val="0"/>
          <w:marRight w:val="0"/>
          <w:marTop w:val="0"/>
          <w:marBottom w:val="0"/>
          <w:divBdr>
            <w:top w:val="none" w:sz="0" w:space="0" w:color="auto"/>
            <w:left w:val="none" w:sz="0" w:space="0" w:color="auto"/>
            <w:bottom w:val="none" w:sz="0" w:space="0" w:color="auto"/>
            <w:right w:val="none" w:sz="0" w:space="0" w:color="auto"/>
          </w:divBdr>
        </w:div>
        <w:div w:id="2066054648">
          <w:marLeft w:val="0"/>
          <w:marRight w:val="0"/>
          <w:marTop w:val="0"/>
          <w:marBottom w:val="0"/>
          <w:divBdr>
            <w:top w:val="none" w:sz="0" w:space="0" w:color="auto"/>
            <w:left w:val="none" w:sz="0" w:space="0" w:color="auto"/>
            <w:bottom w:val="none" w:sz="0" w:space="0" w:color="auto"/>
            <w:right w:val="none" w:sz="0" w:space="0" w:color="auto"/>
          </w:divBdr>
        </w:div>
        <w:div w:id="800079641">
          <w:marLeft w:val="0"/>
          <w:marRight w:val="0"/>
          <w:marTop w:val="0"/>
          <w:marBottom w:val="0"/>
          <w:divBdr>
            <w:top w:val="none" w:sz="0" w:space="0" w:color="auto"/>
            <w:left w:val="none" w:sz="0" w:space="0" w:color="auto"/>
            <w:bottom w:val="none" w:sz="0" w:space="0" w:color="auto"/>
            <w:right w:val="none" w:sz="0" w:space="0" w:color="auto"/>
          </w:divBdr>
        </w:div>
        <w:div w:id="791091840">
          <w:marLeft w:val="0"/>
          <w:marRight w:val="0"/>
          <w:marTop w:val="0"/>
          <w:marBottom w:val="0"/>
          <w:divBdr>
            <w:top w:val="none" w:sz="0" w:space="0" w:color="auto"/>
            <w:left w:val="none" w:sz="0" w:space="0" w:color="auto"/>
            <w:bottom w:val="none" w:sz="0" w:space="0" w:color="auto"/>
            <w:right w:val="none" w:sz="0" w:space="0" w:color="auto"/>
          </w:divBdr>
        </w:div>
        <w:div w:id="1103693226">
          <w:marLeft w:val="0"/>
          <w:marRight w:val="0"/>
          <w:marTop w:val="0"/>
          <w:marBottom w:val="0"/>
          <w:divBdr>
            <w:top w:val="none" w:sz="0" w:space="0" w:color="auto"/>
            <w:left w:val="none" w:sz="0" w:space="0" w:color="auto"/>
            <w:bottom w:val="none" w:sz="0" w:space="0" w:color="auto"/>
            <w:right w:val="none" w:sz="0" w:space="0" w:color="auto"/>
          </w:divBdr>
        </w:div>
        <w:div w:id="1516922702">
          <w:marLeft w:val="0"/>
          <w:marRight w:val="0"/>
          <w:marTop w:val="0"/>
          <w:marBottom w:val="0"/>
          <w:divBdr>
            <w:top w:val="none" w:sz="0" w:space="0" w:color="auto"/>
            <w:left w:val="none" w:sz="0" w:space="0" w:color="auto"/>
            <w:bottom w:val="none" w:sz="0" w:space="0" w:color="auto"/>
            <w:right w:val="none" w:sz="0" w:space="0" w:color="auto"/>
          </w:divBdr>
        </w:div>
        <w:div w:id="1207254865">
          <w:marLeft w:val="0"/>
          <w:marRight w:val="0"/>
          <w:marTop w:val="0"/>
          <w:marBottom w:val="0"/>
          <w:divBdr>
            <w:top w:val="none" w:sz="0" w:space="0" w:color="auto"/>
            <w:left w:val="none" w:sz="0" w:space="0" w:color="auto"/>
            <w:bottom w:val="none" w:sz="0" w:space="0" w:color="auto"/>
            <w:right w:val="none" w:sz="0" w:space="0" w:color="auto"/>
          </w:divBdr>
        </w:div>
        <w:div w:id="509832191">
          <w:marLeft w:val="0"/>
          <w:marRight w:val="0"/>
          <w:marTop w:val="0"/>
          <w:marBottom w:val="0"/>
          <w:divBdr>
            <w:top w:val="none" w:sz="0" w:space="0" w:color="auto"/>
            <w:left w:val="none" w:sz="0" w:space="0" w:color="auto"/>
            <w:bottom w:val="none" w:sz="0" w:space="0" w:color="auto"/>
            <w:right w:val="none" w:sz="0" w:space="0" w:color="auto"/>
          </w:divBdr>
        </w:div>
        <w:div w:id="853030039">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560166900">
          <w:marLeft w:val="0"/>
          <w:marRight w:val="0"/>
          <w:marTop w:val="0"/>
          <w:marBottom w:val="0"/>
          <w:divBdr>
            <w:top w:val="none" w:sz="0" w:space="0" w:color="auto"/>
            <w:left w:val="none" w:sz="0" w:space="0" w:color="auto"/>
            <w:bottom w:val="none" w:sz="0" w:space="0" w:color="auto"/>
            <w:right w:val="none" w:sz="0" w:space="0" w:color="auto"/>
          </w:divBdr>
        </w:div>
        <w:div w:id="1020395605">
          <w:marLeft w:val="0"/>
          <w:marRight w:val="0"/>
          <w:marTop w:val="0"/>
          <w:marBottom w:val="0"/>
          <w:divBdr>
            <w:top w:val="none" w:sz="0" w:space="0" w:color="auto"/>
            <w:left w:val="none" w:sz="0" w:space="0" w:color="auto"/>
            <w:bottom w:val="none" w:sz="0" w:space="0" w:color="auto"/>
            <w:right w:val="none" w:sz="0" w:space="0" w:color="auto"/>
          </w:divBdr>
        </w:div>
        <w:div w:id="1187714676">
          <w:marLeft w:val="0"/>
          <w:marRight w:val="0"/>
          <w:marTop w:val="0"/>
          <w:marBottom w:val="0"/>
          <w:divBdr>
            <w:top w:val="none" w:sz="0" w:space="0" w:color="auto"/>
            <w:left w:val="none" w:sz="0" w:space="0" w:color="auto"/>
            <w:bottom w:val="none" w:sz="0" w:space="0" w:color="auto"/>
            <w:right w:val="none" w:sz="0" w:space="0" w:color="auto"/>
          </w:divBdr>
        </w:div>
        <w:div w:id="2012102509">
          <w:marLeft w:val="0"/>
          <w:marRight w:val="0"/>
          <w:marTop w:val="0"/>
          <w:marBottom w:val="0"/>
          <w:divBdr>
            <w:top w:val="none" w:sz="0" w:space="0" w:color="auto"/>
            <w:left w:val="none" w:sz="0" w:space="0" w:color="auto"/>
            <w:bottom w:val="none" w:sz="0" w:space="0" w:color="auto"/>
            <w:right w:val="none" w:sz="0" w:space="0" w:color="auto"/>
          </w:divBdr>
        </w:div>
        <w:div w:id="1154567445">
          <w:marLeft w:val="0"/>
          <w:marRight w:val="0"/>
          <w:marTop w:val="0"/>
          <w:marBottom w:val="0"/>
          <w:divBdr>
            <w:top w:val="none" w:sz="0" w:space="0" w:color="auto"/>
            <w:left w:val="none" w:sz="0" w:space="0" w:color="auto"/>
            <w:bottom w:val="none" w:sz="0" w:space="0" w:color="auto"/>
            <w:right w:val="none" w:sz="0" w:space="0" w:color="auto"/>
          </w:divBdr>
        </w:div>
        <w:div w:id="1278297641">
          <w:marLeft w:val="0"/>
          <w:marRight w:val="0"/>
          <w:marTop w:val="0"/>
          <w:marBottom w:val="0"/>
          <w:divBdr>
            <w:top w:val="none" w:sz="0" w:space="0" w:color="auto"/>
            <w:left w:val="none" w:sz="0" w:space="0" w:color="auto"/>
            <w:bottom w:val="none" w:sz="0" w:space="0" w:color="auto"/>
            <w:right w:val="none" w:sz="0" w:space="0" w:color="auto"/>
          </w:divBdr>
        </w:div>
        <w:div w:id="534463218">
          <w:marLeft w:val="0"/>
          <w:marRight w:val="0"/>
          <w:marTop w:val="0"/>
          <w:marBottom w:val="0"/>
          <w:divBdr>
            <w:top w:val="none" w:sz="0" w:space="0" w:color="auto"/>
            <w:left w:val="none" w:sz="0" w:space="0" w:color="auto"/>
            <w:bottom w:val="none" w:sz="0" w:space="0" w:color="auto"/>
            <w:right w:val="none" w:sz="0" w:space="0" w:color="auto"/>
          </w:divBdr>
        </w:div>
        <w:div w:id="1594240016">
          <w:marLeft w:val="0"/>
          <w:marRight w:val="0"/>
          <w:marTop w:val="0"/>
          <w:marBottom w:val="0"/>
          <w:divBdr>
            <w:top w:val="none" w:sz="0" w:space="0" w:color="auto"/>
            <w:left w:val="none" w:sz="0" w:space="0" w:color="auto"/>
            <w:bottom w:val="none" w:sz="0" w:space="0" w:color="auto"/>
            <w:right w:val="none" w:sz="0" w:space="0" w:color="auto"/>
          </w:divBdr>
        </w:div>
        <w:div w:id="141772832">
          <w:marLeft w:val="0"/>
          <w:marRight w:val="0"/>
          <w:marTop w:val="0"/>
          <w:marBottom w:val="0"/>
          <w:divBdr>
            <w:top w:val="none" w:sz="0" w:space="0" w:color="auto"/>
            <w:left w:val="none" w:sz="0" w:space="0" w:color="auto"/>
            <w:bottom w:val="none" w:sz="0" w:space="0" w:color="auto"/>
            <w:right w:val="none" w:sz="0" w:space="0" w:color="auto"/>
          </w:divBdr>
        </w:div>
        <w:div w:id="337924721">
          <w:marLeft w:val="0"/>
          <w:marRight w:val="0"/>
          <w:marTop w:val="0"/>
          <w:marBottom w:val="0"/>
          <w:divBdr>
            <w:top w:val="none" w:sz="0" w:space="0" w:color="auto"/>
            <w:left w:val="none" w:sz="0" w:space="0" w:color="auto"/>
            <w:bottom w:val="none" w:sz="0" w:space="0" w:color="auto"/>
            <w:right w:val="none" w:sz="0" w:space="0" w:color="auto"/>
          </w:divBdr>
        </w:div>
        <w:div w:id="1604923786">
          <w:marLeft w:val="0"/>
          <w:marRight w:val="0"/>
          <w:marTop w:val="0"/>
          <w:marBottom w:val="0"/>
          <w:divBdr>
            <w:top w:val="none" w:sz="0" w:space="0" w:color="auto"/>
            <w:left w:val="none" w:sz="0" w:space="0" w:color="auto"/>
            <w:bottom w:val="none" w:sz="0" w:space="0" w:color="auto"/>
            <w:right w:val="none" w:sz="0" w:space="0" w:color="auto"/>
          </w:divBdr>
        </w:div>
        <w:div w:id="538931206">
          <w:marLeft w:val="0"/>
          <w:marRight w:val="0"/>
          <w:marTop w:val="0"/>
          <w:marBottom w:val="0"/>
          <w:divBdr>
            <w:top w:val="none" w:sz="0" w:space="0" w:color="auto"/>
            <w:left w:val="none" w:sz="0" w:space="0" w:color="auto"/>
            <w:bottom w:val="none" w:sz="0" w:space="0" w:color="auto"/>
            <w:right w:val="none" w:sz="0" w:space="0" w:color="auto"/>
          </w:divBdr>
        </w:div>
        <w:div w:id="1130900716">
          <w:marLeft w:val="0"/>
          <w:marRight w:val="0"/>
          <w:marTop w:val="0"/>
          <w:marBottom w:val="0"/>
          <w:divBdr>
            <w:top w:val="none" w:sz="0" w:space="0" w:color="auto"/>
            <w:left w:val="none" w:sz="0" w:space="0" w:color="auto"/>
            <w:bottom w:val="none" w:sz="0" w:space="0" w:color="auto"/>
            <w:right w:val="none" w:sz="0" w:space="0" w:color="auto"/>
          </w:divBdr>
        </w:div>
        <w:div w:id="2048219055">
          <w:marLeft w:val="0"/>
          <w:marRight w:val="0"/>
          <w:marTop w:val="0"/>
          <w:marBottom w:val="0"/>
          <w:divBdr>
            <w:top w:val="none" w:sz="0" w:space="0" w:color="auto"/>
            <w:left w:val="none" w:sz="0" w:space="0" w:color="auto"/>
            <w:bottom w:val="none" w:sz="0" w:space="0" w:color="auto"/>
            <w:right w:val="none" w:sz="0" w:space="0" w:color="auto"/>
          </w:divBdr>
        </w:div>
        <w:div w:id="4331585">
          <w:marLeft w:val="0"/>
          <w:marRight w:val="0"/>
          <w:marTop w:val="0"/>
          <w:marBottom w:val="0"/>
          <w:divBdr>
            <w:top w:val="none" w:sz="0" w:space="0" w:color="auto"/>
            <w:left w:val="none" w:sz="0" w:space="0" w:color="auto"/>
            <w:bottom w:val="none" w:sz="0" w:space="0" w:color="auto"/>
            <w:right w:val="none" w:sz="0" w:space="0" w:color="auto"/>
          </w:divBdr>
        </w:div>
        <w:div w:id="1905676025">
          <w:marLeft w:val="0"/>
          <w:marRight w:val="0"/>
          <w:marTop w:val="0"/>
          <w:marBottom w:val="0"/>
          <w:divBdr>
            <w:top w:val="none" w:sz="0" w:space="0" w:color="auto"/>
            <w:left w:val="none" w:sz="0" w:space="0" w:color="auto"/>
            <w:bottom w:val="none" w:sz="0" w:space="0" w:color="auto"/>
            <w:right w:val="none" w:sz="0" w:space="0" w:color="auto"/>
          </w:divBdr>
        </w:div>
        <w:div w:id="1381396543">
          <w:marLeft w:val="0"/>
          <w:marRight w:val="0"/>
          <w:marTop w:val="0"/>
          <w:marBottom w:val="0"/>
          <w:divBdr>
            <w:top w:val="none" w:sz="0" w:space="0" w:color="auto"/>
            <w:left w:val="none" w:sz="0" w:space="0" w:color="auto"/>
            <w:bottom w:val="none" w:sz="0" w:space="0" w:color="auto"/>
            <w:right w:val="none" w:sz="0" w:space="0" w:color="auto"/>
          </w:divBdr>
        </w:div>
        <w:div w:id="1312830902">
          <w:marLeft w:val="0"/>
          <w:marRight w:val="0"/>
          <w:marTop w:val="0"/>
          <w:marBottom w:val="0"/>
          <w:divBdr>
            <w:top w:val="none" w:sz="0" w:space="0" w:color="auto"/>
            <w:left w:val="none" w:sz="0" w:space="0" w:color="auto"/>
            <w:bottom w:val="none" w:sz="0" w:space="0" w:color="auto"/>
            <w:right w:val="none" w:sz="0" w:space="0" w:color="auto"/>
          </w:divBdr>
        </w:div>
        <w:div w:id="640161553">
          <w:marLeft w:val="0"/>
          <w:marRight w:val="0"/>
          <w:marTop w:val="0"/>
          <w:marBottom w:val="0"/>
          <w:divBdr>
            <w:top w:val="none" w:sz="0" w:space="0" w:color="auto"/>
            <w:left w:val="none" w:sz="0" w:space="0" w:color="auto"/>
            <w:bottom w:val="none" w:sz="0" w:space="0" w:color="auto"/>
            <w:right w:val="none" w:sz="0" w:space="0" w:color="auto"/>
          </w:divBdr>
        </w:div>
        <w:div w:id="1773092209">
          <w:marLeft w:val="0"/>
          <w:marRight w:val="0"/>
          <w:marTop w:val="0"/>
          <w:marBottom w:val="0"/>
          <w:divBdr>
            <w:top w:val="none" w:sz="0" w:space="0" w:color="auto"/>
            <w:left w:val="none" w:sz="0" w:space="0" w:color="auto"/>
            <w:bottom w:val="none" w:sz="0" w:space="0" w:color="auto"/>
            <w:right w:val="none" w:sz="0" w:space="0" w:color="auto"/>
          </w:divBdr>
        </w:div>
        <w:div w:id="770663711">
          <w:marLeft w:val="0"/>
          <w:marRight w:val="0"/>
          <w:marTop w:val="0"/>
          <w:marBottom w:val="0"/>
          <w:divBdr>
            <w:top w:val="none" w:sz="0" w:space="0" w:color="auto"/>
            <w:left w:val="none" w:sz="0" w:space="0" w:color="auto"/>
            <w:bottom w:val="none" w:sz="0" w:space="0" w:color="auto"/>
            <w:right w:val="none" w:sz="0" w:space="0" w:color="auto"/>
          </w:divBdr>
        </w:div>
        <w:div w:id="2080444952">
          <w:marLeft w:val="0"/>
          <w:marRight w:val="0"/>
          <w:marTop w:val="0"/>
          <w:marBottom w:val="0"/>
          <w:divBdr>
            <w:top w:val="none" w:sz="0" w:space="0" w:color="auto"/>
            <w:left w:val="none" w:sz="0" w:space="0" w:color="auto"/>
            <w:bottom w:val="none" w:sz="0" w:space="0" w:color="auto"/>
            <w:right w:val="none" w:sz="0" w:space="0" w:color="auto"/>
          </w:divBdr>
        </w:div>
        <w:div w:id="938949952">
          <w:marLeft w:val="0"/>
          <w:marRight w:val="0"/>
          <w:marTop w:val="0"/>
          <w:marBottom w:val="0"/>
          <w:divBdr>
            <w:top w:val="none" w:sz="0" w:space="0" w:color="auto"/>
            <w:left w:val="none" w:sz="0" w:space="0" w:color="auto"/>
            <w:bottom w:val="none" w:sz="0" w:space="0" w:color="auto"/>
            <w:right w:val="none" w:sz="0" w:space="0" w:color="auto"/>
          </w:divBdr>
        </w:div>
        <w:div w:id="1432704762">
          <w:marLeft w:val="0"/>
          <w:marRight w:val="0"/>
          <w:marTop w:val="0"/>
          <w:marBottom w:val="0"/>
          <w:divBdr>
            <w:top w:val="none" w:sz="0" w:space="0" w:color="auto"/>
            <w:left w:val="none" w:sz="0" w:space="0" w:color="auto"/>
            <w:bottom w:val="none" w:sz="0" w:space="0" w:color="auto"/>
            <w:right w:val="none" w:sz="0" w:space="0" w:color="auto"/>
          </w:divBdr>
        </w:div>
        <w:div w:id="1685983080">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354068138">
          <w:marLeft w:val="0"/>
          <w:marRight w:val="0"/>
          <w:marTop w:val="0"/>
          <w:marBottom w:val="0"/>
          <w:divBdr>
            <w:top w:val="none" w:sz="0" w:space="0" w:color="auto"/>
            <w:left w:val="none" w:sz="0" w:space="0" w:color="auto"/>
            <w:bottom w:val="none" w:sz="0" w:space="0" w:color="auto"/>
            <w:right w:val="none" w:sz="0" w:space="0" w:color="auto"/>
          </w:divBdr>
        </w:div>
        <w:div w:id="1192644685">
          <w:marLeft w:val="0"/>
          <w:marRight w:val="0"/>
          <w:marTop w:val="0"/>
          <w:marBottom w:val="0"/>
          <w:divBdr>
            <w:top w:val="none" w:sz="0" w:space="0" w:color="auto"/>
            <w:left w:val="none" w:sz="0" w:space="0" w:color="auto"/>
            <w:bottom w:val="none" w:sz="0" w:space="0" w:color="auto"/>
            <w:right w:val="none" w:sz="0" w:space="0" w:color="auto"/>
          </w:divBdr>
        </w:div>
        <w:div w:id="726491246">
          <w:marLeft w:val="0"/>
          <w:marRight w:val="0"/>
          <w:marTop w:val="0"/>
          <w:marBottom w:val="0"/>
          <w:divBdr>
            <w:top w:val="none" w:sz="0" w:space="0" w:color="auto"/>
            <w:left w:val="none" w:sz="0" w:space="0" w:color="auto"/>
            <w:bottom w:val="none" w:sz="0" w:space="0" w:color="auto"/>
            <w:right w:val="none" w:sz="0" w:space="0" w:color="auto"/>
          </w:divBdr>
        </w:div>
        <w:div w:id="2133135074">
          <w:marLeft w:val="0"/>
          <w:marRight w:val="0"/>
          <w:marTop w:val="0"/>
          <w:marBottom w:val="0"/>
          <w:divBdr>
            <w:top w:val="none" w:sz="0" w:space="0" w:color="auto"/>
            <w:left w:val="none" w:sz="0" w:space="0" w:color="auto"/>
            <w:bottom w:val="none" w:sz="0" w:space="0" w:color="auto"/>
            <w:right w:val="none" w:sz="0" w:space="0" w:color="auto"/>
          </w:divBdr>
        </w:div>
        <w:div w:id="2140146503">
          <w:marLeft w:val="0"/>
          <w:marRight w:val="0"/>
          <w:marTop w:val="0"/>
          <w:marBottom w:val="0"/>
          <w:divBdr>
            <w:top w:val="none" w:sz="0" w:space="0" w:color="auto"/>
            <w:left w:val="none" w:sz="0" w:space="0" w:color="auto"/>
            <w:bottom w:val="none" w:sz="0" w:space="0" w:color="auto"/>
            <w:right w:val="none" w:sz="0" w:space="0" w:color="auto"/>
          </w:divBdr>
        </w:div>
        <w:div w:id="876358059">
          <w:marLeft w:val="0"/>
          <w:marRight w:val="0"/>
          <w:marTop w:val="0"/>
          <w:marBottom w:val="0"/>
          <w:divBdr>
            <w:top w:val="none" w:sz="0" w:space="0" w:color="auto"/>
            <w:left w:val="none" w:sz="0" w:space="0" w:color="auto"/>
            <w:bottom w:val="none" w:sz="0" w:space="0" w:color="auto"/>
            <w:right w:val="none" w:sz="0" w:space="0" w:color="auto"/>
          </w:divBdr>
        </w:div>
        <w:div w:id="246815675">
          <w:marLeft w:val="0"/>
          <w:marRight w:val="0"/>
          <w:marTop w:val="0"/>
          <w:marBottom w:val="0"/>
          <w:divBdr>
            <w:top w:val="none" w:sz="0" w:space="0" w:color="auto"/>
            <w:left w:val="none" w:sz="0" w:space="0" w:color="auto"/>
            <w:bottom w:val="none" w:sz="0" w:space="0" w:color="auto"/>
            <w:right w:val="none" w:sz="0" w:space="0" w:color="auto"/>
          </w:divBdr>
        </w:div>
        <w:div w:id="1825245294">
          <w:marLeft w:val="0"/>
          <w:marRight w:val="0"/>
          <w:marTop w:val="0"/>
          <w:marBottom w:val="0"/>
          <w:divBdr>
            <w:top w:val="none" w:sz="0" w:space="0" w:color="auto"/>
            <w:left w:val="none" w:sz="0" w:space="0" w:color="auto"/>
            <w:bottom w:val="none" w:sz="0" w:space="0" w:color="auto"/>
            <w:right w:val="none" w:sz="0" w:space="0" w:color="auto"/>
          </w:divBdr>
        </w:div>
        <w:div w:id="1563373338">
          <w:marLeft w:val="0"/>
          <w:marRight w:val="0"/>
          <w:marTop w:val="0"/>
          <w:marBottom w:val="0"/>
          <w:divBdr>
            <w:top w:val="none" w:sz="0" w:space="0" w:color="auto"/>
            <w:left w:val="none" w:sz="0" w:space="0" w:color="auto"/>
            <w:bottom w:val="none" w:sz="0" w:space="0" w:color="auto"/>
            <w:right w:val="none" w:sz="0" w:space="0" w:color="auto"/>
          </w:divBdr>
        </w:div>
        <w:div w:id="233122447">
          <w:marLeft w:val="0"/>
          <w:marRight w:val="0"/>
          <w:marTop w:val="0"/>
          <w:marBottom w:val="0"/>
          <w:divBdr>
            <w:top w:val="none" w:sz="0" w:space="0" w:color="auto"/>
            <w:left w:val="none" w:sz="0" w:space="0" w:color="auto"/>
            <w:bottom w:val="none" w:sz="0" w:space="0" w:color="auto"/>
            <w:right w:val="none" w:sz="0" w:space="0" w:color="auto"/>
          </w:divBdr>
        </w:div>
        <w:div w:id="1387534936">
          <w:marLeft w:val="0"/>
          <w:marRight w:val="0"/>
          <w:marTop w:val="0"/>
          <w:marBottom w:val="0"/>
          <w:divBdr>
            <w:top w:val="none" w:sz="0" w:space="0" w:color="auto"/>
            <w:left w:val="none" w:sz="0" w:space="0" w:color="auto"/>
            <w:bottom w:val="none" w:sz="0" w:space="0" w:color="auto"/>
            <w:right w:val="none" w:sz="0" w:space="0" w:color="auto"/>
          </w:divBdr>
        </w:div>
        <w:div w:id="866065673">
          <w:marLeft w:val="0"/>
          <w:marRight w:val="0"/>
          <w:marTop w:val="0"/>
          <w:marBottom w:val="0"/>
          <w:divBdr>
            <w:top w:val="none" w:sz="0" w:space="0" w:color="auto"/>
            <w:left w:val="none" w:sz="0" w:space="0" w:color="auto"/>
            <w:bottom w:val="none" w:sz="0" w:space="0" w:color="auto"/>
            <w:right w:val="none" w:sz="0" w:space="0" w:color="auto"/>
          </w:divBdr>
        </w:div>
        <w:div w:id="2001419057">
          <w:marLeft w:val="0"/>
          <w:marRight w:val="0"/>
          <w:marTop w:val="0"/>
          <w:marBottom w:val="0"/>
          <w:divBdr>
            <w:top w:val="none" w:sz="0" w:space="0" w:color="auto"/>
            <w:left w:val="none" w:sz="0" w:space="0" w:color="auto"/>
            <w:bottom w:val="none" w:sz="0" w:space="0" w:color="auto"/>
            <w:right w:val="none" w:sz="0" w:space="0" w:color="auto"/>
          </w:divBdr>
        </w:div>
        <w:div w:id="1660116136">
          <w:marLeft w:val="0"/>
          <w:marRight w:val="0"/>
          <w:marTop w:val="0"/>
          <w:marBottom w:val="0"/>
          <w:divBdr>
            <w:top w:val="none" w:sz="0" w:space="0" w:color="auto"/>
            <w:left w:val="none" w:sz="0" w:space="0" w:color="auto"/>
            <w:bottom w:val="none" w:sz="0" w:space="0" w:color="auto"/>
            <w:right w:val="none" w:sz="0" w:space="0" w:color="auto"/>
          </w:divBdr>
        </w:div>
        <w:div w:id="1098331135">
          <w:marLeft w:val="0"/>
          <w:marRight w:val="0"/>
          <w:marTop w:val="0"/>
          <w:marBottom w:val="0"/>
          <w:divBdr>
            <w:top w:val="none" w:sz="0" w:space="0" w:color="auto"/>
            <w:left w:val="none" w:sz="0" w:space="0" w:color="auto"/>
            <w:bottom w:val="none" w:sz="0" w:space="0" w:color="auto"/>
            <w:right w:val="none" w:sz="0" w:space="0" w:color="auto"/>
          </w:divBdr>
        </w:div>
        <w:div w:id="1398479451">
          <w:marLeft w:val="0"/>
          <w:marRight w:val="0"/>
          <w:marTop w:val="0"/>
          <w:marBottom w:val="0"/>
          <w:divBdr>
            <w:top w:val="none" w:sz="0" w:space="0" w:color="auto"/>
            <w:left w:val="none" w:sz="0" w:space="0" w:color="auto"/>
            <w:bottom w:val="none" w:sz="0" w:space="0" w:color="auto"/>
            <w:right w:val="none" w:sz="0" w:space="0" w:color="auto"/>
          </w:divBdr>
        </w:div>
        <w:div w:id="936403503">
          <w:marLeft w:val="0"/>
          <w:marRight w:val="0"/>
          <w:marTop w:val="0"/>
          <w:marBottom w:val="0"/>
          <w:divBdr>
            <w:top w:val="none" w:sz="0" w:space="0" w:color="auto"/>
            <w:left w:val="none" w:sz="0" w:space="0" w:color="auto"/>
            <w:bottom w:val="none" w:sz="0" w:space="0" w:color="auto"/>
            <w:right w:val="none" w:sz="0" w:space="0" w:color="auto"/>
          </w:divBdr>
        </w:div>
        <w:div w:id="1226840835">
          <w:marLeft w:val="0"/>
          <w:marRight w:val="0"/>
          <w:marTop w:val="0"/>
          <w:marBottom w:val="0"/>
          <w:divBdr>
            <w:top w:val="none" w:sz="0" w:space="0" w:color="auto"/>
            <w:left w:val="none" w:sz="0" w:space="0" w:color="auto"/>
            <w:bottom w:val="none" w:sz="0" w:space="0" w:color="auto"/>
            <w:right w:val="none" w:sz="0" w:space="0" w:color="auto"/>
          </w:divBdr>
        </w:div>
        <w:div w:id="1105660373">
          <w:marLeft w:val="0"/>
          <w:marRight w:val="0"/>
          <w:marTop w:val="0"/>
          <w:marBottom w:val="0"/>
          <w:divBdr>
            <w:top w:val="none" w:sz="0" w:space="0" w:color="auto"/>
            <w:left w:val="none" w:sz="0" w:space="0" w:color="auto"/>
            <w:bottom w:val="none" w:sz="0" w:space="0" w:color="auto"/>
            <w:right w:val="none" w:sz="0" w:space="0" w:color="auto"/>
          </w:divBdr>
        </w:div>
        <w:div w:id="1197809893">
          <w:marLeft w:val="0"/>
          <w:marRight w:val="0"/>
          <w:marTop w:val="0"/>
          <w:marBottom w:val="0"/>
          <w:divBdr>
            <w:top w:val="none" w:sz="0" w:space="0" w:color="auto"/>
            <w:left w:val="none" w:sz="0" w:space="0" w:color="auto"/>
            <w:bottom w:val="none" w:sz="0" w:space="0" w:color="auto"/>
            <w:right w:val="none" w:sz="0" w:space="0" w:color="auto"/>
          </w:divBdr>
        </w:div>
        <w:div w:id="2017803332">
          <w:marLeft w:val="0"/>
          <w:marRight w:val="0"/>
          <w:marTop w:val="0"/>
          <w:marBottom w:val="0"/>
          <w:divBdr>
            <w:top w:val="none" w:sz="0" w:space="0" w:color="auto"/>
            <w:left w:val="none" w:sz="0" w:space="0" w:color="auto"/>
            <w:bottom w:val="none" w:sz="0" w:space="0" w:color="auto"/>
            <w:right w:val="none" w:sz="0" w:space="0" w:color="auto"/>
          </w:divBdr>
        </w:div>
        <w:div w:id="476186619">
          <w:marLeft w:val="0"/>
          <w:marRight w:val="0"/>
          <w:marTop w:val="0"/>
          <w:marBottom w:val="0"/>
          <w:divBdr>
            <w:top w:val="none" w:sz="0" w:space="0" w:color="auto"/>
            <w:left w:val="none" w:sz="0" w:space="0" w:color="auto"/>
            <w:bottom w:val="none" w:sz="0" w:space="0" w:color="auto"/>
            <w:right w:val="none" w:sz="0" w:space="0" w:color="auto"/>
          </w:divBdr>
        </w:div>
        <w:div w:id="1146511178">
          <w:marLeft w:val="0"/>
          <w:marRight w:val="0"/>
          <w:marTop w:val="0"/>
          <w:marBottom w:val="0"/>
          <w:divBdr>
            <w:top w:val="none" w:sz="0" w:space="0" w:color="auto"/>
            <w:left w:val="none" w:sz="0" w:space="0" w:color="auto"/>
            <w:bottom w:val="none" w:sz="0" w:space="0" w:color="auto"/>
            <w:right w:val="none" w:sz="0" w:space="0" w:color="auto"/>
          </w:divBdr>
        </w:div>
        <w:div w:id="957444551">
          <w:marLeft w:val="0"/>
          <w:marRight w:val="0"/>
          <w:marTop w:val="0"/>
          <w:marBottom w:val="0"/>
          <w:divBdr>
            <w:top w:val="none" w:sz="0" w:space="0" w:color="auto"/>
            <w:left w:val="none" w:sz="0" w:space="0" w:color="auto"/>
            <w:bottom w:val="none" w:sz="0" w:space="0" w:color="auto"/>
            <w:right w:val="none" w:sz="0" w:space="0" w:color="auto"/>
          </w:divBdr>
        </w:div>
        <w:div w:id="252713426">
          <w:marLeft w:val="0"/>
          <w:marRight w:val="0"/>
          <w:marTop w:val="0"/>
          <w:marBottom w:val="0"/>
          <w:divBdr>
            <w:top w:val="none" w:sz="0" w:space="0" w:color="auto"/>
            <w:left w:val="none" w:sz="0" w:space="0" w:color="auto"/>
            <w:bottom w:val="none" w:sz="0" w:space="0" w:color="auto"/>
            <w:right w:val="none" w:sz="0" w:space="0" w:color="auto"/>
          </w:divBdr>
        </w:div>
        <w:div w:id="661541283">
          <w:marLeft w:val="0"/>
          <w:marRight w:val="0"/>
          <w:marTop w:val="0"/>
          <w:marBottom w:val="0"/>
          <w:divBdr>
            <w:top w:val="none" w:sz="0" w:space="0" w:color="auto"/>
            <w:left w:val="none" w:sz="0" w:space="0" w:color="auto"/>
            <w:bottom w:val="none" w:sz="0" w:space="0" w:color="auto"/>
            <w:right w:val="none" w:sz="0" w:space="0" w:color="auto"/>
          </w:divBdr>
        </w:div>
        <w:div w:id="1929851146">
          <w:marLeft w:val="0"/>
          <w:marRight w:val="0"/>
          <w:marTop w:val="0"/>
          <w:marBottom w:val="0"/>
          <w:divBdr>
            <w:top w:val="none" w:sz="0" w:space="0" w:color="auto"/>
            <w:left w:val="none" w:sz="0" w:space="0" w:color="auto"/>
            <w:bottom w:val="none" w:sz="0" w:space="0" w:color="auto"/>
            <w:right w:val="none" w:sz="0" w:space="0" w:color="auto"/>
          </w:divBdr>
        </w:div>
        <w:div w:id="1896314930">
          <w:marLeft w:val="0"/>
          <w:marRight w:val="0"/>
          <w:marTop w:val="0"/>
          <w:marBottom w:val="0"/>
          <w:divBdr>
            <w:top w:val="none" w:sz="0" w:space="0" w:color="auto"/>
            <w:left w:val="none" w:sz="0" w:space="0" w:color="auto"/>
            <w:bottom w:val="none" w:sz="0" w:space="0" w:color="auto"/>
            <w:right w:val="none" w:sz="0" w:space="0" w:color="auto"/>
          </w:divBdr>
        </w:div>
        <w:div w:id="980501088">
          <w:marLeft w:val="0"/>
          <w:marRight w:val="0"/>
          <w:marTop w:val="0"/>
          <w:marBottom w:val="0"/>
          <w:divBdr>
            <w:top w:val="none" w:sz="0" w:space="0" w:color="auto"/>
            <w:left w:val="none" w:sz="0" w:space="0" w:color="auto"/>
            <w:bottom w:val="none" w:sz="0" w:space="0" w:color="auto"/>
            <w:right w:val="none" w:sz="0" w:space="0" w:color="auto"/>
          </w:divBdr>
        </w:div>
        <w:div w:id="2070034724">
          <w:marLeft w:val="0"/>
          <w:marRight w:val="0"/>
          <w:marTop w:val="0"/>
          <w:marBottom w:val="0"/>
          <w:divBdr>
            <w:top w:val="none" w:sz="0" w:space="0" w:color="auto"/>
            <w:left w:val="none" w:sz="0" w:space="0" w:color="auto"/>
            <w:bottom w:val="none" w:sz="0" w:space="0" w:color="auto"/>
            <w:right w:val="none" w:sz="0" w:space="0" w:color="auto"/>
          </w:divBdr>
        </w:div>
        <w:div w:id="1133056343">
          <w:marLeft w:val="0"/>
          <w:marRight w:val="0"/>
          <w:marTop w:val="0"/>
          <w:marBottom w:val="0"/>
          <w:divBdr>
            <w:top w:val="none" w:sz="0" w:space="0" w:color="auto"/>
            <w:left w:val="none" w:sz="0" w:space="0" w:color="auto"/>
            <w:bottom w:val="none" w:sz="0" w:space="0" w:color="auto"/>
            <w:right w:val="none" w:sz="0" w:space="0" w:color="auto"/>
          </w:divBdr>
        </w:div>
        <w:div w:id="1263104794">
          <w:marLeft w:val="0"/>
          <w:marRight w:val="0"/>
          <w:marTop w:val="0"/>
          <w:marBottom w:val="0"/>
          <w:divBdr>
            <w:top w:val="none" w:sz="0" w:space="0" w:color="auto"/>
            <w:left w:val="none" w:sz="0" w:space="0" w:color="auto"/>
            <w:bottom w:val="none" w:sz="0" w:space="0" w:color="auto"/>
            <w:right w:val="none" w:sz="0" w:space="0" w:color="auto"/>
          </w:divBdr>
        </w:div>
        <w:div w:id="1448965279">
          <w:marLeft w:val="0"/>
          <w:marRight w:val="0"/>
          <w:marTop w:val="0"/>
          <w:marBottom w:val="0"/>
          <w:divBdr>
            <w:top w:val="none" w:sz="0" w:space="0" w:color="auto"/>
            <w:left w:val="none" w:sz="0" w:space="0" w:color="auto"/>
            <w:bottom w:val="none" w:sz="0" w:space="0" w:color="auto"/>
            <w:right w:val="none" w:sz="0" w:space="0" w:color="auto"/>
          </w:divBdr>
        </w:div>
        <w:div w:id="801532030">
          <w:marLeft w:val="0"/>
          <w:marRight w:val="0"/>
          <w:marTop w:val="0"/>
          <w:marBottom w:val="0"/>
          <w:divBdr>
            <w:top w:val="none" w:sz="0" w:space="0" w:color="auto"/>
            <w:left w:val="none" w:sz="0" w:space="0" w:color="auto"/>
            <w:bottom w:val="none" w:sz="0" w:space="0" w:color="auto"/>
            <w:right w:val="none" w:sz="0" w:space="0" w:color="auto"/>
          </w:divBdr>
        </w:div>
        <w:div w:id="1673071246">
          <w:marLeft w:val="0"/>
          <w:marRight w:val="0"/>
          <w:marTop w:val="0"/>
          <w:marBottom w:val="0"/>
          <w:divBdr>
            <w:top w:val="none" w:sz="0" w:space="0" w:color="auto"/>
            <w:left w:val="none" w:sz="0" w:space="0" w:color="auto"/>
            <w:bottom w:val="none" w:sz="0" w:space="0" w:color="auto"/>
            <w:right w:val="none" w:sz="0" w:space="0" w:color="auto"/>
          </w:divBdr>
        </w:div>
        <w:div w:id="1753620969">
          <w:marLeft w:val="0"/>
          <w:marRight w:val="0"/>
          <w:marTop w:val="0"/>
          <w:marBottom w:val="0"/>
          <w:divBdr>
            <w:top w:val="none" w:sz="0" w:space="0" w:color="auto"/>
            <w:left w:val="none" w:sz="0" w:space="0" w:color="auto"/>
            <w:bottom w:val="none" w:sz="0" w:space="0" w:color="auto"/>
            <w:right w:val="none" w:sz="0" w:space="0" w:color="auto"/>
          </w:divBdr>
        </w:div>
        <w:div w:id="1921401277">
          <w:marLeft w:val="0"/>
          <w:marRight w:val="0"/>
          <w:marTop w:val="0"/>
          <w:marBottom w:val="0"/>
          <w:divBdr>
            <w:top w:val="none" w:sz="0" w:space="0" w:color="auto"/>
            <w:left w:val="none" w:sz="0" w:space="0" w:color="auto"/>
            <w:bottom w:val="none" w:sz="0" w:space="0" w:color="auto"/>
            <w:right w:val="none" w:sz="0" w:space="0" w:color="auto"/>
          </w:divBdr>
        </w:div>
        <w:div w:id="217325416">
          <w:marLeft w:val="0"/>
          <w:marRight w:val="0"/>
          <w:marTop w:val="0"/>
          <w:marBottom w:val="0"/>
          <w:divBdr>
            <w:top w:val="none" w:sz="0" w:space="0" w:color="auto"/>
            <w:left w:val="none" w:sz="0" w:space="0" w:color="auto"/>
            <w:bottom w:val="none" w:sz="0" w:space="0" w:color="auto"/>
            <w:right w:val="none" w:sz="0" w:space="0" w:color="auto"/>
          </w:divBdr>
        </w:div>
      </w:divsChild>
    </w:div>
    <w:div w:id="2017999081">
      <w:bodyDiv w:val="1"/>
      <w:marLeft w:val="0"/>
      <w:marRight w:val="0"/>
      <w:marTop w:val="0"/>
      <w:marBottom w:val="0"/>
      <w:divBdr>
        <w:top w:val="none" w:sz="0" w:space="0" w:color="auto"/>
        <w:left w:val="none" w:sz="0" w:space="0" w:color="auto"/>
        <w:bottom w:val="none" w:sz="0" w:space="0" w:color="auto"/>
        <w:right w:val="none" w:sz="0" w:space="0" w:color="auto"/>
      </w:divBdr>
      <w:divsChild>
        <w:div w:id="1944994591">
          <w:marLeft w:val="0"/>
          <w:marRight w:val="0"/>
          <w:marTop w:val="0"/>
          <w:marBottom w:val="0"/>
          <w:divBdr>
            <w:top w:val="none" w:sz="0" w:space="0" w:color="auto"/>
            <w:left w:val="none" w:sz="0" w:space="0" w:color="auto"/>
            <w:bottom w:val="none" w:sz="0" w:space="0" w:color="auto"/>
            <w:right w:val="none" w:sz="0" w:space="0" w:color="auto"/>
          </w:divBdr>
        </w:div>
        <w:div w:id="333385165">
          <w:marLeft w:val="0"/>
          <w:marRight w:val="0"/>
          <w:marTop w:val="0"/>
          <w:marBottom w:val="0"/>
          <w:divBdr>
            <w:top w:val="none" w:sz="0" w:space="0" w:color="auto"/>
            <w:left w:val="none" w:sz="0" w:space="0" w:color="auto"/>
            <w:bottom w:val="none" w:sz="0" w:space="0" w:color="auto"/>
            <w:right w:val="none" w:sz="0" w:space="0" w:color="auto"/>
          </w:divBdr>
        </w:div>
        <w:div w:id="43986250">
          <w:marLeft w:val="0"/>
          <w:marRight w:val="0"/>
          <w:marTop w:val="0"/>
          <w:marBottom w:val="0"/>
          <w:divBdr>
            <w:top w:val="none" w:sz="0" w:space="0" w:color="auto"/>
            <w:left w:val="none" w:sz="0" w:space="0" w:color="auto"/>
            <w:bottom w:val="none" w:sz="0" w:space="0" w:color="auto"/>
            <w:right w:val="none" w:sz="0" w:space="0" w:color="auto"/>
          </w:divBdr>
        </w:div>
        <w:div w:id="2047412668">
          <w:marLeft w:val="0"/>
          <w:marRight w:val="0"/>
          <w:marTop w:val="0"/>
          <w:marBottom w:val="0"/>
          <w:divBdr>
            <w:top w:val="none" w:sz="0" w:space="0" w:color="auto"/>
            <w:left w:val="none" w:sz="0" w:space="0" w:color="auto"/>
            <w:bottom w:val="none" w:sz="0" w:space="0" w:color="auto"/>
            <w:right w:val="none" w:sz="0" w:space="0" w:color="auto"/>
          </w:divBdr>
        </w:div>
        <w:div w:id="94831486">
          <w:marLeft w:val="0"/>
          <w:marRight w:val="0"/>
          <w:marTop w:val="0"/>
          <w:marBottom w:val="0"/>
          <w:divBdr>
            <w:top w:val="none" w:sz="0" w:space="0" w:color="auto"/>
            <w:left w:val="none" w:sz="0" w:space="0" w:color="auto"/>
            <w:bottom w:val="none" w:sz="0" w:space="0" w:color="auto"/>
            <w:right w:val="none" w:sz="0" w:space="0" w:color="auto"/>
          </w:divBdr>
        </w:div>
        <w:div w:id="2135177995">
          <w:marLeft w:val="0"/>
          <w:marRight w:val="0"/>
          <w:marTop w:val="0"/>
          <w:marBottom w:val="0"/>
          <w:divBdr>
            <w:top w:val="none" w:sz="0" w:space="0" w:color="auto"/>
            <w:left w:val="none" w:sz="0" w:space="0" w:color="auto"/>
            <w:bottom w:val="none" w:sz="0" w:space="0" w:color="auto"/>
            <w:right w:val="none" w:sz="0" w:space="0" w:color="auto"/>
          </w:divBdr>
        </w:div>
        <w:div w:id="866455868">
          <w:marLeft w:val="0"/>
          <w:marRight w:val="0"/>
          <w:marTop w:val="0"/>
          <w:marBottom w:val="0"/>
          <w:divBdr>
            <w:top w:val="none" w:sz="0" w:space="0" w:color="auto"/>
            <w:left w:val="none" w:sz="0" w:space="0" w:color="auto"/>
            <w:bottom w:val="none" w:sz="0" w:space="0" w:color="auto"/>
            <w:right w:val="none" w:sz="0" w:space="0" w:color="auto"/>
          </w:divBdr>
        </w:div>
        <w:div w:id="1220557395">
          <w:marLeft w:val="0"/>
          <w:marRight w:val="0"/>
          <w:marTop w:val="0"/>
          <w:marBottom w:val="0"/>
          <w:divBdr>
            <w:top w:val="none" w:sz="0" w:space="0" w:color="auto"/>
            <w:left w:val="none" w:sz="0" w:space="0" w:color="auto"/>
            <w:bottom w:val="none" w:sz="0" w:space="0" w:color="auto"/>
            <w:right w:val="none" w:sz="0" w:space="0" w:color="auto"/>
          </w:divBdr>
        </w:div>
        <w:div w:id="631640163">
          <w:marLeft w:val="0"/>
          <w:marRight w:val="0"/>
          <w:marTop w:val="0"/>
          <w:marBottom w:val="0"/>
          <w:divBdr>
            <w:top w:val="none" w:sz="0" w:space="0" w:color="auto"/>
            <w:left w:val="none" w:sz="0" w:space="0" w:color="auto"/>
            <w:bottom w:val="none" w:sz="0" w:space="0" w:color="auto"/>
            <w:right w:val="none" w:sz="0" w:space="0" w:color="auto"/>
          </w:divBdr>
        </w:div>
        <w:div w:id="698163794">
          <w:marLeft w:val="0"/>
          <w:marRight w:val="0"/>
          <w:marTop w:val="0"/>
          <w:marBottom w:val="0"/>
          <w:divBdr>
            <w:top w:val="none" w:sz="0" w:space="0" w:color="auto"/>
            <w:left w:val="none" w:sz="0" w:space="0" w:color="auto"/>
            <w:bottom w:val="none" w:sz="0" w:space="0" w:color="auto"/>
            <w:right w:val="none" w:sz="0" w:space="0" w:color="auto"/>
          </w:divBdr>
        </w:div>
        <w:div w:id="781074972">
          <w:marLeft w:val="0"/>
          <w:marRight w:val="0"/>
          <w:marTop w:val="0"/>
          <w:marBottom w:val="0"/>
          <w:divBdr>
            <w:top w:val="none" w:sz="0" w:space="0" w:color="auto"/>
            <w:left w:val="none" w:sz="0" w:space="0" w:color="auto"/>
            <w:bottom w:val="none" w:sz="0" w:space="0" w:color="auto"/>
            <w:right w:val="none" w:sz="0" w:space="0" w:color="auto"/>
          </w:divBdr>
        </w:div>
        <w:div w:id="1144350193">
          <w:marLeft w:val="0"/>
          <w:marRight w:val="0"/>
          <w:marTop w:val="0"/>
          <w:marBottom w:val="0"/>
          <w:divBdr>
            <w:top w:val="none" w:sz="0" w:space="0" w:color="auto"/>
            <w:left w:val="none" w:sz="0" w:space="0" w:color="auto"/>
            <w:bottom w:val="none" w:sz="0" w:space="0" w:color="auto"/>
            <w:right w:val="none" w:sz="0" w:space="0" w:color="auto"/>
          </w:divBdr>
        </w:div>
        <w:div w:id="34740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gi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guideline and general best practices for Artifacts Reusability</Abstract>
  <CompanyAddress/>
  <CompanyPhone/>
  <CompanyFax/>
  <CompanyEmail>droy@governmentcio.com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SOFTWARE Artifacts Re-usability and best practices</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Artifacts Re-usability and best practices</dc:title>
  <dc:subject>GovernmentCIO and</dc:subject>
  <dc:creator>Dev Roy</dc:creator>
  <cp:keywords/>
  <dc:description/>
  <cp:lastModifiedBy>Max Girin</cp:lastModifiedBy>
  <cp:revision>51</cp:revision>
  <dcterms:created xsi:type="dcterms:W3CDTF">2018-07-10T17:15:00Z</dcterms:created>
  <dcterms:modified xsi:type="dcterms:W3CDTF">2018-07-20T00:29:00Z</dcterms:modified>
</cp:coreProperties>
</file>