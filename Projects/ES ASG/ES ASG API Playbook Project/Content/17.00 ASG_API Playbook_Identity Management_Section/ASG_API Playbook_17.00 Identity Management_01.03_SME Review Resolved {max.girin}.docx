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649326F7" w:rsidR="00741E73" w:rsidRDefault="00CA013D" w:rsidP="00E45F3D">
      <w:pPr>
        <w:pStyle w:val="Heading1"/>
      </w:pPr>
      <w:r>
        <w:t xml:space="preserve">Identity </w:t>
      </w:r>
      <w:r w:rsidR="007547E1">
        <w:t xml:space="preserve">and Access </w:t>
      </w:r>
      <w:r>
        <w:t>Management</w:t>
      </w:r>
    </w:p>
    <w:p w14:paraId="204B987B" w14:textId="5C66A675" w:rsidR="00E8644F" w:rsidRDefault="00CA013D" w:rsidP="00242156">
      <w:pPr>
        <w:rPr>
          <w:rFonts w:asciiTheme="majorHAnsi" w:hAnsiTheme="majorHAnsi" w:cstheme="majorHAnsi"/>
          <w:color w:val="000000"/>
          <w:sz w:val="18"/>
          <w:szCs w:val="16"/>
        </w:rPr>
      </w:pPr>
      <w:r>
        <w:rPr>
          <w:rFonts w:asciiTheme="majorHAnsi" w:eastAsiaTheme="majorEastAsia" w:hAnsiTheme="majorHAnsi" w:cstheme="majorBidi"/>
          <w:color w:val="2F5496" w:themeColor="accent1" w:themeShade="BF"/>
          <w:sz w:val="26"/>
          <w:szCs w:val="26"/>
        </w:rPr>
        <w:t xml:space="preserve">Identity </w:t>
      </w:r>
      <w:r w:rsidR="007547E1">
        <w:rPr>
          <w:rFonts w:asciiTheme="majorHAnsi" w:eastAsiaTheme="majorEastAsia" w:hAnsiTheme="majorHAnsi" w:cstheme="majorBidi"/>
          <w:color w:val="2F5496" w:themeColor="accent1" w:themeShade="BF"/>
          <w:sz w:val="26"/>
          <w:szCs w:val="26"/>
        </w:rPr>
        <w:t xml:space="preserve">and Access </w:t>
      </w:r>
      <w:r>
        <w:rPr>
          <w:rFonts w:asciiTheme="majorHAnsi" w:eastAsiaTheme="majorEastAsia" w:hAnsiTheme="majorHAnsi" w:cstheme="majorBidi"/>
          <w:color w:val="2F5496" w:themeColor="accent1" w:themeShade="BF"/>
          <w:sz w:val="26"/>
          <w:szCs w:val="26"/>
        </w:rPr>
        <w:t>Management Overview</w:t>
      </w:r>
      <w:r w:rsidR="00E8644F">
        <w:rPr>
          <w:rFonts w:asciiTheme="majorHAnsi" w:eastAsiaTheme="majorEastAsia" w:hAnsiTheme="majorHAnsi" w:cstheme="majorBidi"/>
          <w:color w:val="2F5496" w:themeColor="accent1" w:themeShade="BF"/>
          <w:sz w:val="26"/>
          <w:szCs w:val="26"/>
        </w:rPr>
        <w:br/>
      </w:r>
      <w:r w:rsidR="00E8644F">
        <w:rPr>
          <w:rFonts w:asciiTheme="majorHAnsi" w:hAnsiTheme="majorHAnsi" w:cstheme="majorHAnsi"/>
          <w:color w:val="000000"/>
          <w:sz w:val="18"/>
          <w:szCs w:val="16"/>
        </w:rPr>
        <w:t>The purpose of</w:t>
      </w:r>
      <w:del w:id="0" w:author="Max Girin" w:date="2018-11-20T16:03:00Z">
        <w:r w:rsidR="00E8644F" w:rsidDel="0078579F">
          <w:rPr>
            <w:rFonts w:asciiTheme="majorHAnsi" w:hAnsiTheme="majorHAnsi" w:cstheme="majorHAnsi"/>
            <w:color w:val="000000"/>
            <w:sz w:val="18"/>
            <w:szCs w:val="16"/>
          </w:rPr>
          <w:delText xml:space="preserve"> </w:delText>
        </w:r>
      </w:del>
      <w:r w:rsidR="00E8644F">
        <w:rPr>
          <w:rFonts w:asciiTheme="majorHAnsi" w:hAnsiTheme="majorHAnsi" w:cstheme="majorHAnsi"/>
          <w:color w:val="000000"/>
          <w:sz w:val="18"/>
          <w:szCs w:val="16"/>
        </w:rPr>
        <w:t xml:space="preserve"> Identity </w:t>
      </w:r>
      <w:r w:rsidR="007547E1">
        <w:rPr>
          <w:rFonts w:asciiTheme="majorHAnsi" w:hAnsiTheme="majorHAnsi" w:cstheme="majorHAnsi"/>
          <w:color w:val="000000"/>
          <w:sz w:val="18"/>
          <w:szCs w:val="16"/>
        </w:rPr>
        <w:t xml:space="preserve">and Access </w:t>
      </w:r>
      <w:r w:rsidR="00E8644F">
        <w:rPr>
          <w:rFonts w:asciiTheme="majorHAnsi" w:hAnsiTheme="majorHAnsi" w:cstheme="majorHAnsi"/>
          <w:color w:val="000000"/>
          <w:sz w:val="18"/>
          <w:szCs w:val="16"/>
        </w:rPr>
        <w:t>Management within any organization is to properly construct a trusted digital identity of an individual (whether it is an employee or an external customer) based on individual’s defining attributes such as online credentials, physical finger print, eye retina scan, or personally identifiable information such as birth day, social security number or mother’s maiden name.</w:t>
      </w:r>
    </w:p>
    <w:p w14:paraId="238C331E" w14:textId="6E3E0CB9" w:rsidR="005E2AEB" w:rsidRPr="0078579F" w:rsidRDefault="00E8644F" w:rsidP="0078579F">
      <w:pPr>
        <w:rPr>
          <w:rFonts w:asciiTheme="majorHAnsi" w:hAnsiTheme="majorHAnsi" w:cstheme="majorHAnsi"/>
          <w:color w:val="000000"/>
          <w:sz w:val="18"/>
          <w:szCs w:val="16"/>
        </w:rPr>
      </w:pPr>
      <w:r>
        <w:rPr>
          <w:rFonts w:asciiTheme="majorHAnsi" w:hAnsiTheme="majorHAnsi" w:cstheme="majorHAnsi"/>
          <w:color w:val="000000"/>
          <w:sz w:val="18"/>
          <w:szCs w:val="16"/>
        </w:rPr>
        <w:t>The diagram below shows how Identity</w:t>
      </w:r>
      <w:r w:rsidR="007547E1">
        <w:rPr>
          <w:rFonts w:asciiTheme="majorHAnsi" w:hAnsiTheme="majorHAnsi" w:cstheme="majorHAnsi"/>
          <w:color w:val="000000"/>
          <w:sz w:val="18"/>
          <w:szCs w:val="16"/>
        </w:rPr>
        <w:t xml:space="preserve"> and Access</w:t>
      </w:r>
      <w:r>
        <w:rPr>
          <w:rFonts w:asciiTheme="majorHAnsi" w:hAnsiTheme="majorHAnsi" w:cstheme="majorHAnsi"/>
          <w:color w:val="000000"/>
          <w:sz w:val="18"/>
          <w:szCs w:val="16"/>
        </w:rPr>
        <w:t xml:space="preserve"> Management fits within the overall digital security architecture</w:t>
      </w:r>
      <w:r w:rsidR="005E2AEB">
        <w:rPr>
          <w:rFonts w:asciiTheme="majorHAnsi" w:hAnsiTheme="majorHAnsi" w:cstheme="majorHAnsi"/>
          <w:color w:val="000000"/>
          <w:sz w:val="18"/>
          <w:szCs w:val="16"/>
        </w:rPr>
        <w:t xml:space="preserve">.  As noted in the diagram, the functions of Identity </w:t>
      </w:r>
      <w:r w:rsidR="007547E1">
        <w:rPr>
          <w:rFonts w:asciiTheme="majorHAnsi" w:hAnsiTheme="majorHAnsi" w:cstheme="majorHAnsi"/>
          <w:color w:val="000000"/>
          <w:sz w:val="18"/>
          <w:szCs w:val="16"/>
        </w:rPr>
        <w:t xml:space="preserve">and Access </w:t>
      </w:r>
      <w:r w:rsidR="005E2AEB">
        <w:rPr>
          <w:rFonts w:asciiTheme="majorHAnsi" w:hAnsiTheme="majorHAnsi" w:cstheme="majorHAnsi"/>
          <w:color w:val="000000"/>
          <w:sz w:val="18"/>
          <w:szCs w:val="16"/>
        </w:rPr>
        <w:t>Management include:</w:t>
      </w:r>
    </w:p>
    <w:p w14:paraId="716BBAB6" w14:textId="2B2B560A" w:rsidR="007547E1" w:rsidRPr="0078579F" w:rsidRDefault="007547E1" w:rsidP="0078579F">
      <w:pPr>
        <w:pStyle w:val="ListParagraph"/>
        <w:numPr>
          <w:ilvl w:val="0"/>
          <w:numId w:val="36"/>
        </w:numPr>
        <w:rPr>
          <w:rFonts w:asciiTheme="majorHAnsi" w:hAnsiTheme="majorHAnsi" w:cstheme="majorHAnsi"/>
          <w:color w:val="000000"/>
          <w:sz w:val="18"/>
          <w:szCs w:val="16"/>
        </w:rPr>
      </w:pPr>
      <w:r w:rsidRPr="0078579F">
        <w:rPr>
          <w:rFonts w:asciiTheme="majorHAnsi" w:hAnsiTheme="majorHAnsi" w:cstheme="majorHAnsi"/>
          <w:b/>
          <w:color w:val="000000"/>
          <w:sz w:val="18"/>
          <w:szCs w:val="16"/>
        </w:rPr>
        <w:t>Identity Management</w:t>
      </w:r>
      <w:r w:rsidR="0078579F" w:rsidRPr="0078579F">
        <w:rPr>
          <w:rFonts w:asciiTheme="majorHAnsi" w:hAnsiTheme="majorHAnsi" w:cstheme="majorHAnsi"/>
          <w:b/>
          <w:color w:val="000000"/>
          <w:sz w:val="18"/>
          <w:szCs w:val="16"/>
        </w:rPr>
        <w:t xml:space="preserve"> (</w:t>
      </w:r>
      <w:proofErr w:type="spellStart"/>
      <w:r w:rsidR="0078579F" w:rsidRPr="0078579F">
        <w:rPr>
          <w:rFonts w:asciiTheme="majorHAnsi" w:hAnsiTheme="majorHAnsi" w:cstheme="majorHAnsi"/>
          <w:b/>
          <w:color w:val="000000"/>
          <w:sz w:val="18"/>
          <w:szCs w:val="16"/>
        </w:rPr>
        <w:t>IdM</w:t>
      </w:r>
      <w:proofErr w:type="spellEnd"/>
      <w:r w:rsidR="0078579F" w:rsidRPr="0078579F">
        <w:rPr>
          <w:rFonts w:asciiTheme="majorHAnsi" w:hAnsiTheme="majorHAnsi" w:cstheme="majorHAnsi"/>
          <w:b/>
          <w:color w:val="000000"/>
          <w:sz w:val="18"/>
          <w:szCs w:val="16"/>
        </w:rPr>
        <w:t>)</w:t>
      </w:r>
      <w:r>
        <w:rPr>
          <w:rFonts w:asciiTheme="majorHAnsi" w:hAnsiTheme="majorHAnsi" w:cstheme="majorHAnsi"/>
          <w:color w:val="000000"/>
          <w:sz w:val="18"/>
          <w:szCs w:val="16"/>
        </w:rPr>
        <w:t xml:space="preserve"> </w:t>
      </w:r>
      <w:r w:rsidR="0078579F">
        <w:rPr>
          <w:rFonts w:asciiTheme="majorHAnsi" w:hAnsiTheme="majorHAnsi" w:cstheme="majorHAnsi"/>
          <w:color w:val="000000"/>
          <w:sz w:val="18"/>
          <w:szCs w:val="16"/>
        </w:rPr>
        <w:t>–</w:t>
      </w:r>
      <w:r w:rsidR="0078579F">
        <w:rPr>
          <w:rFonts w:ascii="Arial" w:hAnsi="Arial" w:cs="Arial"/>
          <w:color w:val="545454"/>
          <w:shd w:val="clear" w:color="auto" w:fill="FFFFFF"/>
        </w:rPr>
        <w:t xml:space="preserve"> </w:t>
      </w:r>
      <w:r w:rsidR="0078579F" w:rsidRPr="0078579F">
        <w:rPr>
          <w:rFonts w:asciiTheme="majorHAnsi" w:hAnsiTheme="majorHAnsi" w:cstheme="majorHAnsi"/>
          <w:color w:val="000000"/>
          <w:sz w:val="18"/>
          <w:szCs w:val="16"/>
        </w:rPr>
        <w:t>the process of identifying, authenticating and authorizing an individual or group of individuals on an application, system or comprehensive IT environment.</w:t>
      </w:r>
      <w:r w:rsidR="0078579F">
        <w:rPr>
          <w:rFonts w:asciiTheme="majorHAnsi" w:hAnsiTheme="majorHAnsi" w:cstheme="majorHAnsi"/>
          <w:color w:val="000000"/>
          <w:sz w:val="18"/>
          <w:szCs w:val="16"/>
        </w:rPr>
        <w:t xml:space="preserve">  </w:t>
      </w:r>
      <w:proofErr w:type="spellStart"/>
      <w:r w:rsidR="0078579F">
        <w:rPr>
          <w:rFonts w:asciiTheme="majorHAnsi" w:hAnsiTheme="majorHAnsi" w:cstheme="majorHAnsi"/>
          <w:color w:val="000000"/>
          <w:sz w:val="18"/>
          <w:szCs w:val="16"/>
        </w:rPr>
        <w:t>IdM</w:t>
      </w:r>
      <w:proofErr w:type="spellEnd"/>
      <w:r w:rsidR="0078579F">
        <w:rPr>
          <w:rFonts w:asciiTheme="majorHAnsi" w:hAnsiTheme="majorHAnsi" w:cstheme="majorHAnsi"/>
          <w:color w:val="000000"/>
          <w:sz w:val="18"/>
          <w:szCs w:val="16"/>
        </w:rPr>
        <w:t xml:space="preserve"> </w:t>
      </w:r>
      <w:r w:rsidRPr="0078579F">
        <w:rPr>
          <w:rFonts w:asciiTheme="majorHAnsi" w:hAnsiTheme="majorHAnsi" w:cstheme="majorHAnsi"/>
          <w:color w:val="000000"/>
          <w:sz w:val="18"/>
          <w:szCs w:val="16"/>
        </w:rPr>
        <w:t>provides a process to vet users (identity proofing) and manage the lifecycle of digital identities providing VA applications with a level of assurance that users are who they claim to be.</w:t>
      </w:r>
    </w:p>
    <w:p w14:paraId="3EAA2B60" w14:textId="0C58CC67" w:rsidR="007547E1" w:rsidRDefault="007547E1" w:rsidP="007547E1">
      <w:pPr>
        <w:pStyle w:val="ListParagraph"/>
        <w:numPr>
          <w:ilvl w:val="0"/>
          <w:numId w:val="36"/>
        </w:numPr>
        <w:rPr>
          <w:rFonts w:asciiTheme="majorHAnsi" w:hAnsiTheme="majorHAnsi" w:cstheme="majorHAnsi"/>
          <w:color w:val="000000"/>
          <w:sz w:val="18"/>
          <w:szCs w:val="16"/>
        </w:rPr>
      </w:pPr>
      <w:r w:rsidRPr="0078579F">
        <w:rPr>
          <w:rFonts w:asciiTheme="majorHAnsi" w:hAnsiTheme="majorHAnsi" w:cstheme="majorHAnsi"/>
          <w:b/>
          <w:color w:val="000000"/>
          <w:sz w:val="18"/>
          <w:szCs w:val="16"/>
        </w:rPr>
        <w:t>Credential Management</w:t>
      </w:r>
      <w:r w:rsidR="0078579F">
        <w:rPr>
          <w:rFonts w:asciiTheme="majorHAnsi" w:hAnsiTheme="majorHAnsi" w:cstheme="majorHAnsi"/>
          <w:b/>
          <w:color w:val="000000"/>
          <w:sz w:val="18"/>
          <w:szCs w:val="16"/>
        </w:rPr>
        <w:t xml:space="preserve"> (CM)</w:t>
      </w:r>
      <w:r>
        <w:rPr>
          <w:rFonts w:asciiTheme="majorHAnsi" w:hAnsiTheme="majorHAnsi" w:cstheme="majorHAnsi"/>
          <w:color w:val="000000"/>
          <w:sz w:val="18"/>
          <w:szCs w:val="16"/>
        </w:rPr>
        <w:t xml:space="preserve"> </w:t>
      </w:r>
      <w:r w:rsidR="0078579F">
        <w:rPr>
          <w:rFonts w:asciiTheme="majorHAnsi" w:hAnsiTheme="majorHAnsi" w:cstheme="majorHAnsi"/>
          <w:color w:val="000000"/>
          <w:sz w:val="18"/>
          <w:szCs w:val="16"/>
        </w:rPr>
        <w:t>–</w:t>
      </w:r>
      <w:r>
        <w:rPr>
          <w:rFonts w:asciiTheme="majorHAnsi" w:hAnsiTheme="majorHAnsi" w:cstheme="majorHAnsi"/>
          <w:color w:val="000000"/>
          <w:sz w:val="18"/>
          <w:szCs w:val="16"/>
        </w:rPr>
        <w:t xml:space="preserve"> </w:t>
      </w:r>
      <w:r w:rsidR="0078579F">
        <w:rPr>
          <w:rFonts w:asciiTheme="majorHAnsi" w:hAnsiTheme="majorHAnsi" w:cstheme="majorHAnsi"/>
          <w:color w:val="000000"/>
          <w:sz w:val="18"/>
          <w:szCs w:val="16"/>
        </w:rPr>
        <w:t>the storage and management of end user credentials.  CM allows organizations such as VA to associate a digital identity with authoritative proof of that claimed identity</w:t>
      </w:r>
      <w:r w:rsidRPr="007547E1">
        <w:rPr>
          <w:rFonts w:asciiTheme="majorHAnsi" w:hAnsiTheme="majorHAnsi" w:cstheme="majorHAnsi"/>
          <w:color w:val="000000"/>
          <w:sz w:val="18"/>
          <w:szCs w:val="16"/>
        </w:rPr>
        <w:t>.</w:t>
      </w:r>
    </w:p>
    <w:p w14:paraId="057BAE29" w14:textId="281EF30A" w:rsidR="007547E1" w:rsidRPr="005E2AEB" w:rsidRDefault="007547E1" w:rsidP="007547E1">
      <w:pPr>
        <w:pStyle w:val="ListParagraph"/>
        <w:numPr>
          <w:ilvl w:val="0"/>
          <w:numId w:val="36"/>
        </w:numPr>
        <w:rPr>
          <w:rFonts w:asciiTheme="majorHAnsi" w:hAnsiTheme="majorHAnsi" w:cstheme="majorHAnsi"/>
          <w:color w:val="000000"/>
          <w:sz w:val="18"/>
          <w:szCs w:val="16"/>
        </w:rPr>
      </w:pPr>
      <w:r w:rsidRPr="0078579F">
        <w:rPr>
          <w:rFonts w:asciiTheme="majorHAnsi" w:hAnsiTheme="majorHAnsi" w:cstheme="majorHAnsi"/>
          <w:b/>
          <w:color w:val="000000"/>
          <w:sz w:val="18"/>
          <w:szCs w:val="16"/>
        </w:rPr>
        <w:t xml:space="preserve">Access Management </w:t>
      </w:r>
      <w:r w:rsidR="0078579F" w:rsidRPr="0078579F">
        <w:rPr>
          <w:rFonts w:asciiTheme="majorHAnsi" w:hAnsiTheme="majorHAnsi" w:cstheme="majorHAnsi"/>
          <w:b/>
          <w:color w:val="000000"/>
          <w:sz w:val="18"/>
          <w:szCs w:val="16"/>
        </w:rPr>
        <w:t>(AM)</w:t>
      </w:r>
      <w:r w:rsidR="0078579F">
        <w:rPr>
          <w:rFonts w:asciiTheme="majorHAnsi" w:hAnsiTheme="majorHAnsi" w:cstheme="majorHAnsi"/>
          <w:color w:val="000000"/>
          <w:sz w:val="18"/>
          <w:szCs w:val="16"/>
        </w:rPr>
        <w:t xml:space="preserve"> </w:t>
      </w:r>
      <w:r>
        <w:rPr>
          <w:rFonts w:asciiTheme="majorHAnsi" w:hAnsiTheme="majorHAnsi" w:cstheme="majorHAnsi"/>
          <w:color w:val="000000"/>
          <w:sz w:val="18"/>
          <w:szCs w:val="16"/>
        </w:rPr>
        <w:t>-</w:t>
      </w:r>
      <w:r w:rsidR="002B7EB5">
        <w:rPr>
          <w:rFonts w:ascii="Arial" w:hAnsi="Arial" w:cs="Arial"/>
          <w:color w:val="545454"/>
          <w:shd w:val="clear" w:color="auto" w:fill="FFFFFF"/>
        </w:rPr>
        <w:t> </w:t>
      </w:r>
      <w:r w:rsidR="002B7EB5" w:rsidRPr="002B7EB5">
        <w:rPr>
          <w:rFonts w:asciiTheme="majorHAnsi" w:hAnsiTheme="majorHAnsi" w:cstheme="majorHAnsi"/>
          <w:color w:val="000000"/>
          <w:sz w:val="18"/>
          <w:szCs w:val="16"/>
        </w:rPr>
        <w:t>the process of identifying, tracking, controlling and managing authorized or specified users' access to a system, application or any IT instance</w:t>
      </w:r>
      <w:r w:rsidR="002B7EB5">
        <w:rPr>
          <w:rFonts w:asciiTheme="majorHAnsi" w:hAnsiTheme="majorHAnsi" w:cstheme="majorHAnsi"/>
          <w:color w:val="000000"/>
          <w:sz w:val="18"/>
          <w:szCs w:val="16"/>
        </w:rPr>
        <w:t xml:space="preserve"> that provides</w:t>
      </w:r>
      <w:r w:rsidRPr="007547E1">
        <w:rPr>
          <w:rFonts w:asciiTheme="majorHAnsi" w:hAnsiTheme="majorHAnsi" w:cstheme="majorHAnsi"/>
          <w:color w:val="000000"/>
          <w:sz w:val="18"/>
          <w:szCs w:val="16"/>
        </w:rPr>
        <w:t xml:space="preserve"> capabilities</w:t>
      </w:r>
      <w:r w:rsidR="002B7EB5">
        <w:rPr>
          <w:rFonts w:asciiTheme="majorHAnsi" w:hAnsiTheme="majorHAnsi" w:cstheme="majorHAnsi"/>
          <w:color w:val="000000"/>
          <w:sz w:val="18"/>
          <w:szCs w:val="16"/>
        </w:rPr>
        <w:t>.</w:t>
      </w:r>
    </w:p>
    <w:p w14:paraId="0BC69E4F" w14:textId="609983C1" w:rsidR="00E8644F" w:rsidRDefault="00E8644F" w:rsidP="00E8644F">
      <w:pPr>
        <w:jc w:val="center"/>
        <w:rPr>
          <w:rFonts w:asciiTheme="majorHAnsi" w:hAnsiTheme="majorHAnsi" w:cstheme="majorHAnsi"/>
          <w:color w:val="000000"/>
          <w:sz w:val="18"/>
          <w:szCs w:val="16"/>
        </w:rPr>
      </w:pPr>
      <w:r>
        <w:rPr>
          <w:noProof/>
        </w:rPr>
        <w:drawing>
          <wp:inline distT="0" distB="0" distL="0" distR="0" wp14:anchorId="3037C5D3" wp14:editId="09904604">
            <wp:extent cx="5943600" cy="4254500"/>
            <wp:effectExtent l="0" t="0" r="0" b="0"/>
            <wp:docPr id="4" name="Picture 4" descr="Conceptu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7C605C20" w14:textId="183D53C5"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Within an API Management Platform, Identity </w:t>
      </w:r>
      <w:r w:rsidR="007547E1">
        <w:rPr>
          <w:rFonts w:asciiTheme="majorHAnsi" w:hAnsiTheme="majorHAnsi" w:cstheme="majorHAnsi"/>
          <w:color w:val="000000"/>
          <w:sz w:val="18"/>
          <w:szCs w:val="16"/>
        </w:rPr>
        <w:t xml:space="preserve">and Access </w:t>
      </w:r>
      <w:r>
        <w:rPr>
          <w:rFonts w:asciiTheme="majorHAnsi" w:hAnsiTheme="majorHAnsi" w:cstheme="majorHAnsi"/>
          <w:color w:val="000000"/>
          <w:sz w:val="18"/>
          <w:szCs w:val="16"/>
        </w:rPr>
        <w:t>Management platform</w:t>
      </w:r>
      <w:r w:rsidR="007547E1">
        <w:rPr>
          <w:rFonts w:asciiTheme="majorHAnsi" w:hAnsiTheme="majorHAnsi" w:cstheme="majorHAnsi"/>
          <w:color w:val="000000"/>
          <w:sz w:val="18"/>
          <w:szCs w:val="16"/>
        </w:rPr>
        <w:t>(s)</w:t>
      </w:r>
      <w:r>
        <w:rPr>
          <w:rFonts w:asciiTheme="majorHAnsi" w:hAnsiTheme="majorHAnsi" w:cstheme="majorHAnsi"/>
          <w:color w:val="000000"/>
          <w:sz w:val="18"/>
          <w:szCs w:val="16"/>
        </w:rPr>
        <w:t xml:space="preserve"> acts as an “External Identity Provider” used for </w:t>
      </w:r>
      <w:r w:rsidR="007547E1">
        <w:rPr>
          <w:rFonts w:asciiTheme="majorHAnsi" w:hAnsiTheme="majorHAnsi" w:cstheme="majorHAnsi"/>
          <w:color w:val="000000"/>
          <w:sz w:val="18"/>
          <w:szCs w:val="16"/>
        </w:rPr>
        <w:t>Identity Management, Credential Management and Access Management</w:t>
      </w:r>
      <w:r>
        <w:rPr>
          <w:rFonts w:asciiTheme="majorHAnsi" w:hAnsiTheme="majorHAnsi" w:cstheme="majorHAnsi"/>
          <w:color w:val="000000"/>
          <w:sz w:val="18"/>
          <w:szCs w:val="16"/>
        </w:rPr>
        <w:t>.  An API Platform does not act itself as an Identity</w:t>
      </w:r>
      <w:r w:rsidR="007547E1">
        <w:rPr>
          <w:rFonts w:asciiTheme="majorHAnsi" w:hAnsiTheme="majorHAnsi" w:cstheme="majorHAnsi"/>
          <w:color w:val="000000"/>
          <w:sz w:val="18"/>
          <w:szCs w:val="16"/>
        </w:rPr>
        <w:t xml:space="preserve"> and Access</w:t>
      </w:r>
      <w:r>
        <w:rPr>
          <w:rFonts w:asciiTheme="majorHAnsi" w:hAnsiTheme="majorHAnsi" w:cstheme="majorHAnsi"/>
          <w:color w:val="000000"/>
          <w:sz w:val="18"/>
          <w:szCs w:val="16"/>
        </w:rPr>
        <w:t xml:space="preserve"> Management </w:t>
      </w:r>
      <w:r w:rsidR="002B7EB5">
        <w:rPr>
          <w:rFonts w:asciiTheme="majorHAnsi" w:hAnsiTheme="majorHAnsi" w:cstheme="majorHAnsi"/>
          <w:color w:val="000000"/>
          <w:sz w:val="18"/>
          <w:szCs w:val="16"/>
        </w:rPr>
        <w:t xml:space="preserve">(IAM) </w:t>
      </w:r>
      <w:r>
        <w:rPr>
          <w:rFonts w:asciiTheme="majorHAnsi" w:hAnsiTheme="majorHAnsi" w:cstheme="majorHAnsi"/>
          <w:color w:val="000000"/>
          <w:sz w:val="18"/>
          <w:szCs w:val="16"/>
        </w:rPr>
        <w:t>platform unless it has built-in I</w:t>
      </w:r>
      <w:r w:rsidR="007547E1">
        <w:rPr>
          <w:rFonts w:asciiTheme="majorHAnsi" w:hAnsiTheme="majorHAnsi" w:cstheme="majorHAnsi"/>
          <w:color w:val="000000"/>
          <w:sz w:val="18"/>
          <w:szCs w:val="16"/>
        </w:rPr>
        <w:t>A</w:t>
      </w:r>
      <w:r>
        <w:rPr>
          <w:rFonts w:asciiTheme="majorHAnsi" w:hAnsiTheme="majorHAnsi" w:cstheme="majorHAnsi"/>
          <w:color w:val="000000"/>
          <w:sz w:val="18"/>
          <w:szCs w:val="16"/>
        </w:rPr>
        <w:t>M components.  Typically, however, the I</w:t>
      </w:r>
      <w:r w:rsidR="007547E1">
        <w:rPr>
          <w:rFonts w:asciiTheme="majorHAnsi" w:hAnsiTheme="majorHAnsi" w:cstheme="majorHAnsi"/>
          <w:color w:val="000000"/>
          <w:sz w:val="18"/>
          <w:szCs w:val="16"/>
        </w:rPr>
        <w:t>A</w:t>
      </w:r>
      <w:r>
        <w:rPr>
          <w:rFonts w:asciiTheme="majorHAnsi" w:hAnsiTheme="majorHAnsi" w:cstheme="majorHAnsi"/>
          <w:color w:val="000000"/>
          <w:sz w:val="18"/>
          <w:szCs w:val="16"/>
        </w:rPr>
        <w:t xml:space="preserve">M function is outsourced to a dedicated Identity </w:t>
      </w:r>
      <w:r w:rsidR="007547E1">
        <w:rPr>
          <w:rFonts w:asciiTheme="majorHAnsi" w:hAnsiTheme="majorHAnsi" w:cstheme="majorHAnsi"/>
          <w:color w:val="000000"/>
          <w:sz w:val="18"/>
          <w:szCs w:val="16"/>
        </w:rPr>
        <w:t xml:space="preserve">and Access </w:t>
      </w:r>
      <w:r>
        <w:rPr>
          <w:rFonts w:asciiTheme="majorHAnsi" w:hAnsiTheme="majorHAnsi" w:cstheme="majorHAnsi"/>
          <w:color w:val="000000"/>
          <w:sz w:val="18"/>
          <w:szCs w:val="16"/>
        </w:rPr>
        <w:t>Management platform, hence it is treated as an “External” Identity Provider for the API</w:t>
      </w:r>
      <w:r w:rsidRPr="005E2AEB">
        <w:rPr>
          <w:rFonts w:asciiTheme="majorHAnsi" w:hAnsiTheme="majorHAnsi" w:cstheme="majorHAnsi"/>
          <w:color w:val="000000"/>
          <w:sz w:val="18"/>
          <w:szCs w:val="16"/>
        </w:rPr>
        <w:t xml:space="preserve"> </w:t>
      </w:r>
      <w:r>
        <w:rPr>
          <w:rFonts w:asciiTheme="majorHAnsi" w:hAnsiTheme="majorHAnsi" w:cstheme="majorHAnsi"/>
          <w:color w:val="000000"/>
          <w:sz w:val="18"/>
          <w:szCs w:val="16"/>
        </w:rPr>
        <w:t>Management Platform.</w:t>
      </w:r>
    </w:p>
    <w:p w14:paraId="39781227" w14:textId="7C2FFB58"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Examples of the best-of-breed Identity Management platforms include Oracle A</w:t>
      </w:r>
      <w:r w:rsidR="00F97D71">
        <w:rPr>
          <w:rFonts w:asciiTheme="majorHAnsi" w:hAnsiTheme="majorHAnsi" w:cstheme="majorHAnsi"/>
          <w:color w:val="000000"/>
          <w:sz w:val="18"/>
          <w:szCs w:val="16"/>
        </w:rPr>
        <w:t xml:space="preserve">ccess </w:t>
      </w:r>
      <w:r>
        <w:rPr>
          <w:rFonts w:asciiTheme="majorHAnsi" w:hAnsiTheme="majorHAnsi" w:cstheme="majorHAnsi"/>
          <w:color w:val="000000"/>
          <w:sz w:val="18"/>
          <w:szCs w:val="16"/>
        </w:rPr>
        <w:t>M</w:t>
      </w:r>
      <w:r w:rsidR="00F97D71">
        <w:rPr>
          <w:rFonts w:asciiTheme="majorHAnsi" w:hAnsiTheme="majorHAnsi" w:cstheme="majorHAnsi"/>
          <w:color w:val="000000"/>
          <w:sz w:val="18"/>
          <w:szCs w:val="16"/>
        </w:rPr>
        <w:t>anager</w:t>
      </w:r>
      <w:r>
        <w:rPr>
          <w:rFonts w:asciiTheme="majorHAnsi" w:hAnsiTheme="majorHAnsi" w:cstheme="majorHAnsi"/>
          <w:color w:val="000000"/>
          <w:sz w:val="18"/>
          <w:szCs w:val="16"/>
        </w:rPr>
        <w:t xml:space="preserve">, Ping </w:t>
      </w:r>
      <w:r w:rsidR="00F97D71">
        <w:rPr>
          <w:rFonts w:asciiTheme="majorHAnsi" w:hAnsiTheme="majorHAnsi" w:cstheme="majorHAnsi"/>
          <w:color w:val="000000"/>
          <w:sz w:val="18"/>
          <w:szCs w:val="16"/>
        </w:rPr>
        <w:t>Identity</w:t>
      </w:r>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Okta</w:t>
      </w:r>
      <w:proofErr w:type="spellEnd"/>
      <w:r>
        <w:rPr>
          <w:rFonts w:asciiTheme="majorHAnsi" w:hAnsiTheme="majorHAnsi" w:cstheme="majorHAnsi"/>
          <w:color w:val="000000"/>
          <w:sz w:val="18"/>
          <w:szCs w:val="16"/>
        </w:rPr>
        <w:t xml:space="preserve">, Microsoft Active Directory, </w:t>
      </w:r>
      <w:r w:rsidR="00F97D71">
        <w:rPr>
          <w:rFonts w:asciiTheme="majorHAnsi" w:hAnsiTheme="majorHAnsi" w:cstheme="majorHAnsi"/>
          <w:color w:val="000000"/>
          <w:sz w:val="18"/>
          <w:szCs w:val="16"/>
        </w:rPr>
        <w:t>CA</w:t>
      </w:r>
      <w:r>
        <w:rPr>
          <w:rFonts w:asciiTheme="majorHAnsi" w:hAnsiTheme="majorHAnsi" w:cstheme="majorHAnsi"/>
          <w:color w:val="000000"/>
          <w:sz w:val="18"/>
          <w:szCs w:val="16"/>
        </w:rPr>
        <w:t xml:space="preserve"> </w:t>
      </w:r>
      <w:r w:rsidR="002B7EB5">
        <w:rPr>
          <w:rFonts w:asciiTheme="majorHAnsi" w:hAnsiTheme="majorHAnsi" w:cstheme="majorHAnsi"/>
          <w:color w:val="000000"/>
          <w:sz w:val="18"/>
          <w:szCs w:val="16"/>
        </w:rPr>
        <w:t xml:space="preserve">SiteMinder </w:t>
      </w:r>
      <w:r w:rsidR="007547E1">
        <w:rPr>
          <w:rFonts w:asciiTheme="majorHAnsi" w:hAnsiTheme="majorHAnsi" w:cstheme="majorHAnsi"/>
          <w:color w:val="000000"/>
          <w:sz w:val="18"/>
          <w:szCs w:val="16"/>
        </w:rPr>
        <w:t>and IBM</w:t>
      </w:r>
      <w:r w:rsidR="002B7EB5">
        <w:rPr>
          <w:rFonts w:asciiTheme="majorHAnsi" w:hAnsiTheme="majorHAnsi" w:cstheme="majorHAnsi"/>
          <w:color w:val="000000"/>
          <w:sz w:val="18"/>
          <w:szCs w:val="16"/>
        </w:rPr>
        <w:t xml:space="preserve"> IAM.</w:t>
      </w:r>
    </w:p>
    <w:p w14:paraId="60C232CB" w14:textId="3E1EA934" w:rsidR="00C54131"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When reviewing the capabilities of any API Management Platform, it is important to consider </w:t>
      </w:r>
      <w:r w:rsidR="002B7EB5">
        <w:rPr>
          <w:rFonts w:asciiTheme="majorHAnsi" w:hAnsiTheme="majorHAnsi" w:cstheme="majorHAnsi"/>
          <w:color w:val="000000"/>
          <w:sz w:val="18"/>
          <w:szCs w:val="16"/>
        </w:rPr>
        <w:t>whether</w:t>
      </w:r>
      <w:r w:rsidR="007547E1">
        <w:rPr>
          <w:rFonts w:asciiTheme="majorHAnsi" w:hAnsiTheme="majorHAnsi" w:cstheme="majorHAnsi"/>
          <w:color w:val="000000"/>
          <w:sz w:val="18"/>
          <w:szCs w:val="16"/>
        </w:rPr>
        <w:t xml:space="preserve"> a given API </w:t>
      </w:r>
      <w:r w:rsidR="002B7EB5">
        <w:rPr>
          <w:rFonts w:asciiTheme="majorHAnsi" w:hAnsiTheme="majorHAnsi" w:cstheme="majorHAnsi"/>
          <w:color w:val="000000"/>
          <w:sz w:val="18"/>
          <w:szCs w:val="16"/>
        </w:rPr>
        <w:t>Gateway</w:t>
      </w:r>
      <w:r w:rsidR="007547E1">
        <w:rPr>
          <w:rFonts w:asciiTheme="majorHAnsi" w:hAnsiTheme="majorHAnsi" w:cstheme="majorHAnsi"/>
          <w:color w:val="000000"/>
          <w:sz w:val="18"/>
          <w:szCs w:val="16"/>
        </w:rPr>
        <w:t xml:space="preserve"> has </w:t>
      </w:r>
      <w:r w:rsidR="002B7EB5">
        <w:rPr>
          <w:rFonts w:asciiTheme="majorHAnsi" w:hAnsiTheme="majorHAnsi" w:cstheme="majorHAnsi"/>
          <w:color w:val="000000"/>
          <w:sz w:val="18"/>
          <w:szCs w:val="16"/>
        </w:rPr>
        <w:t xml:space="preserve">an ability </w:t>
      </w:r>
      <w:r w:rsidR="007547E1">
        <w:rPr>
          <w:rFonts w:asciiTheme="majorHAnsi" w:hAnsiTheme="majorHAnsi" w:cstheme="majorHAnsi"/>
          <w:color w:val="000000"/>
          <w:sz w:val="18"/>
          <w:szCs w:val="16"/>
        </w:rPr>
        <w:t xml:space="preserve">to externalize IAM functionality and what standards are supported for that externalization. </w:t>
      </w:r>
      <w:r w:rsidR="002B7EB5">
        <w:rPr>
          <w:rFonts w:asciiTheme="majorHAnsi" w:hAnsiTheme="majorHAnsi" w:cstheme="majorHAnsi"/>
          <w:color w:val="000000"/>
          <w:sz w:val="18"/>
          <w:szCs w:val="16"/>
        </w:rPr>
        <w:t xml:space="preserve"> </w:t>
      </w:r>
      <w:r w:rsidR="007547E1">
        <w:rPr>
          <w:rFonts w:asciiTheme="majorHAnsi" w:hAnsiTheme="majorHAnsi" w:cstheme="majorHAnsi"/>
          <w:color w:val="000000"/>
          <w:sz w:val="18"/>
          <w:szCs w:val="16"/>
        </w:rPr>
        <w:t xml:space="preserve">For example, </w:t>
      </w:r>
      <w:r w:rsidR="002B7EB5">
        <w:rPr>
          <w:rFonts w:asciiTheme="majorHAnsi" w:hAnsiTheme="majorHAnsi" w:cstheme="majorHAnsi"/>
          <w:color w:val="000000"/>
          <w:sz w:val="18"/>
          <w:szCs w:val="16"/>
        </w:rPr>
        <w:t>a consideration should be given to whether</w:t>
      </w:r>
      <w:r w:rsidR="007547E1">
        <w:rPr>
          <w:rFonts w:asciiTheme="majorHAnsi" w:hAnsiTheme="majorHAnsi" w:cstheme="majorHAnsi"/>
          <w:color w:val="000000"/>
          <w:sz w:val="18"/>
          <w:szCs w:val="16"/>
        </w:rPr>
        <w:t xml:space="preserve"> </w:t>
      </w:r>
      <w:r w:rsidR="002B7EB5">
        <w:rPr>
          <w:rFonts w:asciiTheme="majorHAnsi" w:hAnsiTheme="majorHAnsi" w:cstheme="majorHAnsi"/>
          <w:color w:val="000000"/>
          <w:sz w:val="18"/>
          <w:szCs w:val="16"/>
        </w:rPr>
        <w:t>a</w:t>
      </w:r>
      <w:r w:rsidR="007547E1">
        <w:rPr>
          <w:rFonts w:asciiTheme="majorHAnsi" w:hAnsiTheme="majorHAnsi" w:cstheme="majorHAnsi"/>
          <w:color w:val="000000"/>
          <w:sz w:val="18"/>
          <w:szCs w:val="16"/>
        </w:rPr>
        <w:t xml:space="preserve"> given API </w:t>
      </w:r>
      <w:r w:rsidR="002B7EB5">
        <w:rPr>
          <w:rFonts w:asciiTheme="majorHAnsi" w:hAnsiTheme="majorHAnsi" w:cstheme="majorHAnsi"/>
          <w:color w:val="000000"/>
          <w:sz w:val="18"/>
          <w:szCs w:val="16"/>
        </w:rPr>
        <w:t>G</w:t>
      </w:r>
      <w:r w:rsidR="007547E1">
        <w:rPr>
          <w:rFonts w:asciiTheme="majorHAnsi" w:hAnsiTheme="majorHAnsi" w:cstheme="majorHAnsi"/>
          <w:color w:val="000000"/>
          <w:sz w:val="18"/>
          <w:szCs w:val="16"/>
        </w:rPr>
        <w:t>ateway support</w:t>
      </w:r>
      <w:r w:rsidR="002B7EB5">
        <w:rPr>
          <w:rFonts w:asciiTheme="majorHAnsi" w:hAnsiTheme="majorHAnsi" w:cstheme="majorHAnsi"/>
          <w:color w:val="000000"/>
          <w:sz w:val="18"/>
          <w:szCs w:val="16"/>
        </w:rPr>
        <w:t>s</w:t>
      </w:r>
      <w:r w:rsidR="007547E1">
        <w:rPr>
          <w:rFonts w:asciiTheme="majorHAnsi" w:hAnsiTheme="majorHAnsi" w:cstheme="majorHAnsi"/>
          <w:color w:val="000000"/>
          <w:sz w:val="18"/>
          <w:szCs w:val="16"/>
        </w:rPr>
        <w:t xml:space="preserve"> authentication via an external identity provider using SAML.</w:t>
      </w:r>
    </w:p>
    <w:p w14:paraId="5F8E9E39" w14:textId="77777777" w:rsidR="002B7EB5" w:rsidRDefault="002B7EB5" w:rsidP="005E2AEB">
      <w:pPr>
        <w:rPr>
          <w:rFonts w:asciiTheme="majorHAnsi" w:hAnsiTheme="majorHAnsi" w:cstheme="majorHAnsi"/>
          <w:color w:val="000000"/>
          <w:sz w:val="18"/>
          <w:szCs w:val="16"/>
        </w:rPr>
      </w:pPr>
    </w:p>
    <w:p w14:paraId="073AEA52" w14:textId="2FB1E563" w:rsidR="00C54131" w:rsidRPr="00F97D71" w:rsidRDefault="00C54131" w:rsidP="002B7EB5">
      <w:pPr>
        <w:spacing w:after="0"/>
        <w:rPr>
          <w:rFonts w:asciiTheme="majorHAnsi" w:eastAsiaTheme="majorEastAsia" w:hAnsiTheme="majorHAnsi" w:cstheme="majorBidi"/>
          <w:color w:val="2F5496" w:themeColor="accent1" w:themeShade="BF"/>
          <w:sz w:val="26"/>
          <w:szCs w:val="26"/>
        </w:rPr>
      </w:pPr>
      <w:r w:rsidRPr="00F97D71">
        <w:rPr>
          <w:rFonts w:asciiTheme="majorHAnsi" w:eastAsiaTheme="majorEastAsia" w:hAnsiTheme="majorHAnsi" w:cstheme="majorBidi"/>
          <w:color w:val="2F5496" w:themeColor="accent1" w:themeShade="BF"/>
          <w:sz w:val="26"/>
          <w:szCs w:val="26"/>
        </w:rPr>
        <w:t xml:space="preserve">API Gateway Integration with Identity </w:t>
      </w:r>
      <w:r w:rsidR="007547E1">
        <w:rPr>
          <w:rFonts w:asciiTheme="majorHAnsi" w:eastAsiaTheme="majorEastAsia" w:hAnsiTheme="majorHAnsi" w:cstheme="majorBidi"/>
          <w:color w:val="2F5496" w:themeColor="accent1" w:themeShade="BF"/>
          <w:sz w:val="26"/>
          <w:szCs w:val="26"/>
        </w:rPr>
        <w:t xml:space="preserve">and Access </w:t>
      </w:r>
      <w:r w:rsidRPr="00F97D71">
        <w:rPr>
          <w:rFonts w:asciiTheme="majorHAnsi" w:eastAsiaTheme="majorEastAsia" w:hAnsiTheme="majorHAnsi" w:cstheme="majorBidi"/>
          <w:color w:val="2F5496" w:themeColor="accent1" w:themeShade="BF"/>
          <w:sz w:val="26"/>
          <w:szCs w:val="26"/>
        </w:rPr>
        <w:t>Management</w:t>
      </w:r>
    </w:p>
    <w:p w14:paraId="1FDC5093" w14:textId="394E0B14" w:rsidR="00C54131" w:rsidRDefault="00F97D71" w:rsidP="002B7EB5">
      <w:pPr>
        <w:pStyle w:val="NormalWeb"/>
        <w:spacing w:before="120" w:beforeAutospacing="0"/>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An enterprise </w:t>
      </w:r>
      <w:r w:rsidR="00C54131" w:rsidRPr="00F97D71">
        <w:rPr>
          <w:rFonts w:asciiTheme="majorHAnsi" w:eastAsiaTheme="minorHAnsi" w:hAnsiTheme="majorHAnsi" w:cstheme="majorHAnsi"/>
          <w:color w:val="000000"/>
          <w:sz w:val="18"/>
          <w:szCs w:val="16"/>
        </w:rPr>
        <w:t xml:space="preserve">API Gateway </w:t>
      </w:r>
      <w:r>
        <w:rPr>
          <w:rFonts w:asciiTheme="majorHAnsi" w:eastAsiaTheme="minorHAnsi" w:hAnsiTheme="majorHAnsi" w:cstheme="majorHAnsi"/>
          <w:color w:val="000000"/>
          <w:sz w:val="18"/>
          <w:szCs w:val="16"/>
        </w:rPr>
        <w:t>should be able to support</w:t>
      </w:r>
      <w:r w:rsidR="00C54131" w:rsidRPr="00F97D71">
        <w:rPr>
          <w:rFonts w:asciiTheme="majorHAnsi" w:eastAsiaTheme="minorHAnsi" w:hAnsiTheme="majorHAnsi" w:cstheme="majorHAnsi"/>
          <w:color w:val="000000"/>
          <w:sz w:val="18"/>
          <w:szCs w:val="16"/>
        </w:rPr>
        <w:t xml:space="preserve"> a wide variety of </w:t>
      </w:r>
      <w:r w:rsidR="002B7EB5">
        <w:rPr>
          <w:rFonts w:asciiTheme="majorHAnsi" w:eastAsiaTheme="minorHAnsi" w:hAnsiTheme="majorHAnsi" w:cstheme="majorHAnsi"/>
          <w:color w:val="000000"/>
          <w:sz w:val="18"/>
          <w:szCs w:val="16"/>
        </w:rPr>
        <w:t>I</w:t>
      </w:r>
      <w:r>
        <w:rPr>
          <w:rFonts w:asciiTheme="majorHAnsi" w:eastAsiaTheme="minorHAnsi" w:hAnsiTheme="majorHAnsi" w:cstheme="majorHAnsi"/>
          <w:color w:val="000000"/>
          <w:sz w:val="18"/>
          <w:szCs w:val="16"/>
        </w:rPr>
        <w:t xml:space="preserve">dentity </w:t>
      </w:r>
      <w:r w:rsidR="007547E1">
        <w:rPr>
          <w:rFonts w:asciiTheme="majorHAnsi" w:eastAsiaTheme="minorHAnsi" w:hAnsiTheme="majorHAnsi" w:cstheme="majorHAnsi"/>
          <w:color w:val="000000"/>
          <w:sz w:val="18"/>
          <w:szCs w:val="16"/>
        </w:rPr>
        <w:t xml:space="preserve">and </w:t>
      </w:r>
      <w:r w:rsidR="002B7EB5">
        <w:rPr>
          <w:rFonts w:asciiTheme="majorHAnsi" w:eastAsiaTheme="minorHAnsi" w:hAnsiTheme="majorHAnsi" w:cstheme="majorHAnsi"/>
          <w:color w:val="000000"/>
          <w:sz w:val="18"/>
          <w:szCs w:val="16"/>
        </w:rPr>
        <w:t>A</w:t>
      </w:r>
      <w:r w:rsidR="007547E1">
        <w:rPr>
          <w:rFonts w:asciiTheme="majorHAnsi" w:eastAsiaTheme="minorHAnsi" w:hAnsiTheme="majorHAnsi" w:cstheme="majorHAnsi"/>
          <w:color w:val="000000"/>
          <w:sz w:val="18"/>
          <w:szCs w:val="16"/>
        </w:rPr>
        <w:t xml:space="preserve">ccess </w:t>
      </w:r>
      <w:r w:rsidR="002B7EB5">
        <w:rPr>
          <w:rFonts w:asciiTheme="majorHAnsi" w:eastAsiaTheme="minorHAnsi" w:hAnsiTheme="majorHAnsi" w:cstheme="majorHAnsi"/>
          <w:color w:val="000000"/>
          <w:sz w:val="18"/>
          <w:szCs w:val="16"/>
        </w:rPr>
        <w:t>M</w:t>
      </w:r>
      <w:r>
        <w:rPr>
          <w:rFonts w:asciiTheme="majorHAnsi" w:eastAsiaTheme="minorHAnsi" w:hAnsiTheme="majorHAnsi" w:cstheme="majorHAnsi"/>
          <w:color w:val="000000"/>
          <w:sz w:val="18"/>
          <w:szCs w:val="16"/>
        </w:rPr>
        <w:t>anagement user stores</w:t>
      </w:r>
      <w:r w:rsidR="002B7EB5">
        <w:rPr>
          <w:rFonts w:asciiTheme="majorHAnsi" w:eastAsiaTheme="minorHAnsi" w:hAnsiTheme="majorHAnsi" w:cstheme="majorHAnsi"/>
          <w:color w:val="000000"/>
          <w:sz w:val="18"/>
          <w:szCs w:val="16"/>
        </w:rPr>
        <w:t>.  Core user management stores should include</w:t>
      </w:r>
      <w:r w:rsidR="00C54131" w:rsidRPr="00F97D71">
        <w:rPr>
          <w:rFonts w:asciiTheme="majorHAnsi" w:eastAsiaTheme="minorHAnsi" w:hAnsiTheme="majorHAnsi" w:cstheme="majorHAnsi"/>
          <w:color w:val="000000"/>
          <w:sz w:val="18"/>
          <w:szCs w:val="16"/>
        </w:rPr>
        <w:t xml:space="preserve"> LDAP</w:t>
      </w:r>
      <w:r w:rsidR="002B7EB5">
        <w:rPr>
          <w:rFonts w:asciiTheme="majorHAnsi" w:eastAsiaTheme="minorHAnsi" w:hAnsiTheme="majorHAnsi" w:cstheme="majorHAnsi"/>
          <w:color w:val="000000"/>
          <w:sz w:val="18"/>
          <w:szCs w:val="16"/>
        </w:rPr>
        <w:t xml:space="preserve"> as well as Microsoft </w:t>
      </w:r>
      <w:r w:rsidR="00C54131" w:rsidRPr="00F97D71">
        <w:rPr>
          <w:rFonts w:asciiTheme="majorHAnsi" w:eastAsiaTheme="minorHAnsi" w:hAnsiTheme="majorHAnsi" w:cstheme="majorHAnsi"/>
          <w:color w:val="000000"/>
          <w:sz w:val="18"/>
          <w:szCs w:val="16"/>
        </w:rPr>
        <w:t>Active Directory</w:t>
      </w:r>
      <w:r w:rsidR="002B7EB5">
        <w:rPr>
          <w:rFonts w:asciiTheme="majorHAnsi" w:eastAsiaTheme="minorHAnsi" w:hAnsiTheme="majorHAnsi" w:cstheme="majorHAnsi"/>
          <w:color w:val="000000"/>
          <w:sz w:val="18"/>
          <w:szCs w:val="16"/>
        </w:rPr>
        <w:t>,</w:t>
      </w:r>
      <w:r>
        <w:rPr>
          <w:rFonts w:asciiTheme="majorHAnsi" w:eastAsiaTheme="minorHAnsi" w:hAnsiTheme="majorHAnsi" w:cstheme="majorHAnsi"/>
          <w:color w:val="000000"/>
          <w:sz w:val="18"/>
          <w:szCs w:val="16"/>
        </w:rPr>
        <w:t xml:space="preserve"> where the Identity</w:t>
      </w:r>
      <w:r w:rsidR="007547E1">
        <w:rPr>
          <w:rFonts w:asciiTheme="majorHAnsi" w:eastAsiaTheme="minorHAnsi" w:hAnsiTheme="majorHAnsi" w:cstheme="majorHAnsi"/>
          <w:color w:val="000000"/>
          <w:sz w:val="18"/>
          <w:szCs w:val="16"/>
        </w:rPr>
        <w:t xml:space="preserve"> and Access</w:t>
      </w:r>
      <w:r>
        <w:rPr>
          <w:rFonts w:asciiTheme="majorHAnsi" w:eastAsiaTheme="minorHAnsi" w:hAnsiTheme="majorHAnsi" w:cstheme="majorHAnsi"/>
          <w:color w:val="000000"/>
          <w:sz w:val="18"/>
          <w:szCs w:val="16"/>
        </w:rPr>
        <w:t xml:space="preserve"> Management platform would provision and maintain end user identities.  The </w:t>
      </w:r>
      <w:r w:rsidR="002B7EB5">
        <w:rPr>
          <w:rFonts w:asciiTheme="majorHAnsi" w:eastAsiaTheme="minorHAnsi" w:hAnsiTheme="majorHAnsi" w:cstheme="majorHAnsi"/>
          <w:color w:val="000000"/>
          <w:sz w:val="18"/>
          <w:szCs w:val="16"/>
        </w:rPr>
        <w:t xml:space="preserve">API </w:t>
      </w:r>
      <w:r>
        <w:rPr>
          <w:rFonts w:asciiTheme="majorHAnsi" w:eastAsiaTheme="minorHAnsi" w:hAnsiTheme="majorHAnsi" w:cstheme="majorHAnsi"/>
          <w:color w:val="000000"/>
          <w:sz w:val="18"/>
          <w:szCs w:val="16"/>
        </w:rPr>
        <w:t>Gateway should also be able to integrate with a number of A</w:t>
      </w:r>
      <w:r w:rsidR="00C54131" w:rsidRPr="00F97D71">
        <w:rPr>
          <w:rFonts w:asciiTheme="majorHAnsi" w:eastAsiaTheme="minorHAnsi" w:hAnsiTheme="majorHAnsi" w:cstheme="majorHAnsi"/>
          <w:color w:val="000000"/>
          <w:sz w:val="18"/>
          <w:szCs w:val="16"/>
        </w:rPr>
        <w:t xml:space="preserve">ccess </w:t>
      </w:r>
      <w:r>
        <w:rPr>
          <w:rFonts w:asciiTheme="majorHAnsi" w:eastAsiaTheme="minorHAnsi" w:hAnsiTheme="majorHAnsi" w:cstheme="majorHAnsi"/>
          <w:color w:val="000000"/>
          <w:sz w:val="18"/>
          <w:szCs w:val="16"/>
        </w:rPr>
        <w:t>C</w:t>
      </w:r>
      <w:r w:rsidR="00C54131" w:rsidRPr="00F97D71">
        <w:rPr>
          <w:rFonts w:asciiTheme="majorHAnsi" w:eastAsiaTheme="minorHAnsi" w:hAnsiTheme="majorHAnsi" w:cstheme="majorHAnsi"/>
          <w:color w:val="000000"/>
          <w:sz w:val="18"/>
          <w:szCs w:val="16"/>
        </w:rPr>
        <w:t>ontrol products such as CA SiteMinder and Oracle Access Manager</w:t>
      </w:r>
      <w:r w:rsidR="00B739C2">
        <w:rPr>
          <w:rFonts w:asciiTheme="majorHAnsi" w:eastAsiaTheme="minorHAnsi" w:hAnsiTheme="majorHAnsi" w:cstheme="majorHAnsi"/>
          <w:color w:val="000000"/>
          <w:sz w:val="18"/>
          <w:szCs w:val="16"/>
        </w:rPr>
        <w:t xml:space="preserve"> using industry standards (e.g. SAML, OAuth)</w:t>
      </w:r>
      <w:r>
        <w:rPr>
          <w:rFonts w:asciiTheme="majorHAnsi" w:eastAsiaTheme="minorHAnsi" w:hAnsiTheme="majorHAnsi" w:cstheme="majorHAnsi"/>
          <w:color w:val="000000"/>
          <w:sz w:val="18"/>
          <w:szCs w:val="16"/>
        </w:rPr>
        <w:t xml:space="preserve">.  Identity </w:t>
      </w:r>
      <w:r w:rsidR="00B739C2">
        <w:rPr>
          <w:rFonts w:asciiTheme="majorHAnsi" w:eastAsiaTheme="minorHAnsi" w:hAnsiTheme="majorHAnsi" w:cstheme="majorHAnsi"/>
          <w:color w:val="000000"/>
          <w:sz w:val="18"/>
          <w:szCs w:val="16"/>
        </w:rPr>
        <w:t xml:space="preserve">and Access </w:t>
      </w:r>
      <w:r>
        <w:rPr>
          <w:rFonts w:asciiTheme="majorHAnsi" w:eastAsiaTheme="minorHAnsi" w:hAnsiTheme="majorHAnsi" w:cstheme="majorHAnsi"/>
          <w:color w:val="000000"/>
          <w:sz w:val="18"/>
          <w:szCs w:val="16"/>
        </w:rPr>
        <w:t>Management user stores</w:t>
      </w:r>
      <w:r w:rsidR="00C54131" w:rsidRPr="00F97D71">
        <w:rPr>
          <w:rFonts w:asciiTheme="majorHAnsi" w:eastAsiaTheme="minorHAnsi" w:hAnsiTheme="majorHAnsi" w:cstheme="majorHAnsi"/>
          <w:color w:val="000000"/>
          <w:sz w:val="18"/>
          <w:szCs w:val="16"/>
        </w:rPr>
        <w:t xml:space="preserve"> contain some of the most valuable information in an organization. </w:t>
      </w:r>
      <w:r>
        <w:rPr>
          <w:rFonts w:asciiTheme="majorHAnsi" w:eastAsiaTheme="minorHAnsi" w:hAnsiTheme="majorHAnsi" w:cstheme="majorHAnsi"/>
          <w:color w:val="000000"/>
          <w:sz w:val="18"/>
          <w:szCs w:val="16"/>
        </w:rPr>
        <w:t xml:space="preserve"> </w:t>
      </w:r>
    </w:p>
    <w:p w14:paraId="3EA2E194" w14:textId="1BC1B1BC" w:rsidR="00F97D71" w:rsidRDefault="00F97D71"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The diagram below shows how a</w:t>
      </w:r>
      <w:r w:rsidR="002B7EB5">
        <w:rPr>
          <w:rFonts w:asciiTheme="majorHAnsi" w:eastAsiaTheme="minorHAnsi" w:hAnsiTheme="majorHAnsi" w:cstheme="majorHAnsi"/>
          <w:color w:val="000000"/>
          <w:sz w:val="18"/>
          <w:szCs w:val="16"/>
        </w:rPr>
        <w:t>n</w:t>
      </w:r>
      <w:r>
        <w:rPr>
          <w:rFonts w:asciiTheme="majorHAnsi" w:eastAsiaTheme="minorHAnsi" w:hAnsiTheme="majorHAnsi" w:cstheme="majorHAnsi"/>
          <w:color w:val="000000"/>
          <w:sz w:val="18"/>
          <w:szCs w:val="16"/>
        </w:rPr>
        <w:t xml:space="preserve"> unsecure traffic hits the API Gateway on inbound API requests, to be protected and secured by the API Gateway and Identity </w:t>
      </w:r>
      <w:r w:rsidR="00B739C2">
        <w:rPr>
          <w:rFonts w:asciiTheme="majorHAnsi" w:eastAsiaTheme="minorHAnsi" w:hAnsiTheme="majorHAnsi" w:cstheme="majorHAnsi"/>
          <w:color w:val="000000"/>
          <w:sz w:val="18"/>
          <w:szCs w:val="16"/>
        </w:rPr>
        <w:t xml:space="preserve">and Access </w:t>
      </w:r>
      <w:r>
        <w:rPr>
          <w:rFonts w:asciiTheme="majorHAnsi" w:eastAsiaTheme="minorHAnsi" w:hAnsiTheme="majorHAnsi" w:cstheme="majorHAnsi"/>
          <w:color w:val="000000"/>
          <w:sz w:val="18"/>
          <w:szCs w:val="16"/>
        </w:rPr>
        <w:t>Management User Stores integration.  An API Gateway will receive all unsecure traffic requests for a given API, validate the identity of the requestor, and pass the authorized and secured traffic downstream to the APIs.  The process of validating and</w:t>
      </w:r>
      <w:r w:rsidR="00B739C2">
        <w:rPr>
          <w:rFonts w:asciiTheme="majorHAnsi" w:eastAsiaTheme="minorHAnsi" w:hAnsiTheme="majorHAnsi" w:cstheme="majorHAnsi"/>
          <w:color w:val="000000"/>
          <w:sz w:val="18"/>
          <w:szCs w:val="16"/>
        </w:rPr>
        <w:t xml:space="preserve"> authenticating </w:t>
      </w:r>
      <w:r>
        <w:rPr>
          <w:rFonts w:asciiTheme="majorHAnsi" w:eastAsiaTheme="minorHAnsi" w:hAnsiTheme="majorHAnsi" w:cstheme="majorHAnsi"/>
          <w:color w:val="000000"/>
          <w:sz w:val="18"/>
          <w:szCs w:val="16"/>
        </w:rPr>
        <w:t xml:space="preserve">an identity of the API requestor requires an API Gateway to interact with the Identity </w:t>
      </w:r>
      <w:r w:rsidR="00B739C2">
        <w:rPr>
          <w:rFonts w:asciiTheme="majorHAnsi" w:eastAsiaTheme="minorHAnsi" w:hAnsiTheme="majorHAnsi" w:cstheme="majorHAnsi"/>
          <w:color w:val="000000"/>
          <w:sz w:val="18"/>
          <w:szCs w:val="16"/>
        </w:rPr>
        <w:t xml:space="preserve">and Access </w:t>
      </w:r>
      <w:r>
        <w:rPr>
          <w:rFonts w:asciiTheme="majorHAnsi" w:eastAsiaTheme="minorHAnsi" w:hAnsiTheme="majorHAnsi" w:cstheme="majorHAnsi"/>
          <w:color w:val="000000"/>
          <w:sz w:val="18"/>
          <w:szCs w:val="16"/>
        </w:rPr>
        <w:t>Management platform to authenticate and authorize the identity or to validate an existing secure session or token.</w:t>
      </w:r>
    </w:p>
    <w:p w14:paraId="3589D052" w14:textId="4E20932F" w:rsidR="00F97D71" w:rsidRDefault="00F97D71"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For example, if an API request already contains a SAML assertion, Open ID Connect </w:t>
      </w:r>
      <w:r w:rsidR="00D51363">
        <w:rPr>
          <w:rFonts w:asciiTheme="majorHAnsi" w:eastAsiaTheme="minorHAnsi" w:hAnsiTheme="majorHAnsi" w:cstheme="majorHAnsi"/>
          <w:color w:val="000000"/>
          <w:sz w:val="18"/>
          <w:szCs w:val="16"/>
        </w:rPr>
        <w:t>profile, or JWT or OAuth Bearer token, then the function of the API Gateway</w:t>
      </w:r>
      <w:r w:rsidR="002B7EB5">
        <w:rPr>
          <w:rFonts w:asciiTheme="majorHAnsi" w:eastAsiaTheme="minorHAnsi" w:hAnsiTheme="majorHAnsi" w:cstheme="majorHAnsi"/>
          <w:color w:val="000000"/>
          <w:sz w:val="18"/>
          <w:szCs w:val="16"/>
        </w:rPr>
        <w:t>,</w:t>
      </w:r>
      <w:r w:rsidR="00D51363">
        <w:rPr>
          <w:rFonts w:asciiTheme="majorHAnsi" w:eastAsiaTheme="minorHAnsi" w:hAnsiTheme="majorHAnsi" w:cstheme="majorHAnsi"/>
          <w:color w:val="000000"/>
          <w:sz w:val="18"/>
          <w:szCs w:val="16"/>
        </w:rPr>
        <w:t xml:space="preserve"> at this point</w:t>
      </w:r>
      <w:r w:rsidR="002B7EB5">
        <w:rPr>
          <w:rFonts w:asciiTheme="majorHAnsi" w:eastAsiaTheme="minorHAnsi" w:hAnsiTheme="majorHAnsi" w:cstheme="majorHAnsi"/>
          <w:color w:val="000000"/>
          <w:sz w:val="18"/>
          <w:szCs w:val="16"/>
        </w:rPr>
        <w:t>,</w:t>
      </w:r>
      <w:r w:rsidR="00D51363">
        <w:rPr>
          <w:rFonts w:asciiTheme="majorHAnsi" w:eastAsiaTheme="minorHAnsi" w:hAnsiTheme="majorHAnsi" w:cstheme="majorHAnsi"/>
          <w:color w:val="000000"/>
          <w:sz w:val="18"/>
          <w:szCs w:val="16"/>
        </w:rPr>
        <w:t xml:space="preserve"> is to request the External Identity Provider to validate </w:t>
      </w:r>
      <w:r w:rsidR="00B739C2">
        <w:rPr>
          <w:rFonts w:asciiTheme="majorHAnsi" w:eastAsiaTheme="minorHAnsi" w:hAnsiTheme="majorHAnsi" w:cstheme="majorHAnsi"/>
          <w:color w:val="000000"/>
          <w:sz w:val="18"/>
          <w:szCs w:val="16"/>
        </w:rPr>
        <w:t xml:space="preserve">the token, this may include </w:t>
      </w:r>
      <w:r w:rsidR="00D51363">
        <w:rPr>
          <w:rFonts w:asciiTheme="majorHAnsi" w:eastAsiaTheme="minorHAnsi" w:hAnsiTheme="majorHAnsi" w:cstheme="majorHAnsi"/>
          <w:color w:val="000000"/>
          <w:sz w:val="18"/>
          <w:szCs w:val="16"/>
        </w:rPr>
        <w:t xml:space="preserve">making a request to the Identity </w:t>
      </w:r>
      <w:r w:rsidR="00B739C2">
        <w:rPr>
          <w:rFonts w:asciiTheme="majorHAnsi" w:eastAsiaTheme="minorHAnsi" w:hAnsiTheme="majorHAnsi" w:cstheme="majorHAnsi"/>
          <w:color w:val="000000"/>
          <w:sz w:val="18"/>
          <w:szCs w:val="16"/>
        </w:rPr>
        <w:t xml:space="preserve">and Access </w:t>
      </w:r>
      <w:r w:rsidR="00D51363">
        <w:rPr>
          <w:rFonts w:asciiTheme="majorHAnsi" w:eastAsiaTheme="minorHAnsi" w:hAnsiTheme="majorHAnsi" w:cstheme="majorHAnsi"/>
          <w:color w:val="000000"/>
          <w:sz w:val="18"/>
          <w:szCs w:val="16"/>
        </w:rPr>
        <w:t>Management platform for such token validation.</w:t>
      </w:r>
      <w:r w:rsidR="002B7EB5">
        <w:rPr>
          <w:rFonts w:asciiTheme="majorHAnsi" w:eastAsiaTheme="minorHAnsi" w:hAnsiTheme="majorHAnsi" w:cstheme="majorHAnsi"/>
          <w:color w:val="000000"/>
          <w:sz w:val="18"/>
          <w:szCs w:val="16"/>
        </w:rPr>
        <w:t xml:space="preserve">  Certain security flows such as SAML 2.0 or JWT contain signed assertions (in the case of SAML) or digitally signed tokens (i.e., with JWT).  In the case of a digitally signed SAML assertion, the API Gateway can only proxy the SAML assertion request from the Service Provider (SP) to Identity Provider (IdP) for validation.  In the case of digitally signed JSON Web Token (JWT), the API Gateway can validate the digital signature via a custom security policy or plugin, provided the Gateway has access to the public certificate for signature validation.  </w:t>
      </w:r>
      <w:r w:rsidR="00B12EBB">
        <w:rPr>
          <w:rFonts w:asciiTheme="majorHAnsi" w:eastAsiaTheme="minorHAnsi" w:hAnsiTheme="majorHAnsi" w:cstheme="majorHAnsi"/>
          <w:color w:val="000000"/>
          <w:sz w:val="18"/>
          <w:szCs w:val="16"/>
        </w:rPr>
        <w:t>If a token is unsigned, however, like in the case of OAuth 2.0 Bearer token, the API Gateway has to simply request the Identity and Access Management platform to determine the validity of the token (based on token expiration, client id/secret, and originating caller address) before allowing the API request to be passed through the gateway.</w:t>
      </w:r>
    </w:p>
    <w:p w14:paraId="234321BA" w14:textId="3B3F8C51" w:rsidR="00D51363" w:rsidRPr="00F97D71" w:rsidRDefault="00B12EBB"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In the case when</w:t>
      </w:r>
      <w:r w:rsidR="00D51363">
        <w:rPr>
          <w:rFonts w:asciiTheme="majorHAnsi" w:eastAsiaTheme="minorHAnsi" w:hAnsiTheme="majorHAnsi" w:cstheme="majorHAnsi"/>
          <w:color w:val="000000"/>
          <w:sz w:val="18"/>
          <w:szCs w:val="16"/>
        </w:rPr>
        <w:t xml:space="preserve"> the API requestor hasn’t yet been authenticated and authorized by the Identity </w:t>
      </w:r>
      <w:r w:rsidR="00B739C2">
        <w:rPr>
          <w:rFonts w:asciiTheme="majorHAnsi" w:eastAsiaTheme="minorHAnsi" w:hAnsiTheme="majorHAnsi" w:cstheme="majorHAnsi"/>
          <w:color w:val="000000"/>
          <w:sz w:val="18"/>
          <w:szCs w:val="16"/>
        </w:rPr>
        <w:t xml:space="preserve">and Access </w:t>
      </w:r>
      <w:r w:rsidR="00D51363">
        <w:rPr>
          <w:rFonts w:asciiTheme="majorHAnsi" w:eastAsiaTheme="minorHAnsi" w:hAnsiTheme="majorHAnsi" w:cstheme="majorHAnsi"/>
          <w:color w:val="000000"/>
          <w:sz w:val="18"/>
          <w:szCs w:val="16"/>
        </w:rPr>
        <w:t>Management platform, the function of the API Gateway is to request the External Identity Provider to authenticate, authorize and establish a secure session for the requestor, before passing the original API request downstream to the API Management platform.</w:t>
      </w:r>
    </w:p>
    <w:p w14:paraId="620BE58D" w14:textId="33DA69BE" w:rsidR="00C54131" w:rsidRDefault="00D51363" w:rsidP="00C54131">
      <w:pPr>
        <w:jc w:val="center"/>
        <w:rPr>
          <w:rFonts w:ascii="Verdana" w:hAnsi="Verdana"/>
          <w:color w:val="000000"/>
          <w:sz w:val="18"/>
          <w:szCs w:val="18"/>
        </w:rPr>
      </w:pPr>
      <w:r w:rsidRPr="00D51363">
        <w:rPr>
          <w:noProof/>
        </w:rPr>
        <w:lastRenderedPageBreak/>
        <w:drawing>
          <wp:inline distT="0" distB="0" distL="0" distR="0" wp14:anchorId="5D175A90" wp14:editId="03E6B8E8">
            <wp:extent cx="3366485" cy="26331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444" cy="2642477"/>
                    </a:xfrm>
                    <a:prstGeom prst="rect">
                      <a:avLst/>
                    </a:prstGeom>
                  </pic:spPr>
                </pic:pic>
              </a:graphicData>
            </a:graphic>
          </wp:inline>
        </w:drawing>
      </w:r>
    </w:p>
    <w:p w14:paraId="145EDE4E" w14:textId="6345C8F2"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 </w:t>
      </w:r>
    </w:p>
    <w:p w14:paraId="655322FB" w14:textId="45505E11" w:rsidR="00D51363" w:rsidRDefault="00D51363" w:rsidP="00D51363">
      <w:pPr>
        <w:rPr>
          <w:rFonts w:asciiTheme="majorHAnsi" w:hAnsiTheme="majorHAnsi" w:cstheme="majorHAnsi"/>
          <w:color w:val="000000"/>
          <w:sz w:val="18"/>
          <w:szCs w:val="16"/>
        </w:rPr>
      </w:pPr>
      <w:r w:rsidRPr="00D51363">
        <w:rPr>
          <w:rFonts w:asciiTheme="majorHAnsi" w:hAnsiTheme="majorHAnsi" w:cstheme="majorHAnsi"/>
          <w:color w:val="000000"/>
          <w:sz w:val="18"/>
          <w:szCs w:val="16"/>
        </w:rPr>
        <w:t>In both</w:t>
      </w:r>
      <w:r>
        <w:rPr>
          <w:rFonts w:asciiTheme="majorHAnsi" w:hAnsiTheme="majorHAnsi" w:cstheme="majorHAnsi"/>
          <w:color w:val="000000"/>
          <w:sz w:val="18"/>
          <w:szCs w:val="16"/>
        </w:rPr>
        <w:t xml:space="preserve"> scenarios, an unsecure request for an API gets validated by the API Gateway before the request is passed downstream.</w:t>
      </w:r>
    </w:p>
    <w:p w14:paraId="415121EA" w14:textId="3872C290" w:rsidR="00D51363" w:rsidRDefault="00B739C2" w:rsidP="00D51363">
      <w:pPr>
        <w:rPr>
          <w:rFonts w:asciiTheme="majorHAnsi" w:hAnsiTheme="majorHAnsi" w:cstheme="majorHAnsi"/>
          <w:color w:val="000000"/>
          <w:sz w:val="18"/>
          <w:szCs w:val="16"/>
        </w:rPr>
      </w:pPr>
      <w:r>
        <w:rPr>
          <w:rFonts w:asciiTheme="majorHAnsi" w:hAnsiTheme="majorHAnsi" w:cstheme="majorHAnsi"/>
          <w:color w:val="000000"/>
          <w:sz w:val="18"/>
          <w:szCs w:val="16"/>
        </w:rPr>
        <w:t>A</w:t>
      </w:r>
      <w:r w:rsidR="00D51363">
        <w:rPr>
          <w:rFonts w:asciiTheme="majorHAnsi" w:hAnsiTheme="majorHAnsi" w:cstheme="majorHAnsi"/>
          <w:color w:val="000000"/>
          <w:sz w:val="18"/>
          <w:szCs w:val="16"/>
        </w:rPr>
        <w:t xml:space="preserve"> more secure solution would have two API Gateway placements:</w:t>
      </w:r>
    </w:p>
    <w:p w14:paraId="37359E73" w14:textId="5185782C" w:rsidR="00D51363" w:rsidRDefault="00D51363" w:rsidP="00D51363">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O</w:t>
      </w:r>
      <w:r w:rsidRPr="00D51363">
        <w:rPr>
          <w:rFonts w:asciiTheme="majorHAnsi" w:hAnsiTheme="majorHAnsi" w:cstheme="majorHAnsi"/>
          <w:color w:val="000000"/>
          <w:sz w:val="18"/>
          <w:szCs w:val="16"/>
        </w:rPr>
        <w:t>ne API Gateway in the DMZ to act as a Web Application Firewall (WAF) to protect internal resources from DDoS, JSON, XML or SQL Injection attacks</w:t>
      </w:r>
    </w:p>
    <w:p w14:paraId="4D32B81C" w14:textId="02E0BBDE" w:rsidR="00D51363" w:rsidRDefault="00D51363" w:rsidP="00D51363">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The second API Gateway is placed inside the internal network zone</w:t>
      </w:r>
      <w:r w:rsidR="00A732CC">
        <w:rPr>
          <w:rFonts w:asciiTheme="majorHAnsi" w:hAnsiTheme="majorHAnsi" w:cstheme="majorHAnsi"/>
          <w:color w:val="000000"/>
          <w:sz w:val="18"/>
          <w:szCs w:val="16"/>
        </w:rPr>
        <w:t xml:space="preserve"> protected by the Inner Firewall.  The purpose of that second API Gateway is to interact with the Identity Management user stores and to request identity validation and authorization.</w:t>
      </w:r>
    </w:p>
    <w:p w14:paraId="0293F79D" w14:textId="28AF1431" w:rsidR="00A732CC" w:rsidRDefault="00A732CC" w:rsidP="00A732CC">
      <w:pPr>
        <w:rPr>
          <w:rFonts w:asciiTheme="majorHAnsi" w:hAnsiTheme="majorHAnsi" w:cstheme="majorHAnsi"/>
          <w:color w:val="000000"/>
          <w:sz w:val="18"/>
          <w:szCs w:val="16"/>
        </w:rPr>
      </w:pPr>
      <w:r>
        <w:rPr>
          <w:rFonts w:asciiTheme="majorHAnsi" w:hAnsiTheme="majorHAnsi" w:cstheme="majorHAnsi"/>
          <w:color w:val="000000"/>
          <w:sz w:val="18"/>
          <w:szCs w:val="16"/>
        </w:rPr>
        <w:t>The diagram below depicts this two-API Gateway deployment which is a more secure and scalable solution than having only single API Gateway placed in the DMZ:</w:t>
      </w:r>
    </w:p>
    <w:p w14:paraId="5FA65605" w14:textId="1A239EB8" w:rsidR="00A732CC" w:rsidRPr="00A732CC" w:rsidRDefault="00A732CC" w:rsidP="00A732CC">
      <w:pPr>
        <w:jc w:val="center"/>
        <w:rPr>
          <w:rFonts w:asciiTheme="majorHAnsi" w:hAnsiTheme="majorHAnsi" w:cstheme="majorHAnsi"/>
          <w:color w:val="000000"/>
          <w:sz w:val="18"/>
          <w:szCs w:val="16"/>
        </w:rPr>
      </w:pPr>
      <w:r>
        <w:rPr>
          <w:noProof/>
        </w:rPr>
        <w:drawing>
          <wp:inline distT="0" distB="0" distL="0" distR="0" wp14:anchorId="252AA216" wp14:editId="0E8F3EAC">
            <wp:extent cx="3791961" cy="2572538"/>
            <wp:effectExtent l="0" t="0" r="0" b="0"/>
            <wp:docPr id="6" name="Picture 6" descr="User Store Split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Store Split Deploy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688" cy="2577101"/>
                    </a:xfrm>
                    <a:prstGeom prst="rect">
                      <a:avLst/>
                    </a:prstGeom>
                    <a:noFill/>
                    <a:ln>
                      <a:noFill/>
                    </a:ln>
                  </pic:spPr>
                </pic:pic>
              </a:graphicData>
            </a:graphic>
          </wp:inline>
        </w:drawing>
      </w:r>
    </w:p>
    <w:p w14:paraId="4AEB1512" w14:textId="77777777" w:rsidR="00D51363" w:rsidRPr="00D51363" w:rsidRDefault="00D51363" w:rsidP="00D51363">
      <w:pPr>
        <w:rPr>
          <w:rFonts w:asciiTheme="majorHAnsi" w:hAnsiTheme="majorHAnsi" w:cstheme="majorHAnsi"/>
          <w:color w:val="000000"/>
          <w:sz w:val="18"/>
          <w:szCs w:val="16"/>
        </w:rPr>
      </w:pPr>
    </w:p>
    <w:p w14:paraId="26A93B32" w14:textId="259EED66" w:rsidR="00713D94" w:rsidRPr="00713D94" w:rsidRDefault="00B739C2" w:rsidP="00713D94">
      <w:pPr>
        <w:pStyle w:val="Heading4"/>
      </w:pPr>
      <w:r>
        <w:t>Identity and Access</w:t>
      </w:r>
      <w:r w:rsidR="00A732CC">
        <w:t xml:space="preserve"> Management Flow</w:t>
      </w:r>
    </w:p>
    <w:p w14:paraId="639F22CF" w14:textId="52BB5DE5" w:rsidR="005972DB" w:rsidRDefault="00242156" w:rsidP="00A732CC">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242156">
        <w:rPr>
          <w:rFonts w:asciiTheme="majorHAnsi" w:eastAsiaTheme="minorHAnsi" w:hAnsiTheme="majorHAnsi" w:cstheme="majorHAnsi"/>
          <w:color w:val="000000"/>
          <w:sz w:val="18"/>
          <w:szCs w:val="16"/>
        </w:rPr>
        <w:t xml:space="preserve">An API Gateway </w:t>
      </w:r>
      <w:r w:rsidR="00A732CC">
        <w:rPr>
          <w:rFonts w:asciiTheme="majorHAnsi" w:eastAsiaTheme="minorHAnsi" w:hAnsiTheme="majorHAnsi" w:cstheme="majorHAnsi"/>
          <w:color w:val="000000"/>
          <w:sz w:val="18"/>
          <w:szCs w:val="16"/>
        </w:rPr>
        <w:t xml:space="preserve">is the gatekeeper of incoming API traffic to ensure that all requests get validated with the External Identity Provider.  The below diagram shows an example of how the identity of a requestor gets verified, a security token issued by the </w:t>
      </w:r>
      <w:r w:rsidR="00A732CC">
        <w:rPr>
          <w:rFonts w:asciiTheme="majorHAnsi" w:eastAsiaTheme="minorHAnsi" w:hAnsiTheme="majorHAnsi" w:cstheme="majorHAnsi"/>
          <w:color w:val="000000"/>
          <w:sz w:val="18"/>
          <w:szCs w:val="16"/>
        </w:rPr>
        <w:lastRenderedPageBreak/>
        <w:t xml:space="preserve">Identity </w:t>
      </w:r>
      <w:r w:rsidR="003C4745">
        <w:rPr>
          <w:rFonts w:asciiTheme="majorHAnsi" w:eastAsiaTheme="minorHAnsi" w:hAnsiTheme="majorHAnsi" w:cstheme="majorHAnsi"/>
          <w:color w:val="000000"/>
          <w:sz w:val="18"/>
          <w:szCs w:val="16"/>
        </w:rPr>
        <w:t xml:space="preserve">and Access </w:t>
      </w:r>
      <w:r w:rsidR="00A732CC">
        <w:rPr>
          <w:rFonts w:asciiTheme="majorHAnsi" w:eastAsiaTheme="minorHAnsi" w:hAnsiTheme="majorHAnsi" w:cstheme="majorHAnsi"/>
          <w:color w:val="000000"/>
          <w:sz w:val="18"/>
          <w:szCs w:val="16"/>
        </w:rPr>
        <w:t>Management Platform, an API request with the token get passed through the API Gateway and finally gets validated and passed downstream to the actual API.</w:t>
      </w:r>
    </w:p>
    <w:p w14:paraId="790E02A3" w14:textId="3964BC33" w:rsidR="00B12EBB" w:rsidRDefault="00B12EBB" w:rsidP="00A732CC">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An example OAuth 2.0 flow depicts the purpose of each of the IAM components and how the API Gateway interacts with these components to secure the API invocations by the client.</w:t>
      </w:r>
    </w:p>
    <w:p w14:paraId="150F5502" w14:textId="3FEE0C85" w:rsidR="00A732CC" w:rsidRDefault="00A732CC" w:rsidP="00A732CC">
      <w:pPr>
        <w:pStyle w:val="NormalWeb"/>
        <w:shd w:val="clear" w:color="auto" w:fill="FFFFFF"/>
        <w:spacing w:before="0" w:beforeAutospacing="0" w:after="240" w:afterAutospacing="0"/>
        <w:jc w:val="center"/>
        <w:rPr>
          <w:rFonts w:asciiTheme="majorHAnsi" w:hAnsiTheme="majorHAnsi" w:cstheme="majorHAnsi"/>
          <w:iCs/>
          <w:color w:val="000000"/>
          <w:sz w:val="18"/>
          <w:szCs w:val="16"/>
        </w:rPr>
      </w:pPr>
      <w:r>
        <w:rPr>
          <w:noProof/>
        </w:rPr>
        <w:drawing>
          <wp:inline distT="0" distB="0" distL="0" distR="0" wp14:anchorId="22A28237" wp14:editId="6DE687A1">
            <wp:extent cx="4829810" cy="2522855"/>
            <wp:effectExtent l="0" t="0" r="8890" b="0"/>
            <wp:docPr id="11" name="Picture 11" descr="Image result for api gateway oauth validation with ident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gateway oauth validation with identity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810" cy="2522855"/>
                    </a:xfrm>
                    <a:prstGeom prst="rect">
                      <a:avLst/>
                    </a:prstGeom>
                    <a:noFill/>
                    <a:ln>
                      <a:noFill/>
                    </a:ln>
                  </pic:spPr>
                </pic:pic>
              </a:graphicData>
            </a:graphic>
          </wp:inline>
        </w:drawing>
      </w:r>
    </w:p>
    <w:p w14:paraId="0D66C3E2" w14:textId="05F36855" w:rsidR="005972DB"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1</w:t>
      </w:r>
      <w:r>
        <w:rPr>
          <w:rFonts w:asciiTheme="majorHAnsi" w:hAnsiTheme="majorHAnsi" w:cstheme="majorHAnsi"/>
          <w:iCs/>
          <w:color w:val="000000"/>
          <w:sz w:val="18"/>
          <w:szCs w:val="16"/>
        </w:rPr>
        <w:t xml:space="preserve"> – </w:t>
      </w:r>
      <w:r w:rsidR="00B12EBB">
        <w:rPr>
          <w:rFonts w:asciiTheme="majorHAnsi" w:hAnsiTheme="majorHAnsi" w:cstheme="majorHAnsi"/>
          <w:iCs/>
          <w:color w:val="000000"/>
          <w:sz w:val="18"/>
          <w:szCs w:val="16"/>
        </w:rPr>
        <w:t xml:space="preserve">A Client </w:t>
      </w:r>
      <w:r>
        <w:rPr>
          <w:rFonts w:asciiTheme="majorHAnsi" w:hAnsiTheme="majorHAnsi" w:cstheme="majorHAnsi"/>
          <w:iCs/>
          <w:color w:val="000000"/>
          <w:sz w:val="18"/>
          <w:szCs w:val="16"/>
        </w:rPr>
        <w:t xml:space="preserve">authenticates via </w:t>
      </w:r>
      <w:r w:rsidR="00B12EBB">
        <w:rPr>
          <w:rFonts w:asciiTheme="majorHAnsi" w:hAnsiTheme="majorHAnsi" w:cstheme="majorHAnsi"/>
          <w:iCs/>
          <w:color w:val="000000"/>
          <w:sz w:val="18"/>
          <w:szCs w:val="16"/>
        </w:rPr>
        <w:t>IAM Access Manager platform</w:t>
      </w:r>
      <w:r>
        <w:rPr>
          <w:rFonts w:asciiTheme="majorHAnsi" w:hAnsiTheme="majorHAnsi" w:cstheme="majorHAnsi"/>
          <w:iCs/>
          <w:color w:val="000000"/>
          <w:sz w:val="18"/>
          <w:szCs w:val="16"/>
        </w:rPr>
        <w:t xml:space="preserve"> by providing end user credentials or some other identity required attributes</w:t>
      </w:r>
      <w:r w:rsidR="00B12EBB">
        <w:rPr>
          <w:rFonts w:asciiTheme="majorHAnsi" w:hAnsiTheme="majorHAnsi" w:cstheme="majorHAnsi"/>
          <w:iCs/>
          <w:color w:val="000000"/>
          <w:sz w:val="18"/>
          <w:szCs w:val="16"/>
        </w:rPr>
        <w:t>.</w:t>
      </w:r>
    </w:p>
    <w:p w14:paraId="062D23A4" w14:textId="6744EF35"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2</w:t>
      </w:r>
      <w:r>
        <w:rPr>
          <w:rFonts w:asciiTheme="majorHAnsi" w:hAnsiTheme="majorHAnsi" w:cstheme="majorHAnsi"/>
          <w:iCs/>
          <w:color w:val="000000"/>
          <w:sz w:val="18"/>
          <w:szCs w:val="16"/>
        </w:rPr>
        <w:t xml:space="preserve"> – Once </w:t>
      </w:r>
      <w:r w:rsidR="00B12EBB">
        <w:rPr>
          <w:rFonts w:asciiTheme="majorHAnsi" w:hAnsiTheme="majorHAnsi" w:cstheme="majorHAnsi"/>
          <w:iCs/>
          <w:color w:val="000000"/>
          <w:sz w:val="18"/>
          <w:szCs w:val="16"/>
        </w:rPr>
        <w:t xml:space="preserve">IAM </w:t>
      </w:r>
      <w:r>
        <w:rPr>
          <w:rFonts w:asciiTheme="majorHAnsi" w:hAnsiTheme="majorHAnsi" w:cstheme="majorHAnsi"/>
          <w:iCs/>
          <w:color w:val="000000"/>
          <w:sz w:val="18"/>
          <w:szCs w:val="16"/>
        </w:rPr>
        <w:t xml:space="preserve">Access Manager validates the identity using its connection to the User Store (e.g., LDAP store), it issues an OAuth 2.0 token in response to the Client. </w:t>
      </w:r>
    </w:p>
    <w:p w14:paraId="4A2342E7" w14:textId="6F812295"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3</w:t>
      </w:r>
      <w:r>
        <w:rPr>
          <w:rFonts w:asciiTheme="majorHAnsi" w:hAnsiTheme="majorHAnsi" w:cstheme="majorHAnsi"/>
          <w:iCs/>
          <w:color w:val="000000"/>
          <w:sz w:val="18"/>
          <w:szCs w:val="16"/>
        </w:rPr>
        <w:t xml:space="preserve"> – The Client then makes an API request passing the </w:t>
      </w:r>
      <w:r w:rsidR="00B12EBB">
        <w:rPr>
          <w:rFonts w:asciiTheme="majorHAnsi" w:hAnsiTheme="majorHAnsi" w:cstheme="majorHAnsi"/>
          <w:iCs/>
          <w:color w:val="000000"/>
          <w:sz w:val="18"/>
          <w:szCs w:val="16"/>
        </w:rPr>
        <w:t>OAuth 2.0 Bearer</w:t>
      </w:r>
      <w:r>
        <w:rPr>
          <w:rFonts w:asciiTheme="majorHAnsi" w:hAnsiTheme="majorHAnsi" w:cstheme="majorHAnsi"/>
          <w:iCs/>
          <w:color w:val="000000"/>
          <w:sz w:val="18"/>
          <w:szCs w:val="16"/>
        </w:rPr>
        <w:t xml:space="preserve"> token in the request</w:t>
      </w:r>
      <w:r w:rsidR="00B12EBB">
        <w:rPr>
          <w:rFonts w:asciiTheme="majorHAnsi" w:hAnsiTheme="majorHAnsi" w:cstheme="majorHAnsi"/>
          <w:iCs/>
          <w:color w:val="000000"/>
          <w:sz w:val="18"/>
          <w:szCs w:val="16"/>
        </w:rPr>
        <w:t>, as part of the Authorization header.</w:t>
      </w:r>
    </w:p>
    <w:p w14:paraId="74FA7547" w14:textId="5A3484A3"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4</w:t>
      </w:r>
      <w:r>
        <w:rPr>
          <w:rFonts w:asciiTheme="majorHAnsi" w:hAnsiTheme="majorHAnsi" w:cstheme="majorHAnsi"/>
          <w:iCs/>
          <w:color w:val="000000"/>
          <w:sz w:val="18"/>
          <w:szCs w:val="16"/>
        </w:rPr>
        <w:t xml:space="preserve"> – The </w:t>
      </w:r>
      <w:r w:rsidR="00B12EBB">
        <w:rPr>
          <w:rFonts w:asciiTheme="majorHAnsi" w:hAnsiTheme="majorHAnsi" w:cstheme="majorHAnsi"/>
          <w:iCs/>
          <w:color w:val="000000"/>
          <w:sz w:val="18"/>
          <w:szCs w:val="16"/>
        </w:rPr>
        <w:t xml:space="preserve">Access </w:t>
      </w:r>
      <w:r>
        <w:rPr>
          <w:rFonts w:asciiTheme="majorHAnsi" w:hAnsiTheme="majorHAnsi" w:cstheme="majorHAnsi"/>
          <w:iCs/>
          <w:color w:val="000000"/>
          <w:sz w:val="18"/>
          <w:szCs w:val="16"/>
        </w:rPr>
        <w:t>Gateway (</w:t>
      </w:r>
      <w:r w:rsidR="00B12EBB">
        <w:rPr>
          <w:rFonts w:asciiTheme="majorHAnsi" w:hAnsiTheme="majorHAnsi" w:cstheme="majorHAnsi"/>
          <w:iCs/>
          <w:color w:val="000000"/>
          <w:sz w:val="18"/>
          <w:szCs w:val="16"/>
        </w:rPr>
        <w:t>i.e.,</w:t>
      </w:r>
      <w:r>
        <w:rPr>
          <w:rFonts w:asciiTheme="majorHAnsi" w:hAnsiTheme="majorHAnsi" w:cstheme="majorHAnsi"/>
          <w:iCs/>
          <w:color w:val="000000"/>
          <w:sz w:val="18"/>
          <w:szCs w:val="16"/>
        </w:rPr>
        <w:t xml:space="preserve"> </w:t>
      </w:r>
      <w:r w:rsidR="00B12EBB">
        <w:rPr>
          <w:rFonts w:asciiTheme="majorHAnsi" w:hAnsiTheme="majorHAnsi" w:cstheme="majorHAnsi"/>
          <w:iCs/>
          <w:color w:val="000000"/>
          <w:sz w:val="18"/>
          <w:szCs w:val="16"/>
        </w:rPr>
        <w:t>API</w:t>
      </w:r>
      <w:r>
        <w:rPr>
          <w:rFonts w:asciiTheme="majorHAnsi" w:hAnsiTheme="majorHAnsi" w:cstheme="majorHAnsi"/>
          <w:iCs/>
          <w:color w:val="000000"/>
          <w:sz w:val="18"/>
          <w:szCs w:val="16"/>
        </w:rPr>
        <w:t xml:space="preserve"> Gateway) requests the </w:t>
      </w:r>
      <w:r w:rsidR="00B12EBB">
        <w:rPr>
          <w:rFonts w:asciiTheme="majorHAnsi" w:hAnsiTheme="majorHAnsi" w:cstheme="majorHAnsi"/>
          <w:iCs/>
          <w:color w:val="000000"/>
          <w:sz w:val="18"/>
          <w:szCs w:val="16"/>
        </w:rPr>
        <w:t xml:space="preserve">IAM </w:t>
      </w:r>
      <w:r>
        <w:rPr>
          <w:rFonts w:asciiTheme="majorHAnsi" w:hAnsiTheme="majorHAnsi" w:cstheme="majorHAnsi"/>
          <w:iCs/>
          <w:color w:val="000000"/>
          <w:sz w:val="18"/>
          <w:szCs w:val="16"/>
        </w:rPr>
        <w:t>Access Manager to validate this token</w:t>
      </w:r>
      <w:r w:rsidR="00B12EBB">
        <w:rPr>
          <w:rFonts w:asciiTheme="majorHAnsi" w:hAnsiTheme="majorHAnsi" w:cstheme="majorHAnsi"/>
          <w:iCs/>
          <w:color w:val="000000"/>
          <w:sz w:val="18"/>
          <w:szCs w:val="16"/>
        </w:rPr>
        <w:t>.</w:t>
      </w:r>
    </w:p>
    <w:p w14:paraId="05A881A9" w14:textId="3F075383" w:rsidR="00A732CC" w:rsidRDefault="00AD7C23"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5</w:t>
      </w:r>
      <w:r>
        <w:rPr>
          <w:rFonts w:asciiTheme="majorHAnsi" w:hAnsiTheme="majorHAnsi" w:cstheme="majorHAnsi"/>
          <w:iCs/>
          <w:color w:val="000000"/>
          <w:sz w:val="18"/>
          <w:szCs w:val="16"/>
        </w:rPr>
        <w:t xml:space="preserve"> – If the token or assertion is expired or invalid, an API Gateway throws back an </w:t>
      </w:r>
      <w:r w:rsidR="00B12EBB">
        <w:rPr>
          <w:rFonts w:asciiTheme="majorHAnsi" w:hAnsiTheme="majorHAnsi" w:cstheme="majorHAnsi"/>
          <w:iCs/>
          <w:color w:val="000000"/>
          <w:sz w:val="18"/>
          <w:szCs w:val="16"/>
        </w:rPr>
        <w:t xml:space="preserve">error </w:t>
      </w:r>
      <w:r>
        <w:rPr>
          <w:rFonts w:asciiTheme="majorHAnsi" w:hAnsiTheme="majorHAnsi" w:cstheme="majorHAnsi"/>
          <w:iCs/>
          <w:color w:val="000000"/>
          <w:sz w:val="18"/>
          <w:szCs w:val="16"/>
        </w:rPr>
        <w:t>response back to the Client</w:t>
      </w:r>
      <w:r w:rsidR="00B12EBB">
        <w:rPr>
          <w:rFonts w:asciiTheme="majorHAnsi" w:hAnsiTheme="majorHAnsi" w:cstheme="majorHAnsi"/>
          <w:iCs/>
          <w:color w:val="000000"/>
          <w:sz w:val="18"/>
          <w:szCs w:val="16"/>
        </w:rPr>
        <w:t xml:space="preserve"> (for example, </w:t>
      </w:r>
      <w:r w:rsidR="00B12EBB">
        <w:rPr>
          <w:rFonts w:asciiTheme="majorHAnsi" w:hAnsiTheme="majorHAnsi" w:cstheme="majorHAnsi"/>
          <w:iCs/>
          <w:color w:val="000000"/>
          <w:sz w:val="18"/>
          <w:szCs w:val="16"/>
        </w:rPr>
        <w:t>HTTP 401 Unauthorized</w:t>
      </w:r>
      <w:r w:rsidR="00B12EBB">
        <w:rPr>
          <w:rFonts w:asciiTheme="majorHAnsi" w:hAnsiTheme="majorHAnsi" w:cstheme="majorHAnsi"/>
          <w:iCs/>
          <w:color w:val="000000"/>
          <w:sz w:val="18"/>
          <w:szCs w:val="16"/>
        </w:rPr>
        <w:t xml:space="preserve"> in the case of a REST/JSON API invocation, which can also be a specific SOAP Fault on security failure for SOAP-based APIs).</w:t>
      </w:r>
    </w:p>
    <w:p w14:paraId="59DD87E7" w14:textId="6660AF9D" w:rsidR="00AD7C23" w:rsidRDefault="00AD7C23"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6</w:t>
      </w:r>
      <w:r>
        <w:rPr>
          <w:rFonts w:asciiTheme="majorHAnsi" w:hAnsiTheme="majorHAnsi" w:cstheme="majorHAnsi"/>
          <w:iCs/>
          <w:color w:val="000000"/>
          <w:sz w:val="18"/>
          <w:szCs w:val="16"/>
        </w:rPr>
        <w:t xml:space="preserve"> – If, however, the token or assertion is validated successfully, the API Gateway</w:t>
      </w:r>
      <w:r w:rsidR="00B12EBB">
        <w:rPr>
          <w:rFonts w:asciiTheme="majorHAnsi" w:hAnsiTheme="majorHAnsi" w:cstheme="majorHAnsi"/>
          <w:iCs/>
          <w:color w:val="000000"/>
          <w:sz w:val="18"/>
          <w:szCs w:val="16"/>
        </w:rPr>
        <w:t xml:space="preserve"> validates Authorization policy to ensure that an authenticated user has proper roles and permissions to access the API.  Once Authorization policy is validated, the API Gateway</w:t>
      </w:r>
      <w:r>
        <w:rPr>
          <w:rFonts w:asciiTheme="majorHAnsi" w:hAnsiTheme="majorHAnsi" w:cstheme="majorHAnsi"/>
          <w:iCs/>
          <w:color w:val="000000"/>
          <w:sz w:val="18"/>
          <w:szCs w:val="16"/>
        </w:rPr>
        <w:t xml:space="preserve"> passes the request (which is now considered a secured request) downstream to the API Service</w:t>
      </w:r>
      <w:r w:rsidR="00B12EBB">
        <w:rPr>
          <w:rFonts w:asciiTheme="majorHAnsi" w:hAnsiTheme="majorHAnsi" w:cstheme="majorHAnsi"/>
          <w:iCs/>
          <w:color w:val="000000"/>
          <w:sz w:val="18"/>
          <w:szCs w:val="16"/>
        </w:rPr>
        <w:t>.</w:t>
      </w:r>
    </w:p>
    <w:p w14:paraId="6040E962" w14:textId="3ADA032A" w:rsidR="00AD7C23" w:rsidRDefault="00AD7C23"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Typically, </w:t>
      </w:r>
      <w:r w:rsidR="00B12EBB">
        <w:rPr>
          <w:rFonts w:asciiTheme="majorHAnsi" w:hAnsiTheme="majorHAnsi" w:cstheme="majorHAnsi"/>
          <w:iCs/>
          <w:color w:val="000000"/>
          <w:sz w:val="18"/>
          <w:szCs w:val="16"/>
        </w:rPr>
        <w:t xml:space="preserve">API Gateway tasks covered in the above steps are implemented via </w:t>
      </w:r>
      <w:r w:rsidR="00F263B6">
        <w:rPr>
          <w:rFonts w:asciiTheme="majorHAnsi" w:hAnsiTheme="majorHAnsi" w:cstheme="majorHAnsi"/>
          <w:iCs/>
          <w:color w:val="000000"/>
          <w:sz w:val="18"/>
          <w:szCs w:val="16"/>
        </w:rPr>
        <w:t>out-of-the-box or custom security policies that perform authentication validation and authorization policy verification, before considering the API request secure.  There is a number of default security policies that</w:t>
      </w:r>
      <w:r>
        <w:rPr>
          <w:rFonts w:asciiTheme="majorHAnsi" w:hAnsiTheme="majorHAnsi" w:cstheme="majorHAnsi"/>
          <w:iCs/>
          <w:color w:val="000000"/>
          <w:sz w:val="18"/>
          <w:szCs w:val="16"/>
        </w:rPr>
        <w:t xml:space="preserve"> </w:t>
      </w:r>
      <w:r w:rsidR="00F263B6">
        <w:rPr>
          <w:rFonts w:asciiTheme="majorHAnsi" w:hAnsiTheme="majorHAnsi" w:cstheme="majorHAnsi"/>
          <w:iCs/>
          <w:color w:val="000000"/>
          <w:sz w:val="18"/>
          <w:szCs w:val="16"/>
        </w:rPr>
        <w:t>are provided</w:t>
      </w:r>
      <w:r>
        <w:rPr>
          <w:rFonts w:asciiTheme="majorHAnsi" w:hAnsiTheme="majorHAnsi" w:cstheme="majorHAnsi"/>
          <w:iCs/>
          <w:color w:val="000000"/>
          <w:sz w:val="18"/>
          <w:szCs w:val="16"/>
        </w:rPr>
        <w:t xml:space="preserve"> out</w:t>
      </w:r>
      <w:r w:rsidR="00F263B6">
        <w:rPr>
          <w:rFonts w:asciiTheme="majorHAnsi" w:hAnsiTheme="majorHAnsi" w:cstheme="majorHAnsi"/>
          <w:iCs/>
          <w:color w:val="000000"/>
          <w:sz w:val="18"/>
          <w:szCs w:val="16"/>
        </w:rPr>
        <w:t>-</w:t>
      </w:r>
      <w:r>
        <w:rPr>
          <w:rFonts w:asciiTheme="majorHAnsi" w:hAnsiTheme="majorHAnsi" w:cstheme="majorHAnsi"/>
          <w:iCs/>
          <w:color w:val="000000"/>
          <w:sz w:val="18"/>
          <w:szCs w:val="16"/>
        </w:rPr>
        <w:t>of</w:t>
      </w:r>
      <w:r w:rsidR="00F263B6">
        <w:rPr>
          <w:rFonts w:asciiTheme="majorHAnsi" w:hAnsiTheme="majorHAnsi" w:cstheme="majorHAnsi"/>
          <w:iCs/>
          <w:color w:val="000000"/>
          <w:sz w:val="18"/>
          <w:szCs w:val="16"/>
        </w:rPr>
        <w:t>-</w:t>
      </w:r>
      <w:r>
        <w:rPr>
          <w:rFonts w:asciiTheme="majorHAnsi" w:hAnsiTheme="majorHAnsi" w:cstheme="majorHAnsi"/>
          <w:iCs/>
          <w:color w:val="000000"/>
          <w:sz w:val="18"/>
          <w:szCs w:val="16"/>
        </w:rPr>
        <w:t>the</w:t>
      </w:r>
      <w:r w:rsidR="00F263B6">
        <w:rPr>
          <w:rFonts w:asciiTheme="majorHAnsi" w:hAnsiTheme="majorHAnsi" w:cstheme="majorHAnsi"/>
          <w:iCs/>
          <w:color w:val="000000"/>
          <w:sz w:val="18"/>
          <w:szCs w:val="16"/>
        </w:rPr>
        <w:t>-</w:t>
      </w:r>
      <w:r>
        <w:rPr>
          <w:rFonts w:asciiTheme="majorHAnsi" w:hAnsiTheme="majorHAnsi" w:cstheme="majorHAnsi"/>
          <w:iCs/>
          <w:color w:val="000000"/>
          <w:sz w:val="18"/>
          <w:szCs w:val="16"/>
        </w:rPr>
        <w:t>box with Mulesoft, Apigee, Azure, AWS, Kong, 3Scale or other API platforms</w:t>
      </w:r>
      <w:r w:rsidR="00F263B6">
        <w:rPr>
          <w:rFonts w:asciiTheme="majorHAnsi" w:hAnsiTheme="majorHAnsi" w:cstheme="majorHAnsi"/>
          <w:iCs/>
          <w:color w:val="000000"/>
          <w:sz w:val="18"/>
          <w:szCs w:val="16"/>
        </w:rPr>
        <w:t>.</w:t>
      </w:r>
    </w:p>
    <w:p w14:paraId="58B8361A" w14:textId="1B1E245C" w:rsidR="00F263B6" w:rsidRDefault="00F263B6"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API Gateway security capabilities cover the following:</w:t>
      </w:r>
    </w:p>
    <w:p w14:paraId="0EBAECEA" w14:textId="2E572753"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Out-of-the-box pre-built, reusable and configurable security policies which can be easily added to one or more API</w:t>
      </w:r>
    </w:p>
    <w:p w14:paraId="79ED211D" w14:textId="1EF7791B"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Support for open standards security protocols such as OAuth 2.0, SAML 2.0, Open ID Connect, and JWT</w:t>
      </w:r>
    </w:p>
    <w:p w14:paraId="16EDC78B" w14:textId="2F574FF9"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Enabled security logging and monitoring</w:t>
      </w:r>
    </w:p>
    <w:p w14:paraId="43A3D235" w14:textId="162C5F5E" w:rsidR="00AD7C23" w:rsidRP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Certification for secure management of PII, PHI, and PCI </w:t>
      </w:r>
      <w:r w:rsidR="00F263B6">
        <w:rPr>
          <w:rFonts w:asciiTheme="majorHAnsi" w:hAnsiTheme="majorHAnsi" w:cstheme="majorHAnsi"/>
          <w:iCs/>
          <w:color w:val="000000"/>
          <w:sz w:val="18"/>
          <w:szCs w:val="16"/>
        </w:rPr>
        <w:t xml:space="preserve">sensitive </w:t>
      </w:r>
      <w:r>
        <w:rPr>
          <w:rFonts w:asciiTheme="majorHAnsi" w:hAnsiTheme="majorHAnsi" w:cstheme="majorHAnsi"/>
          <w:iCs/>
          <w:color w:val="000000"/>
          <w:sz w:val="18"/>
          <w:szCs w:val="16"/>
        </w:rPr>
        <w:t>end</w:t>
      </w:r>
      <w:bookmarkStart w:id="1" w:name="_GoBack"/>
      <w:bookmarkEnd w:id="1"/>
      <w:r>
        <w:rPr>
          <w:rFonts w:asciiTheme="majorHAnsi" w:hAnsiTheme="majorHAnsi" w:cstheme="majorHAnsi"/>
          <w:iCs/>
          <w:color w:val="000000"/>
          <w:sz w:val="18"/>
          <w:szCs w:val="16"/>
        </w:rPr>
        <w:t xml:space="preserve"> user data</w:t>
      </w:r>
    </w:p>
    <w:sectPr w:rsidR="00AD7C23" w:rsidRPr="00AD7C23">
      <w:head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76FF3" w14:textId="77777777" w:rsidR="00D24D81" w:rsidRDefault="00D24D81" w:rsidP="00CB61B5">
      <w:pPr>
        <w:spacing w:after="0" w:line="240" w:lineRule="auto"/>
      </w:pPr>
      <w:r>
        <w:separator/>
      </w:r>
    </w:p>
  </w:endnote>
  <w:endnote w:type="continuationSeparator" w:id="0">
    <w:p w14:paraId="3DD53B25" w14:textId="77777777" w:rsidR="00D24D81" w:rsidRDefault="00D24D81"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766EC" w14:textId="77777777" w:rsidR="00D24D81" w:rsidRDefault="00D24D81" w:rsidP="00CB61B5">
      <w:pPr>
        <w:spacing w:after="0" w:line="240" w:lineRule="auto"/>
      </w:pPr>
      <w:r>
        <w:separator/>
      </w:r>
    </w:p>
  </w:footnote>
  <w:footnote w:type="continuationSeparator" w:id="0">
    <w:p w14:paraId="7260BB4A" w14:textId="77777777" w:rsidR="00D24D81" w:rsidRDefault="00D24D81"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60D14"/>
    <w:multiLevelType w:val="hybridMultilevel"/>
    <w:tmpl w:val="5CBC1CF6"/>
    <w:lvl w:ilvl="0" w:tplc="AE127CA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D001D"/>
    <w:multiLevelType w:val="multilevel"/>
    <w:tmpl w:val="26C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7"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8"/>
  </w:num>
  <w:num w:numId="3">
    <w:abstractNumId w:val="15"/>
  </w:num>
  <w:num w:numId="4">
    <w:abstractNumId w:val="25"/>
  </w:num>
  <w:num w:numId="5">
    <w:abstractNumId w:val="8"/>
  </w:num>
  <w:num w:numId="6">
    <w:abstractNumId w:val="20"/>
  </w:num>
  <w:num w:numId="7">
    <w:abstractNumId w:val="34"/>
  </w:num>
  <w:num w:numId="8">
    <w:abstractNumId w:val="36"/>
  </w:num>
  <w:num w:numId="9">
    <w:abstractNumId w:val="13"/>
  </w:num>
  <w:num w:numId="10">
    <w:abstractNumId w:val="24"/>
  </w:num>
  <w:num w:numId="11">
    <w:abstractNumId w:val="35"/>
  </w:num>
  <w:num w:numId="12">
    <w:abstractNumId w:val="10"/>
  </w:num>
  <w:num w:numId="13">
    <w:abstractNumId w:val="4"/>
  </w:num>
  <w:num w:numId="14">
    <w:abstractNumId w:val="28"/>
  </w:num>
  <w:num w:numId="15">
    <w:abstractNumId w:val="16"/>
  </w:num>
  <w:num w:numId="16">
    <w:abstractNumId w:val="9"/>
  </w:num>
  <w:num w:numId="17">
    <w:abstractNumId w:val="12"/>
  </w:num>
  <w:num w:numId="18">
    <w:abstractNumId w:val="6"/>
  </w:num>
  <w:num w:numId="19">
    <w:abstractNumId w:val="5"/>
  </w:num>
  <w:num w:numId="20">
    <w:abstractNumId w:val="32"/>
  </w:num>
  <w:num w:numId="21">
    <w:abstractNumId w:val="33"/>
  </w:num>
  <w:num w:numId="22">
    <w:abstractNumId w:val="1"/>
  </w:num>
  <w:num w:numId="23">
    <w:abstractNumId w:val="31"/>
  </w:num>
  <w:num w:numId="24">
    <w:abstractNumId w:val="0"/>
  </w:num>
  <w:num w:numId="25">
    <w:abstractNumId w:val="3"/>
  </w:num>
  <w:num w:numId="26">
    <w:abstractNumId w:val="29"/>
  </w:num>
  <w:num w:numId="27">
    <w:abstractNumId w:val="22"/>
  </w:num>
  <w:num w:numId="28">
    <w:abstractNumId w:val="27"/>
  </w:num>
  <w:num w:numId="29">
    <w:abstractNumId w:val="23"/>
  </w:num>
  <w:num w:numId="30">
    <w:abstractNumId w:val="30"/>
  </w:num>
  <w:num w:numId="31">
    <w:abstractNumId w:val="21"/>
  </w:num>
  <w:num w:numId="32">
    <w:abstractNumId w:val="7"/>
  </w:num>
  <w:num w:numId="33">
    <w:abstractNumId w:val="14"/>
  </w:num>
  <w:num w:numId="34">
    <w:abstractNumId w:val="26"/>
  </w:num>
  <w:num w:numId="35">
    <w:abstractNumId w:val="11"/>
  </w:num>
  <w:num w:numId="36">
    <w:abstractNumId w:val="2"/>
  </w:num>
  <w:num w:numId="37">
    <w:abstractNumId w:val="1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Girin">
    <w15:presenceInfo w15:providerId="Windows Live" w15:userId="3f1209e3f7116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1F6"/>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481"/>
    <w:rsid w:val="002928BE"/>
    <w:rsid w:val="002A3796"/>
    <w:rsid w:val="002A40E1"/>
    <w:rsid w:val="002B722E"/>
    <w:rsid w:val="002B7EB5"/>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745"/>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2AEB"/>
    <w:rsid w:val="005E7A75"/>
    <w:rsid w:val="005F1766"/>
    <w:rsid w:val="005F19B3"/>
    <w:rsid w:val="005F3BC5"/>
    <w:rsid w:val="005F3EFB"/>
    <w:rsid w:val="006005BC"/>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47E1"/>
    <w:rsid w:val="00755C1A"/>
    <w:rsid w:val="007578A4"/>
    <w:rsid w:val="00761440"/>
    <w:rsid w:val="00763E05"/>
    <w:rsid w:val="00766966"/>
    <w:rsid w:val="007822E2"/>
    <w:rsid w:val="00783F72"/>
    <w:rsid w:val="0078579F"/>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5743A"/>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35F65"/>
    <w:rsid w:val="00A446F7"/>
    <w:rsid w:val="00A472F7"/>
    <w:rsid w:val="00A50507"/>
    <w:rsid w:val="00A512DE"/>
    <w:rsid w:val="00A523DF"/>
    <w:rsid w:val="00A54B3D"/>
    <w:rsid w:val="00A55503"/>
    <w:rsid w:val="00A57F88"/>
    <w:rsid w:val="00A6794E"/>
    <w:rsid w:val="00A70E06"/>
    <w:rsid w:val="00A720F3"/>
    <w:rsid w:val="00A732CC"/>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C23"/>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2EBB"/>
    <w:rsid w:val="00B14A96"/>
    <w:rsid w:val="00B155CD"/>
    <w:rsid w:val="00B20F55"/>
    <w:rsid w:val="00B305E1"/>
    <w:rsid w:val="00B3080D"/>
    <w:rsid w:val="00B31571"/>
    <w:rsid w:val="00B32C3A"/>
    <w:rsid w:val="00B34323"/>
    <w:rsid w:val="00B356A4"/>
    <w:rsid w:val="00B543D5"/>
    <w:rsid w:val="00B729C5"/>
    <w:rsid w:val="00B739C2"/>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6493"/>
    <w:rsid w:val="00C478D0"/>
    <w:rsid w:val="00C52B5B"/>
    <w:rsid w:val="00C54131"/>
    <w:rsid w:val="00C54FA7"/>
    <w:rsid w:val="00C60F01"/>
    <w:rsid w:val="00C63284"/>
    <w:rsid w:val="00C65EE7"/>
    <w:rsid w:val="00C70AE7"/>
    <w:rsid w:val="00C70F86"/>
    <w:rsid w:val="00C7507F"/>
    <w:rsid w:val="00C7731C"/>
    <w:rsid w:val="00C80837"/>
    <w:rsid w:val="00C85286"/>
    <w:rsid w:val="00C90EE0"/>
    <w:rsid w:val="00C918C9"/>
    <w:rsid w:val="00CA013D"/>
    <w:rsid w:val="00CA19FD"/>
    <w:rsid w:val="00CB119E"/>
    <w:rsid w:val="00CB15BD"/>
    <w:rsid w:val="00CB4631"/>
    <w:rsid w:val="00CB61B5"/>
    <w:rsid w:val="00CC14AC"/>
    <w:rsid w:val="00CC32D6"/>
    <w:rsid w:val="00CC42CB"/>
    <w:rsid w:val="00CD0BE9"/>
    <w:rsid w:val="00CE2FBC"/>
    <w:rsid w:val="00CE5735"/>
    <w:rsid w:val="00CE7188"/>
    <w:rsid w:val="00CF35AD"/>
    <w:rsid w:val="00CF4428"/>
    <w:rsid w:val="00CF4930"/>
    <w:rsid w:val="00D054DD"/>
    <w:rsid w:val="00D11238"/>
    <w:rsid w:val="00D13889"/>
    <w:rsid w:val="00D24351"/>
    <w:rsid w:val="00D24D81"/>
    <w:rsid w:val="00D45A3C"/>
    <w:rsid w:val="00D4647F"/>
    <w:rsid w:val="00D46ECB"/>
    <w:rsid w:val="00D51363"/>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8644F"/>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21AC4"/>
    <w:rsid w:val="00F263B6"/>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97D71"/>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 w:type="character" w:styleId="Emphasis">
    <w:name w:val="Emphasis"/>
    <w:basedOn w:val="DefaultParagraphFont"/>
    <w:uiPriority w:val="20"/>
    <w:qFormat/>
    <w:rsid w:val="00C54131"/>
    <w:rPr>
      <w:i/>
      <w:iCs/>
    </w:rPr>
  </w:style>
  <w:style w:type="character" w:styleId="CommentReference">
    <w:name w:val="annotation reference"/>
    <w:basedOn w:val="DefaultParagraphFont"/>
    <w:uiPriority w:val="99"/>
    <w:semiHidden/>
    <w:unhideWhenUsed/>
    <w:rsid w:val="007547E1"/>
    <w:rPr>
      <w:sz w:val="16"/>
      <w:szCs w:val="16"/>
    </w:rPr>
  </w:style>
  <w:style w:type="paragraph" w:styleId="CommentText">
    <w:name w:val="annotation text"/>
    <w:basedOn w:val="Normal"/>
    <w:link w:val="CommentTextChar"/>
    <w:uiPriority w:val="99"/>
    <w:semiHidden/>
    <w:unhideWhenUsed/>
    <w:rsid w:val="007547E1"/>
    <w:pPr>
      <w:spacing w:line="240" w:lineRule="auto"/>
    </w:pPr>
    <w:rPr>
      <w:sz w:val="20"/>
      <w:szCs w:val="20"/>
    </w:rPr>
  </w:style>
  <w:style w:type="character" w:customStyle="1" w:styleId="CommentTextChar">
    <w:name w:val="Comment Text Char"/>
    <w:basedOn w:val="DefaultParagraphFont"/>
    <w:link w:val="CommentText"/>
    <w:uiPriority w:val="99"/>
    <w:semiHidden/>
    <w:rsid w:val="007547E1"/>
    <w:rPr>
      <w:sz w:val="20"/>
      <w:szCs w:val="20"/>
    </w:rPr>
  </w:style>
  <w:style w:type="paragraph" w:styleId="CommentSubject">
    <w:name w:val="annotation subject"/>
    <w:basedOn w:val="CommentText"/>
    <w:next w:val="CommentText"/>
    <w:link w:val="CommentSubjectChar"/>
    <w:uiPriority w:val="99"/>
    <w:semiHidden/>
    <w:unhideWhenUsed/>
    <w:rsid w:val="007547E1"/>
    <w:rPr>
      <w:b/>
      <w:bCs/>
    </w:rPr>
  </w:style>
  <w:style w:type="character" w:customStyle="1" w:styleId="CommentSubjectChar">
    <w:name w:val="Comment Subject Char"/>
    <w:basedOn w:val="CommentTextChar"/>
    <w:link w:val="CommentSubject"/>
    <w:uiPriority w:val="99"/>
    <w:semiHidden/>
    <w:rsid w:val="007547E1"/>
    <w:rPr>
      <w:b/>
      <w:bCs/>
      <w:sz w:val="20"/>
      <w:szCs w:val="20"/>
    </w:rPr>
  </w:style>
  <w:style w:type="paragraph" w:styleId="BalloonText">
    <w:name w:val="Balloon Text"/>
    <w:basedOn w:val="Normal"/>
    <w:link w:val="BalloonTextChar"/>
    <w:uiPriority w:val="99"/>
    <w:semiHidden/>
    <w:unhideWhenUsed/>
    <w:rsid w:val="00754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7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53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400249">
          <w:marLeft w:val="0"/>
          <w:marRight w:val="0"/>
          <w:marTop w:val="0"/>
          <w:marBottom w:val="0"/>
          <w:divBdr>
            <w:top w:val="none" w:sz="0" w:space="0" w:color="auto"/>
            <w:left w:val="none" w:sz="0" w:space="0" w:color="auto"/>
            <w:bottom w:val="none" w:sz="0" w:space="0" w:color="auto"/>
            <w:right w:val="none" w:sz="0" w:space="0" w:color="auto"/>
          </w:divBdr>
        </w:div>
        <w:div w:id="856845587">
          <w:marLeft w:val="0"/>
          <w:marRight w:val="0"/>
          <w:marTop w:val="0"/>
          <w:marBottom w:val="0"/>
          <w:divBdr>
            <w:top w:val="none" w:sz="0" w:space="0" w:color="auto"/>
            <w:left w:val="none" w:sz="0" w:space="0" w:color="auto"/>
            <w:bottom w:val="none" w:sz="0" w:space="0" w:color="auto"/>
            <w:right w:val="none" w:sz="0" w:space="0" w:color="auto"/>
          </w:divBdr>
          <w:divsChild>
            <w:div w:id="1898741031">
              <w:marLeft w:val="0"/>
              <w:marRight w:val="0"/>
              <w:marTop w:val="0"/>
              <w:marBottom w:val="0"/>
              <w:divBdr>
                <w:top w:val="none" w:sz="0" w:space="0" w:color="auto"/>
                <w:left w:val="none" w:sz="0" w:space="0" w:color="auto"/>
                <w:bottom w:val="none" w:sz="0" w:space="0" w:color="auto"/>
                <w:right w:val="none" w:sz="0" w:space="0" w:color="auto"/>
              </w:divBdr>
              <w:divsChild>
                <w:div w:id="1067536976">
                  <w:marLeft w:val="0"/>
                  <w:marRight w:val="0"/>
                  <w:marTop w:val="0"/>
                  <w:marBottom w:val="0"/>
                  <w:divBdr>
                    <w:top w:val="none" w:sz="0" w:space="0" w:color="auto"/>
                    <w:left w:val="none" w:sz="0" w:space="0" w:color="auto"/>
                    <w:bottom w:val="none" w:sz="0" w:space="0" w:color="auto"/>
                    <w:right w:val="none" w:sz="0" w:space="0" w:color="auto"/>
                  </w:divBdr>
                  <w:divsChild>
                    <w:div w:id="4695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ABB44-40DD-4644-8682-9DA341EC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255</cp:revision>
  <dcterms:created xsi:type="dcterms:W3CDTF">2018-05-29T12:18:00Z</dcterms:created>
  <dcterms:modified xsi:type="dcterms:W3CDTF">2018-11-21T00:35:00Z</dcterms:modified>
</cp:coreProperties>
</file>