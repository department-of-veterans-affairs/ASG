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498519326"/>
    <w:bookmarkStart w:id="1" w:name="_Toc504735222"/>
    <w:p w14:paraId="04DE362E" w14:textId="327170EA" w:rsidR="0056594B" w:rsidDel="00EA5790" w:rsidRDefault="003440B3">
      <w:pPr>
        <w:pStyle w:val="TOC1"/>
        <w:tabs>
          <w:tab w:val="right" w:leader="dot" w:pos="9350"/>
        </w:tabs>
        <w:rPr>
          <w:del w:id="2" w:author="Paul Marshall" w:date="2018-09-19T11:05:00Z"/>
          <w:rFonts w:eastAsiaTheme="minorEastAsia"/>
          <w:noProof/>
        </w:rPr>
      </w:pPr>
      <w:del w:id="3" w:author="Paul Marshall" w:date="2018-09-19T11:05:00Z">
        <w:r w:rsidDel="00EA5790">
          <w:rPr>
            <w:rFonts w:eastAsia="Times New Roman"/>
          </w:rPr>
          <w:fldChar w:fldCharType="begin"/>
        </w:r>
        <w:r w:rsidDel="00EA5790">
          <w:rPr>
            <w:rFonts w:eastAsia="Times New Roman"/>
          </w:rPr>
          <w:delInstrText xml:space="preserve"> TOC \o "1-4" \h \z \u </w:delInstrText>
        </w:r>
        <w:r w:rsidDel="00EA5790">
          <w:rPr>
            <w:rFonts w:eastAsia="Times New Roman"/>
          </w:rPr>
          <w:fldChar w:fldCharType="separate"/>
        </w:r>
        <w:r w:rsidR="00120E1E" w:rsidDel="00EA5790">
          <w:rPr>
            <w:rStyle w:val="Hyperlink"/>
            <w:rFonts w:eastAsia="Times New Roman"/>
            <w:noProof/>
          </w:rPr>
          <w:fldChar w:fldCharType="begin"/>
        </w:r>
        <w:r w:rsidR="00120E1E" w:rsidDel="00EA5790">
          <w:rPr>
            <w:rStyle w:val="Hyperlink"/>
            <w:rFonts w:eastAsia="Times New Roman"/>
            <w:noProof/>
          </w:rPr>
          <w:delInstrText xml:space="preserve"> HYPERLINK \l "_Toc522887791" </w:delInstrText>
        </w:r>
        <w:r w:rsidR="00120E1E" w:rsidDel="00EA5790">
          <w:rPr>
            <w:rStyle w:val="Hyperlink"/>
            <w:rFonts w:eastAsia="Times New Roman"/>
            <w:noProof/>
          </w:rPr>
          <w:fldChar w:fldCharType="separate"/>
        </w:r>
        <w:r w:rsidR="0056594B" w:rsidRPr="00172A07" w:rsidDel="00EA5790">
          <w:rPr>
            <w:rStyle w:val="Hyperlink"/>
            <w:rFonts w:eastAsia="Times New Roman"/>
            <w:noProof/>
          </w:rPr>
          <w:delText>API Middleware Overview</w:delText>
        </w:r>
        <w:r w:rsidR="0056594B" w:rsidDel="00EA5790">
          <w:rPr>
            <w:noProof/>
            <w:webHidden/>
          </w:rPr>
          <w:tab/>
        </w:r>
        <w:r w:rsidR="0056594B" w:rsidDel="00EA5790">
          <w:rPr>
            <w:noProof/>
            <w:webHidden/>
          </w:rPr>
          <w:fldChar w:fldCharType="begin"/>
        </w:r>
        <w:r w:rsidR="0056594B" w:rsidDel="00EA5790">
          <w:rPr>
            <w:noProof/>
            <w:webHidden/>
          </w:rPr>
          <w:delInstrText xml:space="preserve"> PAGEREF _Toc522887791 \h </w:delInstrText>
        </w:r>
        <w:r w:rsidR="0056594B" w:rsidDel="00EA5790">
          <w:rPr>
            <w:noProof/>
            <w:webHidden/>
          </w:rPr>
        </w:r>
        <w:r w:rsidR="0056594B" w:rsidDel="00EA5790">
          <w:rPr>
            <w:noProof/>
            <w:webHidden/>
          </w:rPr>
          <w:fldChar w:fldCharType="separate"/>
        </w:r>
        <w:r w:rsidR="0056594B" w:rsidDel="00EA5790">
          <w:rPr>
            <w:noProof/>
            <w:webHidden/>
          </w:rPr>
          <w:delText>2</w:delText>
        </w:r>
        <w:r w:rsidR="0056594B" w:rsidDel="00EA5790">
          <w:rPr>
            <w:noProof/>
            <w:webHidden/>
          </w:rPr>
          <w:fldChar w:fldCharType="end"/>
        </w:r>
        <w:r w:rsidR="00120E1E" w:rsidDel="00EA5790">
          <w:rPr>
            <w:noProof/>
          </w:rPr>
          <w:fldChar w:fldCharType="end"/>
        </w:r>
      </w:del>
    </w:p>
    <w:p w14:paraId="5BD1465F" w14:textId="410A7630" w:rsidR="0056594B" w:rsidDel="00EA5790" w:rsidRDefault="00120E1E">
      <w:pPr>
        <w:pStyle w:val="TOC2"/>
        <w:tabs>
          <w:tab w:val="right" w:leader="dot" w:pos="9350"/>
        </w:tabs>
        <w:rPr>
          <w:del w:id="4" w:author="Paul Marshall" w:date="2018-09-19T11:05:00Z"/>
          <w:rFonts w:eastAsiaTheme="minorEastAsia"/>
          <w:noProof/>
        </w:rPr>
      </w:pPr>
      <w:del w:id="5" w:author="Paul Marshall" w:date="2018-09-19T11:05:00Z">
        <w:r w:rsidDel="00EA5790">
          <w:rPr>
            <w:rStyle w:val="Hyperlink"/>
            <w:noProof/>
          </w:rPr>
          <w:fldChar w:fldCharType="begin"/>
        </w:r>
        <w:r w:rsidDel="00EA5790">
          <w:rPr>
            <w:rStyle w:val="Hyperlink"/>
            <w:noProof/>
          </w:rPr>
          <w:delInstrText xml:space="preserve"> HYPERLINK \l "_Toc522887792" </w:delInstrText>
        </w:r>
        <w:r w:rsidDel="00EA5790">
          <w:rPr>
            <w:rStyle w:val="Hyperlink"/>
            <w:noProof/>
          </w:rPr>
          <w:fldChar w:fldCharType="separate"/>
        </w:r>
        <w:r w:rsidR="0056594B" w:rsidRPr="00172A07" w:rsidDel="00EA5790">
          <w:rPr>
            <w:rStyle w:val="Hyperlink"/>
            <w:noProof/>
          </w:rPr>
          <w:delText>An API Artifact is Not</w:delText>
        </w:r>
        <w:r w:rsidR="0056594B" w:rsidDel="00EA5790">
          <w:rPr>
            <w:noProof/>
            <w:webHidden/>
          </w:rPr>
          <w:tab/>
        </w:r>
        <w:r w:rsidR="0056594B" w:rsidDel="00EA5790">
          <w:rPr>
            <w:noProof/>
            <w:webHidden/>
          </w:rPr>
          <w:fldChar w:fldCharType="begin"/>
        </w:r>
        <w:r w:rsidR="0056594B" w:rsidDel="00EA5790">
          <w:rPr>
            <w:noProof/>
            <w:webHidden/>
          </w:rPr>
          <w:delInstrText xml:space="preserve"> PAGEREF _Toc522887792 \h </w:delInstrText>
        </w:r>
        <w:r w:rsidR="0056594B" w:rsidDel="00EA5790">
          <w:rPr>
            <w:noProof/>
            <w:webHidden/>
          </w:rPr>
        </w:r>
        <w:r w:rsidR="0056594B" w:rsidDel="00EA5790">
          <w:rPr>
            <w:noProof/>
            <w:webHidden/>
          </w:rPr>
          <w:fldChar w:fldCharType="separate"/>
        </w:r>
        <w:r w:rsidR="0056594B" w:rsidDel="00EA5790">
          <w:rPr>
            <w:noProof/>
            <w:webHidden/>
          </w:rPr>
          <w:delText>2</w:delText>
        </w:r>
        <w:r w:rsidR="0056594B" w:rsidDel="00EA5790">
          <w:rPr>
            <w:noProof/>
            <w:webHidden/>
          </w:rPr>
          <w:fldChar w:fldCharType="end"/>
        </w:r>
        <w:r w:rsidDel="00EA5790">
          <w:rPr>
            <w:noProof/>
          </w:rPr>
          <w:fldChar w:fldCharType="end"/>
        </w:r>
      </w:del>
    </w:p>
    <w:p w14:paraId="0685852E" w14:textId="5FCC1682" w:rsidR="0056594B" w:rsidDel="00EA5790" w:rsidRDefault="00120E1E">
      <w:pPr>
        <w:pStyle w:val="TOC1"/>
        <w:tabs>
          <w:tab w:val="right" w:leader="dot" w:pos="9350"/>
        </w:tabs>
        <w:rPr>
          <w:del w:id="6" w:author="Paul Marshall" w:date="2018-09-19T11:05:00Z"/>
          <w:rFonts w:eastAsiaTheme="minorEastAsia"/>
          <w:noProof/>
        </w:rPr>
      </w:pPr>
      <w:del w:id="7" w:author="Paul Marshall" w:date="2018-09-19T11:05:00Z">
        <w:r w:rsidDel="00EA5790">
          <w:rPr>
            <w:rStyle w:val="Hyperlink"/>
            <w:noProof/>
          </w:rPr>
          <w:fldChar w:fldCharType="begin"/>
        </w:r>
        <w:r w:rsidDel="00EA5790">
          <w:rPr>
            <w:rStyle w:val="Hyperlink"/>
            <w:noProof/>
          </w:rPr>
          <w:delInstrText xml:space="preserve"> HYPERLINK \l "_Toc522887793" </w:delInstrText>
        </w:r>
        <w:r w:rsidDel="00EA5790">
          <w:rPr>
            <w:rStyle w:val="Hyperlink"/>
            <w:noProof/>
          </w:rPr>
          <w:fldChar w:fldCharType="separate"/>
        </w:r>
        <w:r w:rsidR="0056594B" w:rsidRPr="00172A07" w:rsidDel="00EA5790">
          <w:rPr>
            <w:rStyle w:val="Hyperlink"/>
            <w:noProof/>
          </w:rPr>
          <w:delText>API Artifacts</w:delText>
        </w:r>
        <w:r w:rsidR="0056594B" w:rsidDel="00EA5790">
          <w:rPr>
            <w:noProof/>
            <w:webHidden/>
          </w:rPr>
          <w:tab/>
        </w:r>
        <w:r w:rsidR="0056594B" w:rsidDel="00EA5790">
          <w:rPr>
            <w:noProof/>
            <w:webHidden/>
          </w:rPr>
          <w:fldChar w:fldCharType="begin"/>
        </w:r>
        <w:r w:rsidR="0056594B" w:rsidDel="00EA5790">
          <w:rPr>
            <w:noProof/>
            <w:webHidden/>
          </w:rPr>
          <w:delInstrText xml:space="preserve"> PAGEREF _Toc522887793 \h </w:delInstrText>
        </w:r>
        <w:r w:rsidR="0056594B" w:rsidDel="00EA5790">
          <w:rPr>
            <w:noProof/>
            <w:webHidden/>
          </w:rPr>
        </w:r>
        <w:r w:rsidR="0056594B" w:rsidDel="00EA5790">
          <w:rPr>
            <w:noProof/>
            <w:webHidden/>
          </w:rPr>
          <w:fldChar w:fldCharType="separate"/>
        </w:r>
        <w:r w:rsidR="0056594B" w:rsidDel="00EA5790">
          <w:rPr>
            <w:noProof/>
            <w:webHidden/>
          </w:rPr>
          <w:delText>2</w:delText>
        </w:r>
        <w:r w:rsidR="0056594B" w:rsidDel="00EA5790">
          <w:rPr>
            <w:noProof/>
            <w:webHidden/>
          </w:rPr>
          <w:fldChar w:fldCharType="end"/>
        </w:r>
        <w:r w:rsidDel="00EA5790">
          <w:rPr>
            <w:noProof/>
          </w:rPr>
          <w:fldChar w:fldCharType="end"/>
        </w:r>
      </w:del>
    </w:p>
    <w:p w14:paraId="4B52E0F2" w14:textId="6CBD47C4" w:rsidR="0056594B" w:rsidDel="00EA5790" w:rsidRDefault="00120E1E">
      <w:pPr>
        <w:pStyle w:val="TOC1"/>
        <w:tabs>
          <w:tab w:val="right" w:leader="dot" w:pos="9350"/>
        </w:tabs>
        <w:rPr>
          <w:del w:id="8" w:author="Paul Marshall" w:date="2018-09-19T11:05:00Z"/>
          <w:rFonts w:eastAsiaTheme="minorEastAsia"/>
          <w:noProof/>
        </w:rPr>
      </w:pPr>
      <w:del w:id="9" w:author="Paul Marshall" w:date="2018-09-19T11:05:00Z">
        <w:r w:rsidDel="00EA5790">
          <w:rPr>
            <w:rStyle w:val="Hyperlink"/>
            <w:noProof/>
          </w:rPr>
          <w:fldChar w:fldCharType="begin"/>
        </w:r>
        <w:r w:rsidDel="00EA5790">
          <w:rPr>
            <w:rStyle w:val="Hyperlink"/>
            <w:noProof/>
          </w:rPr>
          <w:delInstrText xml:space="preserve"> HYPERLINK \l "_Toc522887794" </w:delInstrText>
        </w:r>
        <w:r w:rsidDel="00EA5790">
          <w:rPr>
            <w:rStyle w:val="Hyperlink"/>
            <w:noProof/>
          </w:rPr>
          <w:fldChar w:fldCharType="separate"/>
        </w:r>
        <w:r w:rsidR="0056594B" w:rsidRPr="00172A07" w:rsidDel="00EA5790">
          <w:rPr>
            <w:rStyle w:val="Hyperlink"/>
            <w:noProof/>
          </w:rPr>
          <w:delText>Types of Artifacts produced by an API</w:delText>
        </w:r>
        <w:r w:rsidR="0056594B" w:rsidDel="00EA5790">
          <w:rPr>
            <w:noProof/>
            <w:webHidden/>
          </w:rPr>
          <w:tab/>
        </w:r>
        <w:r w:rsidR="0056594B" w:rsidDel="00EA5790">
          <w:rPr>
            <w:noProof/>
            <w:webHidden/>
          </w:rPr>
          <w:fldChar w:fldCharType="begin"/>
        </w:r>
        <w:r w:rsidR="0056594B" w:rsidDel="00EA5790">
          <w:rPr>
            <w:noProof/>
            <w:webHidden/>
          </w:rPr>
          <w:delInstrText xml:space="preserve"> PAGEREF _Toc522887794 \h </w:delInstrText>
        </w:r>
        <w:r w:rsidR="0056594B" w:rsidDel="00EA5790">
          <w:rPr>
            <w:noProof/>
            <w:webHidden/>
          </w:rPr>
        </w:r>
        <w:r w:rsidR="0056594B" w:rsidDel="00EA5790">
          <w:rPr>
            <w:noProof/>
            <w:webHidden/>
          </w:rPr>
          <w:fldChar w:fldCharType="separate"/>
        </w:r>
        <w:r w:rsidR="0056594B" w:rsidDel="00EA5790">
          <w:rPr>
            <w:noProof/>
            <w:webHidden/>
          </w:rPr>
          <w:delText>3</w:delText>
        </w:r>
        <w:r w:rsidR="0056594B" w:rsidDel="00EA5790">
          <w:rPr>
            <w:noProof/>
            <w:webHidden/>
          </w:rPr>
          <w:fldChar w:fldCharType="end"/>
        </w:r>
        <w:r w:rsidDel="00EA5790">
          <w:rPr>
            <w:noProof/>
          </w:rPr>
          <w:fldChar w:fldCharType="end"/>
        </w:r>
      </w:del>
    </w:p>
    <w:p w14:paraId="458C7656" w14:textId="16800235" w:rsidR="0056594B" w:rsidDel="00EA5790" w:rsidRDefault="00120E1E">
      <w:pPr>
        <w:pStyle w:val="TOC1"/>
        <w:tabs>
          <w:tab w:val="right" w:leader="dot" w:pos="9350"/>
        </w:tabs>
        <w:rPr>
          <w:del w:id="10" w:author="Paul Marshall" w:date="2018-09-19T11:05:00Z"/>
          <w:rFonts w:eastAsiaTheme="minorEastAsia"/>
          <w:noProof/>
        </w:rPr>
      </w:pPr>
      <w:del w:id="11" w:author="Paul Marshall" w:date="2018-09-19T11:05:00Z">
        <w:r w:rsidDel="00EA5790">
          <w:rPr>
            <w:rStyle w:val="Hyperlink"/>
            <w:rFonts w:eastAsia="Times New Roman"/>
            <w:noProof/>
          </w:rPr>
          <w:fldChar w:fldCharType="begin"/>
        </w:r>
        <w:r w:rsidDel="00EA5790">
          <w:rPr>
            <w:rStyle w:val="Hyperlink"/>
            <w:rFonts w:eastAsia="Times New Roman"/>
            <w:noProof/>
          </w:rPr>
          <w:delInstrText xml:space="preserve"> HYPERLINK \l "_Toc522887795" </w:delInstrText>
        </w:r>
        <w:r w:rsidDel="00EA5790">
          <w:rPr>
            <w:rStyle w:val="Hyperlink"/>
            <w:rFonts w:eastAsia="Times New Roman"/>
            <w:noProof/>
          </w:rPr>
          <w:fldChar w:fldCharType="separate"/>
        </w:r>
        <w:r w:rsidR="0056594B" w:rsidRPr="00172A07" w:rsidDel="00EA5790">
          <w:rPr>
            <w:rStyle w:val="Hyperlink"/>
            <w:rFonts w:eastAsia="Times New Roman"/>
            <w:noProof/>
          </w:rPr>
          <w:delText>API Naming Conventions</w:delText>
        </w:r>
        <w:r w:rsidR="0056594B" w:rsidDel="00EA5790">
          <w:rPr>
            <w:noProof/>
            <w:webHidden/>
          </w:rPr>
          <w:tab/>
        </w:r>
        <w:r w:rsidR="0056594B" w:rsidDel="00EA5790">
          <w:rPr>
            <w:noProof/>
            <w:webHidden/>
          </w:rPr>
          <w:fldChar w:fldCharType="begin"/>
        </w:r>
        <w:r w:rsidR="0056594B" w:rsidDel="00EA5790">
          <w:rPr>
            <w:noProof/>
            <w:webHidden/>
          </w:rPr>
          <w:delInstrText xml:space="preserve"> PAGEREF _Toc522887795 \h </w:delInstrText>
        </w:r>
        <w:r w:rsidR="0056594B" w:rsidDel="00EA5790">
          <w:rPr>
            <w:noProof/>
            <w:webHidden/>
          </w:rPr>
        </w:r>
        <w:r w:rsidR="0056594B" w:rsidDel="00EA5790">
          <w:rPr>
            <w:noProof/>
            <w:webHidden/>
          </w:rPr>
          <w:fldChar w:fldCharType="separate"/>
        </w:r>
        <w:r w:rsidR="0056594B" w:rsidDel="00EA5790">
          <w:rPr>
            <w:noProof/>
            <w:webHidden/>
          </w:rPr>
          <w:delText>3</w:delText>
        </w:r>
        <w:r w:rsidR="0056594B" w:rsidDel="00EA5790">
          <w:rPr>
            <w:noProof/>
            <w:webHidden/>
          </w:rPr>
          <w:fldChar w:fldCharType="end"/>
        </w:r>
        <w:r w:rsidDel="00EA5790">
          <w:rPr>
            <w:noProof/>
          </w:rPr>
          <w:fldChar w:fldCharType="end"/>
        </w:r>
      </w:del>
    </w:p>
    <w:p w14:paraId="38A49397" w14:textId="40F64B3D" w:rsidR="0056594B" w:rsidDel="00EA5790" w:rsidRDefault="00120E1E">
      <w:pPr>
        <w:pStyle w:val="TOC3"/>
        <w:tabs>
          <w:tab w:val="right" w:leader="dot" w:pos="9350"/>
        </w:tabs>
        <w:rPr>
          <w:del w:id="12" w:author="Paul Marshall" w:date="2018-09-19T11:05:00Z"/>
          <w:rFonts w:eastAsiaTheme="minorEastAsia"/>
          <w:noProof/>
        </w:rPr>
      </w:pPr>
      <w:del w:id="13" w:author="Paul Marshall" w:date="2018-09-19T11:05:00Z">
        <w:r w:rsidDel="00EA5790">
          <w:rPr>
            <w:rStyle w:val="Hyperlink"/>
            <w:noProof/>
          </w:rPr>
          <w:fldChar w:fldCharType="begin"/>
        </w:r>
        <w:r w:rsidDel="00EA5790">
          <w:rPr>
            <w:rStyle w:val="Hyperlink"/>
            <w:noProof/>
          </w:rPr>
          <w:delInstrText xml:space="preserve"> HYPERLINK \l "_Toc522887796" </w:delInstrText>
        </w:r>
        <w:r w:rsidDel="00EA5790">
          <w:rPr>
            <w:rStyle w:val="Hyperlink"/>
            <w:noProof/>
          </w:rPr>
          <w:fldChar w:fldCharType="separate"/>
        </w:r>
        <w:r w:rsidR="0056594B" w:rsidRPr="00172A07" w:rsidDel="00EA5790">
          <w:rPr>
            <w:rStyle w:val="Hyperlink"/>
            <w:noProof/>
          </w:rPr>
          <w:delText>For the VA we are providing Vendor agnostic and Mulesoft specific naming conventions.</w:delText>
        </w:r>
        <w:r w:rsidR="0056594B" w:rsidDel="00EA5790">
          <w:rPr>
            <w:noProof/>
            <w:webHidden/>
          </w:rPr>
          <w:tab/>
        </w:r>
        <w:r w:rsidR="0056594B" w:rsidDel="00EA5790">
          <w:rPr>
            <w:noProof/>
            <w:webHidden/>
          </w:rPr>
          <w:fldChar w:fldCharType="begin"/>
        </w:r>
        <w:r w:rsidR="0056594B" w:rsidDel="00EA5790">
          <w:rPr>
            <w:noProof/>
            <w:webHidden/>
          </w:rPr>
          <w:delInstrText xml:space="preserve"> PAGEREF _Toc522887796 \h </w:delInstrText>
        </w:r>
        <w:r w:rsidR="0056594B" w:rsidDel="00EA5790">
          <w:rPr>
            <w:noProof/>
            <w:webHidden/>
          </w:rPr>
        </w:r>
        <w:r w:rsidR="0056594B" w:rsidDel="00EA5790">
          <w:rPr>
            <w:noProof/>
            <w:webHidden/>
          </w:rPr>
          <w:fldChar w:fldCharType="separate"/>
        </w:r>
        <w:r w:rsidR="0056594B" w:rsidDel="00EA5790">
          <w:rPr>
            <w:noProof/>
            <w:webHidden/>
          </w:rPr>
          <w:delText>3</w:delText>
        </w:r>
        <w:r w:rsidR="0056594B" w:rsidDel="00EA5790">
          <w:rPr>
            <w:noProof/>
            <w:webHidden/>
          </w:rPr>
          <w:fldChar w:fldCharType="end"/>
        </w:r>
        <w:r w:rsidDel="00EA5790">
          <w:rPr>
            <w:noProof/>
          </w:rPr>
          <w:fldChar w:fldCharType="end"/>
        </w:r>
      </w:del>
    </w:p>
    <w:p w14:paraId="1CBED33C" w14:textId="462512F9" w:rsidR="0056594B" w:rsidDel="00EA5790" w:rsidRDefault="00120E1E">
      <w:pPr>
        <w:pStyle w:val="TOC2"/>
        <w:tabs>
          <w:tab w:val="right" w:leader="dot" w:pos="9350"/>
        </w:tabs>
        <w:rPr>
          <w:del w:id="14" w:author="Paul Marshall" w:date="2018-09-19T11:05:00Z"/>
          <w:rFonts w:eastAsiaTheme="minorEastAsia"/>
          <w:noProof/>
        </w:rPr>
      </w:pPr>
      <w:del w:id="15" w:author="Paul Marshall" w:date="2018-09-19T11:05:00Z">
        <w:r w:rsidDel="00EA5790">
          <w:rPr>
            <w:rStyle w:val="Hyperlink"/>
            <w:noProof/>
          </w:rPr>
          <w:fldChar w:fldCharType="begin"/>
        </w:r>
        <w:r w:rsidDel="00EA5790">
          <w:rPr>
            <w:rStyle w:val="Hyperlink"/>
            <w:noProof/>
          </w:rPr>
          <w:delInstrText xml:space="preserve"> HYPERLINK \l "_Toc522887797" </w:delInstrText>
        </w:r>
        <w:r w:rsidDel="00EA5790">
          <w:rPr>
            <w:rStyle w:val="Hyperlink"/>
            <w:noProof/>
          </w:rPr>
          <w:fldChar w:fldCharType="separate"/>
        </w:r>
        <w:r w:rsidR="0056594B" w:rsidRPr="00172A07" w:rsidDel="00EA5790">
          <w:rPr>
            <w:rStyle w:val="Hyperlink"/>
            <w:noProof/>
          </w:rPr>
          <w:delText>Vendor Agnostic API Naming Convention</w:delText>
        </w:r>
        <w:r w:rsidR="0056594B" w:rsidDel="00EA5790">
          <w:rPr>
            <w:noProof/>
            <w:webHidden/>
          </w:rPr>
          <w:tab/>
        </w:r>
        <w:r w:rsidR="0056594B" w:rsidDel="00EA5790">
          <w:rPr>
            <w:noProof/>
            <w:webHidden/>
          </w:rPr>
          <w:fldChar w:fldCharType="begin"/>
        </w:r>
        <w:r w:rsidR="0056594B" w:rsidDel="00EA5790">
          <w:rPr>
            <w:noProof/>
            <w:webHidden/>
          </w:rPr>
          <w:delInstrText xml:space="preserve"> PAGEREF _Toc522887797 \h </w:delInstrText>
        </w:r>
        <w:r w:rsidR="0056594B" w:rsidDel="00EA5790">
          <w:rPr>
            <w:noProof/>
            <w:webHidden/>
          </w:rPr>
        </w:r>
        <w:r w:rsidR="0056594B" w:rsidDel="00EA5790">
          <w:rPr>
            <w:noProof/>
            <w:webHidden/>
          </w:rPr>
          <w:fldChar w:fldCharType="separate"/>
        </w:r>
        <w:r w:rsidR="0056594B" w:rsidDel="00EA5790">
          <w:rPr>
            <w:noProof/>
            <w:webHidden/>
          </w:rPr>
          <w:delText>3</w:delText>
        </w:r>
        <w:r w:rsidR="0056594B" w:rsidDel="00EA5790">
          <w:rPr>
            <w:noProof/>
            <w:webHidden/>
          </w:rPr>
          <w:fldChar w:fldCharType="end"/>
        </w:r>
        <w:r w:rsidDel="00EA5790">
          <w:rPr>
            <w:noProof/>
          </w:rPr>
          <w:fldChar w:fldCharType="end"/>
        </w:r>
      </w:del>
    </w:p>
    <w:p w14:paraId="5FBA744B" w14:textId="4C0E5F56" w:rsidR="0056594B" w:rsidDel="00EA5790" w:rsidRDefault="00120E1E">
      <w:pPr>
        <w:pStyle w:val="TOC3"/>
        <w:tabs>
          <w:tab w:val="right" w:leader="dot" w:pos="9350"/>
        </w:tabs>
        <w:rPr>
          <w:del w:id="16" w:author="Paul Marshall" w:date="2018-09-19T11:05:00Z"/>
          <w:rFonts w:eastAsiaTheme="minorEastAsia"/>
          <w:noProof/>
        </w:rPr>
      </w:pPr>
      <w:del w:id="17" w:author="Paul Marshall" w:date="2018-09-19T11:05:00Z">
        <w:r w:rsidDel="00EA5790">
          <w:rPr>
            <w:rStyle w:val="Hyperlink"/>
            <w:noProof/>
          </w:rPr>
          <w:fldChar w:fldCharType="begin"/>
        </w:r>
        <w:r w:rsidDel="00EA5790">
          <w:rPr>
            <w:rStyle w:val="Hyperlink"/>
            <w:noProof/>
          </w:rPr>
          <w:delInstrText xml:space="preserve"> HYPERLINK \l "_Toc522887798" </w:delInstrText>
        </w:r>
        <w:r w:rsidDel="00EA5790">
          <w:rPr>
            <w:rStyle w:val="Hyperlink"/>
            <w:noProof/>
          </w:rPr>
          <w:fldChar w:fldCharType="separate"/>
        </w:r>
        <w:r w:rsidR="0056594B" w:rsidRPr="00172A07" w:rsidDel="00EA5790">
          <w:rPr>
            <w:rStyle w:val="Hyperlink"/>
            <w:noProof/>
          </w:rPr>
          <w:delText>Middleware Artifacts Naming Convention</w:delText>
        </w:r>
        <w:r w:rsidR="0056594B" w:rsidDel="00EA5790">
          <w:rPr>
            <w:noProof/>
            <w:webHidden/>
          </w:rPr>
          <w:tab/>
        </w:r>
        <w:r w:rsidR="0056594B" w:rsidDel="00EA5790">
          <w:rPr>
            <w:noProof/>
            <w:webHidden/>
          </w:rPr>
          <w:fldChar w:fldCharType="begin"/>
        </w:r>
        <w:r w:rsidR="0056594B" w:rsidDel="00EA5790">
          <w:rPr>
            <w:noProof/>
            <w:webHidden/>
          </w:rPr>
          <w:delInstrText xml:space="preserve"> PAGEREF _Toc522887798 \h </w:delInstrText>
        </w:r>
        <w:r w:rsidR="0056594B" w:rsidDel="00EA5790">
          <w:rPr>
            <w:noProof/>
            <w:webHidden/>
          </w:rPr>
        </w:r>
        <w:r w:rsidR="0056594B" w:rsidDel="00EA5790">
          <w:rPr>
            <w:noProof/>
            <w:webHidden/>
          </w:rPr>
          <w:fldChar w:fldCharType="separate"/>
        </w:r>
        <w:r w:rsidR="0056594B" w:rsidDel="00EA5790">
          <w:rPr>
            <w:noProof/>
            <w:webHidden/>
          </w:rPr>
          <w:delText>3</w:delText>
        </w:r>
        <w:r w:rsidR="0056594B" w:rsidDel="00EA5790">
          <w:rPr>
            <w:noProof/>
            <w:webHidden/>
          </w:rPr>
          <w:fldChar w:fldCharType="end"/>
        </w:r>
        <w:r w:rsidDel="00EA5790">
          <w:rPr>
            <w:noProof/>
          </w:rPr>
          <w:fldChar w:fldCharType="end"/>
        </w:r>
      </w:del>
    </w:p>
    <w:p w14:paraId="0F0C56BD" w14:textId="20E2C323" w:rsidR="0056594B" w:rsidDel="00EA5790" w:rsidRDefault="00120E1E">
      <w:pPr>
        <w:pStyle w:val="TOC2"/>
        <w:tabs>
          <w:tab w:val="right" w:leader="dot" w:pos="9350"/>
        </w:tabs>
        <w:rPr>
          <w:del w:id="18" w:author="Paul Marshall" w:date="2018-09-19T11:05:00Z"/>
          <w:rFonts w:eastAsiaTheme="minorEastAsia"/>
          <w:noProof/>
        </w:rPr>
      </w:pPr>
      <w:del w:id="19" w:author="Paul Marshall" w:date="2018-09-19T11:05:00Z">
        <w:r w:rsidDel="00EA5790">
          <w:rPr>
            <w:rStyle w:val="Hyperlink"/>
            <w:noProof/>
          </w:rPr>
          <w:fldChar w:fldCharType="begin"/>
        </w:r>
        <w:r w:rsidDel="00EA5790">
          <w:rPr>
            <w:rStyle w:val="Hyperlink"/>
            <w:noProof/>
          </w:rPr>
          <w:delInstrText xml:space="preserve"> HYPERLINK \l "_Toc522887799" </w:delInstrText>
        </w:r>
        <w:r w:rsidDel="00EA5790">
          <w:rPr>
            <w:rStyle w:val="Hyperlink"/>
            <w:noProof/>
          </w:rPr>
          <w:fldChar w:fldCharType="separate"/>
        </w:r>
        <w:r w:rsidR="0056594B" w:rsidRPr="00172A07" w:rsidDel="00EA5790">
          <w:rPr>
            <w:rStyle w:val="Hyperlink"/>
            <w:noProof/>
          </w:rPr>
          <w:delText>MuleSoft-specific API Naming Convention</w:delText>
        </w:r>
        <w:r w:rsidR="0056594B" w:rsidDel="00EA5790">
          <w:rPr>
            <w:noProof/>
            <w:webHidden/>
          </w:rPr>
          <w:tab/>
        </w:r>
        <w:r w:rsidR="0056594B" w:rsidDel="00EA5790">
          <w:rPr>
            <w:noProof/>
            <w:webHidden/>
          </w:rPr>
          <w:fldChar w:fldCharType="begin"/>
        </w:r>
        <w:r w:rsidR="0056594B" w:rsidDel="00EA5790">
          <w:rPr>
            <w:noProof/>
            <w:webHidden/>
          </w:rPr>
          <w:delInstrText xml:space="preserve"> PAGEREF _Toc522887799 \h </w:delInstrText>
        </w:r>
        <w:r w:rsidR="0056594B" w:rsidDel="00EA5790">
          <w:rPr>
            <w:noProof/>
            <w:webHidden/>
          </w:rPr>
        </w:r>
        <w:r w:rsidR="0056594B" w:rsidDel="00EA5790">
          <w:rPr>
            <w:noProof/>
            <w:webHidden/>
          </w:rPr>
          <w:fldChar w:fldCharType="separate"/>
        </w:r>
        <w:r w:rsidR="0056594B" w:rsidDel="00EA5790">
          <w:rPr>
            <w:noProof/>
            <w:webHidden/>
          </w:rPr>
          <w:delText>4</w:delText>
        </w:r>
        <w:r w:rsidR="0056594B" w:rsidDel="00EA5790">
          <w:rPr>
            <w:noProof/>
            <w:webHidden/>
          </w:rPr>
          <w:fldChar w:fldCharType="end"/>
        </w:r>
        <w:r w:rsidDel="00EA5790">
          <w:rPr>
            <w:noProof/>
          </w:rPr>
          <w:fldChar w:fldCharType="end"/>
        </w:r>
      </w:del>
    </w:p>
    <w:p w14:paraId="67683CF1" w14:textId="1E1057E8" w:rsidR="0056594B" w:rsidDel="00EA5790" w:rsidRDefault="00120E1E">
      <w:pPr>
        <w:pStyle w:val="TOC3"/>
        <w:tabs>
          <w:tab w:val="right" w:leader="dot" w:pos="9350"/>
        </w:tabs>
        <w:rPr>
          <w:del w:id="20" w:author="Paul Marshall" w:date="2018-09-19T11:05:00Z"/>
          <w:rFonts w:eastAsiaTheme="minorEastAsia"/>
          <w:noProof/>
        </w:rPr>
      </w:pPr>
      <w:del w:id="21" w:author="Paul Marshall" w:date="2018-09-19T11:05:00Z">
        <w:r w:rsidDel="00EA5790">
          <w:rPr>
            <w:rStyle w:val="Hyperlink"/>
            <w:noProof/>
          </w:rPr>
          <w:fldChar w:fldCharType="begin"/>
        </w:r>
        <w:r w:rsidDel="00EA5790">
          <w:rPr>
            <w:rStyle w:val="Hyperlink"/>
            <w:noProof/>
          </w:rPr>
          <w:delInstrText xml:space="preserve"> HYPERLINK \l "_Toc522887800" </w:delInstrText>
        </w:r>
        <w:r w:rsidDel="00EA5790">
          <w:rPr>
            <w:rStyle w:val="Hyperlink"/>
            <w:noProof/>
          </w:rPr>
          <w:fldChar w:fldCharType="separate"/>
        </w:r>
        <w:r w:rsidR="0056594B" w:rsidRPr="00172A07" w:rsidDel="00EA5790">
          <w:rPr>
            <w:rStyle w:val="Hyperlink"/>
            <w:noProof/>
          </w:rPr>
          <w:delText>Middleware Artifacts Naming Convention</w:delText>
        </w:r>
        <w:r w:rsidR="0056594B" w:rsidDel="00EA5790">
          <w:rPr>
            <w:noProof/>
            <w:webHidden/>
          </w:rPr>
          <w:tab/>
        </w:r>
        <w:r w:rsidR="0056594B" w:rsidDel="00EA5790">
          <w:rPr>
            <w:noProof/>
            <w:webHidden/>
          </w:rPr>
          <w:fldChar w:fldCharType="begin"/>
        </w:r>
        <w:r w:rsidR="0056594B" w:rsidDel="00EA5790">
          <w:rPr>
            <w:noProof/>
            <w:webHidden/>
          </w:rPr>
          <w:delInstrText xml:space="preserve"> PAGEREF _Toc522887800 \h </w:delInstrText>
        </w:r>
        <w:r w:rsidR="0056594B" w:rsidDel="00EA5790">
          <w:rPr>
            <w:noProof/>
            <w:webHidden/>
          </w:rPr>
        </w:r>
        <w:r w:rsidR="0056594B" w:rsidDel="00EA5790">
          <w:rPr>
            <w:noProof/>
            <w:webHidden/>
          </w:rPr>
          <w:fldChar w:fldCharType="separate"/>
        </w:r>
        <w:r w:rsidR="0056594B" w:rsidDel="00EA5790">
          <w:rPr>
            <w:noProof/>
            <w:webHidden/>
          </w:rPr>
          <w:delText>4</w:delText>
        </w:r>
        <w:r w:rsidR="0056594B" w:rsidDel="00EA5790">
          <w:rPr>
            <w:noProof/>
            <w:webHidden/>
          </w:rPr>
          <w:fldChar w:fldCharType="end"/>
        </w:r>
        <w:r w:rsidDel="00EA5790">
          <w:rPr>
            <w:noProof/>
          </w:rPr>
          <w:fldChar w:fldCharType="end"/>
        </w:r>
      </w:del>
    </w:p>
    <w:p w14:paraId="6E3CBAF4" w14:textId="525C8F3B" w:rsidR="00D44F60" w:rsidDel="00EA5790" w:rsidRDefault="003440B3">
      <w:pPr>
        <w:rPr>
          <w:del w:id="22" w:author="Paul Marshall" w:date="2018-09-19T11:05:00Z"/>
          <w:rFonts w:asciiTheme="majorHAnsi" w:eastAsia="Times New Roman" w:hAnsiTheme="majorHAnsi" w:cstheme="majorBidi"/>
          <w:color w:val="2F5496" w:themeColor="accent1" w:themeShade="BF"/>
          <w:sz w:val="32"/>
          <w:szCs w:val="32"/>
        </w:rPr>
      </w:pPr>
      <w:del w:id="23" w:author="Paul Marshall" w:date="2018-09-19T11:05:00Z">
        <w:r w:rsidDel="00EA5790">
          <w:rPr>
            <w:rFonts w:eastAsia="Times New Roman"/>
          </w:rPr>
          <w:fldChar w:fldCharType="end"/>
        </w:r>
        <w:r w:rsidR="00D44F60" w:rsidDel="00EA5790">
          <w:rPr>
            <w:rFonts w:eastAsia="Times New Roman"/>
          </w:rPr>
          <w:br w:type="page"/>
        </w:r>
      </w:del>
    </w:p>
    <w:p w14:paraId="504D9944" w14:textId="35FEF6E9" w:rsidR="00A91FF4" w:rsidRDefault="00415526" w:rsidP="00F800EC">
      <w:pPr>
        <w:pStyle w:val="Heading1"/>
        <w:spacing w:line="276" w:lineRule="auto"/>
        <w:rPr>
          <w:rFonts w:eastAsia="Times New Roman"/>
        </w:rPr>
      </w:pPr>
      <w:bookmarkStart w:id="24" w:name="_Toc522887791"/>
      <w:r>
        <w:rPr>
          <w:rFonts w:eastAsia="Times New Roman"/>
        </w:rPr>
        <w:lastRenderedPageBreak/>
        <w:t>API Middleware Overview</w:t>
      </w:r>
      <w:bookmarkEnd w:id="24"/>
    </w:p>
    <w:p w14:paraId="643E1AA9" w14:textId="4982B21F" w:rsidR="00FC3C0F" w:rsidRDefault="00FC3C0F" w:rsidP="00415526">
      <w:pPr>
        <w:rPr>
          <w:ins w:id="25" w:author="Paul Marshall" w:date="2018-09-19T13:53:00Z"/>
        </w:rPr>
      </w:pPr>
      <w:ins w:id="26" w:author="Paul Marshall" w:date="2018-09-19T13:53:00Z">
        <w:r>
          <w:t>(Editor’s Note: This section appears to be very specific to MuleSoft.  Is that true?)</w:t>
        </w:r>
      </w:ins>
    </w:p>
    <w:p w14:paraId="5DD6661C" w14:textId="4AC78B76" w:rsidR="00415526" w:rsidRDefault="00415526" w:rsidP="00415526">
      <w:r>
        <w:t>Middleware is software that's assembled into an API’s ‘app pipeline’ to handle requests and responses. Each component chooses whether to pass the request to the next component in the pipeline and can perform work before and after the next component in the pipeline is invoked.</w:t>
      </w:r>
    </w:p>
    <w:p w14:paraId="05182B40" w14:textId="77777777" w:rsidR="00415526" w:rsidRDefault="00415526" w:rsidP="00415526">
      <w:r>
        <w:t>Request delegates are used to build the request pipeline. The request delegates handle each HTTP request.</w:t>
      </w:r>
    </w:p>
    <w:p w14:paraId="4C0D984E" w14:textId="1ECC5F56" w:rsidR="00415526" w:rsidRDefault="00415526" w:rsidP="00415526">
      <w:r>
        <w:t>Request delegates are configured using Run, Map, and Use extension methods. An individual request delegate can be specified in-line as an anonymous method (called in-line middleware), or it can be defined in a reusable class. These reusable classes and in-line anonymous methods are middleware, also called middleware components. Each middleware component in the request pipeline is responsible for invoking the next component in the pipeline or short-circuiting the pipeline.</w:t>
      </w:r>
    </w:p>
    <w:p w14:paraId="21723B4A" w14:textId="6C319A7E" w:rsidR="00415526" w:rsidRDefault="00415526" w:rsidP="00415526">
      <w:r>
        <w:t>API Middleware delegates various connection tasks as data traverses the API. This allows a single thread the handle multiple in-line middleware or reusable classes.</w:t>
      </w:r>
    </w:p>
    <w:p w14:paraId="4600B4BB" w14:textId="612E22AF" w:rsidR="00415526" w:rsidRDefault="00415526" w:rsidP="00415526">
      <w:r>
        <w:t xml:space="preserve">API Middleware is a mainstay of ASP.NET modules and HTTP handlers, but is also found in other API tools and in links between </w:t>
      </w:r>
      <w:del w:id="27" w:author="Paul Marshall" w:date="2018-09-19T11:05:00Z">
        <w:r w:rsidDel="00EA5790">
          <w:delText>“</w:delText>
        </w:r>
      </w:del>
      <w:r>
        <w:t>non-.Net</w:t>
      </w:r>
      <w:del w:id="28" w:author="Paul Marshall" w:date="2018-09-19T11:05:00Z">
        <w:r w:rsidDel="00EA5790">
          <w:delText>”</w:delText>
        </w:r>
      </w:del>
      <w:r>
        <w:t xml:space="preserve"> services and ASP.Net services.</w:t>
      </w:r>
    </w:p>
    <w:p w14:paraId="41F579DA" w14:textId="481B773C" w:rsidR="00415526" w:rsidRDefault="00415526" w:rsidP="00415526">
      <w:r w:rsidRPr="00415526">
        <w:t xml:space="preserve">ASP.NET Core Middleware examples </w:t>
      </w:r>
      <w:del w:id="29" w:author="Paul Marshall" w:date="2018-09-19T11:10:00Z">
        <w:r w:rsidRPr="00415526" w:rsidDel="004859DA">
          <w:delText xml:space="preserve">are </w:delText>
        </w:r>
      </w:del>
      <w:ins w:id="30" w:author="Paul Marshall" w:date="2018-09-19T11:10:00Z">
        <w:r w:rsidR="004859DA">
          <w:t>include</w:t>
        </w:r>
        <w:r w:rsidR="004859DA" w:rsidRPr="00415526">
          <w:t xml:space="preserve"> </w:t>
        </w:r>
      </w:ins>
      <w:proofErr w:type="spellStart"/>
      <w:r w:rsidRPr="00415526">
        <w:t>UseMVC</w:t>
      </w:r>
      <w:proofErr w:type="spellEnd"/>
      <w:r w:rsidRPr="00415526">
        <w:t xml:space="preserve">, </w:t>
      </w:r>
      <w:proofErr w:type="spellStart"/>
      <w:r w:rsidRPr="00415526">
        <w:t>UseStaticFiles</w:t>
      </w:r>
      <w:proofErr w:type="spellEnd"/>
      <w:r w:rsidRPr="00415526">
        <w:t xml:space="preserve">, </w:t>
      </w:r>
      <w:ins w:id="31" w:author="Paul Marshall" w:date="2018-09-19T11:10:00Z">
        <w:r w:rsidR="004859DA">
          <w:t xml:space="preserve">and </w:t>
        </w:r>
      </w:ins>
      <w:proofErr w:type="spellStart"/>
      <w:r w:rsidRPr="00415526">
        <w:t>UseIdentity</w:t>
      </w:r>
      <w:proofErr w:type="spellEnd"/>
      <w:del w:id="32" w:author="Paul Marshall" w:date="2018-09-19T11:10:00Z">
        <w:r w:rsidRPr="00415526" w:rsidDel="004859DA">
          <w:delText xml:space="preserve"> etc</w:delText>
        </w:r>
      </w:del>
      <w:r w:rsidRPr="00415526">
        <w:t>.</w:t>
      </w:r>
      <w:r w:rsidR="00C70E7B">
        <w:t xml:space="preserve"> </w:t>
      </w:r>
      <w:r w:rsidR="00C70E7B" w:rsidRPr="00C70E7B">
        <w:t xml:space="preserve">Public APIs like Twitter, Google, </w:t>
      </w:r>
      <w:ins w:id="33" w:author="Paul Marshall" w:date="2018-09-19T11:11:00Z">
        <w:r w:rsidR="004859DA">
          <w:t xml:space="preserve">and </w:t>
        </w:r>
      </w:ins>
      <w:r w:rsidR="00C70E7B" w:rsidRPr="00C70E7B">
        <w:t>Facebook</w:t>
      </w:r>
      <w:del w:id="34" w:author="Paul Marshall" w:date="2018-09-19T11:11:00Z">
        <w:r w:rsidR="00C70E7B" w:rsidRPr="00C70E7B" w:rsidDel="004859DA">
          <w:delText xml:space="preserve"> etc</w:delText>
        </w:r>
        <w:r w:rsidR="00C70E7B" w:rsidDel="004859DA">
          <w:delText>.</w:delText>
        </w:r>
      </w:del>
      <w:r w:rsidR="00C70E7B" w:rsidRPr="00C70E7B">
        <w:t xml:space="preserve"> provide </w:t>
      </w:r>
      <w:r w:rsidR="00C70E7B">
        <w:t>developers with</w:t>
      </w:r>
      <w:r w:rsidR="00C70E7B" w:rsidRPr="00C70E7B">
        <w:t xml:space="preserve"> </w:t>
      </w:r>
      <w:del w:id="35" w:author="Paul Marshall" w:date="2018-09-19T11:11:00Z">
        <w:r w:rsidR="00C70E7B" w:rsidRPr="00C70E7B" w:rsidDel="004859DA">
          <w:delText>some sort</w:delText>
        </w:r>
      </w:del>
      <w:ins w:id="36" w:author="Paul Marshall" w:date="2018-09-19T11:11:00Z">
        <w:r w:rsidR="004859DA">
          <w:t>an</w:t>
        </w:r>
      </w:ins>
      <w:del w:id="37" w:author="Paul Marshall" w:date="2018-09-19T11:11:00Z">
        <w:r w:rsidR="00C70E7B" w:rsidRPr="00C70E7B" w:rsidDel="004859DA">
          <w:delText xml:space="preserve"> of</w:delText>
        </w:r>
      </w:del>
      <w:r w:rsidR="00C70E7B" w:rsidRPr="00C70E7B">
        <w:t xml:space="preserve"> application key; naming them as “app-key”, “user-key”, “</w:t>
      </w:r>
      <w:proofErr w:type="spellStart"/>
      <w:r w:rsidR="00C70E7B" w:rsidRPr="00C70E7B">
        <w:t>api</w:t>
      </w:r>
      <w:proofErr w:type="spellEnd"/>
      <w:r w:rsidR="00C70E7B" w:rsidRPr="00C70E7B">
        <w:t>-key” and so on.</w:t>
      </w:r>
    </w:p>
    <w:p w14:paraId="6B76518A" w14:textId="7EFA85B9" w:rsidR="00C70E7B" w:rsidRDefault="00C70E7B" w:rsidP="00415526">
      <w:r>
        <w:t>HTTP and Managed File</w:t>
      </w:r>
      <w:del w:id="38" w:author="Paul Marshall" w:date="2018-09-19T11:37:00Z">
        <w:r w:rsidDel="000A1B33">
          <w:delText>s</w:delText>
        </w:r>
      </w:del>
      <w:r>
        <w:t xml:space="preserve"> Transfer are the most common API Middleware tools.  </w:t>
      </w:r>
    </w:p>
    <w:p w14:paraId="1949BA15" w14:textId="4FD70D0C" w:rsidR="00F956B3" w:rsidRDefault="00F956B3" w:rsidP="00F956B3">
      <w:pPr>
        <w:pStyle w:val="Heading2"/>
      </w:pPr>
      <w:bookmarkStart w:id="39" w:name="_Toc522887792"/>
      <w:r>
        <w:t>An API Artifact is Not</w:t>
      </w:r>
      <w:bookmarkEnd w:id="39"/>
    </w:p>
    <w:p w14:paraId="57D2057E" w14:textId="33C6CF8D" w:rsidR="00F956B3" w:rsidRDefault="00F956B3" w:rsidP="00415526">
      <w:r>
        <w:t xml:space="preserve">An artifact in the context of an API Middleware function is </w:t>
      </w:r>
      <w:del w:id="40" w:author="Paul Marshall" w:date="2018-09-19T11:28:00Z">
        <w:r w:rsidDel="00E55CF7">
          <w:delText xml:space="preserve">NOT </w:delText>
        </w:r>
      </w:del>
      <w:ins w:id="41" w:author="Paul Marshall" w:date="2018-09-19T11:28:00Z">
        <w:r w:rsidR="00E55CF7">
          <w:t>not</w:t>
        </w:r>
        <w:r w:rsidR="00E55CF7">
          <w:t xml:space="preserve"> </w:t>
        </w:r>
      </w:ins>
      <w:r>
        <w:t xml:space="preserve">the supporting documentation, workflow, security verification or any manmade file.  It is solely the resulting text or binary object produced by an API function, that </w:t>
      </w:r>
      <w:ins w:id="42" w:author="Paul Marshall" w:date="2018-09-19T11:28:00Z">
        <w:r w:rsidR="00606284">
          <w:t xml:space="preserve">is </w:t>
        </w:r>
      </w:ins>
      <w:r>
        <w:t xml:space="preserve">stored or moved </w:t>
      </w:r>
      <w:proofErr w:type="gramStart"/>
      <w:r>
        <w:t>as a result of</w:t>
      </w:r>
      <w:proofErr w:type="gramEnd"/>
      <w:r>
        <w:t xml:space="preserve"> that function.</w:t>
      </w:r>
    </w:p>
    <w:p w14:paraId="6C8C69E3" w14:textId="3BBB6803" w:rsidR="00C70E7B" w:rsidRDefault="00C70E7B" w:rsidP="00C70E7B">
      <w:pPr>
        <w:pStyle w:val="Heading1"/>
      </w:pPr>
      <w:bookmarkStart w:id="43" w:name="_Toc522887793"/>
      <w:r>
        <w:t>API Artifacts</w:t>
      </w:r>
      <w:bookmarkEnd w:id="43"/>
    </w:p>
    <w:p w14:paraId="1F91FC94" w14:textId="202CBCB2" w:rsidR="007F43A3" w:rsidRPr="007F43A3" w:rsidRDefault="007F43A3" w:rsidP="007F43A3">
      <w:r>
        <w:t>“</w:t>
      </w:r>
      <w:ins w:id="44" w:author="Paul Marshall" w:date="2018-09-19T11:30:00Z">
        <w:r w:rsidR="00606284">
          <w:t xml:space="preserve">API </w:t>
        </w:r>
      </w:ins>
      <w:r w:rsidRPr="007F43A3">
        <w:t xml:space="preserve">Artifact" is </w:t>
      </w:r>
      <w:ins w:id="45" w:author="Paul Marshall" w:date="2018-09-19T11:29:00Z">
        <w:r w:rsidR="00606284">
          <w:t xml:space="preserve">the term used to describe </w:t>
        </w:r>
      </w:ins>
      <w:del w:id="46" w:author="Paul Marshall" w:date="2018-09-19T11:29:00Z">
        <w:r w:rsidRPr="007F43A3" w:rsidDel="00606284">
          <w:delText xml:space="preserve">merely a word for </w:delText>
        </w:r>
      </w:del>
      <w:r w:rsidRPr="007F43A3">
        <w:t xml:space="preserve">something </w:t>
      </w:r>
      <w:ins w:id="47" w:author="Paul Marshall" w:date="2018-09-19T11:29:00Z">
        <w:r w:rsidR="00606284">
          <w:t xml:space="preserve">tangible (i.e. a file) </w:t>
        </w:r>
      </w:ins>
      <w:r w:rsidRPr="007F43A3">
        <w:t>that is produced; in this context a</w:t>
      </w:r>
      <w:r>
        <w:t>s a</w:t>
      </w:r>
      <w:r w:rsidRPr="007F43A3">
        <w:t xml:space="preserve"> byproduct when </w:t>
      </w:r>
      <w:r>
        <w:t>running a</w:t>
      </w:r>
      <w:r w:rsidRPr="007F43A3">
        <w:t xml:space="preserve"> software</w:t>
      </w:r>
      <w:r>
        <w:t xml:space="preserve"> function</w:t>
      </w:r>
      <w:r w:rsidRPr="007F43A3">
        <w:t xml:space="preserve">. </w:t>
      </w:r>
      <w:ins w:id="48" w:author="Paul Marshall" w:date="2018-09-19T11:29:00Z">
        <w:r w:rsidR="00606284">
          <w:t>Thus,</w:t>
        </w:r>
      </w:ins>
      <w:del w:id="49" w:author="Paul Marshall" w:date="2018-09-19T11:29:00Z">
        <w:r w:rsidRPr="007F43A3" w:rsidDel="00606284">
          <w:delText>So</w:delText>
        </w:r>
      </w:del>
      <w:r w:rsidRPr="007F43A3">
        <w:t xml:space="preserve"> the </w:t>
      </w:r>
      <w:proofErr w:type="spellStart"/>
      <w:r w:rsidRPr="007F43A3">
        <w:t>runnables</w:t>
      </w:r>
      <w:proofErr w:type="spellEnd"/>
      <w:r w:rsidRPr="007F43A3">
        <w:t>/libs are the artifact</w:t>
      </w:r>
      <w:del w:id="50" w:author="Paul Marshall" w:date="2018-09-19T11:30:00Z">
        <w:r w:rsidRPr="007F43A3" w:rsidDel="00606284">
          <w:delText>(</w:delText>
        </w:r>
      </w:del>
      <w:r w:rsidRPr="007F43A3">
        <w:t>s</w:t>
      </w:r>
      <w:del w:id="51" w:author="Paul Marshall" w:date="2018-09-19T11:30:00Z">
        <w:r w:rsidRPr="007F43A3" w:rsidDel="00606284">
          <w:delText>)</w:delText>
        </w:r>
      </w:del>
      <w:r w:rsidRPr="007F43A3">
        <w:t xml:space="preserve"> produced when compiling source, and the image is the artifact produced by the whole "build"</w:t>
      </w:r>
      <w:ins w:id="52" w:author="Paul Marshall" w:date="2018-09-19T11:30:00Z">
        <w:r w:rsidR="00606284">
          <w:t xml:space="preserve"> </w:t>
        </w:r>
      </w:ins>
      <w:del w:id="53" w:author="Paul Marshall" w:date="2018-09-19T11:30:00Z">
        <w:r w:rsidRPr="007F43A3" w:rsidDel="00606284">
          <w:delText>-</w:delText>
        </w:r>
        <w:r w:rsidDel="00606284">
          <w:delText xml:space="preserve"> </w:delText>
        </w:r>
      </w:del>
      <w:r w:rsidRPr="007F43A3">
        <w:t xml:space="preserve">step, </w:t>
      </w:r>
      <w:r>
        <w:t xml:space="preserve">which is </w:t>
      </w:r>
      <w:del w:id="54" w:author="Paul Marshall" w:date="2018-09-19T11:30:00Z">
        <w:r w:rsidRPr="007F43A3" w:rsidDel="00606284">
          <w:delText xml:space="preserve">basically </w:delText>
        </w:r>
      </w:del>
      <w:r w:rsidRPr="007F43A3">
        <w:t>an artifact containing one or more other artifact</w:t>
      </w:r>
      <w:del w:id="55" w:author="Paul Marshall" w:date="2018-09-19T11:30:00Z">
        <w:r w:rsidRPr="007F43A3" w:rsidDel="00606284">
          <w:delText>(</w:delText>
        </w:r>
      </w:del>
      <w:r w:rsidRPr="007F43A3">
        <w:t>s</w:t>
      </w:r>
      <w:del w:id="56" w:author="Paul Marshall" w:date="2018-09-19T11:30:00Z">
        <w:r w:rsidRPr="007F43A3" w:rsidDel="00606284">
          <w:delText>)</w:delText>
        </w:r>
      </w:del>
    </w:p>
    <w:p w14:paraId="30295B68" w14:textId="19F41F4E" w:rsidR="00C70E7B" w:rsidRDefault="00C70E7B" w:rsidP="00C70E7B">
      <w:r>
        <w:t xml:space="preserve">An API </w:t>
      </w:r>
      <w:r w:rsidR="007F43A3">
        <w:t>A</w:t>
      </w:r>
      <w:r w:rsidR="007F43A3" w:rsidRPr="007F43A3">
        <w:t xml:space="preserve">rtifact can be anything created during </w:t>
      </w:r>
      <w:ins w:id="57" w:author="Paul Marshall" w:date="2018-09-19T11:30:00Z">
        <w:r w:rsidR="00606284">
          <w:t>the</w:t>
        </w:r>
      </w:ins>
      <w:del w:id="58" w:author="Paul Marshall" w:date="2018-09-19T11:30:00Z">
        <w:r w:rsidR="007F43A3" w:rsidRPr="007F43A3" w:rsidDel="00606284">
          <w:delText>a</w:delText>
        </w:r>
      </w:del>
      <w:r w:rsidR="007F43A3" w:rsidRPr="007F43A3">
        <w:t xml:space="preserve"> process</w:t>
      </w:r>
      <w:r w:rsidR="007F43A3">
        <w:t xml:space="preserve"> of running an API, or one of its middleware subcomponents. </w:t>
      </w:r>
    </w:p>
    <w:p w14:paraId="41CE2D25" w14:textId="7E808F62" w:rsidR="007F43A3" w:rsidRDefault="007F43A3" w:rsidP="00C70E7B">
      <w:r>
        <w:t xml:space="preserve">An API Artifact can be as big as an entire system image, libraries, </w:t>
      </w:r>
      <w:ins w:id="59" w:author="Paul Marshall" w:date="2018-09-19T11:31:00Z">
        <w:r w:rsidR="00606284">
          <w:t>or executables</w:t>
        </w:r>
      </w:ins>
      <w:del w:id="60" w:author="Paul Marshall" w:date="2018-09-19T11:31:00Z">
        <w:r w:rsidDel="00606284">
          <w:delText>runnables, etc.</w:delText>
        </w:r>
      </w:del>
      <w:r>
        <w:t xml:space="preserve"> created </w:t>
      </w:r>
      <w:del w:id="61" w:author="Paul Marshall" w:date="2018-09-19T11:31:00Z">
        <w:r w:rsidDel="00606284">
          <w:delText xml:space="preserve">by </w:delText>
        </w:r>
      </w:del>
      <w:r>
        <w:t xml:space="preserve">as a Docker Container when moving a system, </w:t>
      </w:r>
      <w:del w:id="62" w:author="Paul Marshall" w:date="2018-09-19T11:32:00Z">
        <w:r w:rsidDel="00606284">
          <w:delText xml:space="preserve">to </w:delText>
        </w:r>
      </w:del>
      <w:ins w:id="63" w:author="Paul Marshall" w:date="2018-09-19T11:32:00Z">
        <w:r w:rsidR="00606284">
          <w:t>or</w:t>
        </w:r>
        <w:r w:rsidR="00606284">
          <w:t xml:space="preserve"> </w:t>
        </w:r>
      </w:ins>
      <w:r>
        <w:t>as small as a URL referencing the pathway to a file, or as simple as a text string containing a few numbers that unlock a function or store an IP address.</w:t>
      </w:r>
    </w:p>
    <w:p w14:paraId="13A50BE4" w14:textId="7B2B07DD" w:rsidR="007F43A3" w:rsidRDefault="007F43A3" w:rsidP="00C70E7B">
      <w:r>
        <w:t xml:space="preserve">An artifact may be encrypted, plain text or </w:t>
      </w:r>
      <w:ins w:id="64" w:author="Paul Marshall" w:date="2018-09-19T11:32:00Z">
        <w:r w:rsidR="00606284">
          <w:t xml:space="preserve">a </w:t>
        </w:r>
      </w:ins>
      <w:r>
        <w:t>binary file.</w:t>
      </w:r>
      <w:r w:rsidR="0031578C">
        <w:t xml:space="preserve"> </w:t>
      </w:r>
    </w:p>
    <w:p w14:paraId="0D98E51F" w14:textId="409DE647" w:rsidR="007F43A3" w:rsidRDefault="007F43A3" w:rsidP="007F43A3">
      <w:pPr>
        <w:pStyle w:val="Heading1"/>
      </w:pPr>
      <w:bookmarkStart w:id="65" w:name="_Toc522887794"/>
      <w:r>
        <w:lastRenderedPageBreak/>
        <w:t>Types of Artifacts produced by an API</w:t>
      </w:r>
      <w:bookmarkEnd w:id="65"/>
    </w:p>
    <w:p w14:paraId="08B4FB1D" w14:textId="397D9942" w:rsidR="007F43A3" w:rsidRDefault="007F43A3" w:rsidP="00C70E7B">
      <w:r>
        <w:t xml:space="preserve">An API function usually produces </w:t>
      </w:r>
      <w:ins w:id="66" w:author="Paul Marshall" w:date="2018-09-19T11:37:00Z">
        <w:r w:rsidR="000A1B33">
          <w:t xml:space="preserve">an </w:t>
        </w:r>
        <w:proofErr w:type="spellStart"/>
        <w:r w:rsidR="000A1B33">
          <w:t>expected</w:t>
        </w:r>
      </w:ins>
      <w:del w:id="67" w:author="Paul Marshall" w:date="2018-09-19T11:37:00Z">
        <w:r w:rsidDel="000A1B33">
          <w:delText xml:space="preserve">a fixed </w:delText>
        </w:r>
      </w:del>
      <w:r>
        <w:t>set</w:t>
      </w:r>
      <w:proofErr w:type="spellEnd"/>
      <w:r>
        <w:t xml:space="preserve"> of artifacts based on set of API functions approved and developed for use between systems.</w:t>
      </w:r>
    </w:p>
    <w:p w14:paraId="1F9A1040" w14:textId="226D3B37" w:rsidR="007F43A3" w:rsidRDefault="007F43A3" w:rsidP="00C70E7B">
      <w:r>
        <w:t xml:space="preserve">For instance, an API whose function is to do file transfers with the Managed File Transfer tool will create </w:t>
      </w:r>
      <w:r w:rsidR="00F956B3">
        <w:t xml:space="preserve">an artifact that is </w:t>
      </w:r>
      <w:r>
        <w:t>a</w:t>
      </w:r>
      <w:r w:rsidR="00F956B3">
        <w:t xml:space="preserve"> binary image of the file being transferred. If that file is encrypted, it will have a separate artifact that contain</w:t>
      </w:r>
      <w:ins w:id="68" w:author="Paul Marshall" w:date="2018-09-19T11:38:00Z">
        <w:r w:rsidR="000A1B33">
          <w:t>s</w:t>
        </w:r>
      </w:ins>
      <w:r w:rsidR="00F956B3">
        <w:t xml:space="preserve"> the PKI key or other key to decrypt the file.  Encrypted artifacts and their keys typically reside in separate locations, with separate paths.</w:t>
      </w:r>
    </w:p>
    <w:p w14:paraId="6A7F79CE" w14:textId="4ED65003" w:rsidR="0031578C" w:rsidRDefault="0031578C" w:rsidP="00C70E7B">
      <w:r>
        <w:t>The most common API artifacts are:</w:t>
      </w:r>
    </w:p>
    <w:p w14:paraId="0EC8749C" w14:textId="07A45631" w:rsidR="0031578C" w:rsidRDefault="0031578C" w:rsidP="00AD764B">
      <w:pPr>
        <w:pStyle w:val="ListParagraph"/>
        <w:numPr>
          <w:ilvl w:val="0"/>
          <w:numId w:val="44"/>
        </w:numPr>
      </w:pPr>
      <w:r>
        <w:t xml:space="preserve">Managed File Transfer (MFT) </w:t>
      </w:r>
      <w:r w:rsidR="00AD764B">
        <w:t xml:space="preserve">binary and encrypted binary </w:t>
      </w:r>
      <w:r>
        <w:t>file</w:t>
      </w:r>
      <w:r w:rsidR="00AD764B">
        <w:t>s</w:t>
      </w:r>
    </w:p>
    <w:p w14:paraId="3960F232" w14:textId="77777777" w:rsidR="00AD764B" w:rsidRDefault="00AD764B" w:rsidP="00AD764B">
      <w:pPr>
        <w:pStyle w:val="ListParagraph"/>
        <w:numPr>
          <w:ilvl w:val="0"/>
          <w:numId w:val="44"/>
        </w:numPr>
      </w:pPr>
      <w:proofErr w:type="spellStart"/>
      <w:r>
        <w:t>Keystores</w:t>
      </w:r>
      <w:proofErr w:type="spellEnd"/>
    </w:p>
    <w:p w14:paraId="2AC10D4A" w14:textId="77777777" w:rsidR="00AD764B" w:rsidRDefault="00AD764B" w:rsidP="00AD764B">
      <w:pPr>
        <w:pStyle w:val="ListParagraph"/>
        <w:numPr>
          <w:ilvl w:val="0"/>
          <w:numId w:val="44"/>
        </w:numPr>
      </w:pPr>
      <w:r>
        <w:t>Data table</w:t>
      </w:r>
    </w:p>
    <w:p w14:paraId="3CE86F42" w14:textId="77777777" w:rsidR="00AD764B" w:rsidRDefault="00AD764B" w:rsidP="00AD764B">
      <w:pPr>
        <w:pStyle w:val="ListParagraph"/>
        <w:numPr>
          <w:ilvl w:val="0"/>
          <w:numId w:val="44"/>
        </w:numPr>
      </w:pPr>
      <w:r>
        <w:t>Templates</w:t>
      </w:r>
    </w:p>
    <w:p w14:paraId="6B8EC697" w14:textId="77777777" w:rsidR="00AD764B" w:rsidRDefault="00AD764B" w:rsidP="00AD764B">
      <w:pPr>
        <w:pStyle w:val="ListParagraph"/>
        <w:numPr>
          <w:ilvl w:val="0"/>
          <w:numId w:val="44"/>
        </w:numPr>
      </w:pPr>
      <w:r>
        <w:t>Scripts,</w:t>
      </w:r>
    </w:p>
    <w:p w14:paraId="540D99D8" w14:textId="5F65888A" w:rsidR="00AD764B" w:rsidRDefault="00AD764B" w:rsidP="00AD764B">
      <w:pPr>
        <w:pStyle w:val="ListParagraph"/>
        <w:numPr>
          <w:ilvl w:val="0"/>
          <w:numId w:val="44"/>
        </w:numPr>
      </w:pPr>
      <w:r>
        <w:t xml:space="preserve">Synapse configurations and custom sequences etc. </w:t>
      </w:r>
    </w:p>
    <w:p w14:paraId="095A7D42" w14:textId="77777777" w:rsidR="00AD764B" w:rsidRDefault="00AD764B" w:rsidP="00AD764B">
      <w:pPr>
        <w:pStyle w:val="ListParagraph"/>
        <w:numPr>
          <w:ilvl w:val="0"/>
          <w:numId w:val="44"/>
        </w:numPr>
      </w:pPr>
      <w:r>
        <w:t xml:space="preserve">Configuration files </w:t>
      </w:r>
    </w:p>
    <w:p w14:paraId="1A3C981F" w14:textId="77777777" w:rsidR="00AD764B" w:rsidRDefault="00AD764B" w:rsidP="00AD764B">
      <w:pPr>
        <w:pStyle w:val="ListParagraph"/>
        <w:numPr>
          <w:ilvl w:val="0"/>
          <w:numId w:val="44"/>
        </w:numPr>
      </w:pPr>
      <w:r>
        <w:t>Registry data</w:t>
      </w:r>
    </w:p>
    <w:p w14:paraId="62C286FD" w14:textId="7975B81B" w:rsidR="00AD764B" w:rsidRDefault="00AD764B" w:rsidP="00AD764B">
      <w:pPr>
        <w:pStyle w:val="ListParagraph"/>
        <w:numPr>
          <w:ilvl w:val="0"/>
          <w:numId w:val="44"/>
        </w:numPr>
      </w:pPr>
      <w:r>
        <w:t>User management data</w:t>
      </w:r>
    </w:p>
    <w:p w14:paraId="27A2DF82" w14:textId="3F7228B5" w:rsidR="00AD764B" w:rsidRDefault="00AD764B" w:rsidP="00AD764B">
      <w:pPr>
        <w:pStyle w:val="ListParagraph"/>
        <w:numPr>
          <w:ilvl w:val="0"/>
          <w:numId w:val="44"/>
        </w:numPr>
      </w:pPr>
      <w:r>
        <w:t>Files profile changes,</w:t>
      </w:r>
    </w:p>
    <w:p w14:paraId="1D383F50" w14:textId="77777777" w:rsidR="00AD764B" w:rsidRDefault="00AD764B" w:rsidP="00AD764B">
      <w:pPr>
        <w:pStyle w:val="ListParagraph"/>
        <w:numPr>
          <w:ilvl w:val="0"/>
          <w:numId w:val="44"/>
        </w:numPr>
      </w:pPr>
      <w:proofErr w:type="spellStart"/>
      <w:r>
        <w:t>Webapps</w:t>
      </w:r>
      <w:proofErr w:type="spellEnd"/>
    </w:p>
    <w:p w14:paraId="3BB58686" w14:textId="77777777" w:rsidR="00AD764B" w:rsidRDefault="00AD764B" w:rsidP="00AD764B">
      <w:pPr>
        <w:pStyle w:val="ListParagraph"/>
        <w:numPr>
          <w:ilvl w:val="0"/>
          <w:numId w:val="44"/>
        </w:numPr>
      </w:pPr>
      <w:r>
        <w:t>Execution plans</w:t>
      </w:r>
    </w:p>
    <w:p w14:paraId="2EA93234" w14:textId="33C5DABF" w:rsidR="00AD764B" w:rsidRDefault="00AD764B" w:rsidP="00AD764B">
      <w:pPr>
        <w:pStyle w:val="ListParagraph"/>
        <w:numPr>
          <w:ilvl w:val="0"/>
          <w:numId w:val="44"/>
        </w:numPr>
      </w:pPr>
      <w:r>
        <w:t>Event receivers</w:t>
      </w:r>
    </w:p>
    <w:p w14:paraId="59645467" w14:textId="6412757C" w:rsidR="00AD764B" w:rsidRDefault="00AD764B" w:rsidP="00AD764B">
      <w:pPr>
        <w:pStyle w:val="ListParagraph"/>
        <w:numPr>
          <w:ilvl w:val="0"/>
          <w:numId w:val="44"/>
        </w:numPr>
      </w:pPr>
      <w:r>
        <w:t>Indexing files</w:t>
      </w:r>
    </w:p>
    <w:p w14:paraId="3842EF4A" w14:textId="77777777" w:rsidR="00AD764B" w:rsidRDefault="00AD764B" w:rsidP="00AD764B">
      <w:pPr>
        <w:pStyle w:val="ListParagraph"/>
        <w:numPr>
          <w:ilvl w:val="0"/>
          <w:numId w:val="44"/>
        </w:numPr>
      </w:pPr>
      <w:r>
        <w:t>Node ID</w:t>
      </w:r>
    </w:p>
    <w:p w14:paraId="1639606D" w14:textId="7AE2B0B0" w:rsidR="00AD764B" w:rsidRDefault="00AD764B" w:rsidP="00AD764B">
      <w:pPr>
        <w:pStyle w:val="ListParagraph"/>
        <w:numPr>
          <w:ilvl w:val="0"/>
          <w:numId w:val="44"/>
        </w:numPr>
      </w:pPr>
      <w:r>
        <w:t>Shard allocation related data</w:t>
      </w:r>
    </w:p>
    <w:p w14:paraId="2E179A33" w14:textId="78397426" w:rsidR="00AD764B" w:rsidRDefault="00AD764B" w:rsidP="00AD764B">
      <w:pPr>
        <w:pStyle w:val="ListParagraph"/>
        <w:numPr>
          <w:ilvl w:val="0"/>
          <w:numId w:val="44"/>
        </w:numPr>
      </w:pPr>
      <w:r>
        <w:t>Key stores</w:t>
      </w:r>
    </w:p>
    <w:p w14:paraId="5A96CA67" w14:textId="77777777" w:rsidR="00AD764B" w:rsidRDefault="00AD764B" w:rsidP="00AD764B">
      <w:pPr>
        <w:pStyle w:val="ListParagraph"/>
        <w:numPr>
          <w:ilvl w:val="0"/>
          <w:numId w:val="44"/>
        </w:numPr>
      </w:pPr>
      <w:proofErr w:type="spellStart"/>
      <w:r>
        <w:t>Datasources</w:t>
      </w:r>
      <w:proofErr w:type="spellEnd"/>
    </w:p>
    <w:p w14:paraId="7CF6B4C9" w14:textId="7C30609E" w:rsidR="00AD764B" w:rsidRDefault="00AD764B" w:rsidP="00AD764B">
      <w:pPr>
        <w:pStyle w:val="ListParagraph"/>
        <w:numPr>
          <w:ilvl w:val="0"/>
          <w:numId w:val="44"/>
        </w:numPr>
      </w:pPr>
      <w:r>
        <w:t>User management data</w:t>
      </w:r>
    </w:p>
    <w:p w14:paraId="6D3BB017" w14:textId="6F0E9514" w:rsidR="00AD764B" w:rsidRDefault="00AD764B" w:rsidP="00AD764B">
      <w:pPr>
        <w:pStyle w:val="ListParagraph"/>
        <w:numPr>
          <w:ilvl w:val="0"/>
          <w:numId w:val="44"/>
        </w:numPr>
      </w:pPr>
      <w:r>
        <w:t>Application specific and proprietary; data, calls, scripts and files</w:t>
      </w:r>
    </w:p>
    <w:p w14:paraId="2ADD162F" w14:textId="111D41FD" w:rsidR="00982DB4" w:rsidRDefault="00982DB4" w:rsidP="00F800EC">
      <w:pPr>
        <w:pStyle w:val="Heading1"/>
        <w:spacing w:line="276" w:lineRule="auto"/>
        <w:rPr>
          <w:rFonts w:eastAsia="Times New Roman"/>
        </w:rPr>
      </w:pPr>
      <w:bookmarkStart w:id="69" w:name="_Toc522887795"/>
      <w:r>
        <w:rPr>
          <w:rFonts w:eastAsia="Times New Roman"/>
        </w:rPr>
        <w:t>API Naming Convention</w:t>
      </w:r>
      <w:bookmarkEnd w:id="0"/>
      <w:bookmarkEnd w:id="1"/>
      <w:r w:rsidR="007F43A3">
        <w:rPr>
          <w:rFonts w:eastAsia="Times New Roman"/>
        </w:rPr>
        <w:t>s</w:t>
      </w:r>
      <w:bookmarkEnd w:id="69"/>
    </w:p>
    <w:p w14:paraId="30446DDC" w14:textId="782CE40E" w:rsidR="00B80DCE" w:rsidRDefault="00B80DCE" w:rsidP="00CD5C58">
      <w:pPr>
        <w:pStyle w:val="Heading3"/>
        <w:rPr>
          <w:ins w:id="70" w:author="Paul Marshall" w:date="2018-09-19T11:38:00Z"/>
        </w:rPr>
      </w:pPr>
      <w:bookmarkStart w:id="71" w:name="_Toc522887796"/>
      <w:ins w:id="72" w:author="Paul Marshall" w:date="2018-09-19T11:38:00Z">
        <w:r>
          <w:t>(Editors Note: Who is “we”)</w:t>
        </w:r>
      </w:ins>
    </w:p>
    <w:p w14:paraId="7EA8C025" w14:textId="3E3271CC" w:rsidR="00F800EC" w:rsidRDefault="00AD764B" w:rsidP="00CD5C58">
      <w:pPr>
        <w:pStyle w:val="Heading3"/>
      </w:pPr>
      <w:r>
        <w:t xml:space="preserve">For the VA we are providing Vendor agnostic and </w:t>
      </w:r>
      <w:proofErr w:type="spellStart"/>
      <w:r>
        <w:t>Mulesoft</w:t>
      </w:r>
      <w:proofErr w:type="spellEnd"/>
      <w:r>
        <w:t xml:space="preserve"> specific naming conventions.</w:t>
      </w:r>
      <w:bookmarkEnd w:id="71"/>
    </w:p>
    <w:p w14:paraId="55E48E4D" w14:textId="77777777" w:rsidR="00517ABC" w:rsidRPr="00517ABC" w:rsidRDefault="00517ABC" w:rsidP="00517ABC">
      <w:pPr>
        <w:pStyle w:val="Heading2"/>
      </w:pPr>
      <w:bookmarkStart w:id="73" w:name="_Toc522887797"/>
      <w:bookmarkStart w:id="74" w:name="_Toc498519327"/>
      <w:bookmarkStart w:id="75" w:name="_Toc504735223"/>
      <w:r>
        <w:t>Vendor Agnostic API Naming Convention</w:t>
      </w:r>
      <w:bookmarkEnd w:id="73"/>
    </w:p>
    <w:p w14:paraId="55E99E1E" w14:textId="347A8D2C" w:rsidR="00AF427B" w:rsidRDefault="00003692" w:rsidP="00AF427B">
      <w:pPr>
        <w:pStyle w:val="Heading3"/>
      </w:pPr>
      <w:bookmarkStart w:id="76" w:name="_Toc522887798"/>
      <w:bookmarkStart w:id="77" w:name="_Toc504735227"/>
      <w:bookmarkEnd w:id="74"/>
      <w:bookmarkEnd w:id="75"/>
      <w:r>
        <w:t>Middleware Artifacts</w:t>
      </w:r>
      <w:r w:rsidR="007E72F1">
        <w:t xml:space="preserve"> </w:t>
      </w:r>
      <w:r w:rsidR="00AF427B">
        <w:t>Naming Convention</w:t>
      </w:r>
      <w:bookmarkEnd w:id="76"/>
    </w:p>
    <w:p w14:paraId="4E09E2CF" w14:textId="6068D4FD" w:rsidR="00C925C7" w:rsidRDefault="006E2BAA" w:rsidP="00003692">
      <w:r>
        <w:t>Middleware artifacts are named</w:t>
      </w:r>
      <w:r w:rsidR="001D4333">
        <w:t xml:space="preserve"> based on the type of an artifact and its purpose.  Different middleware platforms have various types of artifacts but most of them can be grouped into the following categories:</w:t>
      </w:r>
    </w:p>
    <w:p w14:paraId="30BFE054" w14:textId="69014070" w:rsidR="001D4333" w:rsidRDefault="001D4333" w:rsidP="001D4333">
      <w:pPr>
        <w:pStyle w:val="ListParagraph"/>
        <w:numPr>
          <w:ilvl w:val="0"/>
          <w:numId w:val="41"/>
        </w:numPr>
      </w:pPr>
      <w:r>
        <w:t>Connectors</w:t>
      </w:r>
    </w:p>
    <w:p w14:paraId="7011F87A" w14:textId="5BC1B664" w:rsidR="001D4333" w:rsidRDefault="00800F46" w:rsidP="001D4333">
      <w:pPr>
        <w:pStyle w:val="ListParagraph"/>
        <w:numPr>
          <w:ilvl w:val="0"/>
          <w:numId w:val="41"/>
        </w:numPr>
      </w:pPr>
      <w:r>
        <w:t>Flows</w:t>
      </w:r>
    </w:p>
    <w:p w14:paraId="317EF6B7" w14:textId="2973FDFE" w:rsidR="00800F46" w:rsidRDefault="00800F46" w:rsidP="001D4333">
      <w:pPr>
        <w:pStyle w:val="ListParagraph"/>
        <w:numPr>
          <w:ilvl w:val="0"/>
          <w:numId w:val="41"/>
        </w:numPr>
      </w:pPr>
      <w:r>
        <w:t>Tasks</w:t>
      </w:r>
    </w:p>
    <w:p w14:paraId="61E3C09A" w14:textId="454F9344" w:rsidR="00800F46" w:rsidRDefault="00800F46" w:rsidP="001D4333">
      <w:pPr>
        <w:pStyle w:val="ListParagraph"/>
        <w:numPr>
          <w:ilvl w:val="0"/>
          <w:numId w:val="41"/>
        </w:numPr>
      </w:pPr>
      <w:r>
        <w:lastRenderedPageBreak/>
        <w:t xml:space="preserve">Custom objects and </w:t>
      </w:r>
      <w:r w:rsidR="00C25479">
        <w:t>methods</w:t>
      </w:r>
    </w:p>
    <w:p w14:paraId="1313B87B" w14:textId="6B76AAE0" w:rsidR="00800F46" w:rsidRDefault="00800F46" w:rsidP="001D4333">
      <w:pPr>
        <w:pStyle w:val="ListParagraph"/>
        <w:numPr>
          <w:ilvl w:val="0"/>
          <w:numId w:val="41"/>
        </w:numPr>
      </w:pPr>
      <w:r>
        <w:t>Configurations</w:t>
      </w:r>
    </w:p>
    <w:p w14:paraId="428652D4" w14:textId="246924E9" w:rsidR="00800F46" w:rsidRDefault="00800F46" w:rsidP="00800F46">
      <w:r>
        <w:t xml:space="preserve">Connectors are </w:t>
      </w:r>
      <w:r w:rsidR="00140C92">
        <w:t>platform-provided or custom integrations to third-party platforms.  For example, a common connector is a database connector for a specific database platform such as Oracle or SQL Server.  Another example is a Salesforce connector.  Connector nam</w:t>
      </w:r>
      <w:r w:rsidR="003B593F">
        <w:t xml:space="preserve">ing convention varies with each middleware platform, and each platform has its best practice standards.  </w:t>
      </w:r>
      <w:r w:rsidR="0095687F">
        <w:t>As a best practice, name the connector after the platform it is connecting to.  For example, “</w:t>
      </w:r>
      <w:proofErr w:type="spellStart"/>
      <w:r w:rsidR="0095687F" w:rsidRPr="0095687F">
        <w:rPr>
          <w:rFonts w:ascii="Courier New" w:hAnsi="Courier New" w:cs="Courier New"/>
        </w:rPr>
        <w:t>MySalesforceConnector</w:t>
      </w:r>
      <w:proofErr w:type="spellEnd"/>
      <w:r w:rsidR="0095687F">
        <w:t xml:space="preserve">”.  </w:t>
      </w:r>
    </w:p>
    <w:p w14:paraId="6867572D" w14:textId="32B7E76F" w:rsidR="009539B3" w:rsidRDefault="0095687F" w:rsidP="00800F46">
      <w:r>
        <w:t xml:space="preserve">Flows and sub-flows are groupings of connectors and tasks </w:t>
      </w:r>
      <w:r w:rsidR="008D17F2">
        <w:t>in a logical workflow.  A flow name should indicate the purpose and type of a flow</w:t>
      </w:r>
      <w:r w:rsidR="0093347E">
        <w:t>.  If this is an API-based flow, it is recommended to have the word “</w:t>
      </w:r>
      <w:proofErr w:type="spellStart"/>
      <w:r w:rsidR="0093347E">
        <w:t>api</w:t>
      </w:r>
      <w:proofErr w:type="spellEnd"/>
      <w:r w:rsidR="0093347E">
        <w:t>”</w:t>
      </w:r>
      <w:r w:rsidR="007F349A">
        <w:t xml:space="preserve"> in the flow name.  The word “flow” should be at the end of the flow name.  Typically, flow names a</w:t>
      </w:r>
      <w:r w:rsidR="002C08B7">
        <w:t>re all lower-cased, with words concatenated with a dash character.  For example, “</w:t>
      </w:r>
      <w:r w:rsidR="006272FD" w:rsidRPr="006272FD">
        <w:rPr>
          <w:rFonts w:ascii="Courier New" w:hAnsi="Courier New" w:cs="Courier New"/>
        </w:rPr>
        <w:t>customer-</w:t>
      </w:r>
      <w:proofErr w:type="spellStart"/>
      <w:r w:rsidR="006272FD" w:rsidRPr="006272FD">
        <w:rPr>
          <w:rFonts w:ascii="Courier New" w:hAnsi="Courier New" w:cs="Courier New"/>
        </w:rPr>
        <w:t>api</w:t>
      </w:r>
      <w:proofErr w:type="spellEnd"/>
      <w:r w:rsidR="006272FD" w:rsidRPr="006272FD">
        <w:rPr>
          <w:rFonts w:ascii="Courier New" w:hAnsi="Courier New" w:cs="Courier New"/>
        </w:rPr>
        <w:t>-flow</w:t>
      </w:r>
      <w:r w:rsidR="006272FD">
        <w:t>” or “</w:t>
      </w:r>
      <w:r w:rsidR="006272FD" w:rsidRPr="006272FD">
        <w:rPr>
          <w:rFonts w:ascii="Courier New" w:hAnsi="Courier New" w:cs="Courier New"/>
        </w:rPr>
        <w:t>address-sub-flow</w:t>
      </w:r>
      <w:r w:rsidR="006272FD">
        <w:t>”.</w:t>
      </w:r>
      <w:r w:rsidR="00C70903">
        <w:t xml:space="preserve">  </w:t>
      </w:r>
      <w:r w:rsidR="009539B3">
        <w:t>Batch mode flows and routines should have the word “batch” in the name to indicate that this flow or sub-flow is not triggered via a REST or SOAP API, but rather is a scheduled batch process.  For example, “</w:t>
      </w:r>
      <w:r w:rsidR="009539B3" w:rsidRPr="009539B3">
        <w:rPr>
          <w:rFonts w:ascii="Courier New" w:hAnsi="Courier New" w:cs="Courier New"/>
        </w:rPr>
        <w:t>account-sync-batch-flow</w:t>
      </w:r>
      <w:r w:rsidR="009539B3">
        <w:t>”.</w:t>
      </w:r>
    </w:p>
    <w:p w14:paraId="4633987E" w14:textId="2434CD36" w:rsidR="00C70903" w:rsidRDefault="00C70903" w:rsidP="00800F46">
      <w:r>
        <w:t xml:space="preserve">Tasks and routines should contain the key operation in the name.  For example, if </w:t>
      </w:r>
      <w:r w:rsidR="00100ECC">
        <w:t xml:space="preserve">the task is to call a web service, the name should contain </w:t>
      </w:r>
      <w:proofErr w:type="spellStart"/>
      <w:r w:rsidR="00100ECC" w:rsidRPr="00100ECC">
        <w:rPr>
          <w:rFonts w:ascii="Courier New" w:hAnsi="Courier New" w:cs="Courier New"/>
        </w:rPr>
        <w:t>callWebService</w:t>
      </w:r>
      <w:proofErr w:type="spellEnd"/>
      <w:r w:rsidR="00100ECC">
        <w:t xml:space="preserve"> or similar.  Task or operation names are usually lower-cased, following Hungarian notation, </w:t>
      </w:r>
      <w:proofErr w:type="gramStart"/>
      <w:r w:rsidR="00100ECC">
        <w:t>similar to</w:t>
      </w:r>
      <w:proofErr w:type="gramEnd"/>
      <w:r w:rsidR="00100ECC">
        <w:t xml:space="preserve"> how </w:t>
      </w:r>
      <w:del w:id="78" w:author="Paul Marshall" w:date="2018-09-19T13:54:00Z">
        <w:r w:rsidR="00100ECC" w:rsidDel="0040331C">
          <w:delText xml:space="preserve">we define </w:delText>
        </w:r>
      </w:del>
      <w:r w:rsidR="00100ECC">
        <w:t>Java methods</w:t>
      </w:r>
      <w:ins w:id="79" w:author="Paul Marshall" w:date="2018-09-19T13:55:00Z">
        <w:r w:rsidR="0040331C">
          <w:t xml:space="preserve"> are typically named</w:t>
        </w:r>
      </w:ins>
      <w:r w:rsidR="00100ECC">
        <w:t>.</w:t>
      </w:r>
    </w:p>
    <w:p w14:paraId="0A6E252F" w14:textId="0EACB02F" w:rsidR="00C25479" w:rsidRDefault="00C25479" w:rsidP="00800F46">
      <w:r>
        <w:t xml:space="preserve">Custom objects and methods should follow </w:t>
      </w:r>
      <w:ins w:id="80" w:author="Paul Marshall" w:date="2018-09-19T13:55:00Z">
        <w:r w:rsidR="0040331C">
          <w:t xml:space="preserve">the </w:t>
        </w:r>
      </w:ins>
      <w:r>
        <w:t>objects and methods naming convention as described in the previous section of this document.</w:t>
      </w:r>
      <w:ins w:id="81" w:author="Paul Marshall" w:date="2018-09-19T13:55:00Z">
        <w:r w:rsidR="0040331C">
          <w:t xml:space="preserve"> (Editor’s Note:  Needs a reference link)</w:t>
        </w:r>
      </w:ins>
    </w:p>
    <w:p w14:paraId="76397AD1" w14:textId="3986D0D8" w:rsidR="00B172F5" w:rsidRDefault="00B01F8F" w:rsidP="00800F46">
      <w:r>
        <w:t xml:space="preserve">Finally, configuration files follow the naming convention </w:t>
      </w:r>
      <w:r w:rsidR="00CB1961">
        <w:t xml:space="preserve">based on the main programming language used within a </w:t>
      </w:r>
      <w:del w:id="82" w:author="Paul Marshall" w:date="2018-09-19T13:56:00Z">
        <w:r w:rsidR="00CB1961" w:rsidDel="0040331C">
          <w:delText xml:space="preserve">particular </w:delText>
        </w:r>
      </w:del>
      <w:ins w:id="83" w:author="Paul Marshall" w:date="2018-09-19T13:56:00Z">
        <w:r w:rsidR="0040331C">
          <w:t>specific</w:t>
        </w:r>
        <w:r w:rsidR="0040331C">
          <w:t xml:space="preserve"> </w:t>
        </w:r>
      </w:ins>
      <w:r w:rsidR="00CB1961">
        <w:t xml:space="preserve">middleware platform.  </w:t>
      </w:r>
      <w:r w:rsidR="00B172F5">
        <w:t>As most of the middleware platforms are built on Java programming language</w:t>
      </w:r>
      <w:ins w:id="84" w:author="Paul Marshall" w:date="2018-09-19T13:56:00Z">
        <w:r w:rsidR="0040331C">
          <w:t>,</w:t>
        </w:r>
      </w:ins>
      <w:r w:rsidR="00B172F5">
        <w:t xml:space="preserve"> except for Microsoft BizTalk, </w:t>
      </w:r>
      <w:r w:rsidR="00CA208D">
        <w:t>the configuration files and folders should be named following Java file naming conventions.</w:t>
      </w:r>
      <w:r w:rsidR="000950C8">
        <w:t xml:space="preserve">  </w:t>
      </w:r>
    </w:p>
    <w:p w14:paraId="50204042" w14:textId="2AF26575" w:rsidR="00517ABC" w:rsidRDefault="00517ABC" w:rsidP="00517ABC">
      <w:pPr>
        <w:pStyle w:val="Heading2"/>
      </w:pPr>
      <w:bookmarkStart w:id="85" w:name="_Toc522887799"/>
      <w:bookmarkStart w:id="86" w:name="_Toc504735230"/>
      <w:bookmarkEnd w:id="77"/>
      <w:r>
        <w:t>MuleSoft</w:t>
      </w:r>
      <w:r w:rsidR="00363D3A">
        <w:t>-s</w:t>
      </w:r>
      <w:r>
        <w:t>pecific API Naming Convention</w:t>
      </w:r>
      <w:bookmarkEnd w:id="85"/>
    </w:p>
    <w:p w14:paraId="7C8BFE4B" w14:textId="2B7E5CB6" w:rsidR="00420CF5" w:rsidRDefault="00003692" w:rsidP="00420CF5">
      <w:pPr>
        <w:pStyle w:val="Heading3"/>
      </w:pPr>
      <w:bookmarkStart w:id="87" w:name="_Toc522887800"/>
      <w:bookmarkEnd w:id="86"/>
      <w:r>
        <w:t>Middleware Artifacts</w:t>
      </w:r>
      <w:r w:rsidR="00077605">
        <w:t xml:space="preserve"> </w:t>
      </w:r>
      <w:r w:rsidR="00420CF5" w:rsidRPr="006732FE">
        <w:t>Naming Convention</w:t>
      </w:r>
      <w:bookmarkEnd w:id="87"/>
      <w:r w:rsidR="00420CF5">
        <w:t xml:space="preserve"> </w:t>
      </w:r>
    </w:p>
    <w:p w14:paraId="15EF0C17" w14:textId="189DA45D" w:rsidR="00835300" w:rsidRDefault="00EE16F4" w:rsidP="00003692">
      <w:pPr>
        <w:autoSpaceDE w:val="0"/>
        <w:autoSpaceDN w:val="0"/>
        <w:adjustRightInd w:val="0"/>
        <w:spacing w:after="0" w:line="240" w:lineRule="auto"/>
      </w:pPr>
      <w:r>
        <w:t xml:space="preserve">Mulesoft </w:t>
      </w:r>
      <w:r w:rsidR="005632E3">
        <w:t>middleware artifacts are separated into the following:</w:t>
      </w:r>
    </w:p>
    <w:p w14:paraId="72B73E9A" w14:textId="535A799D" w:rsidR="005632E3" w:rsidRDefault="005632E3" w:rsidP="005632E3">
      <w:pPr>
        <w:pStyle w:val="ListParagraph"/>
        <w:numPr>
          <w:ilvl w:val="0"/>
          <w:numId w:val="40"/>
        </w:numPr>
        <w:autoSpaceDE w:val="0"/>
        <w:autoSpaceDN w:val="0"/>
        <w:adjustRightInd w:val="0"/>
        <w:spacing w:after="0" w:line="240" w:lineRule="auto"/>
      </w:pPr>
      <w:r>
        <w:t>Flows</w:t>
      </w:r>
    </w:p>
    <w:p w14:paraId="50F856FF" w14:textId="35045ACE" w:rsidR="005632E3" w:rsidRDefault="005632E3" w:rsidP="005632E3">
      <w:pPr>
        <w:pStyle w:val="ListParagraph"/>
        <w:numPr>
          <w:ilvl w:val="0"/>
          <w:numId w:val="40"/>
        </w:numPr>
        <w:autoSpaceDE w:val="0"/>
        <w:autoSpaceDN w:val="0"/>
        <w:adjustRightInd w:val="0"/>
        <w:spacing w:after="0" w:line="240" w:lineRule="auto"/>
      </w:pPr>
      <w:r>
        <w:t>Sub-flows</w:t>
      </w:r>
    </w:p>
    <w:p w14:paraId="031C607D" w14:textId="7A7F52EF" w:rsidR="005632E3" w:rsidRDefault="005632E3" w:rsidP="005632E3">
      <w:pPr>
        <w:pStyle w:val="ListParagraph"/>
        <w:numPr>
          <w:ilvl w:val="0"/>
          <w:numId w:val="40"/>
        </w:numPr>
        <w:autoSpaceDE w:val="0"/>
        <w:autoSpaceDN w:val="0"/>
        <w:adjustRightInd w:val="0"/>
        <w:spacing w:after="0" w:line="240" w:lineRule="auto"/>
      </w:pPr>
      <w:r>
        <w:t>Connectors</w:t>
      </w:r>
    </w:p>
    <w:p w14:paraId="2CAA3269" w14:textId="2F5AE85F" w:rsidR="006E2BAA" w:rsidRDefault="006E2BAA" w:rsidP="005632E3">
      <w:pPr>
        <w:pStyle w:val="ListParagraph"/>
        <w:numPr>
          <w:ilvl w:val="0"/>
          <w:numId w:val="40"/>
        </w:numPr>
        <w:autoSpaceDE w:val="0"/>
        <w:autoSpaceDN w:val="0"/>
        <w:adjustRightInd w:val="0"/>
        <w:spacing w:after="0" w:line="240" w:lineRule="auto"/>
      </w:pPr>
      <w:r>
        <w:t>Mule configuration files</w:t>
      </w:r>
    </w:p>
    <w:p w14:paraId="480C6C23" w14:textId="580B8B56" w:rsidR="006E2BAA" w:rsidRDefault="006E2BAA" w:rsidP="006E2BAA">
      <w:pPr>
        <w:autoSpaceDE w:val="0"/>
        <w:autoSpaceDN w:val="0"/>
        <w:adjustRightInd w:val="0"/>
        <w:spacing w:after="0" w:line="240" w:lineRule="auto"/>
      </w:pPr>
    </w:p>
    <w:p w14:paraId="4DED4945" w14:textId="5BF8E769" w:rsidR="006E2BAA" w:rsidRDefault="00890F5D" w:rsidP="006E2BAA">
      <w:pPr>
        <w:autoSpaceDE w:val="0"/>
        <w:autoSpaceDN w:val="0"/>
        <w:adjustRightInd w:val="0"/>
        <w:spacing w:after="0" w:line="240" w:lineRule="auto"/>
      </w:pPr>
      <w:r>
        <w:t>Mule flow and sub-flow names should be all lower-cased, with words separated by dashes.  API-based flows sh</w:t>
      </w:r>
      <w:r w:rsidR="00AA596A">
        <w:t>ould contain the word “</w:t>
      </w:r>
      <w:proofErr w:type="spellStart"/>
      <w:r w:rsidR="00AA596A" w:rsidRPr="006218DB">
        <w:rPr>
          <w:rFonts w:ascii="Courier New" w:hAnsi="Courier New" w:cs="Courier New"/>
        </w:rPr>
        <w:t>api</w:t>
      </w:r>
      <w:proofErr w:type="spellEnd"/>
      <w:r w:rsidR="00AA596A">
        <w:t>”.  All flow names should end with the word “</w:t>
      </w:r>
      <w:r w:rsidR="00AA596A" w:rsidRPr="006218DB">
        <w:rPr>
          <w:rFonts w:ascii="Courier New" w:hAnsi="Courier New" w:cs="Courier New"/>
        </w:rPr>
        <w:t>flow</w:t>
      </w:r>
      <w:r w:rsidR="00AA596A">
        <w:t>”.  All sub-flow names should end with a word “</w:t>
      </w:r>
      <w:r w:rsidR="00AA596A" w:rsidRPr="006218DB">
        <w:rPr>
          <w:rFonts w:ascii="Courier New" w:hAnsi="Courier New" w:cs="Courier New"/>
        </w:rPr>
        <w:t>sub</w:t>
      </w:r>
      <w:r w:rsidR="001F1387" w:rsidRPr="006218DB">
        <w:rPr>
          <w:rFonts w:ascii="Courier New" w:hAnsi="Courier New" w:cs="Courier New"/>
        </w:rPr>
        <w:t>-f</w:t>
      </w:r>
      <w:r w:rsidR="00AA596A" w:rsidRPr="006218DB">
        <w:rPr>
          <w:rFonts w:ascii="Courier New" w:hAnsi="Courier New" w:cs="Courier New"/>
        </w:rPr>
        <w:t>low</w:t>
      </w:r>
      <w:r w:rsidR="00AA596A">
        <w:t>”.</w:t>
      </w:r>
      <w:r w:rsidR="001F1387">
        <w:t xml:space="preserve">  Batch flows should contain the word “</w:t>
      </w:r>
      <w:r w:rsidR="001F1387" w:rsidRPr="006218DB">
        <w:rPr>
          <w:rFonts w:ascii="Courier New" w:hAnsi="Courier New" w:cs="Courier New"/>
        </w:rPr>
        <w:t>batch</w:t>
      </w:r>
      <w:r w:rsidR="001F1387">
        <w:t xml:space="preserve">” in the </w:t>
      </w:r>
      <w:r w:rsidR="006218DB">
        <w:t xml:space="preserve">name of the flow or sub-flow.  </w:t>
      </w:r>
      <w:r w:rsidR="001F1387">
        <w:t>For example, “</w:t>
      </w:r>
      <w:r w:rsidR="001F1387" w:rsidRPr="008B418C">
        <w:rPr>
          <w:rFonts w:ascii="Courier New" w:hAnsi="Courier New" w:cs="Courier New"/>
        </w:rPr>
        <w:t>customer-</w:t>
      </w:r>
      <w:proofErr w:type="spellStart"/>
      <w:r w:rsidR="001F1387" w:rsidRPr="008B418C">
        <w:rPr>
          <w:rFonts w:ascii="Courier New" w:hAnsi="Courier New" w:cs="Courier New"/>
        </w:rPr>
        <w:t>api</w:t>
      </w:r>
      <w:r w:rsidR="001342E6">
        <w:rPr>
          <w:rFonts w:ascii="Courier New" w:hAnsi="Courier New" w:cs="Courier New"/>
        </w:rPr>
        <w:t>F</w:t>
      </w:r>
      <w:r w:rsidR="001F1387" w:rsidRPr="008B418C">
        <w:rPr>
          <w:rFonts w:ascii="Courier New" w:hAnsi="Courier New" w:cs="Courier New"/>
        </w:rPr>
        <w:t>low</w:t>
      </w:r>
      <w:proofErr w:type="spellEnd"/>
      <w:r w:rsidR="001F1387">
        <w:t>” or “</w:t>
      </w:r>
      <w:r w:rsidR="008B418C" w:rsidRPr="008B418C">
        <w:rPr>
          <w:rFonts w:ascii="Courier New" w:hAnsi="Courier New" w:cs="Courier New"/>
        </w:rPr>
        <w:t>account-sync-</w:t>
      </w:r>
      <w:proofErr w:type="spellStart"/>
      <w:r w:rsidR="008B418C" w:rsidRPr="008B418C">
        <w:rPr>
          <w:rFonts w:ascii="Courier New" w:hAnsi="Courier New" w:cs="Courier New"/>
        </w:rPr>
        <w:t>batch</w:t>
      </w:r>
      <w:r w:rsidR="001342E6">
        <w:rPr>
          <w:rFonts w:ascii="Courier New" w:hAnsi="Courier New" w:cs="Courier New"/>
        </w:rPr>
        <w:t>F</w:t>
      </w:r>
      <w:r w:rsidR="008B418C" w:rsidRPr="008B418C">
        <w:rPr>
          <w:rFonts w:ascii="Courier New" w:hAnsi="Courier New" w:cs="Courier New"/>
        </w:rPr>
        <w:t>low</w:t>
      </w:r>
      <w:proofErr w:type="spellEnd"/>
      <w:r w:rsidR="008B418C">
        <w:t xml:space="preserve">”.  </w:t>
      </w:r>
    </w:p>
    <w:p w14:paraId="70D7CDC7" w14:textId="21FE3744" w:rsidR="006C6C3C" w:rsidRDefault="006C6C3C" w:rsidP="006E2BAA">
      <w:pPr>
        <w:autoSpaceDE w:val="0"/>
        <w:autoSpaceDN w:val="0"/>
        <w:adjustRightInd w:val="0"/>
        <w:spacing w:after="0" w:line="240" w:lineRule="auto"/>
      </w:pPr>
    </w:p>
    <w:p w14:paraId="309AFBCE" w14:textId="0406C29E" w:rsidR="006C6C3C" w:rsidRDefault="006C6C3C" w:rsidP="006E2BAA">
      <w:pPr>
        <w:autoSpaceDE w:val="0"/>
        <w:autoSpaceDN w:val="0"/>
        <w:adjustRightInd w:val="0"/>
        <w:spacing w:after="0" w:line="240" w:lineRule="auto"/>
      </w:pPr>
      <w:r>
        <w:t>In addition, the flows and sub-flows that are tied to a specific platform</w:t>
      </w:r>
      <w:ins w:id="88" w:author="Paul Marshall" w:date="2018-09-19T13:57:00Z">
        <w:r w:rsidR="0040331C">
          <w:t>,</w:t>
        </w:r>
      </w:ins>
      <w:r>
        <w:t xml:space="preserve"> such as </w:t>
      </w:r>
      <w:proofErr w:type="spellStart"/>
      <w:r>
        <w:t>Anypoint</w:t>
      </w:r>
      <w:proofErr w:type="spellEnd"/>
      <w:r>
        <w:t xml:space="preserve"> MQ, should have “</w:t>
      </w:r>
      <w:proofErr w:type="spellStart"/>
      <w:r>
        <w:t>mq</w:t>
      </w:r>
      <w:proofErr w:type="spellEnd"/>
      <w:r>
        <w:t>” next to the word “</w:t>
      </w:r>
      <w:r w:rsidRPr="006C6C3C">
        <w:rPr>
          <w:rFonts w:ascii="Courier New" w:hAnsi="Courier New" w:cs="Courier New"/>
        </w:rPr>
        <w:t>flow</w:t>
      </w:r>
      <w:r>
        <w:t>”.  For example, “</w:t>
      </w:r>
      <w:r>
        <w:rPr>
          <w:rFonts w:ascii="Courier New" w:hAnsi="Courier New" w:cs="Courier New"/>
        </w:rPr>
        <w:t>account</w:t>
      </w:r>
      <w:r w:rsidRPr="006C6C3C">
        <w:rPr>
          <w:rFonts w:ascii="Courier New" w:hAnsi="Courier New" w:cs="Courier New"/>
        </w:rPr>
        <w:t>-</w:t>
      </w:r>
      <w:r>
        <w:rPr>
          <w:rFonts w:ascii="Courier New" w:hAnsi="Courier New" w:cs="Courier New"/>
        </w:rPr>
        <w:t>sync</w:t>
      </w:r>
      <w:r w:rsidRPr="006C6C3C">
        <w:rPr>
          <w:rFonts w:ascii="Courier New" w:hAnsi="Courier New" w:cs="Courier New"/>
        </w:rPr>
        <w:t>-</w:t>
      </w:r>
      <w:proofErr w:type="spellStart"/>
      <w:r w:rsidRPr="006C6C3C">
        <w:rPr>
          <w:rFonts w:ascii="Courier New" w:hAnsi="Courier New" w:cs="Courier New"/>
        </w:rPr>
        <w:t>mqFlow</w:t>
      </w:r>
      <w:proofErr w:type="spellEnd"/>
      <w:r>
        <w:t>”.</w:t>
      </w:r>
    </w:p>
    <w:p w14:paraId="3CED124D" w14:textId="6DE3E232" w:rsidR="006218DB" w:rsidRDefault="006218DB" w:rsidP="006E2BAA">
      <w:pPr>
        <w:autoSpaceDE w:val="0"/>
        <w:autoSpaceDN w:val="0"/>
        <w:adjustRightInd w:val="0"/>
        <w:spacing w:after="0" w:line="240" w:lineRule="auto"/>
      </w:pPr>
    </w:p>
    <w:p w14:paraId="5A698A47" w14:textId="7F534BE4" w:rsidR="006218DB" w:rsidRDefault="00E479A8" w:rsidP="006E2BAA">
      <w:pPr>
        <w:autoSpaceDE w:val="0"/>
        <w:autoSpaceDN w:val="0"/>
        <w:adjustRightInd w:val="0"/>
        <w:spacing w:after="0" w:line="240" w:lineRule="auto"/>
      </w:pPr>
      <w:r>
        <w:lastRenderedPageBreak/>
        <w:t>The Mule connectors, as they are named in the flows, should indicate the source system that they are used to connect to.  For example, a Mulesoft Salesforce Connector should have the target Salesforce instance in the name of the connector.</w:t>
      </w:r>
    </w:p>
    <w:p w14:paraId="39937186" w14:textId="6876F9B8" w:rsidR="00E479A8" w:rsidRDefault="00E479A8" w:rsidP="006E2BAA">
      <w:pPr>
        <w:autoSpaceDE w:val="0"/>
        <w:autoSpaceDN w:val="0"/>
        <w:adjustRightInd w:val="0"/>
        <w:spacing w:after="0" w:line="240" w:lineRule="auto"/>
      </w:pPr>
    </w:p>
    <w:p w14:paraId="3756F218" w14:textId="39B2B669" w:rsidR="00E479A8" w:rsidRDefault="00E479A8" w:rsidP="006E2BAA">
      <w:pPr>
        <w:autoSpaceDE w:val="0"/>
        <w:autoSpaceDN w:val="0"/>
        <w:adjustRightInd w:val="0"/>
        <w:spacing w:after="0" w:line="240" w:lineRule="auto"/>
      </w:pPr>
      <w:r>
        <w:t xml:space="preserve">It is common to also </w:t>
      </w:r>
      <w:r w:rsidR="00D00724">
        <w:t>label specific connectors such as Logging or Anypoint MQ with an all-CAPS prefix:</w:t>
      </w:r>
    </w:p>
    <w:p w14:paraId="180CA467" w14:textId="380BB71F" w:rsidR="00D00724" w:rsidRDefault="00D00724" w:rsidP="006E2BAA">
      <w:pPr>
        <w:autoSpaceDE w:val="0"/>
        <w:autoSpaceDN w:val="0"/>
        <w:adjustRightInd w:val="0"/>
        <w:spacing w:after="0" w:line="240" w:lineRule="auto"/>
      </w:pPr>
    </w:p>
    <w:p w14:paraId="347CE07A" w14:textId="1B37ACB5" w:rsidR="00D00724" w:rsidRDefault="00D00724" w:rsidP="00D00724">
      <w:pPr>
        <w:pStyle w:val="ListParagraph"/>
        <w:numPr>
          <w:ilvl w:val="0"/>
          <w:numId w:val="42"/>
        </w:numPr>
        <w:autoSpaceDE w:val="0"/>
        <w:autoSpaceDN w:val="0"/>
        <w:adjustRightInd w:val="0"/>
        <w:spacing w:after="0" w:line="240" w:lineRule="auto"/>
      </w:pPr>
      <w:r>
        <w:t>“</w:t>
      </w:r>
      <w:r w:rsidRPr="000858E9">
        <w:rPr>
          <w:rFonts w:ascii="Courier New" w:hAnsi="Courier New" w:cs="Courier New"/>
        </w:rPr>
        <w:t>LOG:</w:t>
      </w:r>
      <w:r>
        <w:t>” for a default logging connector</w:t>
      </w:r>
    </w:p>
    <w:p w14:paraId="41E965DC" w14:textId="1B7FD9BB" w:rsidR="00D00724" w:rsidRDefault="00D00724" w:rsidP="00D00724">
      <w:pPr>
        <w:pStyle w:val="ListParagraph"/>
        <w:numPr>
          <w:ilvl w:val="0"/>
          <w:numId w:val="42"/>
        </w:numPr>
        <w:autoSpaceDE w:val="0"/>
        <w:autoSpaceDN w:val="0"/>
        <w:adjustRightInd w:val="0"/>
        <w:spacing w:after="0" w:line="240" w:lineRule="auto"/>
      </w:pPr>
      <w:r>
        <w:t>“</w:t>
      </w:r>
      <w:r w:rsidRPr="000858E9">
        <w:rPr>
          <w:rFonts w:ascii="Courier New" w:hAnsi="Courier New" w:cs="Courier New"/>
        </w:rPr>
        <w:t>JSON:</w:t>
      </w:r>
      <w:r>
        <w:t>” for a JSON logging connector</w:t>
      </w:r>
    </w:p>
    <w:p w14:paraId="12D09A67" w14:textId="49B28554" w:rsidR="00D00724" w:rsidRDefault="00D00724" w:rsidP="00D00724">
      <w:pPr>
        <w:pStyle w:val="ListParagraph"/>
        <w:numPr>
          <w:ilvl w:val="0"/>
          <w:numId w:val="42"/>
        </w:numPr>
        <w:autoSpaceDE w:val="0"/>
        <w:autoSpaceDN w:val="0"/>
        <w:adjustRightInd w:val="0"/>
        <w:spacing w:after="0" w:line="240" w:lineRule="auto"/>
      </w:pPr>
      <w:r>
        <w:t>“</w:t>
      </w:r>
      <w:r w:rsidRPr="000858E9">
        <w:rPr>
          <w:rFonts w:ascii="Courier New" w:hAnsi="Courier New" w:cs="Courier New"/>
        </w:rPr>
        <w:t>MQ:</w:t>
      </w:r>
      <w:r>
        <w:t>” for an Anypoint MQ connector</w:t>
      </w:r>
    </w:p>
    <w:p w14:paraId="60B1CA6C" w14:textId="3115C048" w:rsidR="00D00724" w:rsidRDefault="00D00724" w:rsidP="00D00724">
      <w:pPr>
        <w:pStyle w:val="ListParagraph"/>
        <w:numPr>
          <w:ilvl w:val="0"/>
          <w:numId w:val="42"/>
        </w:numPr>
        <w:autoSpaceDE w:val="0"/>
        <w:autoSpaceDN w:val="0"/>
        <w:adjustRightInd w:val="0"/>
        <w:spacing w:after="0" w:line="240" w:lineRule="auto"/>
      </w:pPr>
      <w:r>
        <w:t>“</w:t>
      </w:r>
      <w:r w:rsidRPr="000858E9">
        <w:rPr>
          <w:rFonts w:ascii="Courier New" w:hAnsi="Courier New" w:cs="Courier New"/>
        </w:rPr>
        <w:t>SFDC:</w:t>
      </w:r>
      <w:r>
        <w:t>” for a Salesforce connector</w:t>
      </w:r>
    </w:p>
    <w:p w14:paraId="2A7E45CD" w14:textId="0583B1D3" w:rsidR="00D00724" w:rsidRDefault="00D00724" w:rsidP="00D00724">
      <w:pPr>
        <w:pStyle w:val="ListParagraph"/>
        <w:numPr>
          <w:ilvl w:val="0"/>
          <w:numId w:val="42"/>
        </w:numPr>
        <w:autoSpaceDE w:val="0"/>
        <w:autoSpaceDN w:val="0"/>
        <w:adjustRightInd w:val="0"/>
        <w:spacing w:after="0" w:line="240" w:lineRule="auto"/>
      </w:pPr>
      <w:r>
        <w:t>“</w:t>
      </w:r>
      <w:r w:rsidRPr="000858E9">
        <w:rPr>
          <w:rFonts w:ascii="Courier New" w:hAnsi="Courier New" w:cs="Courier New"/>
        </w:rPr>
        <w:t>DB:</w:t>
      </w:r>
      <w:r>
        <w:t>” for a database connector</w:t>
      </w:r>
    </w:p>
    <w:p w14:paraId="28499910" w14:textId="72E295F4" w:rsidR="00D00724" w:rsidRDefault="00D00724" w:rsidP="00D00724">
      <w:pPr>
        <w:autoSpaceDE w:val="0"/>
        <w:autoSpaceDN w:val="0"/>
        <w:adjustRightInd w:val="0"/>
        <w:spacing w:after="0" w:line="240" w:lineRule="auto"/>
      </w:pPr>
    </w:p>
    <w:p w14:paraId="799FB357" w14:textId="225F1935" w:rsidR="00D00724" w:rsidRDefault="00D00724" w:rsidP="00D00724">
      <w:pPr>
        <w:autoSpaceDE w:val="0"/>
        <w:autoSpaceDN w:val="0"/>
        <w:adjustRightInd w:val="0"/>
        <w:spacing w:after="0" w:line="240" w:lineRule="auto"/>
      </w:pPr>
      <w:r>
        <w:t>For example, “</w:t>
      </w:r>
      <w:r w:rsidRPr="000858E9">
        <w:rPr>
          <w:rFonts w:ascii="Courier New" w:hAnsi="Courier New" w:cs="Courier New"/>
        </w:rPr>
        <w:t>LOG: Log</w:t>
      </w:r>
      <w:r w:rsidR="000858E9" w:rsidRPr="000858E9">
        <w:rPr>
          <w:rFonts w:ascii="Courier New" w:hAnsi="Courier New" w:cs="Courier New"/>
        </w:rPr>
        <w:t xml:space="preserve"> Message Payload</w:t>
      </w:r>
      <w:r w:rsidR="000858E9">
        <w:t>” to log the message payload.</w:t>
      </w:r>
    </w:p>
    <w:p w14:paraId="3556C33F" w14:textId="76D29E81" w:rsidR="000858E9" w:rsidRDefault="000858E9" w:rsidP="00D00724">
      <w:pPr>
        <w:autoSpaceDE w:val="0"/>
        <w:autoSpaceDN w:val="0"/>
        <w:adjustRightInd w:val="0"/>
        <w:spacing w:after="0" w:line="240" w:lineRule="auto"/>
      </w:pPr>
    </w:p>
    <w:p w14:paraId="061C2955" w14:textId="5AAD9AFA" w:rsidR="001342E6" w:rsidRDefault="001342E6" w:rsidP="00D00724">
      <w:pPr>
        <w:autoSpaceDE w:val="0"/>
        <w:autoSpaceDN w:val="0"/>
        <w:adjustRightInd w:val="0"/>
        <w:spacing w:after="0" w:line="240" w:lineRule="auto"/>
      </w:pPr>
      <w:r>
        <w:t>A screenshot below shows how the connector names are defined in a s</w:t>
      </w:r>
      <w:bookmarkStart w:id="89" w:name="_GoBack"/>
      <w:bookmarkEnd w:id="89"/>
      <w:r>
        <w:t>ample Mule flow.</w:t>
      </w:r>
    </w:p>
    <w:p w14:paraId="2C7EF7D0" w14:textId="0FF4EB0B" w:rsidR="000858E9" w:rsidRDefault="006C6C3C" w:rsidP="006C6C3C">
      <w:pPr>
        <w:autoSpaceDE w:val="0"/>
        <w:autoSpaceDN w:val="0"/>
        <w:adjustRightInd w:val="0"/>
        <w:spacing w:after="0" w:line="240" w:lineRule="auto"/>
        <w:jc w:val="center"/>
      </w:pPr>
      <w:r>
        <w:rPr>
          <w:noProof/>
        </w:rPr>
        <w:drawing>
          <wp:inline distT="0" distB="0" distL="0" distR="0" wp14:anchorId="41E9BE51" wp14:editId="3F37018B">
            <wp:extent cx="4886325" cy="42576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86325" cy="4257675"/>
                    </a:xfrm>
                    <a:prstGeom prst="rect">
                      <a:avLst/>
                    </a:prstGeom>
                  </pic:spPr>
                </pic:pic>
              </a:graphicData>
            </a:graphic>
          </wp:inline>
        </w:drawing>
      </w:r>
    </w:p>
    <w:p w14:paraId="35FEA4DF" w14:textId="511F570A" w:rsidR="009952E1" w:rsidRDefault="009952E1" w:rsidP="00C87660">
      <w:pPr>
        <w:autoSpaceDE w:val="0"/>
        <w:autoSpaceDN w:val="0"/>
        <w:adjustRightInd w:val="0"/>
        <w:spacing w:after="0" w:line="240" w:lineRule="auto"/>
      </w:pPr>
    </w:p>
    <w:p w14:paraId="3A5AFBE4" w14:textId="27094C01" w:rsidR="001342E6" w:rsidRDefault="001342E6" w:rsidP="00C87660">
      <w:pPr>
        <w:autoSpaceDE w:val="0"/>
        <w:autoSpaceDN w:val="0"/>
        <w:adjustRightInd w:val="0"/>
        <w:spacing w:after="0" w:line="240" w:lineRule="auto"/>
      </w:pPr>
      <w:r>
        <w:t>Mulesoft configuration files follow the following naming convention:</w:t>
      </w:r>
    </w:p>
    <w:p w14:paraId="2AB579BD" w14:textId="7A1C48D7" w:rsidR="001342E6" w:rsidRDefault="001342E6" w:rsidP="001342E6">
      <w:pPr>
        <w:pStyle w:val="ListParagraph"/>
        <w:numPr>
          <w:ilvl w:val="0"/>
          <w:numId w:val="42"/>
        </w:numPr>
        <w:autoSpaceDE w:val="0"/>
        <w:autoSpaceDN w:val="0"/>
        <w:adjustRightInd w:val="0"/>
        <w:spacing w:after="0" w:line="240" w:lineRule="auto"/>
      </w:pPr>
      <w:r>
        <w:t>All files are lower-cased</w:t>
      </w:r>
    </w:p>
    <w:p w14:paraId="2A2355E5" w14:textId="049A39CD" w:rsidR="001342E6" w:rsidRDefault="001342E6" w:rsidP="001342E6">
      <w:pPr>
        <w:pStyle w:val="ListParagraph"/>
        <w:numPr>
          <w:ilvl w:val="0"/>
          <w:numId w:val="42"/>
        </w:numPr>
        <w:autoSpaceDE w:val="0"/>
        <w:autoSpaceDN w:val="0"/>
        <w:adjustRightInd w:val="0"/>
        <w:spacing w:after="0" w:line="240" w:lineRule="auto"/>
      </w:pPr>
      <w:r>
        <w:t>Words are concatenated with dashes in the file names</w:t>
      </w:r>
    </w:p>
    <w:p w14:paraId="2BA820E0" w14:textId="06479965" w:rsidR="001342E6" w:rsidRDefault="001342E6" w:rsidP="001342E6">
      <w:pPr>
        <w:autoSpaceDE w:val="0"/>
        <w:autoSpaceDN w:val="0"/>
        <w:adjustRightInd w:val="0"/>
        <w:spacing w:after="0" w:line="240" w:lineRule="auto"/>
      </w:pPr>
    </w:p>
    <w:p w14:paraId="03D47D4E" w14:textId="420424E5" w:rsidR="001342E6" w:rsidRDefault="001342E6" w:rsidP="001342E6">
      <w:pPr>
        <w:autoSpaceDE w:val="0"/>
        <w:autoSpaceDN w:val="0"/>
        <w:adjustRightInd w:val="0"/>
        <w:spacing w:after="0" w:line="240" w:lineRule="auto"/>
      </w:pPr>
      <w:r>
        <w:t>For example, “</w:t>
      </w:r>
      <w:r w:rsidRPr="001342E6">
        <w:rPr>
          <w:rFonts w:ascii="Courier New" w:hAnsi="Courier New" w:cs="Courier New"/>
        </w:rPr>
        <w:t>mule-</w:t>
      </w:r>
      <w:proofErr w:type="spellStart"/>
      <w:r w:rsidRPr="001342E6">
        <w:rPr>
          <w:rFonts w:ascii="Courier New" w:hAnsi="Courier New" w:cs="Courier New"/>
        </w:rPr>
        <w:t>app.propertes</w:t>
      </w:r>
      <w:proofErr w:type="spellEnd"/>
      <w:r>
        <w:t>” or “</w:t>
      </w:r>
      <w:r w:rsidRPr="001342E6">
        <w:rPr>
          <w:rFonts w:ascii="Courier New" w:hAnsi="Courier New" w:cs="Courier New"/>
        </w:rPr>
        <w:t>pom.xml</w:t>
      </w:r>
      <w:r>
        <w:t>”.</w:t>
      </w:r>
    </w:p>
    <w:sectPr w:rsidR="001342E6">
      <w:headerReference w:type="even" r:id="rId9"/>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F58FBB" w14:textId="77777777" w:rsidR="00120E1E" w:rsidRDefault="00120E1E" w:rsidP="00CB61B5">
      <w:pPr>
        <w:spacing w:after="0" w:line="240" w:lineRule="auto"/>
      </w:pPr>
      <w:r>
        <w:separator/>
      </w:r>
    </w:p>
  </w:endnote>
  <w:endnote w:type="continuationSeparator" w:id="0">
    <w:p w14:paraId="16891B94" w14:textId="77777777" w:rsidR="00120E1E" w:rsidRDefault="00120E1E" w:rsidP="00CB61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old">
    <w:altName w:val="Arial"/>
    <w:panose1 w:val="020B0704020202020204"/>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F7B941" w14:textId="77777777" w:rsidR="000B7398" w:rsidRPr="00E65605" w:rsidRDefault="000B7398" w:rsidP="007F5150">
    <w:pPr>
      <w:pStyle w:val="Footer"/>
      <w:pBdr>
        <w:top w:val="single" w:sz="4" w:space="1" w:color="auto"/>
      </w:pBdr>
      <w:tabs>
        <w:tab w:val="clear" w:pos="4320"/>
        <w:tab w:val="clear" w:pos="8640"/>
        <w:tab w:val="center" w:pos="4770"/>
        <w:tab w:val="right" w:pos="9360"/>
      </w:tabs>
      <w:rPr>
        <w:rFonts w:ascii="Arial Bold" w:hAnsi="Arial Bold"/>
        <w:sz w:val="18"/>
        <w:szCs w:val="16"/>
      </w:rPr>
    </w:pPr>
    <w:r>
      <w:rPr>
        <w:rFonts w:ascii="Arial Bold" w:hAnsi="Arial Bold"/>
        <w:sz w:val="18"/>
        <w:szCs w:val="16"/>
      </w:rPr>
      <w:tab/>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27A6BB" w14:textId="77777777" w:rsidR="00120E1E" w:rsidRDefault="00120E1E" w:rsidP="00CB61B5">
      <w:pPr>
        <w:spacing w:after="0" w:line="240" w:lineRule="auto"/>
      </w:pPr>
      <w:r>
        <w:separator/>
      </w:r>
    </w:p>
  </w:footnote>
  <w:footnote w:type="continuationSeparator" w:id="0">
    <w:p w14:paraId="74C1571E" w14:textId="77777777" w:rsidR="00120E1E" w:rsidRDefault="00120E1E" w:rsidP="00CB61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CBA7CB" w14:textId="77777777" w:rsidR="000B7398" w:rsidRDefault="000B7398">
    <w:pPr>
      <w:pStyle w:val="Header"/>
    </w:pPr>
  </w:p>
  <w:p w14:paraId="24F0E56C" w14:textId="77777777" w:rsidR="000B7398" w:rsidRDefault="000B739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8E8EEF" w14:textId="77777777" w:rsidR="000B7398" w:rsidRPr="00092AF9" w:rsidRDefault="000B7398" w:rsidP="007F5150">
    <w:pPr>
      <w:pStyle w:val="Header"/>
      <w:pBdr>
        <w:bottom w:val="single" w:sz="4" w:space="1" w:color="auto"/>
      </w:pBdr>
      <w:rPr>
        <w:sz w:val="36"/>
        <w:szCs w:val="36"/>
      </w:rPr>
    </w:pPr>
    <w:r>
      <w:rPr>
        <w:sz w:val="36"/>
        <w:szCs w:val="36"/>
      </w:rPr>
      <w:tab/>
      <w:t xml:space="preserve">                     </w:t>
    </w:r>
    <w:r>
      <w:rPr>
        <w:sz w:val="36"/>
        <w:szCs w:val="36"/>
      </w:rP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C3956"/>
    <w:multiLevelType w:val="hybridMultilevel"/>
    <w:tmpl w:val="AD5C5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BE5C0F"/>
    <w:multiLevelType w:val="hybridMultilevel"/>
    <w:tmpl w:val="E5185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533D52"/>
    <w:multiLevelType w:val="hybridMultilevel"/>
    <w:tmpl w:val="4072B75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13931055"/>
    <w:multiLevelType w:val="hybridMultilevel"/>
    <w:tmpl w:val="6B146FD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15:restartNumberingAfterBreak="0">
    <w:nsid w:val="13DD314D"/>
    <w:multiLevelType w:val="hybridMultilevel"/>
    <w:tmpl w:val="B2063000"/>
    <w:lvl w:ilvl="0" w:tplc="0CB0178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9C774C"/>
    <w:multiLevelType w:val="hybridMultilevel"/>
    <w:tmpl w:val="DF66F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9971CA"/>
    <w:multiLevelType w:val="hybridMultilevel"/>
    <w:tmpl w:val="3118B1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B61875"/>
    <w:multiLevelType w:val="hybridMultilevel"/>
    <w:tmpl w:val="D1D0C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6C4DC4"/>
    <w:multiLevelType w:val="hybridMultilevel"/>
    <w:tmpl w:val="2F122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981495"/>
    <w:multiLevelType w:val="hybridMultilevel"/>
    <w:tmpl w:val="B7FA6E8A"/>
    <w:lvl w:ilvl="0" w:tplc="DACC521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B34BB3"/>
    <w:multiLevelType w:val="multilevel"/>
    <w:tmpl w:val="8A94DC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E357F4"/>
    <w:multiLevelType w:val="hybridMultilevel"/>
    <w:tmpl w:val="C80E7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D66AE6"/>
    <w:multiLevelType w:val="hybridMultilevel"/>
    <w:tmpl w:val="6FF0B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307C88"/>
    <w:multiLevelType w:val="hybridMultilevel"/>
    <w:tmpl w:val="292A897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457249D"/>
    <w:multiLevelType w:val="hybridMultilevel"/>
    <w:tmpl w:val="7646F5B0"/>
    <w:lvl w:ilvl="0" w:tplc="C8865A0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8A1113"/>
    <w:multiLevelType w:val="hybridMultilevel"/>
    <w:tmpl w:val="8D86C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307764"/>
    <w:multiLevelType w:val="hybridMultilevel"/>
    <w:tmpl w:val="4B5A21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03F74DF"/>
    <w:multiLevelType w:val="hybridMultilevel"/>
    <w:tmpl w:val="FB1618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2AE418A"/>
    <w:multiLevelType w:val="hybridMultilevel"/>
    <w:tmpl w:val="714E4B72"/>
    <w:lvl w:ilvl="0" w:tplc="DACC521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4786196"/>
    <w:multiLevelType w:val="hybridMultilevel"/>
    <w:tmpl w:val="6742BC7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BF21AB"/>
    <w:multiLevelType w:val="hybridMultilevel"/>
    <w:tmpl w:val="ABDE1420"/>
    <w:lvl w:ilvl="0" w:tplc="C8865A0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764136D"/>
    <w:multiLevelType w:val="hybridMultilevel"/>
    <w:tmpl w:val="B66CD6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7683180"/>
    <w:multiLevelType w:val="hybridMultilevel"/>
    <w:tmpl w:val="8B62B178"/>
    <w:lvl w:ilvl="0" w:tplc="22EAAC3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86A5A14"/>
    <w:multiLevelType w:val="hybridMultilevel"/>
    <w:tmpl w:val="FD00AE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AFC6A1B"/>
    <w:multiLevelType w:val="hybridMultilevel"/>
    <w:tmpl w:val="A10CB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EC92C24"/>
    <w:multiLevelType w:val="hybridMultilevel"/>
    <w:tmpl w:val="46D82672"/>
    <w:lvl w:ilvl="0" w:tplc="C8865A0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0079D9"/>
    <w:multiLevelType w:val="hybridMultilevel"/>
    <w:tmpl w:val="895E7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AF27E1"/>
    <w:multiLevelType w:val="hybridMultilevel"/>
    <w:tmpl w:val="5F967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49B106A"/>
    <w:multiLevelType w:val="hybridMultilevel"/>
    <w:tmpl w:val="0810D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7A21B5A"/>
    <w:multiLevelType w:val="hybridMultilevel"/>
    <w:tmpl w:val="E286C52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0" w15:restartNumberingAfterBreak="0">
    <w:nsid w:val="582539FF"/>
    <w:multiLevelType w:val="hybridMultilevel"/>
    <w:tmpl w:val="EBEEAF00"/>
    <w:lvl w:ilvl="0" w:tplc="86447C8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8631F0F"/>
    <w:multiLevelType w:val="multilevel"/>
    <w:tmpl w:val="4F169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A985587"/>
    <w:multiLevelType w:val="hybridMultilevel"/>
    <w:tmpl w:val="9FA86D6A"/>
    <w:lvl w:ilvl="0" w:tplc="3F8C6A4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3A49DE"/>
    <w:multiLevelType w:val="hybridMultilevel"/>
    <w:tmpl w:val="63E80FC0"/>
    <w:lvl w:ilvl="0" w:tplc="D750DA7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DB751B"/>
    <w:multiLevelType w:val="hybridMultilevel"/>
    <w:tmpl w:val="4B5A21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0E743D6"/>
    <w:multiLevelType w:val="hybridMultilevel"/>
    <w:tmpl w:val="3232EE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1140B6A"/>
    <w:multiLevelType w:val="hybridMultilevel"/>
    <w:tmpl w:val="00E6F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1833869"/>
    <w:multiLevelType w:val="hybridMultilevel"/>
    <w:tmpl w:val="A830EE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1E13A58"/>
    <w:multiLevelType w:val="hybridMultilevel"/>
    <w:tmpl w:val="1A4C2E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6A115AC0"/>
    <w:multiLevelType w:val="hybridMultilevel"/>
    <w:tmpl w:val="96FEF5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1760DF9"/>
    <w:multiLevelType w:val="hybridMultilevel"/>
    <w:tmpl w:val="7A5A6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2017011"/>
    <w:multiLevelType w:val="hybridMultilevel"/>
    <w:tmpl w:val="FD5A17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64340D1"/>
    <w:multiLevelType w:val="hybridMultilevel"/>
    <w:tmpl w:val="CA48A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FD558DE"/>
    <w:multiLevelType w:val="hybridMultilevel"/>
    <w:tmpl w:val="8BE6903E"/>
    <w:lvl w:ilvl="0" w:tplc="0409000F">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42"/>
  </w:num>
  <w:num w:numId="3">
    <w:abstractNumId w:val="1"/>
  </w:num>
  <w:num w:numId="4">
    <w:abstractNumId w:val="5"/>
  </w:num>
  <w:num w:numId="5">
    <w:abstractNumId w:val="21"/>
  </w:num>
  <w:num w:numId="6">
    <w:abstractNumId w:val="29"/>
  </w:num>
  <w:num w:numId="7">
    <w:abstractNumId w:val="2"/>
  </w:num>
  <w:num w:numId="8">
    <w:abstractNumId w:val="7"/>
  </w:num>
  <w:num w:numId="9">
    <w:abstractNumId w:val="27"/>
  </w:num>
  <w:num w:numId="10">
    <w:abstractNumId w:val="31"/>
  </w:num>
  <w:num w:numId="11">
    <w:abstractNumId w:val="10"/>
  </w:num>
  <w:num w:numId="12">
    <w:abstractNumId w:val="38"/>
  </w:num>
  <w:num w:numId="13">
    <w:abstractNumId w:val="35"/>
  </w:num>
  <w:num w:numId="14">
    <w:abstractNumId w:val="11"/>
  </w:num>
  <w:num w:numId="15">
    <w:abstractNumId w:val="3"/>
  </w:num>
  <w:num w:numId="16">
    <w:abstractNumId w:val="39"/>
  </w:num>
  <w:num w:numId="17">
    <w:abstractNumId w:val="6"/>
  </w:num>
  <w:num w:numId="18">
    <w:abstractNumId w:val="37"/>
  </w:num>
  <w:num w:numId="19">
    <w:abstractNumId w:val="17"/>
  </w:num>
  <w:num w:numId="20">
    <w:abstractNumId w:val="40"/>
  </w:num>
  <w:num w:numId="21">
    <w:abstractNumId w:val="13"/>
  </w:num>
  <w:num w:numId="22">
    <w:abstractNumId w:val="23"/>
  </w:num>
  <w:num w:numId="23">
    <w:abstractNumId w:val="19"/>
  </w:num>
  <w:num w:numId="24">
    <w:abstractNumId w:val="8"/>
  </w:num>
  <w:num w:numId="25">
    <w:abstractNumId w:val="15"/>
  </w:num>
  <w:num w:numId="26">
    <w:abstractNumId w:val="24"/>
  </w:num>
  <w:num w:numId="27">
    <w:abstractNumId w:val="28"/>
  </w:num>
  <w:num w:numId="28">
    <w:abstractNumId w:val="0"/>
  </w:num>
  <w:num w:numId="29">
    <w:abstractNumId w:val="14"/>
  </w:num>
  <w:num w:numId="30">
    <w:abstractNumId w:val="30"/>
  </w:num>
  <w:num w:numId="31">
    <w:abstractNumId w:val="4"/>
  </w:num>
  <w:num w:numId="32">
    <w:abstractNumId w:val="16"/>
  </w:num>
  <w:num w:numId="33">
    <w:abstractNumId w:val="41"/>
  </w:num>
  <w:num w:numId="34">
    <w:abstractNumId w:val="20"/>
  </w:num>
  <w:num w:numId="35">
    <w:abstractNumId w:val="25"/>
  </w:num>
  <w:num w:numId="36">
    <w:abstractNumId w:val="34"/>
  </w:num>
  <w:num w:numId="37">
    <w:abstractNumId w:val="43"/>
  </w:num>
  <w:num w:numId="38">
    <w:abstractNumId w:val="33"/>
  </w:num>
  <w:num w:numId="39">
    <w:abstractNumId w:val="22"/>
  </w:num>
  <w:num w:numId="40">
    <w:abstractNumId w:val="32"/>
  </w:num>
  <w:num w:numId="41">
    <w:abstractNumId w:val="18"/>
  </w:num>
  <w:num w:numId="42">
    <w:abstractNumId w:val="9"/>
  </w:num>
  <w:num w:numId="43">
    <w:abstractNumId w:val="26"/>
  </w:num>
  <w:num w:numId="44">
    <w:abstractNumId w:val="3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aul Marshall">
    <w15:presenceInfo w15:providerId="Windows Live" w15:userId="2e4f7885f8398e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55FA"/>
    <w:rsid w:val="00003692"/>
    <w:rsid w:val="00003C79"/>
    <w:rsid w:val="000103A5"/>
    <w:rsid w:val="000116C9"/>
    <w:rsid w:val="000128A0"/>
    <w:rsid w:val="000150BB"/>
    <w:rsid w:val="00015AF1"/>
    <w:rsid w:val="00017E93"/>
    <w:rsid w:val="000262C0"/>
    <w:rsid w:val="000271B8"/>
    <w:rsid w:val="00047BFB"/>
    <w:rsid w:val="00051AD4"/>
    <w:rsid w:val="00062D89"/>
    <w:rsid w:val="000641DF"/>
    <w:rsid w:val="00067AC1"/>
    <w:rsid w:val="00076825"/>
    <w:rsid w:val="00077605"/>
    <w:rsid w:val="00083461"/>
    <w:rsid w:val="000858E9"/>
    <w:rsid w:val="0008594D"/>
    <w:rsid w:val="00087EBC"/>
    <w:rsid w:val="000950C8"/>
    <w:rsid w:val="000A0A4F"/>
    <w:rsid w:val="000A1B33"/>
    <w:rsid w:val="000B2103"/>
    <w:rsid w:val="000B3E6F"/>
    <w:rsid w:val="000B7398"/>
    <w:rsid w:val="000C79A5"/>
    <w:rsid w:val="000E0527"/>
    <w:rsid w:val="000F1A1A"/>
    <w:rsid w:val="00100ECC"/>
    <w:rsid w:val="00105EC1"/>
    <w:rsid w:val="0010710E"/>
    <w:rsid w:val="00120E1E"/>
    <w:rsid w:val="001342E6"/>
    <w:rsid w:val="00135791"/>
    <w:rsid w:val="00140C92"/>
    <w:rsid w:val="001425D3"/>
    <w:rsid w:val="00144C6A"/>
    <w:rsid w:val="00145C5C"/>
    <w:rsid w:val="00160C70"/>
    <w:rsid w:val="001630B9"/>
    <w:rsid w:val="00175149"/>
    <w:rsid w:val="00181AF9"/>
    <w:rsid w:val="0018579B"/>
    <w:rsid w:val="001A03E3"/>
    <w:rsid w:val="001B5B83"/>
    <w:rsid w:val="001B660B"/>
    <w:rsid w:val="001C3151"/>
    <w:rsid w:val="001C64C7"/>
    <w:rsid w:val="001D10A6"/>
    <w:rsid w:val="001D4333"/>
    <w:rsid w:val="001E6E85"/>
    <w:rsid w:val="001F0EAD"/>
    <w:rsid w:val="001F1387"/>
    <w:rsid w:val="001F38C9"/>
    <w:rsid w:val="002044BB"/>
    <w:rsid w:val="00205541"/>
    <w:rsid w:val="00223ECA"/>
    <w:rsid w:val="00246225"/>
    <w:rsid w:val="0024739B"/>
    <w:rsid w:val="00247441"/>
    <w:rsid w:val="00257251"/>
    <w:rsid w:val="00260064"/>
    <w:rsid w:val="002601ED"/>
    <w:rsid w:val="002617A1"/>
    <w:rsid w:val="002634F1"/>
    <w:rsid w:val="002755FA"/>
    <w:rsid w:val="002778D7"/>
    <w:rsid w:val="00277B70"/>
    <w:rsid w:val="00292869"/>
    <w:rsid w:val="002B1E71"/>
    <w:rsid w:val="002B6165"/>
    <w:rsid w:val="002C08B7"/>
    <w:rsid w:val="002D2740"/>
    <w:rsid w:val="002D3059"/>
    <w:rsid w:val="002D5322"/>
    <w:rsid w:val="002D7494"/>
    <w:rsid w:val="002D7854"/>
    <w:rsid w:val="00302743"/>
    <w:rsid w:val="0031578C"/>
    <w:rsid w:val="00316176"/>
    <w:rsid w:val="00343F0C"/>
    <w:rsid w:val="003440B3"/>
    <w:rsid w:val="00344D50"/>
    <w:rsid w:val="00346F8F"/>
    <w:rsid w:val="00363D3A"/>
    <w:rsid w:val="003709F6"/>
    <w:rsid w:val="00370A66"/>
    <w:rsid w:val="003762A7"/>
    <w:rsid w:val="00376447"/>
    <w:rsid w:val="003900CF"/>
    <w:rsid w:val="003A3A6A"/>
    <w:rsid w:val="003B264E"/>
    <w:rsid w:val="003B593F"/>
    <w:rsid w:val="003C556F"/>
    <w:rsid w:val="003C5DD6"/>
    <w:rsid w:val="003C6718"/>
    <w:rsid w:val="003C75E3"/>
    <w:rsid w:val="003E4F43"/>
    <w:rsid w:val="003E5BCB"/>
    <w:rsid w:val="003F3FC6"/>
    <w:rsid w:val="003F7352"/>
    <w:rsid w:val="00400461"/>
    <w:rsid w:val="004018E0"/>
    <w:rsid w:val="0040331C"/>
    <w:rsid w:val="00415526"/>
    <w:rsid w:val="00420CF5"/>
    <w:rsid w:val="00431159"/>
    <w:rsid w:val="00441EC5"/>
    <w:rsid w:val="00450B5D"/>
    <w:rsid w:val="0045458D"/>
    <w:rsid w:val="00455B28"/>
    <w:rsid w:val="00455B98"/>
    <w:rsid w:val="00455EE3"/>
    <w:rsid w:val="00461D64"/>
    <w:rsid w:val="0046634D"/>
    <w:rsid w:val="004708FF"/>
    <w:rsid w:val="00477F1C"/>
    <w:rsid w:val="004859DA"/>
    <w:rsid w:val="00490AB5"/>
    <w:rsid w:val="004A159C"/>
    <w:rsid w:val="004B14AB"/>
    <w:rsid w:val="004B52A3"/>
    <w:rsid w:val="004C6326"/>
    <w:rsid w:val="004D4411"/>
    <w:rsid w:val="004F5BF5"/>
    <w:rsid w:val="00503248"/>
    <w:rsid w:val="00517ABC"/>
    <w:rsid w:val="005209EB"/>
    <w:rsid w:val="005260EA"/>
    <w:rsid w:val="00526B17"/>
    <w:rsid w:val="00537B4C"/>
    <w:rsid w:val="00544087"/>
    <w:rsid w:val="0054506A"/>
    <w:rsid w:val="005512E9"/>
    <w:rsid w:val="005632E3"/>
    <w:rsid w:val="0056594B"/>
    <w:rsid w:val="00574BFA"/>
    <w:rsid w:val="0058293C"/>
    <w:rsid w:val="00583444"/>
    <w:rsid w:val="00597FA4"/>
    <w:rsid w:val="005A5E3F"/>
    <w:rsid w:val="005B26DC"/>
    <w:rsid w:val="005B41F8"/>
    <w:rsid w:val="005B73C9"/>
    <w:rsid w:val="005C26E4"/>
    <w:rsid w:val="005D5F81"/>
    <w:rsid w:val="005E3EA2"/>
    <w:rsid w:val="005F3BC5"/>
    <w:rsid w:val="0060449A"/>
    <w:rsid w:val="00606284"/>
    <w:rsid w:val="00607F3A"/>
    <w:rsid w:val="006107FD"/>
    <w:rsid w:val="006218DB"/>
    <w:rsid w:val="00625700"/>
    <w:rsid w:val="006272FD"/>
    <w:rsid w:val="0064560A"/>
    <w:rsid w:val="00664C49"/>
    <w:rsid w:val="0066623A"/>
    <w:rsid w:val="006773C7"/>
    <w:rsid w:val="00682A13"/>
    <w:rsid w:val="00686618"/>
    <w:rsid w:val="00691ADD"/>
    <w:rsid w:val="006A02A4"/>
    <w:rsid w:val="006A6418"/>
    <w:rsid w:val="006B5D93"/>
    <w:rsid w:val="006B7737"/>
    <w:rsid w:val="006C6C3C"/>
    <w:rsid w:val="006D68F4"/>
    <w:rsid w:val="006E2BAA"/>
    <w:rsid w:val="006E4BA0"/>
    <w:rsid w:val="00700DA7"/>
    <w:rsid w:val="00705458"/>
    <w:rsid w:val="007148BB"/>
    <w:rsid w:val="00724E95"/>
    <w:rsid w:val="00737437"/>
    <w:rsid w:val="00744BA5"/>
    <w:rsid w:val="00747702"/>
    <w:rsid w:val="00750710"/>
    <w:rsid w:val="00761139"/>
    <w:rsid w:val="00761440"/>
    <w:rsid w:val="007764C2"/>
    <w:rsid w:val="0078464B"/>
    <w:rsid w:val="0079003B"/>
    <w:rsid w:val="00792DBF"/>
    <w:rsid w:val="007A00FE"/>
    <w:rsid w:val="007A25FD"/>
    <w:rsid w:val="007A445A"/>
    <w:rsid w:val="007B2EB2"/>
    <w:rsid w:val="007B36CF"/>
    <w:rsid w:val="007B4515"/>
    <w:rsid w:val="007C0734"/>
    <w:rsid w:val="007C335E"/>
    <w:rsid w:val="007C5465"/>
    <w:rsid w:val="007D1B4A"/>
    <w:rsid w:val="007D58B5"/>
    <w:rsid w:val="007E72F1"/>
    <w:rsid w:val="007F349A"/>
    <w:rsid w:val="007F43A3"/>
    <w:rsid w:val="007F5150"/>
    <w:rsid w:val="00800F46"/>
    <w:rsid w:val="00801CB1"/>
    <w:rsid w:val="008033F7"/>
    <w:rsid w:val="008138D7"/>
    <w:rsid w:val="00816EE5"/>
    <w:rsid w:val="008259DF"/>
    <w:rsid w:val="00835300"/>
    <w:rsid w:val="0084096F"/>
    <w:rsid w:val="00846DAF"/>
    <w:rsid w:val="008476B4"/>
    <w:rsid w:val="00871D1A"/>
    <w:rsid w:val="00871ED5"/>
    <w:rsid w:val="00881209"/>
    <w:rsid w:val="008871EF"/>
    <w:rsid w:val="00890F5D"/>
    <w:rsid w:val="008926E2"/>
    <w:rsid w:val="0089571E"/>
    <w:rsid w:val="00897043"/>
    <w:rsid w:val="00897E4A"/>
    <w:rsid w:val="008A2BB8"/>
    <w:rsid w:val="008A435A"/>
    <w:rsid w:val="008A788F"/>
    <w:rsid w:val="008B418C"/>
    <w:rsid w:val="008C29CA"/>
    <w:rsid w:val="008C64B4"/>
    <w:rsid w:val="008D17F2"/>
    <w:rsid w:val="008D2406"/>
    <w:rsid w:val="008D2ED1"/>
    <w:rsid w:val="008D2FBD"/>
    <w:rsid w:val="008E11C5"/>
    <w:rsid w:val="00900004"/>
    <w:rsid w:val="009152E1"/>
    <w:rsid w:val="00923A1D"/>
    <w:rsid w:val="00932A82"/>
    <w:rsid w:val="0093347E"/>
    <w:rsid w:val="00941769"/>
    <w:rsid w:val="009539B3"/>
    <w:rsid w:val="0095687F"/>
    <w:rsid w:val="00975164"/>
    <w:rsid w:val="00976762"/>
    <w:rsid w:val="00982DB4"/>
    <w:rsid w:val="009952E1"/>
    <w:rsid w:val="00996901"/>
    <w:rsid w:val="009B1430"/>
    <w:rsid w:val="009B292D"/>
    <w:rsid w:val="009D1DC3"/>
    <w:rsid w:val="009D5957"/>
    <w:rsid w:val="009D6F32"/>
    <w:rsid w:val="009E788C"/>
    <w:rsid w:val="00A130F2"/>
    <w:rsid w:val="00A1647F"/>
    <w:rsid w:val="00A17C81"/>
    <w:rsid w:val="00A659B6"/>
    <w:rsid w:val="00A71F66"/>
    <w:rsid w:val="00A73DAB"/>
    <w:rsid w:val="00A76B1F"/>
    <w:rsid w:val="00A83CCA"/>
    <w:rsid w:val="00A85319"/>
    <w:rsid w:val="00A86D07"/>
    <w:rsid w:val="00A91FF4"/>
    <w:rsid w:val="00AA2FF9"/>
    <w:rsid w:val="00AA596A"/>
    <w:rsid w:val="00AB5F69"/>
    <w:rsid w:val="00AC6CAA"/>
    <w:rsid w:val="00AC6E66"/>
    <w:rsid w:val="00AC7001"/>
    <w:rsid w:val="00AD764B"/>
    <w:rsid w:val="00AE58B2"/>
    <w:rsid w:val="00AF34D4"/>
    <w:rsid w:val="00AF427B"/>
    <w:rsid w:val="00AF5EC7"/>
    <w:rsid w:val="00B0009A"/>
    <w:rsid w:val="00B01F8F"/>
    <w:rsid w:val="00B0425D"/>
    <w:rsid w:val="00B05846"/>
    <w:rsid w:val="00B05CA4"/>
    <w:rsid w:val="00B14A96"/>
    <w:rsid w:val="00B155CD"/>
    <w:rsid w:val="00B172F5"/>
    <w:rsid w:val="00B17C9D"/>
    <w:rsid w:val="00B20588"/>
    <w:rsid w:val="00B22B3C"/>
    <w:rsid w:val="00B305E1"/>
    <w:rsid w:val="00B356A4"/>
    <w:rsid w:val="00B44747"/>
    <w:rsid w:val="00B55B13"/>
    <w:rsid w:val="00B74474"/>
    <w:rsid w:val="00B74A67"/>
    <w:rsid w:val="00B8061A"/>
    <w:rsid w:val="00B80DCE"/>
    <w:rsid w:val="00B918D6"/>
    <w:rsid w:val="00BB1640"/>
    <w:rsid w:val="00BC05BA"/>
    <w:rsid w:val="00BD6EBB"/>
    <w:rsid w:val="00BD7A45"/>
    <w:rsid w:val="00BE42AD"/>
    <w:rsid w:val="00BE5B72"/>
    <w:rsid w:val="00C03A70"/>
    <w:rsid w:val="00C25479"/>
    <w:rsid w:val="00C41668"/>
    <w:rsid w:val="00C4173B"/>
    <w:rsid w:val="00C62565"/>
    <w:rsid w:val="00C70903"/>
    <w:rsid w:val="00C70E7B"/>
    <w:rsid w:val="00C7731C"/>
    <w:rsid w:val="00C87660"/>
    <w:rsid w:val="00C90EE0"/>
    <w:rsid w:val="00C925C7"/>
    <w:rsid w:val="00CA208D"/>
    <w:rsid w:val="00CB1961"/>
    <w:rsid w:val="00CB61B5"/>
    <w:rsid w:val="00CD5C58"/>
    <w:rsid w:val="00CF4428"/>
    <w:rsid w:val="00CF4930"/>
    <w:rsid w:val="00D00724"/>
    <w:rsid w:val="00D01570"/>
    <w:rsid w:val="00D06043"/>
    <w:rsid w:val="00D15130"/>
    <w:rsid w:val="00D1526B"/>
    <w:rsid w:val="00D3506E"/>
    <w:rsid w:val="00D44F60"/>
    <w:rsid w:val="00D54EB9"/>
    <w:rsid w:val="00D672BA"/>
    <w:rsid w:val="00D7488C"/>
    <w:rsid w:val="00D96B14"/>
    <w:rsid w:val="00DB04FC"/>
    <w:rsid w:val="00DD17DB"/>
    <w:rsid w:val="00DD4F32"/>
    <w:rsid w:val="00DE7918"/>
    <w:rsid w:val="00E00DD9"/>
    <w:rsid w:val="00E13E9F"/>
    <w:rsid w:val="00E32D79"/>
    <w:rsid w:val="00E411FF"/>
    <w:rsid w:val="00E4283F"/>
    <w:rsid w:val="00E479A8"/>
    <w:rsid w:val="00E55CF7"/>
    <w:rsid w:val="00E80B17"/>
    <w:rsid w:val="00E87A53"/>
    <w:rsid w:val="00E9060E"/>
    <w:rsid w:val="00EA299D"/>
    <w:rsid w:val="00EA5790"/>
    <w:rsid w:val="00EA7E04"/>
    <w:rsid w:val="00EB122A"/>
    <w:rsid w:val="00ED76D6"/>
    <w:rsid w:val="00EE16F4"/>
    <w:rsid w:val="00EF4A38"/>
    <w:rsid w:val="00F13F6D"/>
    <w:rsid w:val="00F3134E"/>
    <w:rsid w:val="00F41D1A"/>
    <w:rsid w:val="00F41EF7"/>
    <w:rsid w:val="00F561EA"/>
    <w:rsid w:val="00F56EB2"/>
    <w:rsid w:val="00F6752D"/>
    <w:rsid w:val="00F73943"/>
    <w:rsid w:val="00F800EC"/>
    <w:rsid w:val="00F81ABD"/>
    <w:rsid w:val="00F956B3"/>
    <w:rsid w:val="00FA2BD1"/>
    <w:rsid w:val="00FC3C0F"/>
    <w:rsid w:val="00FC4B52"/>
    <w:rsid w:val="00FC5309"/>
    <w:rsid w:val="00FD0C96"/>
    <w:rsid w:val="00FD3939"/>
    <w:rsid w:val="00FE11B5"/>
    <w:rsid w:val="00FE4C24"/>
    <w:rsid w:val="00FF6E7D"/>
    <w:rsid w:val="00FF7C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629CCD"/>
  <w15:chartTrackingRefBased/>
  <w15:docId w15:val="{9BCB390F-1FAE-4308-89BA-B5A28D3F5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55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55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82DB4"/>
    <w:pPr>
      <w:keepNext/>
      <w:keepLines/>
      <w:spacing w:before="40" w:after="0" w:line="276" w:lineRule="auto"/>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A25F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55F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755F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755FA"/>
    <w:pPr>
      <w:ind w:left="720"/>
      <w:contextualSpacing/>
    </w:pPr>
  </w:style>
  <w:style w:type="paragraph" w:styleId="Header">
    <w:name w:val="header"/>
    <w:basedOn w:val="Normal"/>
    <w:link w:val="HeaderChar"/>
    <w:rsid w:val="00CB61B5"/>
    <w:pPr>
      <w:widowControl w:val="0"/>
      <w:tabs>
        <w:tab w:val="center" w:pos="4320"/>
        <w:tab w:val="right" w:pos="8640"/>
      </w:tabs>
      <w:spacing w:after="0" w:line="240" w:lineRule="atLeast"/>
    </w:pPr>
    <w:rPr>
      <w:rFonts w:ascii="Times New Roman" w:eastAsia="Times New Roman" w:hAnsi="Times New Roman" w:cs="Times New Roman"/>
      <w:sz w:val="20"/>
      <w:szCs w:val="20"/>
    </w:rPr>
  </w:style>
  <w:style w:type="character" w:customStyle="1" w:styleId="HeaderChar">
    <w:name w:val="Header Char"/>
    <w:basedOn w:val="DefaultParagraphFont"/>
    <w:link w:val="Header"/>
    <w:rsid w:val="00CB61B5"/>
    <w:rPr>
      <w:rFonts w:ascii="Times New Roman" w:eastAsia="Times New Roman" w:hAnsi="Times New Roman" w:cs="Times New Roman"/>
      <w:sz w:val="20"/>
      <w:szCs w:val="20"/>
    </w:rPr>
  </w:style>
  <w:style w:type="paragraph" w:styleId="Footer">
    <w:name w:val="footer"/>
    <w:basedOn w:val="Normal"/>
    <w:link w:val="FooterChar"/>
    <w:rsid w:val="00CB61B5"/>
    <w:pPr>
      <w:widowControl w:val="0"/>
      <w:tabs>
        <w:tab w:val="center" w:pos="4320"/>
        <w:tab w:val="right" w:pos="8640"/>
      </w:tabs>
      <w:spacing w:after="0" w:line="240" w:lineRule="atLeast"/>
    </w:pPr>
    <w:rPr>
      <w:rFonts w:ascii="Times New Roman" w:eastAsia="Times New Roman" w:hAnsi="Times New Roman" w:cs="Times New Roman"/>
      <w:sz w:val="16"/>
      <w:szCs w:val="20"/>
    </w:rPr>
  </w:style>
  <w:style w:type="character" w:customStyle="1" w:styleId="FooterChar">
    <w:name w:val="Footer Char"/>
    <w:basedOn w:val="DefaultParagraphFont"/>
    <w:link w:val="Footer"/>
    <w:rsid w:val="00CB61B5"/>
    <w:rPr>
      <w:rFonts w:ascii="Times New Roman" w:eastAsia="Times New Roman" w:hAnsi="Times New Roman" w:cs="Times New Roman"/>
      <w:sz w:val="16"/>
      <w:szCs w:val="20"/>
    </w:rPr>
  </w:style>
  <w:style w:type="character" w:styleId="PageNumber">
    <w:name w:val="page number"/>
    <w:basedOn w:val="DefaultParagraphFont"/>
    <w:rsid w:val="00CB61B5"/>
    <w:rPr>
      <w:sz w:val="16"/>
    </w:rPr>
  </w:style>
  <w:style w:type="paragraph" w:customStyle="1" w:styleId="PGETitlePage">
    <w:name w:val="PGE Title Page"/>
    <w:basedOn w:val="Normal"/>
    <w:rsid w:val="00CB61B5"/>
    <w:pPr>
      <w:spacing w:before="60" w:after="60" w:line="240" w:lineRule="auto"/>
    </w:pPr>
    <w:rPr>
      <w:rFonts w:ascii="Times New Roman" w:eastAsia="Times New Roman" w:hAnsi="Times New Roman" w:cs="Times New Roman"/>
      <w:b/>
      <w:sz w:val="36"/>
      <w:szCs w:val="36"/>
    </w:rPr>
  </w:style>
  <w:style w:type="paragraph" w:styleId="BodyText">
    <w:name w:val="Body Text"/>
    <w:basedOn w:val="Normal"/>
    <w:link w:val="BodyTextChar"/>
    <w:rsid w:val="004C6326"/>
    <w:pPr>
      <w:widowControl w:val="0"/>
      <w:spacing w:after="120" w:line="240" w:lineRule="atLeast"/>
    </w:pPr>
    <w:rPr>
      <w:rFonts w:ascii="Times New Roman" w:eastAsia="Times New Roman" w:hAnsi="Times New Roman" w:cs="Times New Roman"/>
      <w:sz w:val="20"/>
      <w:szCs w:val="20"/>
    </w:rPr>
  </w:style>
  <w:style w:type="character" w:customStyle="1" w:styleId="BodyTextChar">
    <w:name w:val="Body Text Char"/>
    <w:basedOn w:val="DefaultParagraphFont"/>
    <w:link w:val="BodyText"/>
    <w:rsid w:val="004C6326"/>
    <w:rPr>
      <w:rFonts w:ascii="Times New Roman" w:eastAsia="Times New Roman" w:hAnsi="Times New Roman" w:cs="Times New Roman"/>
      <w:sz w:val="20"/>
      <w:szCs w:val="20"/>
    </w:rPr>
  </w:style>
  <w:style w:type="paragraph" w:customStyle="1" w:styleId="MainTitle">
    <w:name w:val="Main Title"/>
    <w:basedOn w:val="Normal"/>
    <w:rsid w:val="004C6326"/>
    <w:pPr>
      <w:widowControl w:val="0"/>
      <w:spacing w:before="240" w:after="120" w:line="240" w:lineRule="auto"/>
      <w:jc w:val="center"/>
    </w:pPr>
    <w:rPr>
      <w:rFonts w:ascii="Times New Roman" w:eastAsia="Times New Roman" w:hAnsi="Times New Roman" w:cs="Times New Roman"/>
      <w:b/>
      <w:kern w:val="28"/>
      <w:sz w:val="32"/>
      <w:szCs w:val="20"/>
    </w:rPr>
  </w:style>
  <w:style w:type="paragraph" w:styleId="TOCHeading">
    <w:name w:val="TOC Heading"/>
    <w:basedOn w:val="Heading1"/>
    <w:next w:val="Normal"/>
    <w:uiPriority w:val="39"/>
    <w:unhideWhenUsed/>
    <w:qFormat/>
    <w:rsid w:val="00700DA7"/>
    <w:pPr>
      <w:outlineLvl w:val="9"/>
    </w:pPr>
  </w:style>
  <w:style w:type="paragraph" w:styleId="TOC1">
    <w:name w:val="toc 1"/>
    <w:basedOn w:val="Normal"/>
    <w:next w:val="Normal"/>
    <w:autoRedefine/>
    <w:uiPriority w:val="39"/>
    <w:unhideWhenUsed/>
    <w:rsid w:val="00700DA7"/>
    <w:pPr>
      <w:spacing w:after="100"/>
    </w:pPr>
  </w:style>
  <w:style w:type="paragraph" w:styleId="TOC2">
    <w:name w:val="toc 2"/>
    <w:basedOn w:val="Normal"/>
    <w:next w:val="Normal"/>
    <w:autoRedefine/>
    <w:uiPriority w:val="39"/>
    <w:unhideWhenUsed/>
    <w:rsid w:val="00700DA7"/>
    <w:pPr>
      <w:spacing w:after="100"/>
      <w:ind w:left="220"/>
    </w:pPr>
  </w:style>
  <w:style w:type="character" w:styleId="Hyperlink">
    <w:name w:val="Hyperlink"/>
    <w:basedOn w:val="DefaultParagraphFont"/>
    <w:uiPriority w:val="99"/>
    <w:unhideWhenUsed/>
    <w:rsid w:val="00700DA7"/>
    <w:rPr>
      <w:color w:val="0563C1" w:themeColor="hyperlink"/>
      <w:u w:val="single"/>
    </w:rPr>
  </w:style>
  <w:style w:type="table" w:styleId="TableGrid">
    <w:name w:val="Table Grid"/>
    <w:basedOn w:val="TableNormal"/>
    <w:uiPriority w:val="39"/>
    <w:rsid w:val="00700D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F0EAD"/>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1F0EAD"/>
    <w:pPr>
      <w:spacing w:after="0"/>
    </w:pPr>
  </w:style>
  <w:style w:type="paragraph" w:styleId="NormalWeb">
    <w:name w:val="Normal (Web)"/>
    <w:basedOn w:val="Normal"/>
    <w:uiPriority w:val="99"/>
    <w:unhideWhenUsed/>
    <w:rsid w:val="00F13F6D"/>
    <w:pPr>
      <w:spacing w:before="100" w:beforeAutospacing="1" w:after="100" w:afterAutospacing="1" w:line="240" w:lineRule="auto"/>
    </w:pPr>
    <w:rPr>
      <w:rFonts w:ascii="Times New Roman" w:eastAsiaTheme="minorEastAsia" w:hAnsi="Times New Roman" w:cs="Times New Roman"/>
      <w:sz w:val="24"/>
      <w:szCs w:val="24"/>
    </w:rPr>
  </w:style>
  <w:style w:type="paragraph" w:styleId="NoSpacing">
    <w:name w:val="No Spacing"/>
    <w:uiPriority w:val="1"/>
    <w:qFormat/>
    <w:rsid w:val="008476B4"/>
    <w:pPr>
      <w:spacing w:after="0" w:line="240" w:lineRule="auto"/>
    </w:pPr>
  </w:style>
  <w:style w:type="character" w:styleId="UnresolvedMention">
    <w:name w:val="Unresolved Mention"/>
    <w:basedOn w:val="DefaultParagraphFont"/>
    <w:uiPriority w:val="99"/>
    <w:semiHidden/>
    <w:unhideWhenUsed/>
    <w:rsid w:val="008476B4"/>
    <w:rPr>
      <w:color w:val="808080"/>
      <w:shd w:val="clear" w:color="auto" w:fill="E6E6E6"/>
    </w:rPr>
  </w:style>
  <w:style w:type="character" w:customStyle="1" w:styleId="Heading3Char">
    <w:name w:val="Heading 3 Char"/>
    <w:basedOn w:val="DefaultParagraphFont"/>
    <w:link w:val="Heading3"/>
    <w:uiPriority w:val="9"/>
    <w:rsid w:val="00982DB4"/>
    <w:rPr>
      <w:rFonts w:asciiTheme="majorHAnsi" w:eastAsiaTheme="majorEastAsia" w:hAnsiTheme="majorHAnsi" w:cstheme="majorBidi"/>
      <w:color w:val="1F3763" w:themeColor="accent1" w:themeShade="7F"/>
      <w:sz w:val="24"/>
      <w:szCs w:val="24"/>
    </w:rPr>
  </w:style>
  <w:style w:type="table" w:styleId="GridTable4-Accent1">
    <w:name w:val="Grid Table 4 Accent 1"/>
    <w:basedOn w:val="TableNormal"/>
    <w:uiPriority w:val="49"/>
    <w:rsid w:val="00982DB4"/>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3">
    <w:name w:val="toc 3"/>
    <w:basedOn w:val="Normal"/>
    <w:next w:val="Normal"/>
    <w:autoRedefine/>
    <w:uiPriority w:val="39"/>
    <w:unhideWhenUsed/>
    <w:rsid w:val="006A02A4"/>
    <w:pPr>
      <w:spacing w:after="100"/>
      <w:ind w:left="440"/>
    </w:pPr>
  </w:style>
  <w:style w:type="character" w:customStyle="1" w:styleId="Heading4Char">
    <w:name w:val="Heading 4 Char"/>
    <w:basedOn w:val="DefaultParagraphFont"/>
    <w:link w:val="Heading4"/>
    <w:uiPriority w:val="9"/>
    <w:rsid w:val="007A25FD"/>
    <w:rPr>
      <w:rFonts w:asciiTheme="majorHAnsi" w:eastAsiaTheme="majorEastAsia" w:hAnsiTheme="majorHAnsi" w:cstheme="majorBidi"/>
      <w:i/>
      <w:iCs/>
      <w:color w:val="2F5496" w:themeColor="accent1" w:themeShade="BF"/>
    </w:rPr>
  </w:style>
  <w:style w:type="paragraph" w:styleId="TOC4">
    <w:name w:val="toc 4"/>
    <w:basedOn w:val="Normal"/>
    <w:next w:val="Normal"/>
    <w:autoRedefine/>
    <w:uiPriority w:val="39"/>
    <w:unhideWhenUsed/>
    <w:rsid w:val="003440B3"/>
    <w:pPr>
      <w:spacing w:after="100"/>
      <w:ind w:left="660"/>
    </w:pPr>
  </w:style>
  <w:style w:type="character" w:styleId="CommentReference">
    <w:name w:val="annotation reference"/>
    <w:basedOn w:val="DefaultParagraphFont"/>
    <w:uiPriority w:val="99"/>
    <w:semiHidden/>
    <w:unhideWhenUsed/>
    <w:rsid w:val="000B7398"/>
    <w:rPr>
      <w:sz w:val="16"/>
      <w:szCs w:val="16"/>
    </w:rPr>
  </w:style>
  <w:style w:type="paragraph" w:styleId="CommentText">
    <w:name w:val="annotation text"/>
    <w:basedOn w:val="Normal"/>
    <w:link w:val="CommentTextChar"/>
    <w:uiPriority w:val="99"/>
    <w:semiHidden/>
    <w:unhideWhenUsed/>
    <w:rsid w:val="000B7398"/>
    <w:pPr>
      <w:spacing w:line="240" w:lineRule="auto"/>
    </w:pPr>
    <w:rPr>
      <w:sz w:val="20"/>
      <w:szCs w:val="20"/>
    </w:rPr>
  </w:style>
  <w:style w:type="character" w:customStyle="1" w:styleId="CommentTextChar">
    <w:name w:val="Comment Text Char"/>
    <w:basedOn w:val="DefaultParagraphFont"/>
    <w:link w:val="CommentText"/>
    <w:uiPriority w:val="99"/>
    <w:semiHidden/>
    <w:rsid w:val="000B7398"/>
    <w:rPr>
      <w:sz w:val="20"/>
      <w:szCs w:val="20"/>
    </w:rPr>
  </w:style>
  <w:style w:type="paragraph" w:styleId="CommentSubject">
    <w:name w:val="annotation subject"/>
    <w:basedOn w:val="CommentText"/>
    <w:next w:val="CommentText"/>
    <w:link w:val="CommentSubjectChar"/>
    <w:uiPriority w:val="99"/>
    <w:semiHidden/>
    <w:unhideWhenUsed/>
    <w:rsid w:val="000B7398"/>
    <w:rPr>
      <w:b/>
      <w:bCs/>
    </w:rPr>
  </w:style>
  <w:style w:type="character" w:customStyle="1" w:styleId="CommentSubjectChar">
    <w:name w:val="Comment Subject Char"/>
    <w:basedOn w:val="CommentTextChar"/>
    <w:link w:val="CommentSubject"/>
    <w:uiPriority w:val="99"/>
    <w:semiHidden/>
    <w:rsid w:val="000B7398"/>
    <w:rPr>
      <w:b/>
      <w:bCs/>
      <w:sz w:val="20"/>
      <w:szCs w:val="20"/>
    </w:rPr>
  </w:style>
  <w:style w:type="paragraph" w:styleId="BalloonText">
    <w:name w:val="Balloon Text"/>
    <w:basedOn w:val="Normal"/>
    <w:link w:val="BalloonTextChar"/>
    <w:uiPriority w:val="99"/>
    <w:semiHidden/>
    <w:unhideWhenUsed/>
    <w:rsid w:val="000B739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7398"/>
    <w:rPr>
      <w:rFonts w:ascii="Segoe UI" w:hAnsi="Segoe UI" w:cs="Segoe UI"/>
      <w:sz w:val="18"/>
      <w:szCs w:val="18"/>
    </w:rPr>
  </w:style>
  <w:style w:type="character" w:styleId="HTMLCode">
    <w:name w:val="HTML Code"/>
    <w:basedOn w:val="DefaultParagraphFont"/>
    <w:uiPriority w:val="99"/>
    <w:semiHidden/>
    <w:unhideWhenUsed/>
    <w:rsid w:val="00846DA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4190">
      <w:bodyDiv w:val="1"/>
      <w:marLeft w:val="0"/>
      <w:marRight w:val="0"/>
      <w:marTop w:val="0"/>
      <w:marBottom w:val="0"/>
      <w:divBdr>
        <w:top w:val="none" w:sz="0" w:space="0" w:color="auto"/>
        <w:left w:val="none" w:sz="0" w:space="0" w:color="auto"/>
        <w:bottom w:val="none" w:sz="0" w:space="0" w:color="auto"/>
        <w:right w:val="none" w:sz="0" w:space="0" w:color="auto"/>
      </w:divBdr>
    </w:div>
    <w:div w:id="749157515">
      <w:bodyDiv w:val="1"/>
      <w:marLeft w:val="0"/>
      <w:marRight w:val="0"/>
      <w:marTop w:val="0"/>
      <w:marBottom w:val="0"/>
      <w:divBdr>
        <w:top w:val="none" w:sz="0" w:space="0" w:color="auto"/>
        <w:left w:val="none" w:sz="0" w:space="0" w:color="auto"/>
        <w:bottom w:val="none" w:sz="0" w:space="0" w:color="auto"/>
        <w:right w:val="none" w:sz="0" w:space="0" w:color="auto"/>
      </w:divBdr>
    </w:div>
    <w:div w:id="950168298">
      <w:bodyDiv w:val="1"/>
      <w:marLeft w:val="0"/>
      <w:marRight w:val="0"/>
      <w:marTop w:val="0"/>
      <w:marBottom w:val="0"/>
      <w:divBdr>
        <w:top w:val="none" w:sz="0" w:space="0" w:color="auto"/>
        <w:left w:val="none" w:sz="0" w:space="0" w:color="auto"/>
        <w:bottom w:val="none" w:sz="0" w:space="0" w:color="auto"/>
        <w:right w:val="none" w:sz="0" w:space="0" w:color="auto"/>
      </w:divBdr>
    </w:div>
    <w:div w:id="1669867167">
      <w:bodyDiv w:val="1"/>
      <w:marLeft w:val="0"/>
      <w:marRight w:val="0"/>
      <w:marTop w:val="0"/>
      <w:marBottom w:val="0"/>
      <w:divBdr>
        <w:top w:val="none" w:sz="0" w:space="0" w:color="auto"/>
        <w:left w:val="none" w:sz="0" w:space="0" w:color="auto"/>
        <w:bottom w:val="none" w:sz="0" w:space="0" w:color="auto"/>
        <w:right w:val="none" w:sz="0" w:space="0" w:color="auto"/>
      </w:divBdr>
    </w:div>
    <w:div w:id="2033605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863ABB-E4D4-4984-9E20-759ABCE6EF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465</TotalTime>
  <Pages>5</Pages>
  <Words>1351</Words>
  <Characters>7703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Braunstein</dc:creator>
  <cp:keywords/>
  <dc:description/>
  <cp:lastModifiedBy>Paul Marshall</cp:lastModifiedBy>
  <cp:revision>8</cp:revision>
  <dcterms:created xsi:type="dcterms:W3CDTF">2018-08-24T14:38:00Z</dcterms:created>
  <dcterms:modified xsi:type="dcterms:W3CDTF">2018-09-19T17:58:00Z</dcterms:modified>
</cp:coreProperties>
</file>