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B2F5" w14:textId="77777777" w:rsidR="006F247C" w:rsidRDefault="006F247C" w:rsidP="006F247C">
      <w:pPr>
        <w:pStyle w:val="Title"/>
      </w:pPr>
      <w:bookmarkStart w:id="0" w:name="_Toc205632711"/>
    </w:p>
    <w:p w14:paraId="5DFA2304" w14:textId="77777777" w:rsidR="006F247C" w:rsidRDefault="006F247C" w:rsidP="006F247C">
      <w:pPr>
        <w:pStyle w:val="Title"/>
        <w:rPr>
          <w:szCs w:val="36"/>
        </w:rPr>
      </w:pPr>
      <w:r w:rsidRPr="00BD525F">
        <w:rPr>
          <w:szCs w:val="36"/>
        </w:rPr>
        <w:t xml:space="preserve">Department of Veterans Affairs </w:t>
      </w:r>
    </w:p>
    <w:p w14:paraId="601E2B44" w14:textId="77777777" w:rsidR="006F247C" w:rsidRPr="00443206" w:rsidRDefault="006F247C" w:rsidP="006F247C">
      <w:pPr>
        <w:pStyle w:val="Title"/>
      </w:pPr>
      <w:r>
        <w:rPr>
          <w:szCs w:val="36"/>
        </w:rPr>
        <w:t>API</w:t>
      </w:r>
      <w:r w:rsidRPr="00BD525F">
        <w:rPr>
          <w:bCs w:val="0"/>
          <w:iCs/>
          <w:szCs w:val="36"/>
        </w:rPr>
        <w:t xml:space="preserve"> </w:t>
      </w:r>
      <w:r>
        <w:rPr>
          <w:bCs w:val="0"/>
          <w:iCs/>
          <w:szCs w:val="36"/>
        </w:rPr>
        <w:t>D</w:t>
      </w:r>
      <w:r w:rsidRPr="00BD525F">
        <w:rPr>
          <w:bCs w:val="0"/>
          <w:iCs/>
          <w:szCs w:val="36"/>
        </w:rPr>
        <w:t xml:space="preserve">eveloper </w:t>
      </w:r>
      <w:r>
        <w:rPr>
          <w:bCs w:val="0"/>
          <w:iCs/>
          <w:szCs w:val="36"/>
        </w:rPr>
        <w:t>P</w:t>
      </w:r>
      <w:r w:rsidRPr="00BD525F">
        <w:rPr>
          <w:bCs w:val="0"/>
          <w:iCs/>
          <w:szCs w:val="36"/>
        </w:rPr>
        <w:t>laybook</w:t>
      </w:r>
    </w:p>
    <w:p w14:paraId="006EAF3E" w14:textId="77777777" w:rsidR="006F247C" w:rsidRDefault="006F247C" w:rsidP="006F247C">
      <w:pPr>
        <w:pStyle w:val="Title2"/>
      </w:pPr>
    </w:p>
    <w:p w14:paraId="31458157" w14:textId="77777777" w:rsidR="006F247C" w:rsidRDefault="006F247C" w:rsidP="006F247C">
      <w:pPr>
        <w:pStyle w:val="Title2"/>
      </w:pPr>
      <w:r>
        <w:t>API Developer Playbook Blueprint Documentation</w:t>
      </w:r>
    </w:p>
    <w:p w14:paraId="527FB9B4" w14:textId="77777777" w:rsidR="006F247C" w:rsidRDefault="006F247C" w:rsidP="006F247C">
      <w:pPr>
        <w:pStyle w:val="Title2"/>
      </w:pPr>
      <w:r>
        <w:t>Maps to Framework Set #1</w:t>
      </w:r>
    </w:p>
    <w:p w14:paraId="0903FE3B" w14:textId="77777777" w:rsidR="006F247C" w:rsidRDefault="006F247C" w:rsidP="006F247C">
      <w:pPr>
        <w:pStyle w:val="Title2"/>
      </w:pPr>
    </w:p>
    <w:p w14:paraId="793CD254" w14:textId="77777777" w:rsidR="006F247C" w:rsidRDefault="006F247C" w:rsidP="006F247C">
      <w:pPr>
        <w:pStyle w:val="Title2"/>
      </w:pPr>
    </w:p>
    <w:p w14:paraId="2D5DE9DC" w14:textId="77777777" w:rsidR="006F247C" w:rsidRDefault="006F247C" w:rsidP="006F247C">
      <w:pPr>
        <w:pStyle w:val="CoverTitleInstructions"/>
      </w:pPr>
      <w:r>
        <w:rPr>
          <w:noProof/>
        </w:rPr>
        <w:drawing>
          <wp:inline distT="0" distB="0" distL="0" distR="0" wp14:anchorId="3EE688C0" wp14:editId="2D190AAA">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6E174D1" w14:textId="77777777" w:rsidR="006F247C" w:rsidRDefault="006F247C" w:rsidP="006F247C">
      <w:pPr>
        <w:pStyle w:val="Title2"/>
      </w:pPr>
    </w:p>
    <w:p w14:paraId="124B2BE1" w14:textId="77777777" w:rsidR="006F247C" w:rsidRDefault="006F247C" w:rsidP="006F247C">
      <w:pPr>
        <w:pStyle w:val="Title2"/>
      </w:pPr>
    </w:p>
    <w:p w14:paraId="68DF01D2" w14:textId="1CD528FE" w:rsidR="006F247C" w:rsidRDefault="006F247C" w:rsidP="006F247C">
      <w:pPr>
        <w:pStyle w:val="Title2"/>
      </w:pPr>
      <w:r>
        <w:t>Document Version Draft 01.00.</w:t>
      </w:r>
      <w:r w:rsidR="00722AC1">
        <w:t>03</w:t>
      </w:r>
      <w:bookmarkStart w:id="1" w:name="_GoBack"/>
      <w:bookmarkEnd w:id="1"/>
    </w:p>
    <w:p w14:paraId="4E55C023" w14:textId="77777777" w:rsidR="006F247C" w:rsidRDefault="006F247C" w:rsidP="006F247C">
      <w:pPr>
        <w:pStyle w:val="Title2"/>
      </w:pPr>
    </w:p>
    <w:p w14:paraId="4AB8D94E" w14:textId="77777777" w:rsidR="006F247C" w:rsidRDefault="006F247C" w:rsidP="006F247C">
      <w:pPr>
        <w:pStyle w:val="Title2"/>
      </w:pPr>
    </w:p>
    <w:p w14:paraId="30754FF7" w14:textId="77777777" w:rsidR="006F247C" w:rsidRDefault="006F247C" w:rsidP="006F247C">
      <w:pPr>
        <w:pStyle w:val="InstructionalText1"/>
        <w:sectPr w:rsidR="006F247C"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p>
    <w:p w14:paraId="1F898D46" w14:textId="77777777" w:rsidR="006F247C" w:rsidRDefault="006F247C" w:rsidP="006F247C">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969"/>
        <w:gridCol w:w="3503"/>
        <w:gridCol w:w="2329"/>
      </w:tblGrid>
      <w:tr w:rsidR="006F247C" w:rsidRPr="005068FD" w14:paraId="67D3CE0B" w14:textId="77777777" w:rsidTr="00B511D2">
        <w:trPr>
          <w:tblHeader/>
        </w:trPr>
        <w:tc>
          <w:tcPr>
            <w:tcW w:w="1728" w:type="dxa"/>
            <w:shd w:val="clear" w:color="auto" w:fill="F2F2F2"/>
          </w:tcPr>
          <w:p w14:paraId="7AFD8866" w14:textId="77777777" w:rsidR="006F247C" w:rsidRPr="005068FD" w:rsidRDefault="006F247C" w:rsidP="00BD5E00">
            <w:pPr>
              <w:pStyle w:val="TableHeading"/>
            </w:pPr>
            <w:bookmarkStart w:id="2" w:name="ColumnTitle_01"/>
            <w:bookmarkEnd w:id="2"/>
            <w:r w:rsidRPr="005068FD">
              <w:t>Date</w:t>
            </w:r>
          </w:p>
        </w:tc>
        <w:tc>
          <w:tcPr>
            <w:tcW w:w="1969" w:type="dxa"/>
            <w:shd w:val="clear" w:color="auto" w:fill="F2F2F2"/>
          </w:tcPr>
          <w:p w14:paraId="6B66A651" w14:textId="77777777" w:rsidR="006F247C" w:rsidRPr="005068FD" w:rsidRDefault="006F247C" w:rsidP="00BD5E00">
            <w:pPr>
              <w:pStyle w:val="TableHeading"/>
            </w:pPr>
            <w:r w:rsidRPr="005068FD">
              <w:t>Version</w:t>
            </w:r>
          </w:p>
        </w:tc>
        <w:tc>
          <w:tcPr>
            <w:tcW w:w="3503" w:type="dxa"/>
            <w:shd w:val="clear" w:color="auto" w:fill="F2F2F2"/>
          </w:tcPr>
          <w:p w14:paraId="5C07559B" w14:textId="77777777" w:rsidR="006F247C" w:rsidRPr="005068FD" w:rsidRDefault="006F247C" w:rsidP="00BD5E00">
            <w:pPr>
              <w:pStyle w:val="TableHeading"/>
            </w:pPr>
            <w:r w:rsidRPr="005068FD">
              <w:t>Description</w:t>
            </w:r>
          </w:p>
        </w:tc>
        <w:tc>
          <w:tcPr>
            <w:tcW w:w="2329" w:type="dxa"/>
            <w:shd w:val="clear" w:color="auto" w:fill="F2F2F2"/>
          </w:tcPr>
          <w:p w14:paraId="206BEF9B" w14:textId="77777777" w:rsidR="006F247C" w:rsidRPr="005068FD" w:rsidRDefault="006F247C" w:rsidP="00BD5E00">
            <w:pPr>
              <w:pStyle w:val="TableHeading"/>
            </w:pPr>
            <w:r w:rsidRPr="005068FD">
              <w:t>Author</w:t>
            </w:r>
          </w:p>
        </w:tc>
      </w:tr>
      <w:tr w:rsidR="006F247C" w14:paraId="1E4B4D87" w14:textId="77777777" w:rsidTr="00B511D2">
        <w:trPr>
          <w:cantSplit/>
        </w:trPr>
        <w:tc>
          <w:tcPr>
            <w:tcW w:w="1728" w:type="dxa"/>
          </w:tcPr>
          <w:p w14:paraId="439479CD" w14:textId="77777777" w:rsidR="006F247C" w:rsidRPr="005068FD" w:rsidRDefault="006F247C" w:rsidP="00BD5E00">
            <w:pPr>
              <w:pStyle w:val="TableText"/>
            </w:pPr>
            <w:r>
              <w:t>05/30/2018</w:t>
            </w:r>
          </w:p>
        </w:tc>
        <w:tc>
          <w:tcPr>
            <w:tcW w:w="1969" w:type="dxa"/>
          </w:tcPr>
          <w:p w14:paraId="32118657" w14:textId="77777777" w:rsidR="006F247C" w:rsidRDefault="006F247C" w:rsidP="00BD5E00">
            <w:pPr>
              <w:pStyle w:val="TableText"/>
            </w:pPr>
            <w:r>
              <w:t>0.1</w:t>
            </w:r>
          </w:p>
        </w:tc>
        <w:tc>
          <w:tcPr>
            <w:tcW w:w="3503" w:type="dxa"/>
          </w:tcPr>
          <w:p w14:paraId="655B7B6A" w14:textId="77777777" w:rsidR="006F247C" w:rsidRDefault="006F247C" w:rsidP="00BD5E00">
            <w:pPr>
              <w:pStyle w:val="TableText"/>
            </w:pPr>
            <w:r w:rsidRPr="00B421C2">
              <w:t>DRAFT version of Outline distributed for ASG Review</w:t>
            </w:r>
          </w:p>
        </w:tc>
        <w:tc>
          <w:tcPr>
            <w:tcW w:w="2329" w:type="dxa"/>
          </w:tcPr>
          <w:p w14:paraId="019A7A1D" w14:textId="77777777" w:rsidR="006F247C" w:rsidRDefault="006F247C" w:rsidP="00BD5E00">
            <w:pPr>
              <w:pStyle w:val="TableText"/>
            </w:pPr>
            <w:r>
              <w:t>ASG</w:t>
            </w:r>
          </w:p>
        </w:tc>
      </w:tr>
      <w:tr w:rsidR="006F247C" w14:paraId="24B9FE70" w14:textId="77777777" w:rsidTr="00B511D2">
        <w:trPr>
          <w:cantSplit/>
        </w:trPr>
        <w:tc>
          <w:tcPr>
            <w:tcW w:w="1728" w:type="dxa"/>
          </w:tcPr>
          <w:p w14:paraId="49EA0737" w14:textId="77777777" w:rsidR="006F247C" w:rsidRDefault="006F247C" w:rsidP="00BD5E00">
            <w:pPr>
              <w:pStyle w:val="TableText"/>
            </w:pPr>
            <w:r w:rsidRPr="00B421C2">
              <w:t>06/12/2018</w:t>
            </w:r>
          </w:p>
        </w:tc>
        <w:tc>
          <w:tcPr>
            <w:tcW w:w="1969" w:type="dxa"/>
          </w:tcPr>
          <w:p w14:paraId="32239FC9" w14:textId="77777777" w:rsidR="006F247C" w:rsidRDefault="006F247C" w:rsidP="00BD5E00">
            <w:pPr>
              <w:pStyle w:val="TableText"/>
            </w:pPr>
            <w:r>
              <w:t>0.2</w:t>
            </w:r>
          </w:p>
        </w:tc>
        <w:tc>
          <w:tcPr>
            <w:tcW w:w="3503" w:type="dxa"/>
          </w:tcPr>
          <w:p w14:paraId="1BB5B93D" w14:textId="77777777" w:rsidR="006F247C" w:rsidRDefault="006F247C" w:rsidP="00BD5E00">
            <w:pPr>
              <w:pStyle w:val="TableText"/>
            </w:pPr>
            <w:r>
              <w:t>DRAFT of Section 2.1 - Developer Lifecycle</w:t>
            </w:r>
          </w:p>
        </w:tc>
        <w:tc>
          <w:tcPr>
            <w:tcW w:w="2329" w:type="dxa"/>
          </w:tcPr>
          <w:p w14:paraId="25901D1F" w14:textId="77777777" w:rsidR="006F247C" w:rsidRDefault="006F247C" w:rsidP="00BD5E00">
            <w:pPr>
              <w:pStyle w:val="TableText"/>
            </w:pPr>
            <w:r>
              <w:t>ASG</w:t>
            </w:r>
          </w:p>
        </w:tc>
      </w:tr>
      <w:tr w:rsidR="00714794" w14:paraId="33476ACA" w14:textId="77777777" w:rsidTr="00B511D2">
        <w:trPr>
          <w:cantSplit/>
        </w:trPr>
        <w:tc>
          <w:tcPr>
            <w:tcW w:w="1728" w:type="dxa"/>
          </w:tcPr>
          <w:p w14:paraId="53ECB53E" w14:textId="01929511" w:rsidR="00714794" w:rsidRPr="00B421C2" w:rsidRDefault="00714794" w:rsidP="00714794">
            <w:pPr>
              <w:pStyle w:val="TableText"/>
            </w:pPr>
            <w:ins w:id="3" w:author="Author">
              <w:r>
                <w:t>06/14/2018</w:t>
              </w:r>
            </w:ins>
          </w:p>
        </w:tc>
        <w:tc>
          <w:tcPr>
            <w:tcW w:w="1969" w:type="dxa"/>
          </w:tcPr>
          <w:p w14:paraId="3AF1FB9E" w14:textId="0231E51C" w:rsidR="00714794" w:rsidRDefault="00714794" w:rsidP="00714794">
            <w:pPr>
              <w:pStyle w:val="TableText"/>
            </w:pPr>
            <w:ins w:id="4" w:author="Author">
              <w:r>
                <w:t>01.00.01_DRAFT</w:t>
              </w:r>
            </w:ins>
          </w:p>
        </w:tc>
        <w:tc>
          <w:tcPr>
            <w:tcW w:w="3503" w:type="dxa"/>
          </w:tcPr>
          <w:p w14:paraId="704EAC0B" w14:textId="4635DAAB" w:rsidR="00714794" w:rsidRDefault="00714794" w:rsidP="00714794">
            <w:pPr>
              <w:pStyle w:val="TableText"/>
            </w:pPr>
            <w:ins w:id="5" w:author="Author">
              <w:r>
                <w:t>Sent copy to Paul Marshall of work in progress version</w:t>
              </w:r>
            </w:ins>
          </w:p>
        </w:tc>
        <w:tc>
          <w:tcPr>
            <w:tcW w:w="2329" w:type="dxa"/>
          </w:tcPr>
          <w:p w14:paraId="152B256C" w14:textId="6E252D81" w:rsidR="00714794" w:rsidRDefault="00714794" w:rsidP="00714794">
            <w:pPr>
              <w:pStyle w:val="TableText"/>
            </w:pPr>
            <w:ins w:id="6" w:author="Author">
              <w:r>
                <w:t>ASG</w:t>
              </w:r>
            </w:ins>
          </w:p>
        </w:tc>
      </w:tr>
      <w:tr w:rsidR="00714794" w14:paraId="1BAFB604" w14:textId="77777777" w:rsidTr="00B511D2">
        <w:trPr>
          <w:cantSplit/>
        </w:trPr>
        <w:tc>
          <w:tcPr>
            <w:tcW w:w="1728" w:type="dxa"/>
          </w:tcPr>
          <w:p w14:paraId="0E62CFCE" w14:textId="77777777" w:rsidR="00714794" w:rsidRPr="00B421C2" w:rsidRDefault="00714794" w:rsidP="00714794">
            <w:pPr>
              <w:pStyle w:val="TableText"/>
            </w:pPr>
            <w:r w:rsidRPr="00B421C2">
              <w:t>06/</w:t>
            </w:r>
            <w:r>
              <w:t>19</w:t>
            </w:r>
            <w:r w:rsidRPr="00B421C2">
              <w:t>/2018</w:t>
            </w:r>
          </w:p>
        </w:tc>
        <w:tc>
          <w:tcPr>
            <w:tcW w:w="1969" w:type="dxa"/>
          </w:tcPr>
          <w:p w14:paraId="7FCABF64" w14:textId="0E619743" w:rsidR="00714794" w:rsidRDefault="00504842" w:rsidP="00714794">
            <w:pPr>
              <w:pStyle w:val="TableText"/>
            </w:pPr>
            <w:r>
              <w:t>01.00.</w:t>
            </w:r>
            <w:r w:rsidR="00714794">
              <w:t>03</w:t>
            </w:r>
            <w:r>
              <w:t xml:space="preserve"> Draft</w:t>
            </w:r>
          </w:p>
        </w:tc>
        <w:tc>
          <w:tcPr>
            <w:tcW w:w="3503" w:type="dxa"/>
          </w:tcPr>
          <w:p w14:paraId="201D49F4" w14:textId="77777777" w:rsidR="00714794" w:rsidRDefault="00714794" w:rsidP="00714794">
            <w:pPr>
              <w:pStyle w:val="TableText"/>
            </w:pPr>
            <w:r>
              <w:t>Converted original document to VA Standard template.</w:t>
            </w:r>
          </w:p>
        </w:tc>
        <w:tc>
          <w:tcPr>
            <w:tcW w:w="2329" w:type="dxa"/>
          </w:tcPr>
          <w:p w14:paraId="1EAADB67" w14:textId="77777777" w:rsidR="00714794" w:rsidRDefault="00714794" w:rsidP="00714794">
            <w:pPr>
              <w:pStyle w:val="TableText"/>
            </w:pPr>
            <w:r>
              <w:t>ASG</w:t>
            </w:r>
          </w:p>
        </w:tc>
      </w:tr>
      <w:tr w:rsidR="000C420A" w14:paraId="2F744811" w14:textId="77777777" w:rsidTr="00B511D2">
        <w:trPr>
          <w:cantSplit/>
        </w:trPr>
        <w:tc>
          <w:tcPr>
            <w:tcW w:w="1728" w:type="dxa"/>
          </w:tcPr>
          <w:p w14:paraId="0D5F941B" w14:textId="6DDE436B" w:rsidR="000C420A" w:rsidRPr="00B421C2" w:rsidRDefault="000C420A" w:rsidP="00714794">
            <w:pPr>
              <w:pStyle w:val="TableText"/>
            </w:pPr>
            <w:ins w:id="7" w:author="Author">
              <w:r w:rsidRPr="00B421C2">
                <w:t>06/</w:t>
              </w:r>
              <w:r>
                <w:t>29</w:t>
              </w:r>
              <w:r w:rsidRPr="00B421C2">
                <w:t>/2018</w:t>
              </w:r>
            </w:ins>
          </w:p>
        </w:tc>
        <w:tc>
          <w:tcPr>
            <w:tcW w:w="1969" w:type="dxa"/>
          </w:tcPr>
          <w:p w14:paraId="26C1908C" w14:textId="6E1D8C9D" w:rsidR="000C420A" w:rsidRDefault="000C420A" w:rsidP="00714794">
            <w:pPr>
              <w:pStyle w:val="TableText"/>
            </w:pPr>
            <w:ins w:id="8" w:author="Author">
              <w:r>
                <w:t>01.00.04 Draft</w:t>
              </w:r>
            </w:ins>
          </w:p>
        </w:tc>
        <w:tc>
          <w:tcPr>
            <w:tcW w:w="3503" w:type="dxa"/>
          </w:tcPr>
          <w:p w14:paraId="6AD3224C" w14:textId="29E27DB0" w:rsidR="000C420A" w:rsidRDefault="000C420A" w:rsidP="00714794">
            <w:pPr>
              <w:pStyle w:val="TableText"/>
            </w:pPr>
            <w:ins w:id="9" w:author="Author">
              <w:r>
                <w:t>Updated section 9 - Exception Handling</w:t>
              </w:r>
            </w:ins>
          </w:p>
        </w:tc>
        <w:tc>
          <w:tcPr>
            <w:tcW w:w="2329" w:type="dxa"/>
          </w:tcPr>
          <w:p w14:paraId="40D7BCD7" w14:textId="04AD2F9B" w:rsidR="000C420A" w:rsidRDefault="000C420A" w:rsidP="00714794">
            <w:pPr>
              <w:pStyle w:val="TableText"/>
            </w:pPr>
            <w:ins w:id="10" w:author="Author">
              <w:r>
                <w:t>ASG</w:t>
              </w:r>
            </w:ins>
          </w:p>
        </w:tc>
      </w:tr>
    </w:tbl>
    <w:p w14:paraId="4F2B6B2B" w14:textId="77777777" w:rsidR="00BF2C5A" w:rsidRDefault="00BF2C5A">
      <w:pPr>
        <w:rPr>
          <w:szCs w:val="20"/>
        </w:rPr>
      </w:pPr>
      <w:r>
        <w:br w:type="page"/>
      </w:r>
    </w:p>
    <w:p w14:paraId="4FBB3AA5" w14:textId="77777777" w:rsidR="004F3A80" w:rsidRDefault="004F3A80" w:rsidP="00647B03">
      <w:pPr>
        <w:pStyle w:val="Title2"/>
      </w:pPr>
      <w:r>
        <w:lastRenderedPageBreak/>
        <w:t>Table of Contents</w:t>
      </w:r>
    </w:p>
    <w:p w14:paraId="6468D144" w14:textId="21C4E61D" w:rsidR="00722AC1"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8055763" w:history="1">
        <w:r w:rsidR="00722AC1" w:rsidRPr="00467725">
          <w:rPr>
            <w:rStyle w:val="Hyperlink"/>
            <w:noProof/>
          </w:rPr>
          <w:t>1.</w:t>
        </w:r>
        <w:r w:rsidR="00722AC1">
          <w:rPr>
            <w:rFonts w:asciiTheme="minorHAnsi" w:eastAsiaTheme="minorEastAsia" w:hAnsiTheme="minorHAnsi" w:cstheme="minorBidi"/>
            <w:b w:val="0"/>
            <w:noProof/>
            <w:sz w:val="22"/>
            <w:szCs w:val="22"/>
          </w:rPr>
          <w:tab/>
        </w:r>
        <w:r w:rsidR="00722AC1" w:rsidRPr="00467725">
          <w:rPr>
            <w:rStyle w:val="Hyperlink"/>
            <w:noProof/>
          </w:rPr>
          <w:t>Exception Handling</w:t>
        </w:r>
        <w:r w:rsidR="00722AC1">
          <w:rPr>
            <w:noProof/>
            <w:webHidden/>
          </w:rPr>
          <w:tab/>
        </w:r>
        <w:r w:rsidR="00722AC1">
          <w:rPr>
            <w:noProof/>
            <w:webHidden/>
          </w:rPr>
          <w:fldChar w:fldCharType="begin"/>
        </w:r>
        <w:r w:rsidR="00722AC1">
          <w:rPr>
            <w:noProof/>
            <w:webHidden/>
          </w:rPr>
          <w:instrText xml:space="preserve"> PAGEREF _Toc518055763 \h </w:instrText>
        </w:r>
        <w:r w:rsidR="00722AC1">
          <w:rPr>
            <w:noProof/>
            <w:webHidden/>
          </w:rPr>
        </w:r>
        <w:r w:rsidR="00722AC1">
          <w:rPr>
            <w:noProof/>
            <w:webHidden/>
          </w:rPr>
          <w:fldChar w:fldCharType="separate"/>
        </w:r>
        <w:r w:rsidR="00722AC1">
          <w:rPr>
            <w:noProof/>
            <w:webHidden/>
          </w:rPr>
          <w:t>1</w:t>
        </w:r>
        <w:r w:rsidR="00722AC1">
          <w:rPr>
            <w:noProof/>
            <w:webHidden/>
          </w:rPr>
          <w:fldChar w:fldCharType="end"/>
        </w:r>
      </w:hyperlink>
    </w:p>
    <w:p w14:paraId="2430FC57" w14:textId="46D39F61" w:rsidR="00722AC1" w:rsidRDefault="00722AC1">
      <w:pPr>
        <w:pStyle w:val="TOC2"/>
        <w:rPr>
          <w:rFonts w:asciiTheme="minorHAnsi" w:eastAsiaTheme="minorEastAsia" w:hAnsiTheme="minorHAnsi" w:cstheme="minorBidi"/>
          <w:b w:val="0"/>
          <w:noProof/>
          <w:sz w:val="22"/>
          <w:szCs w:val="22"/>
        </w:rPr>
      </w:pPr>
      <w:hyperlink w:anchor="_Toc518055764" w:history="1">
        <w:r w:rsidRPr="00467725">
          <w:rPr>
            <w:rStyle w:val="Hyperlink"/>
            <w:noProof/>
          </w:rPr>
          <w:t>1.1.</w:t>
        </w:r>
        <w:r>
          <w:rPr>
            <w:rFonts w:asciiTheme="minorHAnsi" w:eastAsiaTheme="minorEastAsia" w:hAnsiTheme="minorHAnsi" w:cstheme="minorBidi"/>
            <w:b w:val="0"/>
            <w:noProof/>
            <w:sz w:val="22"/>
            <w:szCs w:val="22"/>
          </w:rPr>
          <w:tab/>
        </w:r>
        <w:r w:rsidRPr="00467725">
          <w:rPr>
            <w:rStyle w:val="Hyperlink"/>
            <w:noProof/>
          </w:rPr>
          <w:t>Exception Handling Approach</w:t>
        </w:r>
        <w:r>
          <w:rPr>
            <w:noProof/>
            <w:webHidden/>
          </w:rPr>
          <w:tab/>
        </w:r>
        <w:r>
          <w:rPr>
            <w:noProof/>
            <w:webHidden/>
          </w:rPr>
          <w:fldChar w:fldCharType="begin"/>
        </w:r>
        <w:r>
          <w:rPr>
            <w:noProof/>
            <w:webHidden/>
          </w:rPr>
          <w:instrText xml:space="preserve"> PAGEREF _Toc518055764 \h </w:instrText>
        </w:r>
        <w:r>
          <w:rPr>
            <w:noProof/>
            <w:webHidden/>
          </w:rPr>
        </w:r>
        <w:r>
          <w:rPr>
            <w:noProof/>
            <w:webHidden/>
          </w:rPr>
          <w:fldChar w:fldCharType="separate"/>
        </w:r>
        <w:r>
          <w:rPr>
            <w:noProof/>
            <w:webHidden/>
          </w:rPr>
          <w:t>1</w:t>
        </w:r>
        <w:r>
          <w:rPr>
            <w:noProof/>
            <w:webHidden/>
          </w:rPr>
          <w:fldChar w:fldCharType="end"/>
        </w:r>
      </w:hyperlink>
    </w:p>
    <w:p w14:paraId="064D58E5" w14:textId="5EC57732" w:rsidR="00722AC1" w:rsidRDefault="00722AC1">
      <w:pPr>
        <w:pStyle w:val="TOC3"/>
        <w:rPr>
          <w:rFonts w:asciiTheme="minorHAnsi" w:eastAsiaTheme="minorEastAsia" w:hAnsiTheme="minorHAnsi" w:cstheme="minorBidi"/>
          <w:b w:val="0"/>
          <w:noProof/>
          <w:sz w:val="22"/>
          <w:szCs w:val="22"/>
        </w:rPr>
      </w:pPr>
      <w:hyperlink w:anchor="_Toc518055765" w:history="1">
        <w:r w:rsidRPr="00467725">
          <w:rPr>
            <w:rStyle w:val="Hyperlink"/>
            <w:noProof/>
          </w:rPr>
          <w:t>1.1.1.</w:t>
        </w:r>
        <w:r>
          <w:rPr>
            <w:rFonts w:asciiTheme="minorHAnsi" w:eastAsiaTheme="minorEastAsia" w:hAnsiTheme="minorHAnsi" w:cstheme="minorBidi"/>
            <w:b w:val="0"/>
            <w:noProof/>
            <w:sz w:val="22"/>
            <w:szCs w:val="22"/>
          </w:rPr>
          <w:tab/>
        </w:r>
        <w:r w:rsidRPr="00467725">
          <w:rPr>
            <w:rStyle w:val="Hyperlink"/>
            <w:noProof/>
          </w:rPr>
          <w:t>HTTP Response Message Header Configuration</w:t>
        </w:r>
        <w:r>
          <w:rPr>
            <w:noProof/>
            <w:webHidden/>
          </w:rPr>
          <w:tab/>
        </w:r>
        <w:r>
          <w:rPr>
            <w:noProof/>
            <w:webHidden/>
          </w:rPr>
          <w:fldChar w:fldCharType="begin"/>
        </w:r>
        <w:r>
          <w:rPr>
            <w:noProof/>
            <w:webHidden/>
          </w:rPr>
          <w:instrText xml:space="preserve"> PAGEREF _Toc518055765 \h </w:instrText>
        </w:r>
        <w:r>
          <w:rPr>
            <w:noProof/>
            <w:webHidden/>
          </w:rPr>
        </w:r>
        <w:r>
          <w:rPr>
            <w:noProof/>
            <w:webHidden/>
          </w:rPr>
          <w:fldChar w:fldCharType="separate"/>
        </w:r>
        <w:r>
          <w:rPr>
            <w:noProof/>
            <w:webHidden/>
          </w:rPr>
          <w:t>1</w:t>
        </w:r>
        <w:r>
          <w:rPr>
            <w:noProof/>
            <w:webHidden/>
          </w:rPr>
          <w:fldChar w:fldCharType="end"/>
        </w:r>
      </w:hyperlink>
    </w:p>
    <w:p w14:paraId="60580103" w14:textId="08DD9624" w:rsidR="00722AC1" w:rsidRDefault="00722AC1">
      <w:pPr>
        <w:pStyle w:val="TOC4"/>
        <w:tabs>
          <w:tab w:val="left" w:pos="1760"/>
          <w:tab w:val="right" w:leader="dot" w:pos="9350"/>
        </w:tabs>
        <w:rPr>
          <w:rFonts w:asciiTheme="minorHAnsi" w:eastAsiaTheme="minorEastAsia" w:hAnsiTheme="minorHAnsi" w:cstheme="minorBidi"/>
          <w:noProof/>
          <w:szCs w:val="22"/>
        </w:rPr>
      </w:pPr>
      <w:hyperlink w:anchor="_Toc518055766" w:history="1">
        <w:r w:rsidRPr="00467725">
          <w:rPr>
            <w:rStyle w:val="Hyperlink"/>
            <w:noProof/>
          </w:rPr>
          <w:t>1.1.1.1.</w:t>
        </w:r>
        <w:r>
          <w:rPr>
            <w:rFonts w:asciiTheme="minorHAnsi" w:eastAsiaTheme="minorEastAsia" w:hAnsiTheme="minorHAnsi" w:cstheme="minorBidi"/>
            <w:noProof/>
            <w:szCs w:val="22"/>
          </w:rPr>
          <w:tab/>
        </w:r>
        <w:r w:rsidRPr="00467725">
          <w:rPr>
            <w:rStyle w:val="Hyperlink"/>
            <w:noProof/>
          </w:rPr>
          <w:t>HTTP Status Line</w:t>
        </w:r>
        <w:r>
          <w:rPr>
            <w:noProof/>
            <w:webHidden/>
          </w:rPr>
          <w:tab/>
        </w:r>
        <w:r>
          <w:rPr>
            <w:noProof/>
            <w:webHidden/>
          </w:rPr>
          <w:fldChar w:fldCharType="begin"/>
        </w:r>
        <w:r>
          <w:rPr>
            <w:noProof/>
            <w:webHidden/>
          </w:rPr>
          <w:instrText xml:space="preserve"> PAGEREF _Toc518055766 \h </w:instrText>
        </w:r>
        <w:r>
          <w:rPr>
            <w:noProof/>
            <w:webHidden/>
          </w:rPr>
        </w:r>
        <w:r>
          <w:rPr>
            <w:noProof/>
            <w:webHidden/>
          </w:rPr>
          <w:fldChar w:fldCharType="separate"/>
        </w:r>
        <w:r>
          <w:rPr>
            <w:noProof/>
            <w:webHidden/>
          </w:rPr>
          <w:t>1</w:t>
        </w:r>
        <w:r>
          <w:rPr>
            <w:noProof/>
            <w:webHidden/>
          </w:rPr>
          <w:fldChar w:fldCharType="end"/>
        </w:r>
      </w:hyperlink>
    </w:p>
    <w:p w14:paraId="2B2BB64B" w14:textId="11B69735" w:rsidR="00722AC1" w:rsidRDefault="00722AC1">
      <w:pPr>
        <w:pStyle w:val="TOC4"/>
        <w:tabs>
          <w:tab w:val="left" w:pos="1760"/>
          <w:tab w:val="right" w:leader="dot" w:pos="9350"/>
        </w:tabs>
        <w:rPr>
          <w:rFonts w:asciiTheme="minorHAnsi" w:eastAsiaTheme="minorEastAsia" w:hAnsiTheme="minorHAnsi" w:cstheme="minorBidi"/>
          <w:noProof/>
          <w:szCs w:val="22"/>
        </w:rPr>
      </w:pPr>
      <w:hyperlink w:anchor="_Toc518055767" w:history="1">
        <w:r w:rsidRPr="00467725">
          <w:rPr>
            <w:rStyle w:val="Hyperlink"/>
            <w:noProof/>
          </w:rPr>
          <w:t>1.1.1.2.</w:t>
        </w:r>
        <w:r>
          <w:rPr>
            <w:rFonts w:asciiTheme="minorHAnsi" w:eastAsiaTheme="minorEastAsia" w:hAnsiTheme="minorHAnsi" w:cstheme="minorBidi"/>
            <w:noProof/>
            <w:szCs w:val="22"/>
          </w:rPr>
          <w:tab/>
        </w:r>
        <w:r w:rsidRPr="00467725">
          <w:rPr>
            <w:rStyle w:val="Hyperlink"/>
            <w:noProof/>
          </w:rPr>
          <w:t>HTTP Response Headers</w:t>
        </w:r>
        <w:r>
          <w:rPr>
            <w:noProof/>
            <w:webHidden/>
          </w:rPr>
          <w:tab/>
        </w:r>
        <w:r>
          <w:rPr>
            <w:noProof/>
            <w:webHidden/>
          </w:rPr>
          <w:fldChar w:fldCharType="begin"/>
        </w:r>
        <w:r>
          <w:rPr>
            <w:noProof/>
            <w:webHidden/>
          </w:rPr>
          <w:instrText xml:space="preserve"> PAGEREF _Toc518055767 \h </w:instrText>
        </w:r>
        <w:r>
          <w:rPr>
            <w:noProof/>
            <w:webHidden/>
          </w:rPr>
        </w:r>
        <w:r>
          <w:rPr>
            <w:noProof/>
            <w:webHidden/>
          </w:rPr>
          <w:fldChar w:fldCharType="separate"/>
        </w:r>
        <w:r>
          <w:rPr>
            <w:noProof/>
            <w:webHidden/>
          </w:rPr>
          <w:t>2</w:t>
        </w:r>
        <w:r>
          <w:rPr>
            <w:noProof/>
            <w:webHidden/>
          </w:rPr>
          <w:fldChar w:fldCharType="end"/>
        </w:r>
      </w:hyperlink>
    </w:p>
    <w:p w14:paraId="46FD2BCB" w14:textId="50FA7A5F" w:rsidR="00722AC1" w:rsidRDefault="00722AC1">
      <w:pPr>
        <w:pStyle w:val="TOC4"/>
        <w:tabs>
          <w:tab w:val="left" w:pos="1760"/>
          <w:tab w:val="right" w:leader="dot" w:pos="9350"/>
        </w:tabs>
        <w:rPr>
          <w:rFonts w:asciiTheme="minorHAnsi" w:eastAsiaTheme="minorEastAsia" w:hAnsiTheme="minorHAnsi" w:cstheme="minorBidi"/>
          <w:noProof/>
          <w:szCs w:val="22"/>
        </w:rPr>
      </w:pPr>
      <w:hyperlink w:anchor="_Toc518055768" w:history="1">
        <w:r w:rsidRPr="00467725">
          <w:rPr>
            <w:rStyle w:val="Hyperlink"/>
            <w:noProof/>
          </w:rPr>
          <w:t>1.1.1.3.</w:t>
        </w:r>
        <w:r>
          <w:rPr>
            <w:rFonts w:asciiTheme="minorHAnsi" w:eastAsiaTheme="minorEastAsia" w:hAnsiTheme="minorHAnsi" w:cstheme="minorBidi"/>
            <w:noProof/>
            <w:szCs w:val="22"/>
          </w:rPr>
          <w:tab/>
        </w:r>
        <w:r w:rsidRPr="00467725">
          <w:rPr>
            <w:rStyle w:val="Hyperlink"/>
            <w:noProof/>
          </w:rPr>
          <w:t>HTTP Response Message Body</w:t>
        </w:r>
        <w:r>
          <w:rPr>
            <w:noProof/>
            <w:webHidden/>
          </w:rPr>
          <w:tab/>
        </w:r>
        <w:r>
          <w:rPr>
            <w:noProof/>
            <w:webHidden/>
          </w:rPr>
          <w:fldChar w:fldCharType="begin"/>
        </w:r>
        <w:r>
          <w:rPr>
            <w:noProof/>
            <w:webHidden/>
          </w:rPr>
          <w:instrText xml:space="preserve"> PAGEREF _Toc518055768 \h </w:instrText>
        </w:r>
        <w:r>
          <w:rPr>
            <w:noProof/>
            <w:webHidden/>
          </w:rPr>
        </w:r>
        <w:r>
          <w:rPr>
            <w:noProof/>
            <w:webHidden/>
          </w:rPr>
          <w:fldChar w:fldCharType="separate"/>
        </w:r>
        <w:r>
          <w:rPr>
            <w:noProof/>
            <w:webHidden/>
          </w:rPr>
          <w:t>2</w:t>
        </w:r>
        <w:r>
          <w:rPr>
            <w:noProof/>
            <w:webHidden/>
          </w:rPr>
          <w:fldChar w:fldCharType="end"/>
        </w:r>
      </w:hyperlink>
    </w:p>
    <w:p w14:paraId="7985EEB2" w14:textId="16F316F5" w:rsidR="00722AC1" w:rsidRDefault="00722AC1">
      <w:pPr>
        <w:pStyle w:val="TOC3"/>
        <w:rPr>
          <w:rFonts w:asciiTheme="minorHAnsi" w:eastAsiaTheme="minorEastAsia" w:hAnsiTheme="minorHAnsi" w:cstheme="minorBidi"/>
          <w:b w:val="0"/>
          <w:noProof/>
          <w:sz w:val="22"/>
          <w:szCs w:val="22"/>
        </w:rPr>
      </w:pPr>
      <w:hyperlink w:anchor="_Toc518055769" w:history="1">
        <w:r w:rsidRPr="00467725">
          <w:rPr>
            <w:rStyle w:val="Hyperlink"/>
            <w:noProof/>
          </w:rPr>
          <w:t>1.1.2.</w:t>
        </w:r>
        <w:r>
          <w:rPr>
            <w:rFonts w:asciiTheme="minorHAnsi" w:eastAsiaTheme="minorEastAsia" w:hAnsiTheme="minorHAnsi" w:cstheme="minorBidi"/>
            <w:b w:val="0"/>
            <w:noProof/>
            <w:sz w:val="22"/>
            <w:szCs w:val="22"/>
          </w:rPr>
          <w:tab/>
        </w:r>
        <w:r w:rsidRPr="00467725">
          <w:rPr>
            <w:rStyle w:val="Hyperlink"/>
            <w:noProof/>
          </w:rPr>
          <w:t>HTTP Response Status Code Usage Guidelines</w:t>
        </w:r>
        <w:r>
          <w:rPr>
            <w:noProof/>
            <w:webHidden/>
          </w:rPr>
          <w:tab/>
        </w:r>
        <w:r>
          <w:rPr>
            <w:noProof/>
            <w:webHidden/>
          </w:rPr>
          <w:fldChar w:fldCharType="begin"/>
        </w:r>
        <w:r>
          <w:rPr>
            <w:noProof/>
            <w:webHidden/>
          </w:rPr>
          <w:instrText xml:space="preserve"> PAGEREF _Toc518055769 \h </w:instrText>
        </w:r>
        <w:r>
          <w:rPr>
            <w:noProof/>
            <w:webHidden/>
          </w:rPr>
        </w:r>
        <w:r>
          <w:rPr>
            <w:noProof/>
            <w:webHidden/>
          </w:rPr>
          <w:fldChar w:fldCharType="separate"/>
        </w:r>
        <w:r>
          <w:rPr>
            <w:noProof/>
            <w:webHidden/>
          </w:rPr>
          <w:t>2</w:t>
        </w:r>
        <w:r>
          <w:rPr>
            <w:noProof/>
            <w:webHidden/>
          </w:rPr>
          <w:fldChar w:fldCharType="end"/>
        </w:r>
      </w:hyperlink>
    </w:p>
    <w:p w14:paraId="22232EB5" w14:textId="2F3F59EB" w:rsidR="00722AC1" w:rsidRDefault="00722AC1">
      <w:pPr>
        <w:pStyle w:val="TOC3"/>
        <w:rPr>
          <w:rFonts w:asciiTheme="minorHAnsi" w:eastAsiaTheme="minorEastAsia" w:hAnsiTheme="minorHAnsi" w:cstheme="minorBidi"/>
          <w:b w:val="0"/>
          <w:noProof/>
          <w:sz w:val="22"/>
          <w:szCs w:val="22"/>
        </w:rPr>
      </w:pPr>
      <w:hyperlink w:anchor="_Toc518055770" w:history="1">
        <w:r w:rsidRPr="00467725">
          <w:rPr>
            <w:rStyle w:val="Hyperlink"/>
            <w:noProof/>
          </w:rPr>
          <w:t>1.1.3.</w:t>
        </w:r>
        <w:r>
          <w:rPr>
            <w:rFonts w:asciiTheme="minorHAnsi" w:eastAsiaTheme="minorEastAsia" w:hAnsiTheme="minorHAnsi" w:cstheme="minorBidi"/>
            <w:b w:val="0"/>
            <w:noProof/>
            <w:sz w:val="22"/>
            <w:szCs w:val="22"/>
          </w:rPr>
          <w:tab/>
        </w:r>
        <w:r w:rsidRPr="00467725">
          <w:rPr>
            <w:rStyle w:val="Hyperlink"/>
            <w:noProof/>
          </w:rPr>
          <w:t>HTTP Response Message Body Guidelines for RESTful Services</w:t>
        </w:r>
        <w:r>
          <w:rPr>
            <w:noProof/>
            <w:webHidden/>
          </w:rPr>
          <w:tab/>
        </w:r>
        <w:r>
          <w:rPr>
            <w:noProof/>
            <w:webHidden/>
          </w:rPr>
          <w:fldChar w:fldCharType="begin"/>
        </w:r>
        <w:r>
          <w:rPr>
            <w:noProof/>
            <w:webHidden/>
          </w:rPr>
          <w:instrText xml:space="preserve"> PAGEREF _Toc518055770 \h </w:instrText>
        </w:r>
        <w:r>
          <w:rPr>
            <w:noProof/>
            <w:webHidden/>
          </w:rPr>
        </w:r>
        <w:r>
          <w:rPr>
            <w:noProof/>
            <w:webHidden/>
          </w:rPr>
          <w:fldChar w:fldCharType="separate"/>
        </w:r>
        <w:r>
          <w:rPr>
            <w:noProof/>
            <w:webHidden/>
          </w:rPr>
          <w:t>2</w:t>
        </w:r>
        <w:r>
          <w:rPr>
            <w:noProof/>
            <w:webHidden/>
          </w:rPr>
          <w:fldChar w:fldCharType="end"/>
        </w:r>
      </w:hyperlink>
    </w:p>
    <w:p w14:paraId="3AC39BF6" w14:textId="5A4F1FD1" w:rsidR="00722AC1" w:rsidRDefault="00722AC1">
      <w:pPr>
        <w:pStyle w:val="TOC4"/>
        <w:tabs>
          <w:tab w:val="left" w:pos="1760"/>
          <w:tab w:val="right" w:leader="dot" w:pos="9350"/>
        </w:tabs>
        <w:rPr>
          <w:rFonts w:asciiTheme="minorHAnsi" w:eastAsiaTheme="minorEastAsia" w:hAnsiTheme="minorHAnsi" w:cstheme="minorBidi"/>
          <w:noProof/>
          <w:szCs w:val="22"/>
        </w:rPr>
      </w:pPr>
      <w:hyperlink w:anchor="_Toc518055771" w:history="1">
        <w:r w:rsidRPr="00467725">
          <w:rPr>
            <w:rStyle w:val="Hyperlink"/>
            <w:noProof/>
          </w:rPr>
          <w:t>1.1.3.1.</w:t>
        </w:r>
        <w:r>
          <w:rPr>
            <w:rFonts w:asciiTheme="minorHAnsi" w:eastAsiaTheme="minorEastAsia" w:hAnsiTheme="minorHAnsi" w:cstheme="minorBidi"/>
            <w:noProof/>
            <w:szCs w:val="22"/>
          </w:rPr>
          <w:tab/>
        </w:r>
        <w:r w:rsidRPr="00467725">
          <w:rPr>
            <w:rStyle w:val="Hyperlink"/>
            <w:noProof/>
          </w:rPr>
          <w:t>Enterprise Shared Services Fault Model</w:t>
        </w:r>
        <w:r>
          <w:rPr>
            <w:noProof/>
            <w:webHidden/>
          </w:rPr>
          <w:tab/>
        </w:r>
        <w:r>
          <w:rPr>
            <w:noProof/>
            <w:webHidden/>
          </w:rPr>
          <w:fldChar w:fldCharType="begin"/>
        </w:r>
        <w:r>
          <w:rPr>
            <w:noProof/>
            <w:webHidden/>
          </w:rPr>
          <w:instrText xml:space="preserve"> PAGEREF _Toc518055771 \h </w:instrText>
        </w:r>
        <w:r>
          <w:rPr>
            <w:noProof/>
            <w:webHidden/>
          </w:rPr>
        </w:r>
        <w:r>
          <w:rPr>
            <w:noProof/>
            <w:webHidden/>
          </w:rPr>
          <w:fldChar w:fldCharType="separate"/>
        </w:r>
        <w:r>
          <w:rPr>
            <w:noProof/>
            <w:webHidden/>
          </w:rPr>
          <w:t>3</w:t>
        </w:r>
        <w:r>
          <w:rPr>
            <w:noProof/>
            <w:webHidden/>
          </w:rPr>
          <w:fldChar w:fldCharType="end"/>
        </w:r>
      </w:hyperlink>
    </w:p>
    <w:p w14:paraId="7D430DC5" w14:textId="59CEE246" w:rsidR="00722AC1" w:rsidRDefault="00722AC1">
      <w:pPr>
        <w:pStyle w:val="TOC2"/>
        <w:rPr>
          <w:rFonts w:asciiTheme="minorHAnsi" w:eastAsiaTheme="minorEastAsia" w:hAnsiTheme="minorHAnsi" w:cstheme="minorBidi"/>
          <w:b w:val="0"/>
          <w:noProof/>
          <w:sz w:val="22"/>
          <w:szCs w:val="22"/>
        </w:rPr>
      </w:pPr>
      <w:hyperlink w:anchor="_Toc518055772" w:history="1">
        <w:r w:rsidRPr="00467725">
          <w:rPr>
            <w:rStyle w:val="Hyperlink"/>
            <w:noProof/>
          </w:rPr>
          <w:t>1.2.</w:t>
        </w:r>
        <w:r>
          <w:rPr>
            <w:rFonts w:asciiTheme="minorHAnsi" w:eastAsiaTheme="minorEastAsia" w:hAnsiTheme="minorHAnsi" w:cstheme="minorBidi"/>
            <w:b w:val="0"/>
            <w:noProof/>
            <w:sz w:val="22"/>
            <w:szCs w:val="22"/>
          </w:rPr>
          <w:tab/>
        </w:r>
        <w:r w:rsidRPr="00467725">
          <w:rPr>
            <w:rStyle w:val="Hyperlink"/>
            <w:noProof/>
          </w:rPr>
          <w:t>Transactional Exception Processing</w:t>
        </w:r>
        <w:r>
          <w:rPr>
            <w:noProof/>
            <w:webHidden/>
          </w:rPr>
          <w:tab/>
        </w:r>
        <w:r>
          <w:rPr>
            <w:noProof/>
            <w:webHidden/>
          </w:rPr>
          <w:fldChar w:fldCharType="begin"/>
        </w:r>
        <w:r>
          <w:rPr>
            <w:noProof/>
            <w:webHidden/>
          </w:rPr>
          <w:instrText xml:space="preserve"> PAGEREF _Toc518055772 \h </w:instrText>
        </w:r>
        <w:r>
          <w:rPr>
            <w:noProof/>
            <w:webHidden/>
          </w:rPr>
        </w:r>
        <w:r>
          <w:rPr>
            <w:noProof/>
            <w:webHidden/>
          </w:rPr>
          <w:fldChar w:fldCharType="separate"/>
        </w:r>
        <w:r>
          <w:rPr>
            <w:noProof/>
            <w:webHidden/>
          </w:rPr>
          <w:t>4</w:t>
        </w:r>
        <w:r>
          <w:rPr>
            <w:noProof/>
            <w:webHidden/>
          </w:rPr>
          <w:fldChar w:fldCharType="end"/>
        </w:r>
      </w:hyperlink>
    </w:p>
    <w:p w14:paraId="107443DE" w14:textId="73A38749" w:rsidR="00722AC1" w:rsidRDefault="00722AC1">
      <w:pPr>
        <w:pStyle w:val="TOC3"/>
        <w:rPr>
          <w:rFonts w:asciiTheme="minorHAnsi" w:eastAsiaTheme="minorEastAsia" w:hAnsiTheme="minorHAnsi" w:cstheme="minorBidi"/>
          <w:b w:val="0"/>
          <w:noProof/>
          <w:sz w:val="22"/>
          <w:szCs w:val="22"/>
        </w:rPr>
      </w:pPr>
      <w:hyperlink w:anchor="_Toc518055773" w:history="1">
        <w:r w:rsidRPr="00467725">
          <w:rPr>
            <w:rStyle w:val="Hyperlink"/>
            <w:noProof/>
          </w:rPr>
          <w:t>1.2.1.</w:t>
        </w:r>
        <w:r>
          <w:rPr>
            <w:rFonts w:asciiTheme="minorHAnsi" w:eastAsiaTheme="minorEastAsia" w:hAnsiTheme="minorHAnsi" w:cstheme="minorBidi"/>
            <w:b w:val="0"/>
            <w:noProof/>
            <w:sz w:val="22"/>
            <w:szCs w:val="22"/>
          </w:rPr>
          <w:tab/>
        </w:r>
        <w:r w:rsidRPr="00467725">
          <w:rPr>
            <w:rStyle w:val="Hyperlink"/>
            <w:noProof/>
          </w:rPr>
          <w:t>BankAccount Use Case</w:t>
        </w:r>
        <w:r>
          <w:rPr>
            <w:noProof/>
            <w:webHidden/>
          </w:rPr>
          <w:tab/>
        </w:r>
        <w:r>
          <w:rPr>
            <w:noProof/>
            <w:webHidden/>
          </w:rPr>
          <w:fldChar w:fldCharType="begin"/>
        </w:r>
        <w:r>
          <w:rPr>
            <w:noProof/>
            <w:webHidden/>
          </w:rPr>
          <w:instrText xml:space="preserve"> PAGEREF _Toc518055773 \h </w:instrText>
        </w:r>
        <w:r>
          <w:rPr>
            <w:noProof/>
            <w:webHidden/>
          </w:rPr>
        </w:r>
        <w:r>
          <w:rPr>
            <w:noProof/>
            <w:webHidden/>
          </w:rPr>
          <w:fldChar w:fldCharType="separate"/>
        </w:r>
        <w:r>
          <w:rPr>
            <w:noProof/>
            <w:webHidden/>
          </w:rPr>
          <w:t>5</w:t>
        </w:r>
        <w:r>
          <w:rPr>
            <w:noProof/>
            <w:webHidden/>
          </w:rPr>
          <w:fldChar w:fldCharType="end"/>
        </w:r>
      </w:hyperlink>
    </w:p>
    <w:p w14:paraId="575C5485" w14:textId="37D41A5A" w:rsidR="00722AC1" w:rsidRDefault="00722AC1">
      <w:pPr>
        <w:pStyle w:val="TOC3"/>
        <w:rPr>
          <w:rFonts w:asciiTheme="minorHAnsi" w:eastAsiaTheme="minorEastAsia" w:hAnsiTheme="minorHAnsi" w:cstheme="minorBidi"/>
          <w:b w:val="0"/>
          <w:noProof/>
          <w:sz w:val="22"/>
          <w:szCs w:val="22"/>
        </w:rPr>
      </w:pPr>
      <w:hyperlink w:anchor="_Toc518055774" w:history="1">
        <w:r w:rsidRPr="00467725">
          <w:rPr>
            <w:rStyle w:val="Hyperlink"/>
            <w:noProof/>
          </w:rPr>
          <w:t>1.2.2.</w:t>
        </w:r>
        <w:r>
          <w:rPr>
            <w:rFonts w:asciiTheme="minorHAnsi" w:eastAsiaTheme="minorEastAsia" w:hAnsiTheme="minorHAnsi" w:cstheme="minorBidi"/>
            <w:b w:val="0"/>
            <w:noProof/>
            <w:sz w:val="22"/>
            <w:szCs w:val="22"/>
          </w:rPr>
          <w:tab/>
        </w:r>
        <w:r w:rsidRPr="00467725">
          <w:rPr>
            <w:rStyle w:val="Hyperlink"/>
            <w:noProof/>
          </w:rPr>
          <w:t>BankAccounts Use Case</w:t>
        </w:r>
        <w:r>
          <w:rPr>
            <w:noProof/>
            <w:webHidden/>
          </w:rPr>
          <w:tab/>
        </w:r>
        <w:r>
          <w:rPr>
            <w:noProof/>
            <w:webHidden/>
          </w:rPr>
          <w:fldChar w:fldCharType="begin"/>
        </w:r>
        <w:r>
          <w:rPr>
            <w:noProof/>
            <w:webHidden/>
          </w:rPr>
          <w:instrText xml:space="preserve"> PAGEREF _Toc518055774 \h </w:instrText>
        </w:r>
        <w:r>
          <w:rPr>
            <w:noProof/>
            <w:webHidden/>
          </w:rPr>
        </w:r>
        <w:r>
          <w:rPr>
            <w:noProof/>
            <w:webHidden/>
          </w:rPr>
          <w:fldChar w:fldCharType="separate"/>
        </w:r>
        <w:r>
          <w:rPr>
            <w:noProof/>
            <w:webHidden/>
          </w:rPr>
          <w:t>5</w:t>
        </w:r>
        <w:r>
          <w:rPr>
            <w:noProof/>
            <w:webHidden/>
          </w:rPr>
          <w:fldChar w:fldCharType="end"/>
        </w:r>
      </w:hyperlink>
    </w:p>
    <w:p w14:paraId="0C2346FD" w14:textId="03ECBF9A" w:rsidR="00722AC1" w:rsidRDefault="00722AC1">
      <w:pPr>
        <w:pStyle w:val="TOC2"/>
        <w:rPr>
          <w:rFonts w:asciiTheme="minorHAnsi" w:eastAsiaTheme="minorEastAsia" w:hAnsiTheme="minorHAnsi" w:cstheme="minorBidi"/>
          <w:b w:val="0"/>
          <w:noProof/>
          <w:sz w:val="22"/>
          <w:szCs w:val="22"/>
        </w:rPr>
      </w:pPr>
      <w:hyperlink w:anchor="_Toc518055775" w:history="1">
        <w:r w:rsidRPr="00467725">
          <w:rPr>
            <w:rStyle w:val="Hyperlink"/>
            <w:noProof/>
          </w:rPr>
          <w:t>1.3.</w:t>
        </w:r>
        <w:r>
          <w:rPr>
            <w:rFonts w:asciiTheme="minorHAnsi" w:eastAsiaTheme="minorEastAsia" w:hAnsiTheme="minorHAnsi" w:cstheme="minorBidi"/>
            <w:b w:val="0"/>
            <w:noProof/>
            <w:sz w:val="22"/>
            <w:szCs w:val="22"/>
          </w:rPr>
          <w:tab/>
        </w:r>
        <w:r w:rsidRPr="00467725">
          <w:rPr>
            <w:rStyle w:val="Hyperlink"/>
            <w:noProof/>
          </w:rPr>
          <w:t>Non-Transactional Exception Processing</w:t>
        </w:r>
        <w:r>
          <w:rPr>
            <w:noProof/>
            <w:webHidden/>
          </w:rPr>
          <w:tab/>
        </w:r>
        <w:r>
          <w:rPr>
            <w:noProof/>
            <w:webHidden/>
          </w:rPr>
          <w:fldChar w:fldCharType="begin"/>
        </w:r>
        <w:r>
          <w:rPr>
            <w:noProof/>
            <w:webHidden/>
          </w:rPr>
          <w:instrText xml:space="preserve"> PAGEREF _Toc518055775 \h </w:instrText>
        </w:r>
        <w:r>
          <w:rPr>
            <w:noProof/>
            <w:webHidden/>
          </w:rPr>
        </w:r>
        <w:r>
          <w:rPr>
            <w:noProof/>
            <w:webHidden/>
          </w:rPr>
          <w:fldChar w:fldCharType="separate"/>
        </w:r>
        <w:r>
          <w:rPr>
            <w:noProof/>
            <w:webHidden/>
          </w:rPr>
          <w:t>6</w:t>
        </w:r>
        <w:r>
          <w:rPr>
            <w:noProof/>
            <w:webHidden/>
          </w:rPr>
          <w:fldChar w:fldCharType="end"/>
        </w:r>
      </w:hyperlink>
    </w:p>
    <w:p w14:paraId="40671520" w14:textId="74AE1BD4" w:rsidR="00722AC1" w:rsidRDefault="00722AC1">
      <w:pPr>
        <w:pStyle w:val="TOC2"/>
        <w:rPr>
          <w:rFonts w:asciiTheme="minorHAnsi" w:eastAsiaTheme="minorEastAsia" w:hAnsiTheme="minorHAnsi" w:cstheme="minorBidi"/>
          <w:b w:val="0"/>
          <w:noProof/>
          <w:sz w:val="22"/>
          <w:szCs w:val="22"/>
        </w:rPr>
      </w:pPr>
      <w:hyperlink w:anchor="_Toc518055776" w:history="1">
        <w:r w:rsidRPr="00467725">
          <w:rPr>
            <w:rStyle w:val="Hyperlink"/>
            <w:noProof/>
          </w:rPr>
          <w:t>1.4.</w:t>
        </w:r>
        <w:r>
          <w:rPr>
            <w:rFonts w:asciiTheme="minorHAnsi" w:eastAsiaTheme="minorEastAsia" w:hAnsiTheme="minorHAnsi" w:cstheme="minorBidi"/>
            <w:b w:val="0"/>
            <w:noProof/>
            <w:sz w:val="22"/>
            <w:szCs w:val="22"/>
          </w:rPr>
          <w:tab/>
        </w:r>
        <w:r w:rsidRPr="00467725">
          <w:rPr>
            <w:rStyle w:val="Hyperlink"/>
            <w:noProof/>
          </w:rPr>
          <w:t>Global Exception Guidelines</w:t>
        </w:r>
        <w:r>
          <w:rPr>
            <w:noProof/>
            <w:webHidden/>
          </w:rPr>
          <w:tab/>
        </w:r>
        <w:r>
          <w:rPr>
            <w:noProof/>
            <w:webHidden/>
          </w:rPr>
          <w:fldChar w:fldCharType="begin"/>
        </w:r>
        <w:r>
          <w:rPr>
            <w:noProof/>
            <w:webHidden/>
          </w:rPr>
          <w:instrText xml:space="preserve"> PAGEREF _Toc518055776 \h </w:instrText>
        </w:r>
        <w:r>
          <w:rPr>
            <w:noProof/>
            <w:webHidden/>
          </w:rPr>
        </w:r>
        <w:r>
          <w:rPr>
            <w:noProof/>
            <w:webHidden/>
          </w:rPr>
          <w:fldChar w:fldCharType="separate"/>
        </w:r>
        <w:r>
          <w:rPr>
            <w:noProof/>
            <w:webHidden/>
          </w:rPr>
          <w:t>7</w:t>
        </w:r>
        <w:r>
          <w:rPr>
            <w:noProof/>
            <w:webHidden/>
          </w:rPr>
          <w:fldChar w:fldCharType="end"/>
        </w:r>
      </w:hyperlink>
    </w:p>
    <w:p w14:paraId="4DA255D3" w14:textId="71CC7AED" w:rsidR="00722AC1" w:rsidRDefault="00722AC1">
      <w:pPr>
        <w:pStyle w:val="TOC3"/>
        <w:rPr>
          <w:rFonts w:asciiTheme="minorHAnsi" w:eastAsiaTheme="minorEastAsia" w:hAnsiTheme="minorHAnsi" w:cstheme="minorBidi"/>
          <w:b w:val="0"/>
          <w:noProof/>
          <w:sz w:val="22"/>
          <w:szCs w:val="22"/>
        </w:rPr>
      </w:pPr>
      <w:hyperlink w:anchor="_Toc518055777" w:history="1">
        <w:r w:rsidRPr="00467725">
          <w:rPr>
            <w:rStyle w:val="Hyperlink"/>
            <w:noProof/>
          </w:rPr>
          <w:t>1.4.1.</w:t>
        </w:r>
        <w:r>
          <w:rPr>
            <w:rFonts w:asciiTheme="minorHAnsi" w:eastAsiaTheme="minorEastAsia" w:hAnsiTheme="minorHAnsi" w:cstheme="minorBidi"/>
            <w:b w:val="0"/>
            <w:noProof/>
            <w:sz w:val="22"/>
            <w:szCs w:val="22"/>
          </w:rPr>
          <w:tab/>
        </w:r>
        <w:r w:rsidRPr="00467725">
          <w:rPr>
            <w:rStyle w:val="Hyperlink"/>
            <w:noProof/>
          </w:rPr>
          <w:t>Legacy Access Level Exceptions</w:t>
        </w:r>
        <w:r>
          <w:rPr>
            <w:noProof/>
            <w:webHidden/>
          </w:rPr>
          <w:tab/>
        </w:r>
        <w:r>
          <w:rPr>
            <w:noProof/>
            <w:webHidden/>
          </w:rPr>
          <w:fldChar w:fldCharType="begin"/>
        </w:r>
        <w:r>
          <w:rPr>
            <w:noProof/>
            <w:webHidden/>
          </w:rPr>
          <w:instrText xml:space="preserve"> PAGEREF _Toc518055777 \h </w:instrText>
        </w:r>
        <w:r>
          <w:rPr>
            <w:noProof/>
            <w:webHidden/>
          </w:rPr>
        </w:r>
        <w:r>
          <w:rPr>
            <w:noProof/>
            <w:webHidden/>
          </w:rPr>
          <w:fldChar w:fldCharType="separate"/>
        </w:r>
        <w:r>
          <w:rPr>
            <w:noProof/>
            <w:webHidden/>
          </w:rPr>
          <w:t>7</w:t>
        </w:r>
        <w:r>
          <w:rPr>
            <w:noProof/>
            <w:webHidden/>
          </w:rPr>
          <w:fldChar w:fldCharType="end"/>
        </w:r>
      </w:hyperlink>
    </w:p>
    <w:p w14:paraId="67C35A63" w14:textId="322A4390" w:rsidR="00722AC1" w:rsidRDefault="00722AC1">
      <w:pPr>
        <w:pStyle w:val="TOC3"/>
        <w:rPr>
          <w:rFonts w:asciiTheme="minorHAnsi" w:eastAsiaTheme="minorEastAsia" w:hAnsiTheme="minorHAnsi" w:cstheme="minorBidi"/>
          <w:b w:val="0"/>
          <w:noProof/>
          <w:sz w:val="22"/>
          <w:szCs w:val="22"/>
        </w:rPr>
      </w:pPr>
      <w:hyperlink w:anchor="_Toc518055778" w:history="1">
        <w:r w:rsidRPr="00467725">
          <w:rPr>
            <w:rStyle w:val="Hyperlink"/>
            <w:noProof/>
          </w:rPr>
          <w:t>1.4.2.</w:t>
        </w:r>
        <w:r>
          <w:rPr>
            <w:rFonts w:asciiTheme="minorHAnsi" w:eastAsiaTheme="minorEastAsia" w:hAnsiTheme="minorHAnsi" w:cstheme="minorBidi"/>
            <w:b w:val="0"/>
            <w:noProof/>
            <w:sz w:val="22"/>
            <w:szCs w:val="22"/>
          </w:rPr>
          <w:tab/>
        </w:r>
        <w:r w:rsidRPr="00467725">
          <w:rPr>
            <w:rStyle w:val="Hyperlink"/>
            <w:noProof/>
          </w:rPr>
          <w:t>Middleware-Level Exception</w:t>
        </w:r>
        <w:r>
          <w:rPr>
            <w:noProof/>
            <w:webHidden/>
          </w:rPr>
          <w:tab/>
        </w:r>
        <w:r>
          <w:rPr>
            <w:noProof/>
            <w:webHidden/>
          </w:rPr>
          <w:fldChar w:fldCharType="begin"/>
        </w:r>
        <w:r>
          <w:rPr>
            <w:noProof/>
            <w:webHidden/>
          </w:rPr>
          <w:instrText xml:space="preserve"> PAGEREF _Toc518055778 \h </w:instrText>
        </w:r>
        <w:r>
          <w:rPr>
            <w:noProof/>
            <w:webHidden/>
          </w:rPr>
        </w:r>
        <w:r>
          <w:rPr>
            <w:noProof/>
            <w:webHidden/>
          </w:rPr>
          <w:fldChar w:fldCharType="separate"/>
        </w:r>
        <w:r>
          <w:rPr>
            <w:noProof/>
            <w:webHidden/>
          </w:rPr>
          <w:t>8</w:t>
        </w:r>
        <w:r>
          <w:rPr>
            <w:noProof/>
            <w:webHidden/>
          </w:rPr>
          <w:fldChar w:fldCharType="end"/>
        </w:r>
      </w:hyperlink>
    </w:p>
    <w:p w14:paraId="4C6F86E5" w14:textId="11B1D7B5" w:rsidR="00722AC1" w:rsidRDefault="00722AC1">
      <w:pPr>
        <w:pStyle w:val="TOC3"/>
        <w:rPr>
          <w:rFonts w:asciiTheme="minorHAnsi" w:eastAsiaTheme="minorEastAsia" w:hAnsiTheme="minorHAnsi" w:cstheme="minorBidi"/>
          <w:b w:val="0"/>
          <w:noProof/>
          <w:sz w:val="22"/>
          <w:szCs w:val="22"/>
        </w:rPr>
      </w:pPr>
      <w:hyperlink w:anchor="_Toc518055779" w:history="1">
        <w:r w:rsidRPr="00467725">
          <w:rPr>
            <w:rStyle w:val="Hyperlink"/>
            <w:noProof/>
          </w:rPr>
          <w:t>1.4.3.</w:t>
        </w:r>
        <w:r>
          <w:rPr>
            <w:rFonts w:asciiTheme="minorHAnsi" w:eastAsiaTheme="minorEastAsia" w:hAnsiTheme="minorHAnsi" w:cstheme="minorBidi"/>
            <w:b w:val="0"/>
            <w:noProof/>
            <w:sz w:val="22"/>
            <w:szCs w:val="22"/>
          </w:rPr>
          <w:tab/>
        </w:r>
        <w:r w:rsidRPr="00467725">
          <w:rPr>
            <w:rStyle w:val="Hyperlink"/>
            <w:noProof/>
          </w:rPr>
          <w:t>API Level Exception Guidelines</w:t>
        </w:r>
        <w:r>
          <w:rPr>
            <w:noProof/>
            <w:webHidden/>
          </w:rPr>
          <w:tab/>
        </w:r>
        <w:r>
          <w:rPr>
            <w:noProof/>
            <w:webHidden/>
          </w:rPr>
          <w:fldChar w:fldCharType="begin"/>
        </w:r>
        <w:r>
          <w:rPr>
            <w:noProof/>
            <w:webHidden/>
          </w:rPr>
          <w:instrText xml:space="preserve"> PAGEREF _Toc518055779 \h </w:instrText>
        </w:r>
        <w:r>
          <w:rPr>
            <w:noProof/>
            <w:webHidden/>
          </w:rPr>
        </w:r>
        <w:r>
          <w:rPr>
            <w:noProof/>
            <w:webHidden/>
          </w:rPr>
          <w:fldChar w:fldCharType="separate"/>
        </w:r>
        <w:r>
          <w:rPr>
            <w:noProof/>
            <w:webHidden/>
          </w:rPr>
          <w:t>8</w:t>
        </w:r>
        <w:r>
          <w:rPr>
            <w:noProof/>
            <w:webHidden/>
          </w:rPr>
          <w:fldChar w:fldCharType="end"/>
        </w:r>
      </w:hyperlink>
    </w:p>
    <w:p w14:paraId="6D96CD7D" w14:textId="6BB440CF" w:rsidR="00722AC1" w:rsidRDefault="00722AC1">
      <w:pPr>
        <w:pStyle w:val="TOC2"/>
        <w:rPr>
          <w:rFonts w:asciiTheme="minorHAnsi" w:eastAsiaTheme="minorEastAsia" w:hAnsiTheme="minorHAnsi" w:cstheme="minorBidi"/>
          <w:b w:val="0"/>
          <w:noProof/>
          <w:sz w:val="22"/>
          <w:szCs w:val="22"/>
        </w:rPr>
      </w:pPr>
      <w:hyperlink w:anchor="_Toc518055780" w:history="1">
        <w:r w:rsidRPr="00467725">
          <w:rPr>
            <w:rStyle w:val="Hyperlink"/>
            <w:noProof/>
          </w:rPr>
          <w:t>1.5.</w:t>
        </w:r>
        <w:r>
          <w:rPr>
            <w:rFonts w:asciiTheme="minorHAnsi" w:eastAsiaTheme="minorEastAsia" w:hAnsiTheme="minorHAnsi" w:cstheme="minorBidi"/>
            <w:b w:val="0"/>
            <w:noProof/>
            <w:sz w:val="22"/>
            <w:szCs w:val="22"/>
          </w:rPr>
          <w:tab/>
        </w:r>
        <w:r w:rsidRPr="00467725">
          <w:rPr>
            <w:rStyle w:val="Hyperlink"/>
            <w:noProof/>
          </w:rPr>
          <w:t>Message Process Failure and Retries</w:t>
        </w:r>
        <w:r>
          <w:rPr>
            <w:noProof/>
            <w:webHidden/>
          </w:rPr>
          <w:tab/>
        </w:r>
        <w:r>
          <w:rPr>
            <w:noProof/>
            <w:webHidden/>
          </w:rPr>
          <w:fldChar w:fldCharType="begin"/>
        </w:r>
        <w:r>
          <w:rPr>
            <w:noProof/>
            <w:webHidden/>
          </w:rPr>
          <w:instrText xml:space="preserve"> PAGEREF _Toc518055780 \h </w:instrText>
        </w:r>
        <w:r>
          <w:rPr>
            <w:noProof/>
            <w:webHidden/>
          </w:rPr>
        </w:r>
        <w:r>
          <w:rPr>
            <w:noProof/>
            <w:webHidden/>
          </w:rPr>
          <w:fldChar w:fldCharType="separate"/>
        </w:r>
        <w:r>
          <w:rPr>
            <w:noProof/>
            <w:webHidden/>
          </w:rPr>
          <w:t>9</w:t>
        </w:r>
        <w:r>
          <w:rPr>
            <w:noProof/>
            <w:webHidden/>
          </w:rPr>
          <w:fldChar w:fldCharType="end"/>
        </w:r>
      </w:hyperlink>
    </w:p>
    <w:p w14:paraId="4D562D7E" w14:textId="4DDAB15D" w:rsidR="00722AC1" w:rsidRDefault="00722AC1">
      <w:pPr>
        <w:pStyle w:val="TOC3"/>
        <w:rPr>
          <w:rFonts w:asciiTheme="minorHAnsi" w:eastAsiaTheme="minorEastAsia" w:hAnsiTheme="minorHAnsi" w:cstheme="minorBidi"/>
          <w:b w:val="0"/>
          <w:noProof/>
          <w:sz w:val="22"/>
          <w:szCs w:val="22"/>
        </w:rPr>
      </w:pPr>
      <w:hyperlink w:anchor="_Toc518055781" w:history="1">
        <w:r w:rsidRPr="00467725">
          <w:rPr>
            <w:rStyle w:val="Hyperlink"/>
            <w:noProof/>
          </w:rPr>
          <w:t>1.5.1.</w:t>
        </w:r>
        <w:r>
          <w:rPr>
            <w:rFonts w:asciiTheme="minorHAnsi" w:eastAsiaTheme="minorEastAsia" w:hAnsiTheme="minorHAnsi" w:cstheme="minorBidi"/>
            <w:b w:val="0"/>
            <w:noProof/>
            <w:sz w:val="22"/>
            <w:szCs w:val="22"/>
          </w:rPr>
          <w:tab/>
        </w:r>
        <w:r w:rsidRPr="00467725">
          <w:rPr>
            <w:rStyle w:val="Hyperlink"/>
            <w:noProof/>
          </w:rPr>
          <w:t>Transient Process Failures Message Retries</w:t>
        </w:r>
        <w:r>
          <w:rPr>
            <w:noProof/>
            <w:webHidden/>
          </w:rPr>
          <w:tab/>
        </w:r>
        <w:r>
          <w:rPr>
            <w:noProof/>
            <w:webHidden/>
          </w:rPr>
          <w:fldChar w:fldCharType="begin"/>
        </w:r>
        <w:r>
          <w:rPr>
            <w:noProof/>
            <w:webHidden/>
          </w:rPr>
          <w:instrText xml:space="preserve"> PAGEREF _Toc518055781 \h </w:instrText>
        </w:r>
        <w:r>
          <w:rPr>
            <w:noProof/>
            <w:webHidden/>
          </w:rPr>
        </w:r>
        <w:r>
          <w:rPr>
            <w:noProof/>
            <w:webHidden/>
          </w:rPr>
          <w:fldChar w:fldCharType="separate"/>
        </w:r>
        <w:r>
          <w:rPr>
            <w:noProof/>
            <w:webHidden/>
          </w:rPr>
          <w:t>9</w:t>
        </w:r>
        <w:r>
          <w:rPr>
            <w:noProof/>
            <w:webHidden/>
          </w:rPr>
          <w:fldChar w:fldCharType="end"/>
        </w:r>
      </w:hyperlink>
    </w:p>
    <w:p w14:paraId="7E1C28FD" w14:textId="7370D5E3" w:rsidR="00722AC1" w:rsidRDefault="00722AC1">
      <w:pPr>
        <w:pStyle w:val="TOC4"/>
        <w:tabs>
          <w:tab w:val="left" w:pos="1760"/>
          <w:tab w:val="right" w:leader="dot" w:pos="9350"/>
        </w:tabs>
        <w:rPr>
          <w:rFonts w:asciiTheme="minorHAnsi" w:eastAsiaTheme="minorEastAsia" w:hAnsiTheme="minorHAnsi" w:cstheme="minorBidi"/>
          <w:noProof/>
          <w:szCs w:val="22"/>
        </w:rPr>
      </w:pPr>
      <w:hyperlink w:anchor="_Toc518055782" w:history="1">
        <w:r w:rsidRPr="00467725">
          <w:rPr>
            <w:rStyle w:val="Hyperlink"/>
            <w:noProof/>
          </w:rPr>
          <w:t>1.5.1.1.</w:t>
        </w:r>
        <w:r>
          <w:rPr>
            <w:rFonts w:asciiTheme="minorHAnsi" w:eastAsiaTheme="minorEastAsia" w:hAnsiTheme="minorHAnsi" w:cstheme="minorBidi"/>
            <w:noProof/>
            <w:szCs w:val="22"/>
          </w:rPr>
          <w:tab/>
        </w:r>
        <w:r w:rsidRPr="00467725">
          <w:rPr>
            <w:rStyle w:val="Hyperlink"/>
            <w:noProof/>
          </w:rPr>
          <w:t>Transient Process Failure Simple Retry</w:t>
        </w:r>
        <w:r>
          <w:rPr>
            <w:noProof/>
            <w:webHidden/>
          </w:rPr>
          <w:tab/>
        </w:r>
        <w:r>
          <w:rPr>
            <w:noProof/>
            <w:webHidden/>
          </w:rPr>
          <w:fldChar w:fldCharType="begin"/>
        </w:r>
        <w:r>
          <w:rPr>
            <w:noProof/>
            <w:webHidden/>
          </w:rPr>
          <w:instrText xml:space="preserve"> PAGEREF _Toc518055782 \h </w:instrText>
        </w:r>
        <w:r>
          <w:rPr>
            <w:noProof/>
            <w:webHidden/>
          </w:rPr>
        </w:r>
        <w:r>
          <w:rPr>
            <w:noProof/>
            <w:webHidden/>
          </w:rPr>
          <w:fldChar w:fldCharType="separate"/>
        </w:r>
        <w:r>
          <w:rPr>
            <w:noProof/>
            <w:webHidden/>
          </w:rPr>
          <w:t>9</w:t>
        </w:r>
        <w:r>
          <w:rPr>
            <w:noProof/>
            <w:webHidden/>
          </w:rPr>
          <w:fldChar w:fldCharType="end"/>
        </w:r>
      </w:hyperlink>
    </w:p>
    <w:p w14:paraId="195D7988" w14:textId="341E8B30" w:rsidR="00722AC1" w:rsidRDefault="00722AC1">
      <w:pPr>
        <w:pStyle w:val="TOC4"/>
        <w:tabs>
          <w:tab w:val="left" w:pos="1760"/>
          <w:tab w:val="right" w:leader="dot" w:pos="9350"/>
        </w:tabs>
        <w:rPr>
          <w:rFonts w:asciiTheme="minorHAnsi" w:eastAsiaTheme="minorEastAsia" w:hAnsiTheme="minorHAnsi" w:cstheme="minorBidi"/>
          <w:noProof/>
          <w:szCs w:val="22"/>
        </w:rPr>
      </w:pPr>
      <w:hyperlink w:anchor="_Toc518055783" w:history="1">
        <w:r w:rsidRPr="00467725">
          <w:rPr>
            <w:rStyle w:val="Hyperlink"/>
            <w:noProof/>
          </w:rPr>
          <w:t>1.5.1.2.</w:t>
        </w:r>
        <w:r>
          <w:rPr>
            <w:rFonts w:asciiTheme="minorHAnsi" w:eastAsiaTheme="minorEastAsia" w:hAnsiTheme="minorHAnsi" w:cstheme="minorBidi"/>
            <w:noProof/>
            <w:szCs w:val="22"/>
          </w:rPr>
          <w:tab/>
        </w:r>
        <w:r w:rsidRPr="00467725">
          <w:rPr>
            <w:rStyle w:val="Hyperlink"/>
            <w:noProof/>
          </w:rPr>
          <w:t>Transient Process Failure Dynamic Retry</w:t>
        </w:r>
        <w:r>
          <w:rPr>
            <w:noProof/>
            <w:webHidden/>
          </w:rPr>
          <w:tab/>
        </w:r>
        <w:r>
          <w:rPr>
            <w:noProof/>
            <w:webHidden/>
          </w:rPr>
          <w:fldChar w:fldCharType="begin"/>
        </w:r>
        <w:r>
          <w:rPr>
            <w:noProof/>
            <w:webHidden/>
          </w:rPr>
          <w:instrText xml:space="preserve"> PAGEREF _Toc518055783 \h </w:instrText>
        </w:r>
        <w:r>
          <w:rPr>
            <w:noProof/>
            <w:webHidden/>
          </w:rPr>
        </w:r>
        <w:r>
          <w:rPr>
            <w:noProof/>
            <w:webHidden/>
          </w:rPr>
          <w:fldChar w:fldCharType="separate"/>
        </w:r>
        <w:r>
          <w:rPr>
            <w:noProof/>
            <w:webHidden/>
          </w:rPr>
          <w:t>9</w:t>
        </w:r>
        <w:r>
          <w:rPr>
            <w:noProof/>
            <w:webHidden/>
          </w:rPr>
          <w:fldChar w:fldCharType="end"/>
        </w:r>
      </w:hyperlink>
    </w:p>
    <w:p w14:paraId="320C278E" w14:textId="34276E6A" w:rsidR="00722AC1" w:rsidRDefault="00722AC1">
      <w:pPr>
        <w:pStyle w:val="TOC3"/>
        <w:rPr>
          <w:rFonts w:asciiTheme="minorHAnsi" w:eastAsiaTheme="minorEastAsia" w:hAnsiTheme="minorHAnsi" w:cstheme="minorBidi"/>
          <w:b w:val="0"/>
          <w:noProof/>
          <w:sz w:val="22"/>
          <w:szCs w:val="22"/>
        </w:rPr>
      </w:pPr>
      <w:hyperlink w:anchor="_Toc518055784" w:history="1">
        <w:r w:rsidRPr="00467725">
          <w:rPr>
            <w:rStyle w:val="Hyperlink"/>
            <w:noProof/>
          </w:rPr>
          <w:t>1.5.2.</w:t>
        </w:r>
        <w:r>
          <w:rPr>
            <w:rFonts w:asciiTheme="minorHAnsi" w:eastAsiaTheme="minorEastAsia" w:hAnsiTheme="minorHAnsi" w:cstheme="minorBidi"/>
            <w:b w:val="0"/>
            <w:noProof/>
            <w:sz w:val="22"/>
            <w:szCs w:val="22"/>
          </w:rPr>
          <w:tab/>
        </w:r>
        <w:r w:rsidRPr="00467725">
          <w:rPr>
            <w:rStyle w:val="Hyperlink"/>
            <w:noProof/>
          </w:rPr>
          <w:t>Handling Message Failures</w:t>
        </w:r>
        <w:r>
          <w:rPr>
            <w:noProof/>
            <w:webHidden/>
          </w:rPr>
          <w:tab/>
        </w:r>
        <w:r>
          <w:rPr>
            <w:noProof/>
            <w:webHidden/>
          </w:rPr>
          <w:fldChar w:fldCharType="begin"/>
        </w:r>
        <w:r>
          <w:rPr>
            <w:noProof/>
            <w:webHidden/>
          </w:rPr>
          <w:instrText xml:space="preserve"> PAGEREF _Toc518055784 \h </w:instrText>
        </w:r>
        <w:r>
          <w:rPr>
            <w:noProof/>
            <w:webHidden/>
          </w:rPr>
        </w:r>
        <w:r>
          <w:rPr>
            <w:noProof/>
            <w:webHidden/>
          </w:rPr>
          <w:fldChar w:fldCharType="separate"/>
        </w:r>
        <w:r>
          <w:rPr>
            <w:noProof/>
            <w:webHidden/>
          </w:rPr>
          <w:t>10</w:t>
        </w:r>
        <w:r>
          <w:rPr>
            <w:noProof/>
            <w:webHidden/>
          </w:rPr>
          <w:fldChar w:fldCharType="end"/>
        </w:r>
      </w:hyperlink>
    </w:p>
    <w:p w14:paraId="17564190" w14:textId="6566C753" w:rsidR="00722AC1" w:rsidRDefault="00722AC1">
      <w:pPr>
        <w:pStyle w:val="TOC4"/>
        <w:tabs>
          <w:tab w:val="left" w:pos="1760"/>
          <w:tab w:val="right" w:leader="dot" w:pos="9350"/>
        </w:tabs>
        <w:rPr>
          <w:rFonts w:asciiTheme="minorHAnsi" w:eastAsiaTheme="minorEastAsia" w:hAnsiTheme="minorHAnsi" w:cstheme="minorBidi"/>
          <w:noProof/>
          <w:szCs w:val="22"/>
        </w:rPr>
      </w:pPr>
      <w:hyperlink w:anchor="_Toc518055785" w:history="1">
        <w:r w:rsidRPr="00467725">
          <w:rPr>
            <w:rStyle w:val="Hyperlink"/>
            <w:noProof/>
          </w:rPr>
          <w:t>1.5.2.1.</w:t>
        </w:r>
        <w:r>
          <w:rPr>
            <w:rFonts w:asciiTheme="minorHAnsi" w:eastAsiaTheme="minorEastAsia" w:hAnsiTheme="minorHAnsi" w:cstheme="minorBidi"/>
            <w:noProof/>
            <w:szCs w:val="22"/>
          </w:rPr>
          <w:tab/>
        </w:r>
        <w:r w:rsidRPr="00467725">
          <w:rPr>
            <w:rStyle w:val="Hyperlink"/>
            <w:noProof/>
          </w:rPr>
          <w:t>Central Exception Message Handling</w:t>
        </w:r>
        <w:r>
          <w:rPr>
            <w:noProof/>
            <w:webHidden/>
          </w:rPr>
          <w:tab/>
        </w:r>
        <w:r>
          <w:rPr>
            <w:noProof/>
            <w:webHidden/>
          </w:rPr>
          <w:fldChar w:fldCharType="begin"/>
        </w:r>
        <w:r>
          <w:rPr>
            <w:noProof/>
            <w:webHidden/>
          </w:rPr>
          <w:instrText xml:space="preserve"> PAGEREF _Toc518055785 \h </w:instrText>
        </w:r>
        <w:r>
          <w:rPr>
            <w:noProof/>
            <w:webHidden/>
          </w:rPr>
        </w:r>
        <w:r>
          <w:rPr>
            <w:noProof/>
            <w:webHidden/>
          </w:rPr>
          <w:fldChar w:fldCharType="separate"/>
        </w:r>
        <w:r>
          <w:rPr>
            <w:noProof/>
            <w:webHidden/>
          </w:rPr>
          <w:t>10</w:t>
        </w:r>
        <w:r>
          <w:rPr>
            <w:noProof/>
            <w:webHidden/>
          </w:rPr>
          <w:fldChar w:fldCharType="end"/>
        </w:r>
      </w:hyperlink>
    </w:p>
    <w:p w14:paraId="631DF605" w14:textId="56864633" w:rsidR="00722AC1" w:rsidRDefault="00722AC1">
      <w:pPr>
        <w:pStyle w:val="TOC4"/>
        <w:tabs>
          <w:tab w:val="left" w:pos="1760"/>
          <w:tab w:val="right" w:leader="dot" w:pos="9350"/>
        </w:tabs>
        <w:rPr>
          <w:rFonts w:asciiTheme="minorHAnsi" w:eastAsiaTheme="minorEastAsia" w:hAnsiTheme="minorHAnsi" w:cstheme="minorBidi"/>
          <w:noProof/>
          <w:szCs w:val="22"/>
        </w:rPr>
      </w:pPr>
      <w:hyperlink w:anchor="_Toc518055786" w:history="1">
        <w:r w:rsidRPr="00467725">
          <w:rPr>
            <w:rStyle w:val="Hyperlink"/>
            <w:noProof/>
          </w:rPr>
          <w:t>1.5.2.2.</w:t>
        </w:r>
        <w:r>
          <w:rPr>
            <w:rFonts w:asciiTheme="minorHAnsi" w:eastAsiaTheme="minorEastAsia" w:hAnsiTheme="minorHAnsi" w:cstheme="minorBidi"/>
            <w:noProof/>
            <w:szCs w:val="22"/>
          </w:rPr>
          <w:tab/>
        </w:r>
        <w:r w:rsidRPr="00467725">
          <w:rPr>
            <w:rStyle w:val="Hyperlink"/>
            <w:noProof/>
          </w:rPr>
          <w:t>Local Level Exception Message Handling</w:t>
        </w:r>
        <w:r>
          <w:rPr>
            <w:noProof/>
            <w:webHidden/>
          </w:rPr>
          <w:tab/>
        </w:r>
        <w:r>
          <w:rPr>
            <w:noProof/>
            <w:webHidden/>
          </w:rPr>
          <w:fldChar w:fldCharType="begin"/>
        </w:r>
        <w:r>
          <w:rPr>
            <w:noProof/>
            <w:webHidden/>
          </w:rPr>
          <w:instrText xml:space="preserve"> PAGEREF _Toc518055786 \h </w:instrText>
        </w:r>
        <w:r>
          <w:rPr>
            <w:noProof/>
            <w:webHidden/>
          </w:rPr>
        </w:r>
        <w:r>
          <w:rPr>
            <w:noProof/>
            <w:webHidden/>
          </w:rPr>
          <w:fldChar w:fldCharType="separate"/>
        </w:r>
        <w:r>
          <w:rPr>
            <w:noProof/>
            <w:webHidden/>
          </w:rPr>
          <w:t>10</w:t>
        </w:r>
        <w:r>
          <w:rPr>
            <w:noProof/>
            <w:webHidden/>
          </w:rPr>
          <w:fldChar w:fldCharType="end"/>
        </w:r>
      </w:hyperlink>
    </w:p>
    <w:p w14:paraId="0F740D50" w14:textId="78560E2A" w:rsidR="00722AC1" w:rsidRDefault="00722AC1">
      <w:pPr>
        <w:pStyle w:val="TOC2"/>
        <w:rPr>
          <w:rFonts w:asciiTheme="minorHAnsi" w:eastAsiaTheme="minorEastAsia" w:hAnsiTheme="minorHAnsi" w:cstheme="minorBidi"/>
          <w:b w:val="0"/>
          <w:noProof/>
          <w:sz w:val="22"/>
          <w:szCs w:val="22"/>
        </w:rPr>
      </w:pPr>
      <w:hyperlink w:anchor="_Toc518055787" w:history="1">
        <w:r w:rsidRPr="00467725">
          <w:rPr>
            <w:rStyle w:val="Hyperlink"/>
            <w:noProof/>
          </w:rPr>
          <w:t>1.6.</w:t>
        </w:r>
        <w:r>
          <w:rPr>
            <w:rFonts w:asciiTheme="minorHAnsi" w:eastAsiaTheme="minorEastAsia" w:hAnsiTheme="minorHAnsi" w:cstheme="minorBidi"/>
            <w:b w:val="0"/>
            <w:noProof/>
            <w:sz w:val="22"/>
            <w:szCs w:val="22"/>
          </w:rPr>
          <w:tab/>
        </w:r>
        <w:r w:rsidRPr="00467725">
          <w:rPr>
            <w:rStyle w:val="Hyperlink"/>
            <w:noProof/>
          </w:rPr>
          <w:t>Exception Logging Guidelines</w:t>
        </w:r>
        <w:r>
          <w:rPr>
            <w:noProof/>
            <w:webHidden/>
          </w:rPr>
          <w:tab/>
        </w:r>
        <w:r>
          <w:rPr>
            <w:noProof/>
            <w:webHidden/>
          </w:rPr>
          <w:fldChar w:fldCharType="begin"/>
        </w:r>
        <w:r>
          <w:rPr>
            <w:noProof/>
            <w:webHidden/>
          </w:rPr>
          <w:instrText xml:space="preserve"> PAGEREF _Toc518055787 \h </w:instrText>
        </w:r>
        <w:r>
          <w:rPr>
            <w:noProof/>
            <w:webHidden/>
          </w:rPr>
        </w:r>
        <w:r>
          <w:rPr>
            <w:noProof/>
            <w:webHidden/>
          </w:rPr>
          <w:fldChar w:fldCharType="separate"/>
        </w:r>
        <w:r>
          <w:rPr>
            <w:noProof/>
            <w:webHidden/>
          </w:rPr>
          <w:t>11</w:t>
        </w:r>
        <w:r>
          <w:rPr>
            <w:noProof/>
            <w:webHidden/>
          </w:rPr>
          <w:fldChar w:fldCharType="end"/>
        </w:r>
      </w:hyperlink>
    </w:p>
    <w:p w14:paraId="722F7453" w14:textId="3CCF69BE" w:rsidR="00722AC1" w:rsidRDefault="00722AC1">
      <w:pPr>
        <w:pStyle w:val="TOC3"/>
        <w:rPr>
          <w:rFonts w:asciiTheme="minorHAnsi" w:eastAsiaTheme="minorEastAsia" w:hAnsiTheme="minorHAnsi" w:cstheme="minorBidi"/>
          <w:b w:val="0"/>
          <w:noProof/>
          <w:sz w:val="22"/>
          <w:szCs w:val="22"/>
        </w:rPr>
      </w:pPr>
      <w:hyperlink w:anchor="_Toc518055788" w:history="1">
        <w:r w:rsidRPr="00467725">
          <w:rPr>
            <w:rStyle w:val="Hyperlink"/>
            <w:noProof/>
          </w:rPr>
          <w:t>1.6.1.</w:t>
        </w:r>
        <w:r>
          <w:rPr>
            <w:rFonts w:asciiTheme="minorHAnsi" w:eastAsiaTheme="minorEastAsia" w:hAnsiTheme="minorHAnsi" w:cstheme="minorBidi"/>
            <w:b w:val="0"/>
            <w:noProof/>
            <w:sz w:val="22"/>
            <w:szCs w:val="22"/>
          </w:rPr>
          <w:tab/>
        </w:r>
        <w:r w:rsidRPr="00467725">
          <w:rPr>
            <w:rStyle w:val="Hyperlink"/>
            <w:noProof/>
          </w:rPr>
          <w:t>Enterprise Shared Services Logging Model</w:t>
        </w:r>
        <w:r>
          <w:rPr>
            <w:noProof/>
            <w:webHidden/>
          </w:rPr>
          <w:tab/>
        </w:r>
        <w:r>
          <w:rPr>
            <w:noProof/>
            <w:webHidden/>
          </w:rPr>
          <w:fldChar w:fldCharType="begin"/>
        </w:r>
        <w:r>
          <w:rPr>
            <w:noProof/>
            <w:webHidden/>
          </w:rPr>
          <w:instrText xml:space="preserve"> PAGEREF _Toc518055788 \h </w:instrText>
        </w:r>
        <w:r>
          <w:rPr>
            <w:noProof/>
            <w:webHidden/>
          </w:rPr>
        </w:r>
        <w:r>
          <w:rPr>
            <w:noProof/>
            <w:webHidden/>
          </w:rPr>
          <w:fldChar w:fldCharType="separate"/>
        </w:r>
        <w:r>
          <w:rPr>
            <w:noProof/>
            <w:webHidden/>
          </w:rPr>
          <w:t>11</w:t>
        </w:r>
        <w:r>
          <w:rPr>
            <w:noProof/>
            <w:webHidden/>
          </w:rPr>
          <w:fldChar w:fldCharType="end"/>
        </w:r>
      </w:hyperlink>
    </w:p>
    <w:p w14:paraId="218E922F" w14:textId="36B4C8FE" w:rsidR="00722AC1" w:rsidRDefault="00722AC1">
      <w:pPr>
        <w:pStyle w:val="TOC2"/>
        <w:rPr>
          <w:rFonts w:asciiTheme="minorHAnsi" w:eastAsiaTheme="minorEastAsia" w:hAnsiTheme="minorHAnsi" w:cstheme="minorBidi"/>
          <w:b w:val="0"/>
          <w:noProof/>
          <w:sz w:val="22"/>
          <w:szCs w:val="22"/>
        </w:rPr>
      </w:pPr>
      <w:hyperlink w:anchor="_Toc518055789" w:history="1">
        <w:r w:rsidRPr="00467725">
          <w:rPr>
            <w:rStyle w:val="Hyperlink"/>
            <w:noProof/>
          </w:rPr>
          <w:t>1.7.</w:t>
        </w:r>
        <w:r>
          <w:rPr>
            <w:rFonts w:asciiTheme="minorHAnsi" w:eastAsiaTheme="minorEastAsia" w:hAnsiTheme="minorHAnsi" w:cstheme="minorBidi"/>
            <w:b w:val="0"/>
            <w:noProof/>
            <w:sz w:val="22"/>
            <w:szCs w:val="22"/>
          </w:rPr>
          <w:tab/>
        </w:r>
        <w:r w:rsidRPr="00467725">
          <w:rPr>
            <w:rStyle w:val="Hyperlink"/>
            <w:noProof/>
          </w:rPr>
          <w:t>Notification and Alerting Guidelines</w:t>
        </w:r>
        <w:r>
          <w:rPr>
            <w:noProof/>
            <w:webHidden/>
          </w:rPr>
          <w:tab/>
        </w:r>
        <w:r>
          <w:rPr>
            <w:noProof/>
            <w:webHidden/>
          </w:rPr>
          <w:fldChar w:fldCharType="begin"/>
        </w:r>
        <w:r>
          <w:rPr>
            <w:noProof/>
            <w:webHidden/>
          </w:rPr>
          <w:instrText xml:space="preserve"> PAGEREF _Toc518055789 \h </w:instrText>
        </w:r>
        <w:r>
          <w:rPr>
            <w:noProof/>
            <w:webHidden/>
          </w:rPr>
        </w:r>
        <w:r>
          <w:rPr>
            <w:noProof/>
            <w:webHidden/>
          </w:rPr>
          <w:fldChar w:fldCharType="separate"/>
        </w:r>
        <w:r>
          <w:rPr>
            <w:noProof/>
            <w:webHidden/>
          </w:rPr>
          <w:t>15</w:t>
        </w:r>
        <w:r>
          <w:rPr>
            <w:noProof/>
            <w:webHidden/>
          </w:rPr>
          <w:fldChar w:fldCharType="end"/>
        </w:r>
      </w:hyperlink>
    </w:p>
    <w:p w14:paraId="758ADCA1" w14:textId="75BCAD36" w:rsidR="00722AC1" w:rsidRDefault="00722AC1">
      <w:pPr>
        <w:pStyle w:val="TOC3"/>
        <w:rPr>
          <w:rFonts w:asciiTheme="minorHAnsi" w:eastAsiaTheme="minorEastAsia" w:hAnsiTheme="minorHAnsi" w:cstheme="minorBidi"/>
          <w:b w:val="0"/>
          <w:noProof/>
          <w:sz w:val="22"/>
          <w:szCs w:val="22"/>
        </w:rPr>
      </w:pPr>
      <w:hyperlink w:anchor="_Toc518055790" w:history="1">
        <w:r w:rsidRPr="00467725">
          <w:rPr>
            <w:rStyle w:val="Hyperlink"/>
            <w:noProof/>
          </w:rPr>
          <w:t>1.7.1.</w:t>
        </w:r>
        <w:r>
          <w:rPr>
            <w:rFonts w:asciiTheme="minorHAnsi" w:eastAsiaTheme="minorEastAsia" w:hAnsiTheme="minorHAnsi" w:cstheme="minorBidi"/>
            <w:b w:val="0"/>
            <w:noProof/>
            <w:sz w:val="22"/>
            <w:szCs w:val="22"/>
          </w:rPr>
          <w:tab/>
        </w:r>
        <w:r w:rsidRPr="00467725">
          <w:rPr>
            <w:rStyle w:val="Hyperlink"/>
            <w:noProof/>
          </w:rPr>
          <w:t>Asynchronous Error/Fault Message Channel</w:t>
        </w:r>
        <w:r>
          <w:rPr>
            <w:noProof/>
            <w:webHidden/>
          </w:rPr>
          <w:tab/>
        </w:r>
        <w:r>
          <w:rPr>
            <w:noProof/>
            <w:webHidden/>
          </w:rPr>
          <w:fldChar w:fldCharType="begin"/>
        </w:r>
        <w:r>
          <w:rPr>
            <w:noProof/>
            <w:webHidden/>
          </w:rPr>
          <w:instrText xml:space="preserve"> PAGEREF _Toc518055790 \h </w:instrText>
        </w:r>
        <w:r>
          <w:rPr>
            <w:noProof/>
            <w:webHidden/>
          </w:rPr>
        </w:r>
        <w:r>
          <w:rPr>
            <w:noProof/>
            <w:webHidden/>
          </w:rPr>
          <w:fldChar w:fldCharType="separate"/>
        </w:r>
        <w:r>
          <w:rPr>
            <w:noProof/>
            <w:webHidden/>
          </w:rPr>
          <w:t>15</w:t>
        </w:r>
        <w:r>
          <w:rPr>
            <w:noProof/>
            <w:webHidden/>
          </w:rPr>
          <w:fldChar w:fldCharType="end"/>
        </w:r>
      </w:hyperlink>
    </w:p>
    <w:p w14:paraId="6B3EF83C" w14:textId="16488EFA" w:rsidR="00722AC1" w:rsidRDefault="00722AC1">
      <w:pPr>
        <w:pStyle w:val="TOC2"/>
        <w:rPr>
          <w:rFonts w:asciiTheme="minorHAnsi" w:eastAsiaTheme="minorEastAsia" w:hAnsiTheme="minorHAnsi" w:cstheme="minorBidi"/>
          <w:b w:val="0"/>
          <w:noProof/>
          <w:sz w:val="22"/>
          <w:szCs w:val="22"/>
        </w:rPr>
      </w:pPr>
      <w:hyperlink w:anchor="_Toc518055791" w:history="1">
        <w:r w:rsidRPr="00467725">
          <w:rPr>
            <w:rStyle w:val="Hyperlink"/>
            <w:noProof/>
          </w:rPr>
          <w:t>1.8.</w:t>
        </w:r>
        <w:r>
          <w:rPr>
            <w:rFonts w:asciiTheme="minorHAnsi" w:eastAsiaTheme="minorEastAsia" w:hAnsiTheme="minorHAnsi" w:cstheme="minorBidi"/>
            <w:b w:val="0"/>
            <w:noProof/>
            <w:sz w:val="22"/>
            <w:szCs w:val="22"/>
          </w:rPr>
          <w:tab/>
        </w:r>
        <w:r w:rsidRPr="00467725">
          <w:rPr>
            <w:rStyle w:val="Hyperlink"/>
            <w:noProof/>
          </w:rPr>
          <w:t>Integration with Queuing</w:t>
        </w:r>
        <w:r>
          <w:rPr>
            <w:noProof/>
            <w:webHidden/>
          </w:rPr>
          <w:tab/>
        </w:r>
        <w:r>
          <w:rPr>
            <w:noProof/>
            <w:webHidden/>
          </w:rPr>
          <w:fldChar w:fldCharType="begin"/>
        </w:r>
        <w:r>
          <w:rPr>
            <w:noProof/>
            <w:webHidden/>
          </w:rPr>
          <w:instrText xml:space="preserve"> PAGEREF _Toc518055791 \h </w:instrText>
        </w:r>
        <w:r>
          <w:rPr>
            <w:noProof/>
            <w:webHidden/>
          </w:rPr>
        </w:r>
        <w:r>
          <w:rPr>
            <w:noProof/>
            <w:webHidden/>
          </w:rPr>
          <w:fldChar w:fldCharType="separate"/>
        </w:r>
        <w:r>
          <w:rPr>
            <w:noProof/>
            <w:webHidden/>
          </w:rPr>
          <w:t>16</w:t>
        </w:r>
        <w:r>
          <w:rPr>
            <w:noProof/>
            <w:webHidden/>
          </w:rPr>
          <w:fldChar w:fldCharType="end"/>
        </w:r>
      </w:hyperlink>
    </w:p>
    <w:p w14:paraId="69C5F76D" w14:textId="4D320B49" w:rsidR="00722AC1" w:rsidRDefault="00722AC1">
      <w:pPr>
        <w:pStyle w:val="TOC3"/>
        <w:rPr>
          <w:rFonts w:asciiTheme="minorHAnsi" w:eastAsiaTheme="minorEastAsia" w:hAnsiTheme="minorHAnsi" w:cstheme="minorBidi"/>
          <w:b w:val="0"/>
          <w:noProof/>
          <w:sz w:val="22"/>
          <w:szCs w:val="22"/>
        </w:rPr>
      </w:pPr>
      <w:hyperlink w:anchor="_Toc518055792" w:history="1">
        <w:r w:rsidRPr="00467725">
          <w:rPr>
            <w:rStyle w:val="Hyperlink"/>
            <w:noProof/>
          </w:rPr>
          <w:t>1.8.1.</w:t>
        </w:r>
        <w:r>
          <w:rPr>
            <w:rFonts w:asciiTheme="minorHAnsi" w:eastAsiaTheme="minorEastAsia" w:hAnsiTheme="minorHAnsi" w:cstheme="minorBidi"/>
            <w:b w:val="0"/>
            <w:noProof/>
            <w:sz w:val="22"/>
            <w:szCs w:val="22"/>
          </w:rPr>
          <w:tab/>
        </w:r>
        <w:r w:rsidRPr="00467725">
          <w:rPr>
            <w:rStyle w:val="Hyperlink"/>
            <w:noProof/>
          </w:rPr>
          <w:t>RESTful Integration WebSphere MQ Messaging System</w:t>
        </w:r>
        <w:r>
          <w:rPr>
            <w:noProof/>
            <w:webHidden/>
          </w:rPr>
          <w:tab/>
        </w:r>
        <w:r>
          <w:rPr>
            <w:noProof/>
            <w:webHidden/>
          </w:rPr>
          <w:fldChar w:fldCharType="begin"/>
        </w:r>
        <w:r>
          <w:rPr>
            <w:noProof/>
            <w:webHidden/>
          </w:rPr>
          <w:instrText xml:space="preserve"> PAGEREF _Toc518055792 \h </w:instrText>
        </w:r>
        <w:r>
          <w:rPr>
            <w:noProof/>
            <w:webHidden/>
          </w:rPr>
        </w:r>
        <w:r>
          <w:rPr>
            <w:noProof/>
            <w:webHidden/>
          </w:rPr>
          <w:fldChar w:fldCharType="separate"/>
        </w:r>
        <w:r>
          <w:rPr>
            <w:noProof/>
            <w:webHidden/>
          </w:rPr>
          <w:t>16</w:t>
        </w:r>
        <w:r>
          <w:rPr>
            <w:noProof/>
            <w:webHidden/>
          </w:rPr>
          <w:fldChar w:fldCharType="end"/>
        </w:r>
      </w:hyperlink>
    </w:p>
    <w:p w14:paraId="6AB20482" w14:textId="22D88333" w:rsidR="00722AC1" w:rsidRDefault="00722AC1">
      <w:pPr>
        <w:pStyle w:val="TOC1"/>
        <w:rPr>
          <w:rFonts w:asciiTheme="minorHAnsi" w:eastAsiaTheme="minorEastAsia" w:hAnsiTheme="minorHAnsi" w:cstheme="minorBidi"/>
          <w:b w:val="0"/>
          <w:noProof/>
          <w:sz w:val="22"/>
          <w:szCs w:val="22"/>
        </w:rPr>
      </w:pPr>
      <w:hyperlink w:anchor="_Toc518055793" w:history="1">
        <w:r w:rsidRPr="00467725">
          <w:rPr>
            <w:rStyle w:val="Hyperlink"/>
            <w:noProof/>
          </w:rPr>
          <w:t>2.</w:t>
        </w:r>
        <w:r>
          <w:rPr>
            <w:rFonts w:asciiTheme="minorHAnsi" w:eastAsiaTheme="minorEastAsia" w:hAnsiTheme="minorHAnsi" w:cstheme="minorBidi"/>
            <w:b w:val="0"/>
            <w:noProof/>
            <w:sz w:val="22"/>
            <w:szCs w:val="22"/>
          </w:rPr>
          <w:tab/>
        </w:r>
        <w:r w:rsidRPr="00467725">
          <w:rPr>
            <w:rStyle w:val="Hyperlink"/>
            <w:noProof/>
          </w:rPr>
          <w:t>References</w:t>
        </w:r>
        <w:r>
          <w:rPr>
            <w:noProof/>
            <w:webHidden/>
          </w:rPr>
          <w:tab/>
        </w:r>
        <w:r>
          <w:rPr>
            <w:noProof/>
            <w:webHidden/>
          </w:rPr>
          <w:fldChar w:fldCharType="begin"/>
        </w:r>
        <w:r>
          <w:rPr>
            <w:noProof/>
            <w:webHidden/>
          </w:rPr>
          <w:instrText xml:space="preserve"> PAGEREF _Toc518055793 \h </w:instrText>
        </w:r>
        <w:r>
          <w:rPr>
            <w:noProof/>
            <w:webHidden/>
          </w:rPr>
        </w:r>
        <w:r>
          <w:rPr>
            <w:noProof/>
            <w:webHidden/>
          </w:rPr>
          <w:fldChar w:fldCharType="separate"/>
        </w:r>
        <w:r>
          <w:rPr>
            <w:noProof/>
            <w:webHidden/>
          </w:rPr>
          <w:t>17</w:t>
        </w:r>
        <w:r>
          <w:rPr>
            <w:noProof/>
            <w:webHidden/>
          </w:rPr>
          <w:fldChar w:fldCharType="end"/>
        </w:r>
      </w:hyperlink>
    </w:p>
    <w:p w14:paraId="4A63EF5B" w14:textId="19F7E1FA" w:rsidR="00722AC1" w:rsidRDefault="00722AC1">
      <w:pPr>
        <w:pStyle w:val="TOC1"/>
        <w:rPr>
          <w:rFonts w:asciiTheme="minorHAnsi" w:eastAsiaTheme="minorEastAsia" w:hAnsiTheme="minorHAnsi" w:cstheme="minorBidi"/>
          <w:b w:val="0"/>
          <w:noProof/>
          <w:sz w:val="22"/>
          <w:szCs w:val="22"/>
        </w:rPr>
      </w:pPr>
      <w:hyperlink w:anchor="_Toc518055794" w:history="1">
        <w:r w:rsidRPr="00467725">
          <w:rPr>
            <w:rStyle w:val="Hyperlink"/>
            <w:noProof/>
          </w:rPr>
          <w:t>3.</w:t>
        </w:r>
        <w:r>
          <w:rPr>
            <w:rFonts w:asciiTheme="minorHAnsi" w:eastAsiaTheme="minorEastAsia" w:hAnsiTheme="minorHAnsi" w:cstheme="minorBidi"/>
            <w:b w:val="0"/>
            <w:noProof/>
            <w:sz w:val="22"/>
            <w:szCs w:val="22"/>
          </w:rPr>
          <w:tab/>
        </w:r>
        <w:r w:rsidRPr="00467725">
          <w:rPr>
            <w:rStyle w:val="Hyperlink"/>
            <w:noProof/>
          </w:rPr>
          <w:t>Acronym</w:t>
        </w:r>
        <w:r>
          <w:rPr>
            <w:noProof/>
            <w:webHidden/>
          </w:rPr>
          <w:tab/>
        </w:r>
        <w:r>
          <w:rPr>
            <w:noProof/>
            <w:webHidden/>
          </w:rPr>
          <w:fldChar w:fldCharType="begin"/>
        </w:r>
        <w:r>
          <w:rPr>
            <w:noProof/>
            <w:webHidden/>
          </w:rPr>
          <w:instrText xml:space="preserve"> PAGEREF _Toc518055794 \h </w:instrText>
        </w:r>
        <w:r>
          <w:rPr>
            <w:noProof/>
            <w:webHidden/>
          </w:rPr>
        </w:r>
        <w:r>
          <w:rPr>
            <w:noProof/>
            <w:webHidden/>
          </w:rPr>
          <w:fldChar w:fldCharType="separate"/>
        </w:r>
        <w:r>
          <w:rPr>
            <w:noProof/>
            <w:webHidden/>
          </w:rPr>
          <w:t>17</w:t>
        </w:r>
        <w:r>
          <w:rPr>
            <w:noProof/>
            <w:webHidden/>
          </w:rPr>
          <w:fldChar w:fldCharType="end"/>
        </w:r>
      </w:hyperlink>
    </w:p>
    <w:p w14:paraId="1D04E035" w14:textId="6FB56F0F" w:rsidR="004F3A80" w:rsidRDefault="003224BE" w:rsidP="001F23A4">
      <w:pPr>
        <w:pStyle w:val="TOC1"/>
        <w:sectPr w:rsidR="004F3A80" w:rsidSect="0094593F">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start="1"/>
          <w:cols w:space="720"/>
          <w:titlePg/>
          <w:docGrid w:linePitch="360"/>
        </w:sectPr>
      </w:pPr>
      <w:r>
        <w:fldChar w:fldCharType="end"/>
      </w:r>
    </w:p>
    <w:p w14:paraId="14508169" w14:textId="77777777" w:rsidR="00455EF9" w:rsidRDefault="00455EF9" w:rsidP="00455EF9">
      <w:bookmarkStart w:id="11" w:name="_Toc381778333"/>
      <w:bookmarkStart w:id="12" w:name="_Toc444174816"/>
      <w:bookmarkEnd w:id="0"/>
    </w:p>
    <w:p w14:paraId="47F6605F" w14:textId="77777777" w:rsidR="00775109" w:rsidRDefault="00775109" w:rsidP="00455EF9">
      <w:pPr>
        <w:sectPr w:rsidR="00775109" w:rsidSect="00775109">
          <w:pgSz w:w="12240" w:h="15840" w:code="1"/>
          <w:pgMar w:top="1440" w:right="1440" w:bottom="1440" w:left="1440" w:header="720" w:footer="720" w:gutter="0"/>
          <w:pgNumType w:fmt="lowerRoman"/>
          <w:cols w:space="720"/>
          <w:docGrid w:linePitch="360"/>
        </w:sectPr>
      </w:pPr>
    </w:p>
    <w:p w14:paraId="283CBA93" w14:textId="5941AF7E" w:rsidR="00455EF9" w:rsidRDefault="00455EF9" w:rsidP="00455EF9"/>
    <w:p w14:paraId="4A6EB785" w14:textId="6FC65F23" w:rsidR="00045CB8" w:rsidRDefault="00045CB8" w:rsidP="001F23A4">
      <w:pPr>
        <w:pStyle w:val="TOC1"/>
      </w:pPr>
      <w:r>
        <w:t>Table of Tables</w:t>
      </w:r>
    </w:p>
    <w:p w14:paraId="3901BE87" w14:textId="09DB08D3" w:rsidR="00722AC1" w:rsidRDefault="00045CB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518055795" w:history="1">
        <w:r w:rsidR="00722AC1" w:rsidRPr="002E5AF9">
          <w:rPr>
            <w:rStyle w:val="Hyperlink"/>
            <w:noProof/>
          </w:rPr>
          <w:t>Table 1: ESS Fault Description Table</w:t>
        </w:r>
        <w:r w:rsidR="00722AC1">
          <w:rPr>
            <w:noProof/>
            <w:webHidden/>
          </w:rPr>
          <w:tab/>
        </w:r>
        <w:r w:rsidR="00722AC1">
          <w:rPr>
            <w:noProof/>
            <w:webHidden/>
          </w:rPr>
          <w:fldChar w:fldCharType="begin"/>
        </w:r>
        <w:r w:rsidR="00722AC1">
          <w:rPr>
            <w:noProof/>
            <w:webHidden/>
          </w:rPr>
          <w:instrText xml:space="preserve"> PAGEREF _Toc518055795 \h </w:instrText>
        </w:r>
        <w:r w:rsidR="00722AC1">
          <w:rPr>
            <w:noProof/>
            <w:webHidden/>
          </w:rPr>
        </w:r>
        <w:r w:rsidR="00722AC1">
          <w:rPr>
            <w:noProof/>
            <w:webHidden/>
          </w:rPr>
          <w:fldChar w:fldCharType="separate"/>
        </w:r>
        <w:r w:rsidR="00722AC1">
          <w:rPr>
            <w:noProof/>
            <w:webHidden/>
          </w:rPr>
          <w:t>3</w:t>
        </w:r>
        <w:r w:rsidR="00722AC1">
          <w:rPr>
            <w:noProof/>
            <w:webHidden/>
          </w:rPr>
          <w:fldChar w:fldCharType="end"/>
        </w:r>
      </w:hyperlink>
    </w:p>
    <w:p w14:paraId="12F7053B" w14:textId="60548D1B" w:rsidR="00722AC1" w:rsidRDefault="00722AC1">
      <w:pPr>
        <w:pStyle w:val="TableofFigures"/>
        <w:tabs>
          <w:tab w:val="right" w:leader="dot" w:pos="9350"/>
        </w:tabs>
        <w:rPr>
          <w:rFonts w:asciiTheme="minorHAnsi" w:eastAsiaTheme="minorEastAsia" w:hAnsiTheme="minorHAnsi" w:cstheme="minorBidi"/>
          <w:noProof/>
          <w:szCs w:val="22"/>
        </w:rPr>
      </w:pPr>
      <w:hyperlink w:anchor="_Toc518055796" w:history="1">
        <w:r w:rsidRPr="002E5AF9">
          <w:rPr>
            <w:rStyle w:val="Hyperlink"/>
            <w:noProof/>
          </w:rPr>
          <w:t>Table 2: ESS Logging Description Table</w:t>
        </w:r>
        <w:r>
          <w:rPr>
            <w:noProof/>
            <w:webHidden/>
          </w:rPr>
          <w:tab/>
        </w:r>
        <w:r>
          <w:rPr>
            <w:noProof/>
            <w:webHidden/>
          </w:rPr>
          <w:fldChar w:fldCharType="begin"/>
        </w:r>
        <w:r>
          <w:rPr>
            <w:noProof/>
            <w:webHidden/>
          </w:rPr>
          <w:instrText xml:space="preserve"> PAGEREF _Toc518055796 \h </w:instrText>
        </w:r>
        <w:r>
          <w:rPr>
            <w:noProof/>
            <w:webHidden/>
          </w:rPr>
        </w:r>
        <w:r>
          <w:rPr>
            <w:noProof/>
            <w:webHidden/>
          </w:rPr>
          <w:fldChar w:fldCharType="separate"/>
        </w:r>
        <w:r>
          <w:rPr>
            <w:noProof/>
            <w:webHidden/>
          </w:rPr>
          <w:t>12</w:t>
        </w:r>
        <w:r>
          <w:rPr>
            <w:noProof/>
            <w:webHidden/>
          </w:rPr>
          <w:fldChar w:fldCharType="end"/>
        </w:r>
      </w:hyperlink>
    </w:p>
    <w:p w14:paraId="29906726" w14:textId="242B1FF3" w:rsidR="00722AC1" w:rsidRDefault="00722AC1">
      <w:pPr>
        <w:pStyle w:val="TableofFigures"/>
        <w:tabs>
          <w:tab w:val="right" w:leader="dot" w:pos="9350"/>
        </w:tabs>
        <w:rPr>
          <w:rFonts w:asciiTheme="minorHAnsi" w:eastAsiaTheme="minorEastAsia" w:hAnsiTheme="minorHAnsi" w:cstheme="minorBidi"/>
          <w:noProof/>
          <w:szCs w:val="22"/>
        </w:rPr>
      </w:pPr>
      <w:hyperlink w:anchor="_Toc518055797" w:history="1">
        <w:r w:rsidRPr="002E5AF9">
          <w:rPr>
            <w:rStyle w:val="Hyperlink"/>
            <w:noProof/>
          </w:rPr>
          <w:t>Table 3: Reference Table</w:t>
        </w:r>
        <w:r>
          <w:rPr>
            <w:noProof/>
            <w:webHidden/>
          </w:rPr>
          <w:tab/>
        </w:r>
        <w:r>
          <w:rPr>
            <w:noProof/>
            <w:webHidden/>
          </w:rPr>
          <w:fldChar w:fldCharType="begin"/>
        </w:r>
        <w:r>
          <w:rPr>
            <w:noProof/>
            <w:webHidden/>
          </w:rPr>
          <w:instrText xml:space="preserve"> PAGEREF _Toc518055797 \h </w:instrText>
        </w:r>
        <w:r>
          <w:rPr>
            <w:noProof/>
            <w:webHidden/>
          </w:rPr>
        </w:r>
        <w:r>
          <w:rPr>
            <w:noProof/>
            <w:webHidden/>
          </w:rPr>
          <w:fldChar w:fldCharType="separate"/>
        </w:r>
        <w:r>
          <w:rPr>
            <w:noProof/>
            <w:webHidden/>
          </w:rPr>
          <w:t>17</w:t>
        </w:r>
        <w:r>
          <w:rPr>
            <w:noProof/>
            <w:webHidden/>
          </w:rPr>
          <w:fldChar w:fldCharType="end"/>
        </w:r>
      </w:hyperlink>
    </w:p>
    <w:p w14:paraId="23D1F7EB" w14:textId="40831963" w:rsidR="00722AC1" w:rsidRDefault="00722AC1">
      <w:pPr>
        <w:pStyle w:val="TableofFigures"/>
        <w:tabs>
          <w:tab w:val="right" w:leader="dot" w:pos="9350"/>
        </w:tabs>
        <w:rPr>
          <w:rFonts w:asciiTheme="minorHAnsi" w:eastAsiaTheme="minorEastAsia" w:hAnsiTheme="minorHAnsi" w:cstheme="minorBidi"/>
          <w:noProof/>
          <w:szCs w:val="22"/>
        </w:rPr>
      </w:pPr>
      <w:hyperlink w:anchor="_Toc518055798" w:history="1">
        <w:r w:rsidRPr="002E5AF9">
          <w:rPr>
            <w:rStyle w:val="Hyperlink"/>
            <w:noProof/>
          </w:rPr>
          <w:t>Table 4: Acronym Table</w:t>
        </w:r>
        <w:r>
          <w:rPr>
            <w:noProof/>
            <w:webHidden/>
          </w:rPr>
          <w:tab/>
        </w:r>
        <w:r>
          <w:rPr>
            <w:noProof/>
            <w:webHidden/>
          </w:rPr>
          <w:fldChar w:fldCharType="begin"/>
        </w:r>
        <w:r>
          <w:rPr>
            <w:noProof/>
            <w:webHidden/>
          </w:rPr>
          <w:instrText xml:space="preserve"> PAGEREF _Toc518055798 \h </w:instrText>
        </w:r>
        <w:r>
          <w:rPr>
            <w:noProof/>
            <w:webHidden/>
          </w:rPr>
        </w:r>
        <w:r>
          <w:rPr>
            <w:noProof/>
            <w:webHidden/>
          </w:rPr>
          <w:fldChar w:fldCharType="separate"/>
        </w:r>
        <w:r>
          <w:rPr>
            <w:noProof/>
            <w:webHidden/>
          </w:rPr>
          <w:t>17</w:t>
        </w:r>
        <w:r>
          <w:rPr>
            <w:noProof/>
            <w:webHidden/>
          </w:rPr>
          <w:fldChar w:fldCharType="end"/>
        </w:r>
      </w:hyperlink>
    </w:p>
    <w:p w14:paraId="01120972" w14:textId="69FD6467" w:rsidR="00045CB8" w:rsidRDefault="00045CB8">
      <w:r>
        <w:fldChar w:fldCharType="end"/>
      </w:r>
    </w:p>
    <w:p w14:paraId="59D7F51C" w14:textId="77777777" w:rsidR="009F2EDF" w:rsidRPr="009F2EDF" w:rsidRDefault="00045CB8" w:rsidP="001F23A4">
      <w:pPr>
        <w:pStyle w:val="TableofFigures"/>
        <w:tabs>
          <w:tab w:val="right" w:leader="dot" w:pos="9350"/>
        </w:tabs>
        <w:jc w:val="center"/>
        <w:rPr>
          <w:rFonts w:ascii="Arial" w:hAnsi="Arial" w:cs="Arial"/>
          <w:b/>
          <w:sz w:val="28"/>
          <w:szCs w:val="28"/>
        </w:rPr>
      </w:pPr>
      <w:r w:rsidRPr="009F2EDF">
        <w:rPr>
          <w:rFonts w:ascii="Arial" w:hAnsi="Arial" w:cs="Arial"/>
          <w:b/>
          <w:sz w:val="28"/>
          <w:szCs w:val="28"/>
        </w:rPr>
        <w:t>Table of Figures</w:t>
      </w:r>
    </w:p>
    <w:p w14:paraId="4F2655F0" w14:textId="43932D75" w:rsidR="00722AC1" w:rsidRDefault="009B0CC6">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518055799" w:history="1">
        <w:r w:rsidR="00722AC1" w:rsidRPr="002C384B">
          <w:rPr>
            <w:rStyle w:val="Hyperlink"/>
            <w:noProof/>
          </w:rPr>
          <w:t>Figure 1  ESS Fault Model</w:t>
        </w:r>
        <w:r w:rsidR="00722AC1">
          <w:rPr>
            <w:noProof/>
            <w:webHidden/>
          </w:rPr>
          <w:tab/>
        </w:r>
        <w:r w:rsidR="00722AC1">
          <w:rPr>
            <w:noProof/>
            <w:webHidden/>
          </w:rPr>
          <w:fldChar w:fldCharType="begin"/>
        </w:r>
        <w:r w:rsidR="00722AC1">
          <w:rPr>
            <w:noProof/>
            <w:webHidden/>
          </w:rPr>
          <w:instrText xml:space="preserve"> PAGEREF _Toc518055799 \h </w:instrText>
        </w:r>
        <w:r w:rsidR="00722AC1">
          <w:rPr>
            <w:noProof/>
            <w:webHidden/>
          </w:rPr>
        </w:r>
        <w:r w:rsidR="00722AC1">
          <w:rPr>
            <w:noProof/>
            <w:webHidden/>
          </w:rPr>
          <w:fldChar w:fldCharType="separate"/>
        </w:r>
        <w:r w:rsidR="00722AC1">
          <w:rPr>
            <w:noProof/>
            <w:webHidden/>
          </w:rPr>
          <w:t>3</w:t>
        </w:r>
        <w:r w:rsidR="00722AC1">
          <w:rPr>
            <w:noProof/>
            <w:webHidden/>
          </w:rPr>
          <w:fldChar w:fldCharType="end"/>
        </w:r>
      </w:hyperlink>
    </w:p>
    <w:p w14:paraId="0CBBC0B7" w14:textId="37442BFF" w:rsidR="00722AC1" w:rsidRDefault="00722AC1">
      <w:pPr>
        <w:pStyle w:val="TableofFigures"/>
        <w:tabs>
          <w:tab w:val="right" w:leader="dot" w:pos="9350"/>
        </w:tabs>
        <w:rPr>
          <w:rFonts w:asciiTheme="minorHAnsi" w:eastAsiaTheme="minorEastAsia" w:hAnsiTheme="minorHAnsi" w:cstheme="minorBidi"/>
          <w:noProof/>
          <w:szCs w:val="22"/>
        </w:rPr>
      </w:pPr>
      <w:hyperlink w:anchor="_Toc518055800" w:history="1">
        <w:r w:rsidRPr="002C384B">
          <w:rPr>
            <w:rStyle w:val="Hyperlink"/>
            <w:noProof/>
          </w:rPr>
          <w:t>Figure 2  ESS Fault Example</w:t>
        </w:r>
        <w:r>
          <w:rPr>
            <w:noProof/>
            <w:webHidden/>
          </w:rPr>
          <w:tab/>
        </w:r>
        <w:r>
          <w:rPr>
            <w:noProof/>
            <w:webHidden/>
          </w:rPr>
          <w:fldChar w:fldCharType="begin"/>
        </w:r>
        <w:r>
          <w:rPr>
            <w:noProof/>
            <w:webHidden/>
          </w:rPr>
          <w:instrText xml:space="preserve"> PAGEREF _Toc518055800 \h </w:instrText>
        </w:r>
        <w:r>
          <w:rPr>
            <w:noProof/>
            <w:webHidden/>
          </w:rPr>
        </w:r>
        <w:r>
          <w:rPr>
            <w:noProof/>
            <w:webHidden/>
          </w:rPr>
          <w:fldChar w:fldCharType="separate"/>
        </w:r>
        <w:r>
          <w:rPr>
            <w:noProof/>
            <w:webHidden/>
          </w:rPr>
          <w:t>4</w:t>
        </w:r>
        <w:r>
          <w:rPr>
            <w:noProof/>
            <w:webHidden/>
          </w:rPr>
          <w:fldChar w:fldCharType="end"/>
        </w:r>
      </w:hyperlink>
    </w:p>
    <w:p w14:paraId="19DCEEDF" w14:textId="393C4A51" w:rsidR="00722AC1" w:rsidRDefault="00722AC1">
      <w:pPr>
        <w:pStyle w:val="TableofFigures"/>
        <w:tabs>
          <w:tab w:val="right" w:leader="dot" w:pos="9350"/>
        </w:tabs>
        <w:rPr>
          <w:rFonts w:asciiTheme="minorHAnsi" w:eastAsiaTheme="minorEastAsia" w:hAnsiTheme="minorHAnsi" w:cstheme="minorBidi"/>
          <w:noProof/>
          <w:szCs w:val="22"/>
        </w:rPr>
      </w:pPr>
      <w:hyperlink w:anchor="_Toc518055801" w:history="1">
        <w:r w:rsidRPr="002C384B">
          <w:rPr>
            <w:rStyle w:val="Hyperlink"/>
            <w:noProof/>
          </w:rPr>
          <w:t>Figure 3 Multi Level Processing Stack</w:t>
        </w:r>
        <w:r>
          <w:rPr>
            <w:noProof/>
            <w:webHidden/>
          </w:rPr>
          <w:tab/>
        </w:r>
        <w:r>
          <w:rPr>
            <w:noProof/>
            <w:webHidden/>
          </w:rPr>
          <w:fldChar w:fldCharType="begin"/>
        </w:r>
        <w:r>
          <w:rPr>
            <w:noProof/>
            <w:webHidden/>
          </w:rPr>
          <w:instrText xml:space="preserve"> PAGEREF _Toc518055801 \h </w:instrText>
        </w:r>
        <w:r>
          <w:rPr>
            <w:noProof/>
            <w:webHidden/>
          </w:rPr>
        </w:r>
        <w:r>
          <w:rPr>
            <w:noProof/>
            <w:webHidden/>
          </w:rPr>
          <w:fldChar w:fldCharType="separate"/>
        </w:r>
        <w:r>
          <w:rPr>
            <w:noProof/>
            <w:webHidden/>
          </w:rPr>
          <w:t>7</w:t>
        </w:r>
        <w:r>
          <w:rPr>
            <w:noProof/>
            <w:webHidden/>
          </w:rPr>
          <w:fldChar w:fldCharType="end"/>
        </w:r>
      </w:hyperlink>
    </w:p>
    <w:p w14:paraId="4BC491F1" w14:textId="0119E540" w:rsidR="00722AC1" w:rsidRDefault="00722AC1">
      <w:pPr>
        <w:pStyle w:val="TableofFigures"/>
        <w:tabs>
          <w:tab w:val="right" w:leader="dot" w:pos="9350"/>
        </w:tabs>
        <w:rPr>
          <w:rFonts w:asciiTheme="minorHAnsi" w:eastAsiaTheme="minorEastAsia" w:hAnsiTheme="minorHAnsi" w:cstheme="minorBidi"/>
          <w:noProof/>
          <w:szCs w:val="22"/>
        </w:rPr>
      </w:pPr>
      <w:hyperlink w:anchor="_Toc518055802" w:history="1">
        <w:r w:rsidRPr="002C384B">
          <w:rPr>
            <w:rStyle w:val="Hyperlink"/>
            <w:noProof/>
          </w:rPr>
          <w:t>Figure 4  ESS Logging Model</w:t>
        </w:r>
        <w:r>
          <w:rPr>
            <w:noProof/>
            <w:webHidden/>
          </w:rPr>
          <w:tab/>
        </w:r>
        <w:r>
          <w:rPr>
            <w:noProof/>
            <w:webHidden/>
          </w:rPr>
          <w:fldChar w:fldCharType="begin"/>
        </w:r>
        <w:r>
          <w:rPr>
            <w:noProof/>
            <w:webHidden/>
          </w:rPr>
          <w:instrText xml:space="preserve"> PAGEREF _Toc518055802 \h </w:instrText>
        </w:r>
        <w:r>
          <w:rPr>
            <w:noProof/>
            <w:webHidden/>
          </w:rPr>
        </w:r>
        <w:r>
          <w:rPr>
            <w:noProof/>
            <w:webHidden/>
          </w:rPr>
          <w:fldChar w:fldCharType="separate"/>
        </w:r>
        <w:r>
          <w:rPr>
            <w:noProof/>
            <w:webHidden/>
          </w:rPr>
          <w:t>11</w:t>
        </w:r>
        <w:r>
          <w:rPr>
            <w:noProof/>
            <w:webHidden/>
          </w:rPr>
          <w:fldChar w:fldCharType="end"/>
        </w:r>
      </w:hyperlink>
    </w:p>
    <w:p w14:paraId="4F1F957A" w14:textId="409C8940" w:rsidR="00722AC1" w:rsidRDefault="00722AC1">
      <w:pPr>
        <w:pStyle w:val="TableofFigures"/>
        <w:tabs>
          <w:tab w:val="right" w:leader="dot" w:pos="9350"/>
        </w:tabs>
        <w:rPr>
          <w:rFonts w:asciiTheme="minorHAnsi" w:eastAsiaTheme="minorEastAsia" w:hAnsiTheme="minorHAnsi" w:cstheme="minorBidi"/>
          <w:noProof/>
          <w:szCs w:val="22"/>
        </w:rPr>
      </w:pPr>
      <w:hyperlink w:anchor="_Toc518055803" w:history="1">
        <w:r w:rsidRPr="002C384B">
          <w:rPr>
            <w:rStyle w:val="Hyperlink"/>
            <w:noProof/>
          </w:rPr>
          <w:t>Figure 5 Logging Example</w:t>
        </w:r>
        <w:r>
          <w:rPr>
            <w:noProof/>
            <w:webHidden/>
          </w:rPr>
          <w:tab/>
        </w:r>
        <w:r>
          <w:rPr>
            <w:noProof/>
            <w:webHidden/>
          </w:rPr>
          <w:fldChar w:fldCharType="begin"/>
        </w:r>
        <w:r>
          <w:rPr>
            <w:noProof/>
            <w:webHidden/>
          </w:rPr>
          <w:instrText xml:space="preserve"> PAGEREF _Toc518055803 \h </w:instrText>
        </w:r>
        <w:r>
          <w:rPr>
            <w:noProof/>
            <w:webHidden/>
          </w:rPr>
        </w:r>
        <w:r>
          <w:rPr>
            <w:noProof/>
            <w:webHidden/>
          </w:rPr>
          <w:fldChar w:fldCharType="separate"/>
        </w:r>
        <w:r>
          <w:rPr>
            <w:noProof/>
            <w:webHidden/>
          </w:rPr>
          <w:t>14</w:t>
        </w:r>
        <w:r>
          <w:rPr>
            <w:noProof/>
            <w:webHidden/>
          </w:rPr>
          <w:fldChar w:fldCharType="end"/>
        </w:r>
      </w:hyperlink>
    </w:p>
    <w:p w14:paraId="72E3B8BB" w14:textId="6E7665A5" w:rsidR="00045CB8" w:rsidRDefault="009B0CC6">
      <w:r>
        <w:rPr>
          <w:b/>
          <w:bCs/>
          <w:noProof/>
        </w:rPr>
        <w:fldChar w:fldCharType="end"/>
      </w:r>
    </w:p>
    <w:p w14:paraId="66AB6E80" w14:textId="77777777" w:rsidR="0055161D" w:rsidRDefault="0055161D" w:rsidP="005F24B7">
      <w:pPr>
        <w:sectPr w:rsidR="0055161D" w:rsidSect="009B185A">
          <w:type w:val="continuous"/>
          <w:pgSz w:w="12240" w:h="15840" w:code="1"/>
          <w:pgMar w:top="1440" w:right="1440" w:bottom="1440" w:left="1440" w:header="720" w:footer="720" w:gutter="0"/>
          <w:pgNumType w:start="1"/>
          <w:cols w:space="720"/>
          <w:docGrid w:linePitch="360"/>
        </w:sectPr>
      </w:pPr>
    </w:p>
    <w:p w14:paraId="2D0D3F75" w14:textId="77777777" w:rsidR="00455EF9" w:rsidRDefault="00455EF9" w:rsidP="00455EF9">
      <w:pPr>
        <w:pStyle w:val="Heading1"/>
        <w:tabs>
          <w:tab w:val="num" w:pos="720"/>
        </w:tabs>
      </w:pPr>
      <w:bookmarkStart w:id="13" w:name="_Toc516653985"/>
      <w:bookmarkStart w:id="14" w:name="_Toc517966838"/>
      <w:bookmarkStart w:id="15" w:name="_Toc517969137"/>
      <w:bookmarkStart w:id="16" w:name="_Toc518055763"/>
      <w:bookmarkEnd w:id="11"/>
      <w:bookmarkEnd w:id="12"/>
      <w:r>
        <w:lastRenderedPageBreak/>
        <w:t>Exception Handling</w:t>
      </w:r>
      <w:bookmarkEnd w:id="13"/>
      <w:bookmarkEnd w:id="14"/>
      <w:bookmarkEnd w:id="15"/>
      <w:bookmarkEnd w:id="16"/>
      <w:r>
        <w:t xml:space="preserve"> </w:t>
      </w:r>
    </w:p>
    <w:p w14:paraId="70483EAC" w14:textId="77777777" w:rsidR="00455EF9" w:rsidRDefault="00455EF9" w:rsidP="00455EF9">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w:t>
      </w:r>
    </w:p>
    <w:p w14:paraId="1E993E27" w14:textId="77777777" w:rsidR="00455EF9" w:rsidRDefault="00455EF9" w:rsidP="00455EF9">
      <w:pPr>
        <w:pStyle w:val="BodyText"/>
      </w:pPr>
      <w:r>
        <w:t>This section of the document will focus on RESTful error handling although SOAP error handling may be included in a latter iteration.</w:t>
      </w:r>
    </w:p>
    <w:p w14:paraId="77F226C5" w14:textId="77777777" w:rsidR="00455EF9" w:rsidRDefault="00455EF9" w:rsidP="00455EF9">
      <w:pPr>
        <w:pStyle w:val="Heading2"/>
      </w:pPr>
      <w:bookmarkStart w:id="17" w:name="_Toc516653986"/>
      <w:bookmarkStart w:id="18" w:name="_Toc517966839"/>
      <w:bookmarkStart w:id="19" w:name="_Toc517969138"/>
      <w:bookmarkStart w:id="20" w:name="_Toc518055764"/>
      <w:r>
        <w:t xml:space="preserve">Exception Handling </w:t>
      </w:r>
      <w:bookmarkEnd w:id="17"/>
      <w:r>
        <w:t>Approach</w:t>
      </w:r>
      <w:bookmarkEnd w:id="18"/>
      <w:bookmarkEnd w:id="19"/>
      <w:bookmarkEnd w:id="20"/>
    </w:p>
    <w:p w14:paraId="1FC65425" w14:textId="77777777" w:rsidR="00455EF9" w:rsidRDefault="00455EF9" w:rsidP="00455EF9">
      <w:pPr>
        <w:pStyle w:val="BodyText"/>
      </w:pPr>
      <w:r>
        <w:t xml:space="preserve">RESTful APIs should define the functional, business view and abstract from implementation aspects. Success and error responses are a vital part to define how an API is used correctly. </w:t>
      </w:r>
    </w:p>
    <w:p w14:paraId="1696DD98" w14:textId="77777777" w:rsidR="00455EF9" w:rsidRDefault="00455EF9" w:rsidP="00455EF9">
      <w:pPr>
        <w:pStyle w:val="BodyText"/>
      </w:pPr>
      <w:r>
        <w:t xml:space="preserve">Therefore, defining all </w:t>
      </w:r>
      <w:r w:rsidRPr="00AF2D45">
        <w:t>success</w:t>
      </w:r>
      <w:r>
        <w:t xml:space="preserve"> and </w:t>
      </w:r>
      <w:r w:rsidRPr="00AF2D45">
        <w:t>service specific error</w:t>
      </w:r>
      <w:r>
        <w:t xml:space="preserve"> responses in an API specification is required. Both are part of the interface definition and provide important information for service clients to handle standard as well as non-standard situations. </w:t>
      </w:r>
    </w:p>
    <w:p w14:paraId="34BFD501" w14:textId="77777777" w:rsidR="00455EF9" w:rsidRDefault="00455EF9" w:rsidP="00455EF9">
      <w:pPr>
        <w:pStyle w:val="BodyText"/>
      </w:pPr>
      <w:r w:rsidRPr="000224CC">
        <w:t xml:space="preserve">API designers should also think about troubleshooting </w:t>
      </w:r>
      <w:r>
        <w:t>protocol definitions</w:t>
      </w:r>
      <w:r w:rsidRPr="000224CC">
        <w:t xml:space="preserve"> </w:t>
      </w:r>
      <w:r>
        <w:t xml:space="preserve">that are </w:t>
      </w:r>
      <w:r w:rsidRPr="000224CC">
        <w:t xml:space="preserve">part of the associated online API documentation. It provides information and handling guidance on application-specific errors and </w:t>
      </w:r>
      <w:r>
        <w:t xml:space="preserve">should be </w:t>
      </w:r>
      <w:r w:rsidRPr="000224CC">
        <w:t xml:space="preserve">referenced </w:t>
      </w:r>
      <w:r>
        <w:t xml:space="preserve">as part of the </w:t>
      </w:r>
      <w:r w:rsidRPr="000224CC">
        <w:t>API specification. This can reduce service support tasks and contribute to service client and provider performance.</w:t>
      </w:r>
    </w:p>
    <w:p w14:paraId="3E5B5776" w14:textId="77777777"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p>
    <w:p w14:paraId="51372A60" w14:textId="77777777" w:rsidR="00455EF9" w:rsidRDefault="00455EF9" w:rsidP="004E409F">
      <w:pPr>
        <w:pStyle w:val="Heading3"/>
      </w:pPr>
      <w:bookmarkStart w:id="21" w:name="_Toc517966840"/>
      <w:bookmarkStart w:id="22" w:name="_Toc517969139"/>
      <w:bookmarkStart w:id="23" w:name="_Toc518055765"/>
      <w:r>
        <w:t>HTTP Response Message Header Configuration</w:t>
      </w:r>
      <w:bookmarkEnd w:id="21"/>
      <w:bookmarkEnd w:id="22"/>
      <w:bookmarkEnd w:id="23"/>
    </w:p>
    <w:p w14:paraId="4C617CEA" w14:textId="77777777" w:rsidR="00455EF9" w:rsidRDefault="00455EF9" w:rsidP="00455EF9">
      <w:pPr>
        <w:pStyle w:val="BodyText"/>
      </w:pPr>
      <w:r>
        <w:t>RESTful API response implementations utilize the</w:t>
      </w:r>
      <w:r w:rsidRPr="00206FEF">
        <w:t xml:space="preserve"> HTTP Response Message</w:t>
      </w:r>
      <w:r>
        <w:t xml:space="preserve"> Header. A high-level overview of the Header and it communication of success and error conditions follows.</w:t>
      </w:r>
    </w:p>
    <w:p w14:paraId="53020741" w14:textId="77777777" w:rsidR="00455EF9" w:rsidRDefault="00455EF9" w:rsidP="004E409F">
      <w:pPr>
        <w:pStyle w:val="Heading4"/>
      </w:pPr>
      <w:bookmarkStart w:id="24" w:name="_Toc517966841"/>
      <w:bookmarkStart w:id="25" w:name="_Toc517969140"/>
      <w:bookmarkStart w:id="26" w:name="_Toc518055766"/>
      <w:r w:rsidRPr="0023077D">
        <w:t xml:space="preserve">HTTP </w:t>
      </w:r>
      <w:r>
        <w:t>Status Line</w:t>
      </w:r>
      <w:bookmarkEnd w:id="24"/>
      <w:bookmarkEnd w:id="25"/>
      <w:bookmarkEnd w:id="26"/>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825F02">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825F02">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77777777" w:rsidR="00455EF9" w:rsidRPr="007141F9" w:rsidRDefault="00455EF9" w:rsidP="00825F02">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a </w:t>
      </w:r>
      <w:r w:rsidRPr="00970B62">
        <w:rPr>
          <w:b/>
          <w:color w:val="000000"/>
        </w:rPr>
        <w:t>short</w:t>
      </w:r>
      <w:r w:rsidRPr="007141F9">
        <w:rPr>
          <w:color w:val="000000"/>
        </w:rPr>
        <w:t xml:space="preserve"> explanation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825F02">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825F02">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825F02">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825F02">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77777777"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p>
    <w:p w14:paraId="2EAE7D99" w14:textId="7A054BD7" w:rsidR="00455EF9" w:rsidRDefault="00455EF9" w:rsidP="00455EF9">
      <w:pPr>
        <w:rPr>
          <w:color w:val="000000"/>
          <w:sz w:val="24"/>
        </w:rPr>
      </w:pPr>
    </w:p>
    <w:p w14:paraId="77151A50" w14:textId="77777777" w:rsidR="00455EF9" w:rsidRDefault="00455EF9" w:rsidP="004E409F">
      <w:pPr>
        <w:pStyle w:val="Heading4"/>
      </w:pPr>
      <w:bookmarkStart w:id="27" w:name="_Toc517966842"/>
      <w:bookmarkStart w:id="28" w:name="_Toc517969141"/>
      <w:bookmarkStart w:id="29" w:name="_Toc518055767"/>
      <w:r>
        <w:lastRenderedPageBreak/>
        <w:t>HTTP Response Headers</w:t>
      </w:r>
      <w:bookmarkEnd w:id="27"/>
      <w:bookmarkEnd w:id="28"/>
      <w:bookmarkEnd w:id="29"/>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825F02">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825F02">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825F02">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825F02">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4E409F">
      <w:pPr>
        <w:pStyle w:val="Heading4"/>
      </w:pPr>
      <w:bookmarkStart w:id="30" w:name="_Toc517966843"/>
      <w:bookmarkStart w:id="31" w:name="_Toc517969142"/>
      <w:bookmarkStart w:id="32" w:name="_Hlk517708148"/>
      <w:bookmarkStart w:id="33" w:name="_Toc518055768"/>
      <w:r>
        <w:t>HTTP Response Message Body</w:t>
      </w:r>
      <w:bookmarkEnd w:id="30"/>
      <w:bookmarkEnd w:id="31"/>
      <w:bookmarkEnd w:id="33"/>
    </w:p>
    <w:bookmarkEnd w:id="32"/>
    <w:p w14:paraId="4DB9C630" w14:textId="77777777" w:rsidR="00455EF9" w:rsidRPr="007141F9"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message body is optional but if needed would contain additional text in a JSON format.</w:t>
      </w:r>
    </w:p>
    <w:p w14:paraId="6AF4F6CD" w14:textId="77777777" w:rsidR="00455EF9" w:rsidRDefault="00455EF9" w:rsidP="004E409F">
      <w:pPr>
        <w:pStyle w:val="Heading3"/>
      </w:pPr>
      <w:bookmarkStart w:id="34" w:name="_Ref517689080"/>
      <w:bookmarkStart w:id="35" w:name="_Toc517966844"/>
      <w:bookmarkStart w:id="36" w:name="_Toc517969143"/>
      <w:bookmarkStart w:id="37" w:name="_Toc518055769"/>
      <w:r>
        <w:t>HTTP Response Status Code Usage Guidelines</w:t>
      </w:r>
      <w:bookmarkEnd w:id="34"/>
      <w:bookmarkEnd w:id="35"/>
      <w:bookmarkEnd w:id="36"/>
      <w:bookmarkEnd w:id="37"/>
      <w:r>
        <w:t xml:space="preserve"> </w:t>
      </w:r>
    </w:p>
    <w:p w14:paraId="52AD0EBB" w14:textId="77777777" w:rsidR="00455EF9" w:rsidRDefault="00455EF9" w:rsidP="00455EF9">
      <w:pPr>
        <w:pStyle w:val="BodyText"/>
      </w:pPr>
      <w:r>
        <w:rPr>
          <w:szCs w:val="24"/>
        </w:rPr>
        <w:t>For VA created APIs should use</w:t>
      </w:r>
      <w:r>
        <w:t xml:space="preserve"> three simple, common response status codes indicating success, failure due to client-side problem, failure due to server-side problem:</w:t>
      </w:r>
    </w:p>
    <w:p w14:paraId="541B0A4D" w14:textId="77777777" w:rsidR="00455EF9" w:rsidRDefault="00455EF9" w:rsidP="00825F02">
      <w:pPr>
        <w:pStyle w:val="BodyText"/>
        <w:numPr>
          <w:ilvl w:val="0"/>
          <w:numId w:val="20"/>
        </w:numPr>
      </w:pPr>
      <w:r>
        <w:t>200 - OK</w:t>
      </w:r>
    </w:p>
    <w:p w14:paraId="2C671B2B" w14:textId="77777777" w:rsidR="00455EF9" w:rsidRDefault="00455EF9" w:rsidP="00825F02">
      <w:pPr>
        <w:pStyle w:val="ListParagraph"/>
        <w:numPr>
          <w:ilvl w:val="0"/>
          <w:numId w:val="20"/>
        </w:numPr>
      </w:pPr>
      <w:r>
        <w:t xml:space="preserve">400 - Bad Request (Client Error) include if necessary, in the </w:t>
      </w:r>
      <w:r w:rsidRPr="008A5261">
        <w:rPr>
          <w:szCs w:val="20"/>
        </w:rPr>
        <w:t>HTTP Response Message Body</w:t>
      </w:r>
      <w:r>
        <w:rPr>
          <w:szCs w:val="20"/>
        </w:rPr>
        <w:t xml:space="preserve">, a </w:t>
      </w:r>
      <w:r>
        <w:t>JSON message with error or more details should be returned to the client.</w:t>
      </w:r>
    </w:p>
    <w:p w14:paraId="0A8A0961" w14:textId="77777777" w:rsidR="00455EF9" w:rsidRDefault="00455EF9" w:rsidP="00825F02">
      <w:pPr>
        <w:pStyle w:val="BodyText"/>
        <w:numPr>
          <w:ilvl w:val="0"/>
          <w:numId w:val="20"/>
        </w:numPr>
      </w:pPr>
      <w:r>
        <w:t>401 - Unauthorized</w:t>
      </w:r>
    </w:p>
    <w:p w14:paraId="1F6E0F49" w14:textId="183F17C5" w:rsidR="00F134BF" w:rsidRPr="00F134BF" w:rsidRDefault="00455EF9" w:rsidP="00825F02">
      <w:pPr>
        <w:pStyle w:val="BodyText"/>
        <w:numPr>
          <w:ilvl w:val="0"/>
          <w:numId w:val="20"/>
        </w:numPr>
        <w:rPr>
          <w:b/>
        </w:rPr>
      </w:pPr>
      <w:r>
        <w:t xml:space="preserve">500 - Internal Server Error include if necessary, in the </w:t>
      </w:r>
      <w:r w:rsidRPr="008A5261">
        <w:t>HTTP Response Message Body</w:t>
      </w:r>
      <w:r>
        <w:t>, a JSON message with an error should be returned to the client only when there is no security risk by doing that (although message could potentially be sanitized).</w:t>
      </w:r>
    </w:p>
    <w:p w14:paraId="67202273" w14:textId="77777777" w:rsidR="00455EF9" w:rsidRPr="00C0349A" w:rsidRDefault="00455EF9" w:rsidP="00455EF9">
      <w:pPr>
        <w:pStyle w:val="BodyText"/>
      </w:pPr>
      <w:r>
        <w:t>T</w:t>
      </w:r>
      <w:r w:rsidRPr="00C0349A">
        <w:t xml:space="preserve">his solution can </w:t>
      </w:r>
      <w:r>
        <w:t>facilitate processing by the client</w:t>
      </w:r>
      <w:r w:rsidRPr="00C0349A">
        <w:t xml:space="preserve"> </w:t>
      </w:r>
      <w:r>
        <w:t xml:space="preserve">by handling </w:t>
      </w:r>
      <w:r w:rsidRPr="00C0349A">
        <w:t>only these 4 status codes</w:t>
      </w:r>
      <w:r>
        <w:t xml:space="preserve">. When the client examines </w:t>
      </w:r>
      <w:r w:rsidRPr="00C0349A">
        <w:t xml:space="preserve">either </w:t>
      </w:r>
      <w:r>
        <w:t xml:space="preserve">a </w:t>
      </w:r>
      <w:r w:rsidRPr="00C0349A">
        <w:t xml:space="preserve">400 or </w:t>
      </w:r>
      <w:r>
        <w:t xml:space="preserve">a </w:t>
      </w:r>
      <w:r w:rsidRPr="00C0349A">
        <w:t xml:space="preserve">500 code </w:t>
      </w:r>
      <w:r>
        <w:t xml:space="preserve">the process </w:t>
      </w:r>
      <w:r w:rsidRPr="00C0349A">
        <w:t xml:space="preserve">should </w:t>
      </w:r>
      <w:r>
        <w:t>intake</w:t>
      </w:r>
      <w:r w:rsidRPr="00C0349A">
        <w:t xml:space="preserve"> the </w:t>
      </w:r>
      <w:r w:rsidRPr="008A5261">
        <w:t>Response Message Body</w:t>
      </w:r>
      <w:r>
        <w:t xml:space="preserve"> JSON payload </w:t>
      </w:r>
      <w:r w:rsidRPr="00C0349A">
        <w:t xml:space="preserve">and parse it to </w:t>
      </w:r>
      <w:r>
        <w:t>determine exactly the issue</w:t>
      </w:r>
      <w:r w:rsidRPr="00C0349A">
        <w:t>.</w:t>
      </w:r>
    </w:p>
    <w:p w14:paraId="56D681BF" w14:textId="77777777" w:rsidR="00455EF9" w:rsidRDefault="00455EF9" w:rsidP="004E409F">
      <w:pPr>
        <w:pStyle w:val="Heading3"/>
      </w:pPr>
      <w:bookmarkStart w:id="38" w:name="_Toc517966845"/>
      <w:bookmarkStart w:id="39" w:name="_Toc517969144"/>
      <w:bookmarkStart w:id="40" w:name="_Toc518055770"/>
      <w:r>
        <w:t>HTTP Response Message Body Guidelines for RESTful Services</w:t>
      </w:r>
      <w:bookmarkEnd w:id="38"/>
      <w:bookmarkEnd w:id="39"/>
      <w:bookmarkEnd w:id="40"/>
    </w:p>
    <w:p w14:paraId="7E3C72C5" w14:textId="77777777" w:rsidR="00455EF9" w:rsidRDefault="00455EF9" w:rsidP="00455EF9">
      <w:pPr>
        <w:pStyle w:val="BodyText"/>
        <w:rPr>
          <w:spacing w:val="2"/>
          <w:szCs w:val="24"/>
        </w:rPr>
      </w:pPr>
      <w:r>
        <w:rPr>
          <w:spacing w:val="2"/>
          <w:szCs w:val="24"/>
        </w:rPr>
        <w:t>References were made above to the</w:t>
      </w:r>
      <w:r w:rsidRPr="00C0349A">
        <w:t xml:space="preserve"> </w:t>
      </w:r>
      <w:r w:rsidRPr="008A5261">
        <w:t>Response Message Body</w:t>
      </w:r>
      <w:r>
        <w:t xml:space="preserve"> JSON payloads. This section details a standardized layout that will facilitate the creation of JSON payload.</w:t>
      </w:r>
    </w:p>
    <w:p w14:paraId="700BEF77" w14:textId="4D5C7C39" w:rsidR="00455EF9" w:rsidRDefault="00455EF9" w:rsidP="00455EF9">
      <w:pPr>
        <w:pStyle w:val="BodyText"/>
      </w:pPr>
      <w:r w:rsidRPr="00E538C5">
        <w:rPr>
          <w:spacing w:val="2"/>
          <w:szCs w:val="24"/>
        </w:rPr>
        <w:t>The E</w:t>
      </w:r>
      <w:r>
        <w:rPr>
          <w:spacing w:val="2"/>
          <w:szCs w:val="24"/>
        </w:rPr>
        <w:t>nterprise Shared Services (E</w:t>
      </w:r>
      <w:r w:rsidRPr="00E538C5">
        <w:rPr>
          <w:spacing w:val="2"/>
          <w:szCs w:val="24"/>
        </w:rPr>
        <w:t>SS</w:t>
      </w:r>
      <w:r>
        <w:rPr>
          <w:spacing w:val="2"/>
          <w:szCs w:val="24"/>
        </w:rPr>
        <w:t>)</w:t>
      </w:r>
      <w:r w:rsidRPr="00E538C5">
        <w:rPr>
          <w:spacing w:val="2"/>
          <w:szCs w:val="24"/>
        </w:rPr>
        <w:t xml:space="preserve"> Exception Handling Guidelines document, pointed to by this link -&gt; </w:t>
      </w:r>
      <w:hyperlink r:id="rId20" w:tgtFrame="_blank" w:tooltip="Exception Handling Guideline document" w:history="1">
        <w:r w:rsidRPr="00F20897">
          <w:rPr>
            <w:rStyle w:val="Hyperlink"/>
          </w:rPr>
          <w:t>Exception Handling Guideline document</w:t>
        </w:r>
      </w:hyperlink>
      <w:r>
        <w:t xml:space="preserve">, contains XML based messaging guidelines that were defined for SOAP services. From a consistency perspective, continuing these guidelines for RESTful based services would be beneficial. </w:t>
      </w:r>
    </w:p>
    <w:p w14:paraId="14EEAAD5" w14:textId="77777777" w:rsidR="00455EF9" w:rsidRDefault="00455EF9" w:rsidP="00455EF9">
      <w:pPr>
        <w:rPr>
          <w:sz w:val="24"/>
          <w:szCs w:val="20"/>
        </w:rPr>
      </w:pPr>
      <w:r>
        <w:br w:type="page"/>
      </w:r>
    </w:p>
    <w:p w14:paraId="231C77EF" w14:textId="77777777" w:rsidR="00455EF9" w:rsidRDefault="00455EF9" w:rsidP="004E409F">
      <w:pPr>
        <w:pStyle w:val="Heading4"/>
      </w:pPr>
      <w:bookmarkStart w:id="41" w:name="_Toc517966846"/>
      <w:bookmarkStart w:id="42" w:name="_Toc517969145"/>
      <w:bookmarkStart w:id="43" w:name="_Toc518055771"/>
      <w:r>
        <w:lastRenderedPageBreak/>
        <w:t>Enterprise Shared Services Fault Model</w:t>
      </w:r>
      <w:bookmarkEnd w:id="41"/>
      <w:bookmarkEnd w:id="42"/>
      <w:bookmarkEnd w:id="43"/>
    </w:p>
    <w:p w14:paraId="1631DB67" w14:textId="7B25219A" w:rsidR="00455EF9" w:rsidRDefault="00455EF9" w:rsidP="00455EF9">
      <w:pPr>
        <w:pStyle w:val="Caption"/>
        <w:rPr>
          <w:rFonts w:eastAsia="ヒラギノ角ゴ Pro W3"/>
          <w:noProof/>
          <w:color w:val="000000"/>
        </w:rPr>
      </w:pPr>
      <w:bookmarkStart w:id="44" w:name="_Toc367789949"/>
      <w:bookmarkStart w:id="45" w:name="_Toc517969178"/>
      <w:bookmarkStart w:id="46" w:name="_Toc518055799"/>
      <w:r>
        <w:t xml:space="preserve">Figure </w:t>
      </w:r>
      <w:r>
        <w:rPr>
          <w:noProof/>
        </w:rPr>
        <w:fldChar w:fldCharType="begin"/>
      </w:r>
      <w:r>
        <w:rPr>
          <w:noProof/>
        </w:rPr>
        <w:instrText xml:space="preserve"> SEQ Figure \* ARABIC </w:instrText>
      </w:r>
      <w:r>
        <w:rPr>
          <w:noProof/>
        </w:rPr>
        <w:fldChar w:fldCharType="separate"/>
      </w:r>
      <w:r w:rsidR="00722AC1">
        <w:rPr>
          <w:noProof/>
        </w:rPr>
        <w:t>1</w:t>
      </w:r>
      <w:r>
        <w:rPr>
          <w:noProof/>
        </w:rPr>
        <w:fldChar w:fldCharType="end"/>
      </w:r>
      <w:r>
        <w:t xml:space="preserve">  ESS Fault </w:t>
      </w:r>
      <w:bookmarkEnd w:id="44"/>
      <w:r>
        <w:t>Model</w:t>
      </w:r>
      <w:bookmarkEnd w:id="45"/>
      <w:bookmarkEnd w:id="46"/>
    </w:p>
    <w:p w14:paraId="11BAAE27" w14:textId="628E8D31" w:rsidR="00455EF9" w:rsidRDefault="00444A4F" w:rsidP="00455EF9">
      <w:pPr>
        <w:pStyle w:val="BodyText"/>
        <w:pBdr>
          <w:top w:val="single" w:sz="4" w:space="1" w:color="auto"/>
          <w:left w:val="single" w:sz="4" w:space="4" w:color="auto"/>
          <w:bottom w:val="single" w:sz="4" w:space="1" w:color="auto"/>
          <w:right w:val="single" w:sz="4" w:space="0" w:color="auto"/>
        </w:pBdr>
        <w:ind w:left="3150" w:right="2880"/>
      </w:pPr>
      <w:r>
        <w:object w:dxaOrig="2724" w:dyaOrig="2058" w14:anchorId="1D79B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3.25pt;height:153.75pt" o:ole="">
            <v:imagedata r:id="rId21" o:title=""/>
          </v:shape>
          <o:OLEObject Type="Embed" ProgID="Visio.Drawing.11" ShapeID="_x0000_i1097" DrawAspect="Content" ObjectID="_1591797790" r:id="rId22"/>
        </w:object>
      </w:r>
    </w:p>
    <w:p w14:paraId="41B7B654" w14:textId="77777777" w:rsidR="00455EF9" w:rsidRDefault="00455EF9" w:rsidP="00455EF9">
      <w:pPr>
        <w:rPr>
          <w:rFonts w:eastAsia="ヒラギノ角ゴ Pro W3"/>
          <w:noProof/>
        </w:rPr>
      </w:pPr>
      <w:r>
        <w:rPr>
          <w:rFonts w:eastAsia="ヒラギノ角ゴ Pro W3"/>
          <w:noProof/>
        </w:rPr>
        <w:t>The format and encoding of faults varies with the protocol and transport, but the meaning of the following information will be consistent across all interfaces.</w:t>
      </w:r>
    </w:p>
    <w:p w14:paraId="3FDA9C24" w14:textId="15B20C7D" w:rsidR="00455EF9" w:rsidRPr="00BA6522" w:rsidRDefault="00455EF9" w:rsidP="00455EF9">
      <w:pPr>
        <w:pStyle w:val="Caption"/>
      </w:pPr>
      <w:bookmarkStart w:id="47" w:name="_Toc517969175"/>
      <w:bookmarkStart w:id="48" w:name="_Toc518055795"/>
      <w:r>
        <w:t xml:space="preserve">Table </w:t>
      </w:r>
      <w:r>
        <w:rPr>
          <w:noProof/>
        </w:rPr>
        <w:fldChar w:fldCharType="begin"/>
      </w:r>
      <w:r>
        <w:rPr>
          <w:noProof/>
        </w:rPr>
        <w:instrText xml:space="preserve"> SEQ Table \* ARABIC </w:instrText>
      </w:r>
      <w:r>
        <w:rPr>
          <w:noProof/>
        </w:rPr>
        <w:fldChar w:fldCharType="separate"/>
      </w:r>
      <w:r w:rsidR="00722AC1">
        <w:rPr>
          <w:noProof/>
        </w:rPr>
        <w:t>1</w:t>
      </w:r>
      <w:r>
        <w:rPr>
          <w:noProof/>
        </w:rPr>
        <w:fldChar w:fldCharType="end"/>
      </w:r>
      <w:r>
        <w:t>: ESS Fault Description Table</w:t>
      </w:r>
      <w:bookmarkEnd w:id="47"/>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12F67136" w:rsidR="00455EF9" w:rsidRPr="00EC12C1" w:rsidRDefault="00455EF9" w:rsidP="00ED2B58">
            <w:pPr>
              <w:rPr>
                <w:rFonts w:ascii="Calibri" w:hAnsi="Calibri" w:cs="Arial"/>
              </w:rPr>
            </w:pPr>
            <w:r>
              <w:t xml:space="preserve">A descriptor of the fault condition, and generated by the service. It could be an application generated error code or it could map to the HTTP Response Code Guidelines detailed in </w:t>
            </w:r>
            <w:r>
              <w:rPr>
                <w:b/>
              </w:rPr>
              <w:t>S</w:t>
            </w:r>
            <w:r w:rsidRPr="00400B3C">
              <w:rPr>
                <w:b/>
              </w:rPr>
              <w:t xml:space="preserve">ection </w:t>
            </w:r>
            <w:r w:rsidRPr="00400B3C">
              <w:rPr>
                <w:b/>
              </w:rPr>
              <w:fldChar w:fldCharType="begin"/>
            </w:r>
            <w:r w:rsidRPr="00400B3C">
              <w:rPr>
                <w:b/>
              </w:rPr>
              <w:instrText xml:space="preserve"> REF _Ref517689080 \r \h </w:instrText>
            </w:r>
            <w:r>
              <w:rPr>
                <w:b/>
              </w:rPr>
              <w:instrText xml:space="preserve"> \* MERGEFORMAT </w:instrText>
            </w:r>
            <w:r w:rsidRPr="00400B3C">
              <w:rPr>
                <w:b/>
              </w:rPr>
            </w:r>
            <w:r w:rsidRPr="00400B3C">
              <w:rPr>
                <w:b/>
              </w:rPr>
              <w:fldChar w:fldCharType="separate"/>
            </w:r>
            <w:r w:rsidR="00722AC1">
              <w:rPr>
                <w:b/>
              </w:rPr>
              <w:t>1.1.2</w:t>
            </w:r>
            <w:r w:rsidRPr="00400B3C">
              <w:rPr>
                <w:b/>
              </w:rPr>
              <w:fldChar w:fldCharType="end"/>
            </w:r>
            <w:r>
              <w:t xml:space="preserve"> above.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2F6ED711" w:rsidR="00455EF9" w:rsidRPr="00EC12C1" w:rsidRDefault="00455EF9" w:rsidP="00ED2B58">
            <w:pPr>
              <w:rPr>
                <w:rFonts w:ascii="Calibri" w:hAnsi="Calibri" w:cs="Arial"/>
              </w:rPr>
            </w:pPr>
            <w:r>
              <w:t xml:space="preserve">A textual description of the fault condition, and generated by the service. It could map to the HTTP Response Code Guidelines detailed in </w:t>
            </w:r>
            <w:r>
              <w:rPr>
                <w:b/>
              </w:rPr>
              <w:t>S</w:t>
            </w:r>
            <w:r w:rsidRPr="00400B3C">
              <w:rPr>
                <w:b/>
              </w:rPr>
              <w:t xml:space="preserve">ection </w:t>
            </w:r>
            <w:r w:rsidRPr="00400B3C">
              <w:rPr>
                <w:b/>
              </w:rPr>
              <w:fldChar w:fldCharType="begin"/>
            </w:r>
            <w:r w:rsidRPr="00400B3C">
              <w:rPr>
                <w:b/>
              </w:rPr>
              <w:instrText xml:space="preserve"> REF _Ref517689080 \r \h </w:instrText>
            </w:r>
            <w:r>
              <w:rPr>
                <w:b/>
              </w:rPr>
              <w:instrText xml:space="preserve"> \* MERGEFORMAT </w:instrText>
            </w:r>
            <w:r w:rsidRPr="00400B3C">
              <w:rPr>
                <w:b/>
              </w:rPr>
            </w:r>
            <w:r w:rsidRPr="00400B3C">
              <w:rPr>
                <w:b/>
              </w:rPr>
              <w:fldChar w:fldCharType="separate"/>
            </w:r>
            <w:r w:rsidR="00722AC1">
              <w:rPr>
                <w:b/>
              </w:rPr>
              <w:t>1.1.2</w:t>
            </w:r>
            <w:r w:rsidRPr="00400B3C">
              <w:rPr>
                <w:b/>
              </w:rPr>
              <w:fldChar w:fldCharType="end"/>
            </w:r>
            <w:r>
              <w:t xml:space="preserve"> above.</w:t>
            </w:r>
          </w:p>
        </w:tc>
      </w:tr>
      <w:tr w:rsidR="00455EF9" w:rsidRPr="00EC12C1" w14:paraId="467A088C" w14:textId="77777777" w:rsidTr="00ED2B58">
        <w:tc>
          <w:tcPr>
            <w:tcW w:w="1080" w:type="dxa"/>
          </w:tcPr>
          <w:p w14:paraId="4F9F2072" w14:textId="77777777" w:rsidR="00455EF9" w:rsidRPr="00EC12C1" w:rsidRDefault="00455EF9" w:rsidP="00ED2B58">
            <w:r>
              <w:t>essCode</w:t>
            </w:r>
          </w:p>
        </w:tc>
        <w:tc>
          <w:tcPr>
            <w:tcW w:w="810" w:type="dxa"/>
          </w:tcPr>
          <w:p w14:paraId="26AC9519" w14:textId="77777777" w:rsidR="00455EF9" w:rsidRPr="00EC12C1" w:rsidRDefault="00455EF9" w:rsidP="00ED2B58">
            <w:r>
              <w:t>String</w:t>
            </w:r>
          </w:p>
        </w:tc>
        <w:tc>
          <w:tcPr>
            <w:tcW w:w="1188" w:type="dxa"/>
          </w:tcPr>
          <w:p w14:paraId="45E0B833" w14:textId="77777777" w:rsidR="00455EF9" w:rsidRDefault="00455EF9" w:rsidP="00ED2B58">
            <w:pPr>
              <w:jc w:val="center"/>
            </w:pPr>
            <w:r>
              <w:t>Yes</w:t>
            </w:r>
          </w:p>
        </w:tc>
        <w:tc>
          <w:tcPr>
            <w:tcW w:w="2142" w:type="dxa"/>
            <w:shd w:val="clear" w:color="auto" w:fill="auto"/>
          </w:tcPr>
          <w:p w14:paraId="59074761" w14:textId="77777777" w:rsidR="00455EF9" w:rsidRPr="00EC12C1" w:rsidRDefault="00455EF9" w:rsidP="00ED2B58">
            <w:r>
              <w:t>gov.va.ess.fault.io.ResourceNotFound</w:t>
            </w:r>
          </w:p>
        </w:tc>
        <w:tc>
          <w:tcPr>
            <w:tcW w:w="4068" w:type="dxa"/>
            <w:shd w:val="clear" w:color="auto" w:fill="auto"/>
          </w:tcPr>
          <w:p w14:paraId="074A3FB0" w14:textId="77777777" w:rsidR="00455EF9" w:rsidRPr="00EC12C1" w:rsidRDefault="00455EF9" w:rsidP="00ED2B58">
            <w:pPr>
              <w:rPr>
                <w:rFonts w:ascii="Calibri" w:hAnsi="Calibri" w:cs="Arial"/>
              </w:rPr>
            </w:pPr>
            <w:r>
              <w:t xml:space="preserve">A code representing the mapping of the fault condition a representative taxonomy. The taxonomy included in the </w:t>
            </w:r>
            <w:r>
              <w:rPr>
                <w:spacing w:val="2"/>
              </w:rPr>
              <w:t>(E</w:t>
            </w:r>
            <w:r w:rsidRPr="00E538C5">
              <w:rPr>
                <w:spacing w:val="2"/>
              </w:rPr>
              <w:t>SS</w:t>
            </w:r>
            <w:r>
              <w:rPr>
                <w:spacing w:val="2"/>
              </w:rPr>
              <w:t>)</w:t>
            </w:r>
            <w:r w:rsidRPr="00E538C5">
              <w:rPr>
                <w:spacing w:val="2"/>
              </w:rPr>
              <w:t xml:space="preserve"> Exception Handling Guidelines document</w:t>
            </w:r>
            <w:r>
              <w:rPr>
                <w:spacing w:val="2"/>
              </w:rPr>
              <w:t xml:space="preserve"> – Appendix B may be a candidate.</w:t>
            </w:r>
          </w:p>
        </w:tc>
      </w:tr>
      <w:tr w:rsidR="00455EF9" w:rsidRPr="00EC12C1" w14:paraId="7CA1DDF9" w14:textId="77777777" w:rsidTr="00ED2B58">
        <w:tc>
          <w:tcPr>
            <w:tcW w:w="1080" w:type="dxa"/>
          </w:tcPr>
          <w:p w14:paraId="52A6B2E2" w14:textId="77777777" w:rsidR="00455EF9" w:rsidRPr="00A40E84" w:rsidRDefault="00455EF9" w:rsidP="00ED2B58">
            <w:r>
              <w:t>ess</w:t>
            </w:r>
            <w:r w:rsidRPr="00A40E84">
              <w:t>Text</w:t>
            </w:r>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77777777" w:rsidR="00455EF9" w:rsidRDefault="00455EF9" w:rsidP="00ED2B58">
            <w:r>
              <w:t>ESS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B38AEE8" w14:textId="77777777" w:rsidR="00455EF9" w:rsidRDefault="00455EF9" w:rsidP="00455EF9">
      <w:pPr>
        <w:rPr>
          <w:rFonts w:eastAsia="ヒラギノ角ゴ Pro W3"/>
        </w:rPr>
      </w:pPr>
    </w:p>
    <w:p w14:paraId="589ACB5A" w14:textId="77777777" w:rsidR="00455EF9" w:rsidRDefault="00455EF9" w:rsidP="00455EF9">
      <w:pPr>
        <w:rPr>
          <w:rFonts w:eastAsia="ヒラギノ角ゴ Pro W3"/>
        </w:rPr>
      </w:pPr>
      <w:r>
        <w:rPr>
          <w:rFonts w:eastAsia="ヒラギノ角ゴ Pro W3"/>
        </w:rPr>
        <w:t>The following example contains a minimized set of HTTP Response Message Header name-value pair parameters. The JSON response is contained in the HTTP Response Message body.</w:t>
      </w:r>
    </w:p>
    <w:p w14:paraId="45782A11" w14:textId="77777777" w:rsidR="00455EF9" w:rsidRDefault="00455EF9" w:rsidP="00455EF9">
      <w:pPr>
        <w:rPr>
          <w:rFonts w:eastAsia="ヒラギノ角ゴ Pro W3"/>
        </w:rPr>
      </w:pPr>
      <w:r>
        <w:rPr>
          <w:rFonts w:eastAsia="ヒラギノ角ゴ Pro W3"/>
        </w:rPr>
        <w:br w:type="page"/>
      </w:r>
    </w:p>
    <w:p w14:paraId="2DF29702" w14:textId="5FC430E1" w:rsidR="00455EF9" w:rsidRDefault="00455EF9" w:rsidP="00455EF9">
      <w:pPr>
        <w:pStyle w:val="Caption"/>
      </w:pPr>
      <w:bookmarkStart w:id="49" w:name="_Toc517969179"/>
      <w:bookmarkStart w:id="50" w:name="_Toc518055800"/>
      <w:r>
        <w:lastRenderedPageBreak/>
        <w:t xml:space="preserve">Figure </w:t>
      </w:r>
      <w:r>
        <w:rPr>
          <w:noProof/>
        </w:rPr>
        <w:fldChar w:fldCharType="begin"/>
      </w:r>
      <w:r>
        <w:rPr>
          <w:noProof/>
        </w:rPr>
        <w:instrText xml:space="preserve"> SEQ Figure \* ARABIC </w:instrText>
      </w:r>
      <w:r>
        <w:rPr>
          <w:noProof/>
        </w:rPr>
        <w:fldChar w:fldCharType="separate"/>
      </w:r>
      <w:r w:rsidR="00722AC1">
        <w:rPr>
          <w:noProof/>
        </w:rPr>
        <w:t>2</w:t>
      </w:r>
      <w:r>
        <w:rPr>
          <w:noProof/>
        </w:rPr>
        <w:fldChar w:fldCharType="end"/>
      </w:r>
      <w:r>
        <w:t xml:space="preserve">  ESS Fault Example</w:t>
      </w:r>
      <w:bookmarkEnd w:id="49"/>
      <w:bookmarkEnd w:id="50"/>
    </w:p>
    <w:p w14:paraId="38EEB840"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t>"ESSFault": {</w:t>
      </w:r>
    </w:p>
    <w:p w14:paraId="7D6C89BE"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"code": "400" "text": "NotFound",</w:t>
      </w:r>
    </w:p>
    <w:p w14:paraId="47ED449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"essCode": "gov.va.ess.fault.io.ResourceNotFound",</w:t>
      </w:r>
    </w:p>
    <w:p w14:paraId="746D5DB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"essText": "UnabletolocateresourceXXX",</w:t>
      </w:r>
    </w:p>
    <w:p w14:paraId="22B2631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"nestedFault": {</w:t>
      </w:r>
    </w:p>
    <w:p w14:paraId="3091641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"text": "NotFound",</w:t>
      </w:r>
    </w:p>
    <w:p w14:paraId="199E338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"essCode": "gov.va.ess.fault.io.ResourceNotFound",</w:t>
      </w:r>
    </w:p>
    <w:p w14:paraId="652BA971"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"essText": ""UnabletolocateresourceXXX"</w:t>
      </w:r>
    </w:p>
    <w:p w14:paraId="5710475D"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5C1126">
      <w:pPr>
        <w:pStyle w:val="BodyText"/>
        <w:pBdr>
          <w:top w:val="single" w:sz="4" w:space="1" w:color="auto"/>
          <w:left w:val="single" w:sz="4" w:space="4" w:color="auto"/>
          <w:bottom w:val="single" w:sz="4" w:space="1" w:color="auto"/>
          <w:right w:val="single" w:sz="4" w:space="4" w:color="auto"/>
        </w:pBdr>
        <w:spacing w:before="0" w:after="0"/>
      </w:pPr>
      <w:r>
        <w:t>}</w:t>
      </w:r>
    </w:p>
    <w:p w14:paraId="1384C67F" w14:textId="77777777" w:rsidR="00455EF9" w:rsidRDefault="00455EF9" w:rsidP="00455EF9">
      <w:pPr>
        <w:pStyle w:val="Heading2"/>
      </w:pPr>
      <w:bookmarkStart w:id="51" w:name="_Ref517875947"/>
      <w:bookmarkStart w:id="52" w:name="_Ref517875951"/>
      <w:bookmarkStart w:id="53" w:name="_Toc517966847"/>
      <w:bookmarkStart w:id="54" w:name="_Toc517969146"/>
      <w:bookmarkStart w:id="55" w:name="_Toc518055772"/>
      <w:r>
        <w:t>Transactional Exception Processing</w:t>
      </w:r>
      <w:bookmarkEnd w:id="51"/>
      <w:bookmarkEnd w:id="52"/>
      <w:bookmarkEnd w:id="53"/>
      <w:bookmarkEnd w:id="54"/>
      <w:bookmarkEnd w:id="55"/>
      <w:r>
        <w:t xml:space="preserve"> </w:t>
      </w:r>
    </w:p>
    <w:p w14:paraId="67BFAC28" w14:textId="77777777" w:rsidR="00455EF9" w:rsidRDefault="00455EF9" w:rsidP="00455EF9">
      <w:pPr>
        <w:pStyle w:val="BodyText"/>
      </w:pPr>
      <w:r>
        <w:t>Considering the following use case and how to implement it using a RESTful service philosophy, keeping in mind to not comprise the state of conceptual RESTful model. The RESTful model is predicated on correctly representing the state related transition(s) of the RESTful resource. The processing of exceptions should include not only notifying the end client of errors but just as important, ensuring that the state of the resource is not negatively impacted by the error scenario.</w:t>
      </w:r>
    </w:p>
    <w:p w14:paraId="3F3C794F" w14:textId="77777777" w:rsidR="00455EF9" w:rsidRDefault="00455EF9" w:rsidP="00455EF9">
      <w:pPr>
        <w:pStyle w:val="BodyText"/>
      </w:pPr>
      <w:r>
        <w:t xml:space="preserve">The use case is updating update multiple resources. For example, the transfer of $100 from one customers bank account into another customer’s bank account. The actual detailed transactional semantics of this use case will not be detailed in this section as these details are better served by their inclusion in a section that discusses transactional behaviors using a RESTful service or services. </w:t>
      </w:r>
    </w:p>
    <w:p w14:paraId="0E06B26E" w14:textId="77777777" w:rsidR="00455EF9" w:rsidRDefault="00455EF9" w:rsidP="00455EF9">
      <w:pPr>
        <w:pStyle w:val="BodyText"/>
      </w:pPr>
      <w:r>
        <w:t xml:space="preserve">An Exception Processing discussion for this scenario will need some assumptions made as to the makeup of the RESTful services needed to implement this scenario. There are potentially many RESTful service solutions that this use case, but two will be discussed in this section. These proposals may not be the most reasonable or elegant solution, but the point is to detail the Exception Processing of each. Is should be noted here that the use cases and subsequent RESTful interactions that can be applied to a domain object such as a Bank Account can be created using elegant restful principles such as </w:t>
      </w:r>
      <w:r w:rsidRPr="00A21FA8">
        <w:rPr>
          <w:i/>
        </w:rPr>
        <w:t>Hypermedia As The Engine Of Application State</w:t>
      </w:r>
      <w:r w:rsidRPr="008B713D">
        <w:t xml:space="preserve"> (HATEOAS)</w:t>
      </w:r>
      <w:r>
        <w:t xml:space="preserve">. </w:t>
      </w:r>
    </w:p>
    <w:p w14:paraId="31F7DA90" w14:textId="77777777" w:rsidR="00455EF9" w:rsidRDefault="00455EF9" w:rsidP="00455EF9">
      <w:pPr>
        <w:pStyle w:val="BodyText"/>
      </w:pPr>
      <w:r>
        <w:t xml:space="preserve">The first is a RESTful service that updates the state of two instances of a resource named BankAccount identified by a unique identifier for that resource (i.e. account number). </w:t>
      </w:r>
    </w:p>
    <w:p w14:paraId="0C888D6C" w14:textId="77777777" w:rsidR="00455EF9" w:rsidRDefault="00455EF9" w:rsidP="00455EF9">
      <w:pPr>
        <w:pStyle w:val="BodyText"/>
      </w:pPr>
      <w:r>
        <w:t xml:space="preserve">The second is a RESTful service that updates the state of a collection resource named BankAccounts identified by unique identifiers for each resource in the collection (i.e. account number). </w:t>
      </w:r>
    </w:p>
    <w:p w14:paraId="6DA62A2B" w14:textId="77777777" w:rsidR="00455EF9" w:rsidRDefault="00455EF9" w:rsidP="00455EF9">
      <w:pPr>
        <w:pStyle w:val="BodyText"/>
      </w:pPr>
      <w:r>
        <w:t xml:space="preserve">An additional approach to the above resource solution is the use of a Bank Account Transaction resource which raises the process level of abstraction. This solution will not be detailed in this discussion </w:t>
      </w:r>
    </w:p>
    <w:p w14:paraId="1AACADD5" w14:textId="77777777" w:rsidR="00455EF9" w:rsidRDefault="00455EF9" w:rsidP="00455EF9">
      <w:pPr>
        <w:pStyle w:val="BodyText"/>
      </w:pPr>
    </w:p>
    <w:p w14:paraId="6D9581BE" w14:textId="77777777" w:rsidR="00455EF9" w:rsidRDefault="00455EF9" w:rsidP="004E409F">
      <w:pPr>
        <w:pStyle w:val="Heading3"/>
      </w:pPr>
      <w:bookmarkStart w:id="56" w:name="_Toc517966848"/>
      <w:bookmarkStart w:id="57" w:name="_Toc517969147"/>
      <w:bookmarkStart w:id="58" w:name="_Toc518055773"/>
      <w:r>
        <w:lastRenderedPageBreak/>
        <w:t>BankAccount Use Case</w:t>
      </w:r>
      <w:bookmarkEnd w:id="56"/>
      <w:bookmarkEnd w:id="57"/>
      <w:bookmarkEnd w:id="58"/>
    </w:p>
    <w:p w14:paraId="1B9F4D29" w14:textId="77777777" w:rsidR="00455EF9" w:rsidRDefault="00455EF9" w:rsidP="00455EF9">
      <w:pPr>
        <w:pStyle w:val="BodyText"/>
      </w:pPr>
      <w:r>
        <w:t>The implementation solution for this use case will consist of two BankAccount RESTful HTTP PUT invocations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invocation.</w:t>
      </w:r>
    </w:p>
    <w:p w14:paraId="495FF08A" w14:textId="77777777" w:rsidR="00455EF9" w:rsidRDefault="00455EF9" w:rsidP="00455EF9">
      <w:pPr>
        <w:pStyle w:val="BodyText"/>
      </w:pPr>
      <w:r>
        <w:t xml:space="preserve">The unique Transaction Id will be used on the server implementation to marry the two RESTful invocations. </w:t>
      </w:r>
    </w:p>
    <w:p w14:paraId="009BC563" w14:textId="77777777" w:rsidR="00455EF9" w:rsidRDefault="00455EF9" w:rsidP="00455EF9">
      <w:pPr>
        <w:pStyle w:val="BodyText"/>
      </w:pPr>
      <w:bookmarkStart w:id="59" w:name="_Hlk517856502"/>
      <w:r>
        <w:t>The happy path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77777777" w:rsidR="00455EF9" w:rsidRDefault="00455EF9" w:rsidP="00455EF9">
      <w:pPr>
        <w:pStyle w:val="BodyText"/>
      </w:pPr>
      <w:r>
        <w:t>In the case of a non-happy path, one of two failures can occur:</w:t>
      </w:r>
    </w:p>
    <w:bookmarkEnd w:id="59"/>
    <w:p w14:paraId="01EDDED0" w14:textId="77777777" w:rsidR="00455EF9" w:rsidRDefault="00455EF9" w:rsidP="00825F02">
      <w:pPr>
        <w:pStyle w:val="BodyText"/>
        <w:numPr>
          <w:ilvl w:val="0"/>
          <w:numId w:val="24"/>
        </w:numPr>
        <w:spacing w:before="0" w:after="0"/>
      </w:pPr>
      <w:r>
        <w:t>Within the first service invocation</w:t>
      </w:r>
    </w:p>
    <w:p w14:paraId="1D897B4D" w14:textId="77777777" w:rsidR="00455EF9" w:rsidRDefault="00455EF9" w:rsidP="00455EF9">
      <w:pPr>
        <w:pStyle w:val="BodyText"/>
        <w:ind w:left="720"/>
      </w:pPr>
      <w:r>
        <w:t>The non-happy path processing if a failure occurred in the first BankAccount invocation, (e.g. there wasn’t sufficient funds in the account to do the transfer) would consist of an error response sent back alerting the client that the service call was not successful. The appropriate error verbiage would be included in the JSON response payload. The client application service invocation orchestration would then cancel the submission of the second service.</w:t>
      </w:r>
    </w:p>
    <w:p w14:paraId="3E4BF31F" w14:textId="77777777" w:rsidR="00455EF9" w:rsidRDefault="00455EF9" w:rsidP="00825F02">
      <w:pPr>
        <w:pStyle w:val="BodyText"/>
        <w:numPr>
          <w:ilvl w:val="0"/>
          <w:numId w:val="24"/>
        </w:numPr>
        <w:spacing w:before="0" w:after="0"/>
      </w:pPr>
      <w:r>
        <w:t>Within the second service invocation</w:t>
      </w:r>
    </w:p>
    <w:p w14:paraId="02BAB4F2" w14:textId="77777777" w:rsidR="00455EF9" w:rsidRDefault="00455EF9" w:rsidP="00455EF9">
      <w:pPr>
        <w:pStyle w:val="BodyText"/>
        <w:ind w:left="720"/>
      </w:pPr>
      <w:r>
        <w:t xml:space="preserve">The non-happy path processing if a failure occurred in the second BankAccount invocation would consist of an error response sent back alerting the client that the service call was not 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77777777" w:rsidR="00455EF9" w:rsidRDefault="00455EF9" w:rsidP="004E409F">
      <w:pPr>
        <w:pStyle w:val="Heading3"/>
      </w:pPr>
      <w:bookmarkStart w:id="60" w:name="_Toc517966849"/>
      <w:bookmarkStart w:id="61" w:name="_Toc517969148"/>
      <w:bookmarkStart w:id="62" w:name="_Toc518055774"/>
      <w:r>
        <w:t>BankAccounts Use Case</w:t>
      </w:r>
      <w:bookmarkEnd w:id="60"/>
      <w:bookmarkEnd w:id="61"/>
      <w:bookmarkEnd w:id="62"/>
    </w:p>
    <w:p w14:paraId="09249055" w14:textId="77777777" w:rsidR="00455EF9" w:rsidRDefault="00455EF9" w:rsidP="00455EF9">
      <w:pPr>
        <w:pStyle w:val="BodyText"/>
        <w:ind w:left="90"/>
      </w:pPr>
      <w:r>
        <w:t>The implementation solution for this use case will consist of one BankAccounts RESTful HTTP PUT invocation. The dollar amount of the transfer and the two bank account numbers will be included in the Request</w:t>
      </w:r>
      <w:r w:rsidRPr="008A5261">
        <w:t xml:space="preserve"> Message Body</w:t>
      </w:r>
      <w:r>
        <w:t xml:space="preserve"> JSON payload.</w:t>
      </w:r>
    </w:p>
    <w:p w14:paraId="5AC1C2AD" w14:textId="77777777" w:rsidR="00455EF9" w:rsidRDefault="00455EF9" w:rsidP="00455EF9">
      <w:pPr>
        <w:pStyle w:val="BodyText"/>
        <w:ind w:left="90"/>
      </w:pPr>
      <w:r>
        <w:t xml:space="preserve">The happy path scenario consists of the BankAccounts RESTful invocation returning a response that states that the transfer from one account to another was successful. </w:t>
      </w:r>
    </w:p>
    <w:p w14:paraId="565650B8" w14:textId="77777777" w:rsidR="00455EF9" w:rsidRDefault="00455EF9" w:rsidP="00455EF9">
      <w:pPr>
        <w:pStyle w:val="BodyText"/>
        <w:ind w:left="90"/>
      </w:pPr>
      <w:r>
        <w:t>In the case of a non-happy path, one of two failures can occur:</w:t>
      </w:r>
    </w:p>
    <w:p w14:paraId="486395EF" w14:textId="77777777" w:rsidR="00455EF9" w:rsidRDefault="00455EF9" w:rsidP="00825F02">
      <w:pPr>
        <w:pStyle w:val="BodyText"/>
        <w:numPr>
          <w:ilvl w:val="0"/>
          <w:numId w:val="24"/>
        </w:numPr>
        <w:spacing w:before="0" w:after="0"/>
      </w:pPr>
      <w:r>
        <w:t xml:space="preserve">Processing the first account in the first BankAccounts collection. </w:t>
      </w:r>
    </w:p>
    <w:p w14:paraId="2F7BCBAA" w14:textId="77777777" w:rsidR="00455EF9" w:rsidRDefault="00455EF9" w:rsidP="00455EF9">
      <w:pPr>
        <w:pStyle w:val="BodyText"/>
        <w:ind w:left="720"/>
      </w:pPr>
      <w:r>
        <w:t xml:space="preserve">The non-happy path processing if a failure occurred in the first BankAccounts proessing, (e.g. there wasn’t sufficient funds in the account to do the transfer) would result in an error response sent back alerting the client that the service call was not successful. The appropriate error verbiage would be included in the JSON response payload. The result of </w:t>
      </w:r>
      <w:r>
        <w:lastRenderedPageBreak/>
        <w:t>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825F02">
      <w:pPr>
        <w:pStyle w:val="BodyText"/>
        <w:numPr>
          <w:ilvl w:val="0"/>
          <w:numId w:val="24"/>
        </w:numPr>
        <w:spacing w:before="0" w:after="0"/>
      </w:pPr>
      <w:r>
        <w:t xml:space="preserve">Processing the first account in the second BankAccounts collection. </w:t>
      </w:r>
    </w:p>
    <w:p w14:paraId="4939F75A" w14:textId="77777777" w:rsidR="00455EF9" w:rsidRDefault="00455EF9" w:rsidP="00455EF9">
      <w:pPr>
        <w:pStyle w:val="BodyText"/>
        <w:ind w:left="720"/>
      </w:pPr>
      <w:r>
        <w:t xml:space="preserve">The non-happy path processing if a failure occurred in the second account would result in an error response sent back to the client alerting the client, utilizing the JSON response payload, that the service call was not successful. The result of the first service would be nullified by whatever transaction recovery scheme was used (a pending database commit for the first bank account was cancelled, etc.) </w:t>
      </w:r>
    </w:p>
    <w:p w14:paraId="4FD305EB" w14:textId="77777777" w:rsidR="00455EF9" w:rsidRDefault="00455EF9" w:rsidP="00455EF9">
      <w:pPr>
        <w:pStyle w:val="BodyText"/>
        <w:ind w:left="720"/>
      </w:pPr>
    </w:p>
    <w:p w14:paraId="6D96FA7C" w14:textId="77777777" w:rsidR="00455EF9" w:rsidRDefault="00455EF9" w:rsidP="00455EF9">
      <w:pPr>
        <w:pStyle w:val="Heading2"/>
      </w:pPr>
      <w:bookmarkStart w:id="63" w:name="_Toc517966850"/>
      <w:bookmarkStart w:id="64" w:name="_Toc517969149"/>
      <w:bookmarkStart w:id="65" w:name="_Toc518055775"/>
      <w:r>
        <w:t>Non-Transactional Exception Processing</w:t>
      </w:r>
      <w:bookmarkEnd w:id="63"/>
      <w:bookmarkEnd w:id="64"/>
      <w:bookmarkEnd w:id="65"/>
    </w:p>
    <w:p w14:paraId="54145963" w14:textId="72552DBC" w:rsidR="00455EF9" w:rsidRPr="001A71B9" w:rsidRDefault="00455EF9" w:rsidP="00455EF9">
      <w:pPr>
        <w:pStyle w:val="BodyText"/>
      </w:pPr>
      <w:bookmarkStart w:id="66" w:name="_Toc516653988"/>
      <w:r>
        <w:t xml:space="preserve">As was alluded to in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722AC1">
        <w:rPr>
          <w:b/>
        </w:rPr>
        <w:t>1.2</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722AC1" w:rsidRPr="00722AC1">
        <w:rPr>
          <w:b/>
        </w:rPr>
        <w:t>Transactional Exception Processing</w:t>
      </w:r>
      <w:r w:rsidRPr="00675849">
        <w:rPr>
          <w:b/>
        </w:rPr>
        <w:fldChar w:fldCharType="end"/>
      </w:r>
      <w:r>
        <w:rPr>
          <w:b/>
        </w:rPr>
        <w:t xml:space="preserve"> </w:t>
      </w:r>
      <w:r w:rsidRPr="00675849">
        <w:t>RESTful</w:t>
      </w:r>
      <w:r>
        <w:t xml:space="preserve"> web service processing, even those of the non</w:t>
      </w:r>
      <w:r w:rsidRPr="00675849">
        <w:t>-transactional</w:t>
      </w:r>
      <w:r>
        <w:rPr>
          <w:b/>
        </w:rPr>
        <w:t xml:space="preserve"> </w:t>
      </w:r>
      <w:r w:rsidRPr="00675849">
        <w:t>variety should keep</w:t>
      </w:r>
      <w:r>
        <w:t xml:space="preserve"> in mind to not compromising the conceptual RESTful model. The RESTful model is predicated on correctly representing the state related transition(s) of the RESTful resource. The processing of exceptions should include not only notifying the end client of errors but just as important, ensuring that the state of the resource is not negatively impacted by the error scenario.</w:t>
      </w:r>
    </w:p>
    <w:p w14:paraId="2BB60C00" w14:textId="67E7929C" w:rsidR="00455EF9" w:rsidRPr="001A71B9" w:rsidRDefault="00455EF9" w:rsidP="00455EF9">
      <w:pPr>
        <w:pStyle w:val="BodyText"/>
      </w:pPr>
      <w:r w:rsidRPr="001A71B9">
        <w:t xml:space="preserve">The </w:t>
      </w:r>
      <w:r>
        <w:t xml:space="preserve">processing of the scenarios defined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722AC1">
        <w:rPr>
          <w:b/>
        </w:rPr>
        <w:t>1.2</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722AC1" w:rsidRPr="00722AC1">
        <w:rPr>
          <w:b/>
        </w:rPr>
        <w:t>Transactional Exception Processing</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 as they are applicable to non-transactional scenarios.</w:t>
      </w:r>
      <w:r w:rsidRPr="001A71B9">
        <w:t xml:space="preserve"> </w:t>
      </w:r>
    </w:p>
    <w:p w14:paraId="01F71819" w14:textId="77777777" w:rsidR="00455EF9" w:rsidRDefault="00455EF9" w:rsidP="00455EF9">
      <w:pPr>
        <w:rPr>
          <w:sz w:val="24"/>
          <w:szCs w:val="20"/>
        </w:rPr>
      </w:pPr>
      <w:r>
        <w:br w:type="page"/>
      </w:r>
    </w:p>
    <w:p w14:paraId="7F641E1E" w14:textId="77777777" w:rsidR="00455EF9" w:rsidRDefault="00455EF9" w:rsidP="00455EF9">
      <w:pPr>
        <w:pStyle w:val="Heading2"/>
      </w:pPr>
      <w:bookmarkStart w:id="67" w:name="_Toc517966851"/>
      <w:bookmarkStart w:id="68" w:name="_Toc517969150"/>
      <w:bookmarkStart w:id="69" w:name="_Toc518055776"/>
      <w:r>
        <w:lastRenderedPageBreak/>
        <w:t>Global Exception Guidelines</w:t>
      </w:r>
      <w:bookmarkEnd w:id="66"/>
      <w:bookmarkEnd w:id="67"/>
      <w:bookmarkEnd w:id="68"/>
      <w:bookmarkEnd w:id="69"/>
    </w:p>
    <w:p w14:paraId="3EE45718" w14:textId="7505E412" w:rsidR="00455EF9" w:rsidRDefault="00455EF9" w:rsidP="00455EF9">
      <w:pPr>
        <w:pStyle w:val="BodyText"/>
      </w:pPr>
      <w:r>
        <w:t xml:space="preserve">The following diagram depicts the </w:t>
      </w:r>
      <w:r w:rsidR="00775109">
        <w:t xml:space="preserve">Multi-Level Processing Stack </w:t>
      </w:r>
      <w:r>
        <w:t>that will be used to describe the Error Processing philosophy as exception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656E7BF" w:rsidR="00455EF9" w:rsidRDefault="00455EF9" w:rsidP="00455EF9">
      <w:pPr>
        <w:pStyle w:val="Caption"/>
        <w:rPr>
          <w:rFonts w:eastAsia="ヒラギノ角ゴ Pro W3"/>
          <w:noProof/>
          <w:color w:val="000000"/>
        </w:rPr>
      </w:pPr>
      <w:bookmarkStart w:id="70" w:name="_Toc517969180"/>
      <w:bookmarkStart w:id="71" w:name="_Ref518030225"/>
      <w:bookmarkStart w:id="72" w:name="_Ref518032457"/>
      <w:bookmarkStart w:id="73" w:name="_Toc518055801"/>
      <w:r>
        <w:t xml:space="preserve">Figure </w:t>
      </w:r>
      <w:r>
        <w:rPr>
          <w:noProof/>
        </w:rPr>
        <w:fldChar w:fldCharType="begin"/>
      </w:r>
      <w:r>
        <w:rPr>
          <w:noProof/>
        </w:rPr>
        <w:instrText xml:space="preserve"> SEQ Figure \* ARABIC </w:instrText>
      </w:r>
      <w:r>
        <w:rPr>
          <w:noProof/>
        </w:rPr>
        <w:fldChar w:fldCharType="separate"/>
      </w:r>
      <w:r w:rsidR="00722AC1">
        <w:rPr>
          <w:noProof/>
        </w:rPr>
        <w:t>3</w:t>
      </w:r>
      <w:r>
        <w:rPr>
          <w:noProof/>
        </w:rPr>
        <w:fldChar w:fldCharType="end"/>
      </w:r>
      <w:r>
        <w:t xml:space="preserve"> </w:t>
      </w:r>
      <w:bookmarkEnd w:id="70"/>
      <w:bookmarkEnd w:id="71"/>
      <w:r w:rsidRPr="005D501B">
        <w:t>Multi Level Processing</w:t>
      </w:r>
      <w:r>
        <w:t xml:space="preserve"> Stack</w:t>
      </w:r>
      <w:bookmarkEnd w:id="72"/>
      <w:bookmarkEnd w:id="73"/>
    </w:p>
    <w:p w14:paraId="50065584" w14:textId="77777777" w:rsidR="00455EF9" w:rsidRDefault="00455EF9" w:rsidP="00455EF9">
      <w:pPr>
        <w:pStyle w:val="BodyText"/>
        <w:jc w:val="center"/>
      </w:pPr>
      <w:r>
        <w:object w:dxaOrig="4141" w:dyaOrig="4095" w14:anchorId="5B3F78E1">
          <v:shape id="_x0000_i1026" type="#_x0000_t75" style="width:207pt;height:204.75pt" o:ole="">
            <v:imagedata r:id="rId23" o:title=""/>
          </v:shape>
          <o:OLEObject Type="Embed" ProgID="Visio.Drawing.11" ShapeID="_x0000_i1026" DrawAspect="Content" ObjectID="_1591797791" r:id="rId24"/>
        </w:object>
      </w:r>
    </w:p>
    <w:p w14:paraId="1E0B7B60" w14:textId="77777777" w:rsidR="00455EF9" w:rsidRDefault="00455EF9" w:rsidP="00455EF9">
      <w:pPr>
        <w:pStyle w:val="BodyText"/>
        <w:jc w:val="center"/>
      </w:pPr>
    </w:p>
    <w:p w14:paraId="3988E439" w14:textId="77777777" w:rsidR="00455EF9" w:rsidRDefault="00455EF9" w:rsidP="004E409F">
      <w:pPr>
        <w:pStyle w:val="Heading3"/>
      </w:pPr>
      <w:bookmarkStart w:id="74" w:name="_Toc517966852"/>
      <w:bookmarkStart w:id="75" w:name="_Toc517969151"/>
      <w:bookmarkStart w:id="76" w:name="_Toc518055777"/>
      <w:r>
        <w:t>Legacy Access Level Exceptions</w:t>
      </w:r>
      <w:bookmarkEnd w:id="74"/>
      <w:bookmarkEnd w:id="75"/>
      <w:bookmarkEnd w:id="76"/>
    </w:p>
    <w:p w14:paraId="53A82A16" w14:textId="77777777" w:rsidR="00455EF9" w:rsidRDefault="00455EF9" w:rsidP="00455EF9">
      <w:pPr>
        <w:pStyle w:val="BodyText"/>
      </w:pPr>
      <w:r>
        <w:t>For the purposed of brevity, the Legacy Access Level layer will incorporate invocation and/or integration with legacy application infrastructures as well as database access utilizing existing data store access mechanisms (JDBC, ODBC, Relational Mapping products such as Hibernate etc.).</w:t>
      </w:r>
    </w:p>
    <w:p w14:paraId="75635D7D" w14:textId="77777777" w:rsidR="00455EF9" w:rsidRDefault="00455EF9" w:rsidP="00455EF9">
      <w:pPr>
        <w:pStyle w:val="BodyText"/>
      </w:pPr>
      <w:r>
        <w:t>The following are the processing steps with positive and negative procedures for handling a fault thrown by a component below the Legacy Access Level</w:t>
      </w:r>
    </w:p>
    <w:p w14:paraId="000679E7" w14:textId="77777777" w:rsidR="00455EF9" w:rsidRDefault="00455EF9" w:rsidP="00825F02">
      <w:pPr>
        <w:pStyle w:val="BodyText"/>
        <w:numPr>
          <w:ilvl w:val="0"/>
          <w:numId w:val="24"/>
        </w:numPr>
      </w:pPr>
      <w:r>
        <w:t xml:space="preserve">The Legacy Access Level </w:t>
      </w:r>
      <w:r w:rsidRPr="00867FC4">
        <w:rPr>
          <w:b/>
        </w:rPr>
        <w:t>can</w:t>
      </w:r>
      <w:r>
        <w:t xml:space="preserve"> </w:t>
      </w:r>
      <w:r w:rsidRPr="00867FC4">
        <w:rPr>
          <w:b/>
        </w:rPr>
        <w:t>handle</w:t>
      </w:r>
      <w:r>
        <w:t xml:space="preserve"> the fault thrown by a component in the Legacy Access Level. The Legacy Access Level has the option to propagate the error up to the Middleware Level.  Additionally, the Legacy Access Level can optionally </w:t>
      </w:r>
      <w:r w:rsidRPr="00DC1748">
        <w:t>log the error returned by the legacy system</w:t>
      </w:r>
      <w:r>
        <w:t xml:space="preserve"> component because these</w:t>
      </w:r>
      <w:r w:rsidRPr="00DC1748">
        <w:t xml:space="preserve"> </w:t>
      </w:r>
      <w:r>
        <w:t xml:space="preserve">components are </w:t>
      </w:r>
      <w:r w:rsidRPr="00DC1748">
        <w:t xml:space="preserve">not expected to use </w:t>
      </w:r>
      <w:r>
        <w:t>an Enterprise Logging Service.</w:t>
      </w:r>
    </w:p>
    <w:p w14:paraId="137F3F34" w14:textId="77777777" w:rsidR="00455EF9" w:rsidRDefault="00455EF9" w:rsidP="00825F02">
      <w:pPr>
        <w:pStyle w:val="BodyText"/>
        <w:numPr>
          <w:ilvl w:val="0"/>
          <w:numId w:val="24"/>
        </w:numPr>
      </w:pPr>
      <w:r>
        <w:t xml:space="preserve">The Legacy Access Level </w:t>
      </w:r>
      <w:r w:rsidRPr="00867FC4">
        <w:rPr>
          <w:b/>
        </w:rPr>
        <w:t>cannot handle</w:t>
      </w:r>
      <w:r>
        <w:t xml:space="preserve"> the fault thrown by any component in the Legacy Access Level and continue processing. The Legacy Access Level will propagate the fault up to the Middleware Level. Additionally, the Legacy Access Level will </w:t>
      </w:r>
      <w:r w:rsidRPr="00DC1748">
        <w:t>log the error returned by the legacy system</w:t>
      </w:r>
      <w:r>
        <w:t xml:space="preserve"> component because these</w:t>
      </w:r>
      <w:r w:rsidRPr="00DC1748">
        <w:t xml:space="preserve"> </w:t>
      </w:r>
      <w:r>
        <w:t xml:space="preserve">components are </w:t>
      </w:r>
      <w:r w:rsidRPr="00DC1748">
        <w:t xml:space="preserve">not expected to use </w:t>
      </w:r>
      <w:r>
        <w:t>an Enterprise Logging Service.</w:t>
      </w:r>
    </w:p>
    <w:p w14:paraId="13A86EC8" w14:textId="77777777" w:rsidR="00455EF9" w:rsidRDefault="00455EF9" w:rsidP="004E409F">
      <w:pPr>
        <w:pStyle w:val="Heading3"/>
      </w:pPr>
      <w:bookmarkStart w:id="77" w:name="_Toc516653990"/>
      <w:bookmarkStart w:id="78" w:name="_Toc517966853"/>
      <w:bookmarkStart w:id="79" w:name="_Toc517969152"/>
      <w:bookmarkStart w:id="80" w:name="_Toc518055778"/>
      <w:r>
        <w:lastRenderedPageBreak/>
        <w:t>Middleware-Level Exception</w:t>
      </w:r>
      <w:bookmarkEnd w:id="77"/>
      <w:bookmarkEnd w:id="78"/>
      <w:bookmarkEnd w:id="79"/>
      <w:bookmarkEnd w:id="80"/>
    </w:p>
    <w:p w14:paraId="3FAEBB54" w14:textId="77777777" w:rsidR="00455EF9" w:rsidRDefault="00455EF9" w:rsidP="00455EF9">
      <w:pPr>
        <w:pStyle w:val="BodyText"/>
      </w:pPr>
      <w:r>
        <w:t>The following are the processing steps with positive and negative procedures for handling a fault thrown by the Middleware Level.</w:t>
      </w:r>
    </w:p>
    <w:p w14:paraId="2D55508A" w14:textId="77777777" w:rsidR="00455EF9" w:rsidRDefault="00455EF9" w:rsidP="00825F02">
      <w:pPr>
        <w:pStyle w:val="BodyText"/>
        <w:numPr>
          <w:ilvl w:val="0"/>
          <w:numId w:val="24"/>
        </w:numPr>
      </w:pPr>
      <w:r>
        <w:t xml:space="preserve">The Middleware Level </w:t>
      </w:r>
      <w:r w:rsidRPr="00867FC4">
        <w:rPr>
          <w:b/>
        </w:rPr>
        <w:t>can</w:t>
      </w:r>
      <w:r>
        <w:t xml:space="preserve"> </w:t>
      </w:r>
      <w:r w:rsidRPr="00867FC4">
        <w:rPr>
          <w:b/>
        </w:rPr>
        <w:t>handle</w:t>
      </w:r>
      <w:r>
        <w:t xml:space="preserve"> the fault thrown by the Legacy Access Level. The Middleware Level has the option to propagate the error up to the API Level. </w:t>
      </w:r>
    </w:p>
    <w:p w14:paraId="3CFF8949" w14:textId="77777777" w:rsidR="00455EF9" w:rsidRDefault="00455EF9" w:rsidP="00825F02">
      <w:pPr>
        <w:pStyle w:val="BodyText"/>
        <w:numPr>
          <w:ilvl w:val="0"/>
          <w:numId w:val="24"/>
        </w:numPr>
      </w:pPr>
      <w:r>
        <w:t xml:space="preserve">The Middleware Level </w:t>
      </w:r>
      <w:r w:rsidRPr="00867FC4">
        <w:rPr>
          <w:b/>
        </w:rPr>
        <w:t>cannot handle</w:t>
      </w:r>
      <w:r>
        <w:t xml:space="preserve"> the fault thrown by the Legacy Access Level and continue processing. The Middleware Level will propagate the fault up to the API level.</w:t>
      </w:r>
    </w:p>
    <w:p w14:paraId="3242967A" w14:textId="77777777" w:rsidR="00455EF9" w:rsidRDefault="00455EF9" w:rsidP="004E409F">
      <w:pPr>
        <w:pStyle w:val="Heading3"/>
      </w:pPr>
      <w:bookmarkStart w:id="81" w:name="_Toc516653989"/>
      <w:bookmarkStart w:id="82" w:name="_Toc517966854"/>
      <w:bookmarkStart w:id="83" w:name="_Toc517969153"/>
      <w:bookmarkStart w:id="84" w:name="_Toc518055779"/>
      <w:r>
        <w:t>API Level Exception</w:t>
      </w:r>
      <w:bookmarkEnd w:id="81"/>
      <w:r>
        <w:t xml:space="preserve"> Guidelines</w:t>
      </w:r>
      <w:bookmarkEnd w:id="82"/>
      <w:bookmarkEnd w:id="83"/>
      <w:bookmarkEnd w:id="84"/>
    </w:p>
    <w:p w14:paraId="3F93A1CF" w14:textId="77777777" w:rsidR="00455EF9" w:rsidRDefault="00455EF9" w:rsidP="00455EF9">
      <w:pPr>
        <w:pStyle w:val="BodyText"/>
      </w:pPr>
      <w:r>
        <w:t>The following are the processing steps with positive and negative procedures for handling a fault thrown by the API Level.</w:t>
      </w:r>
    </w:p>
    <w:p w14:paraId="1DB353B9" w14:textId="77777777" w:rsidR="00455EF9" w:rsidRDefault="00455EF9" w:rsidP="00825F02">
      <w:pPr>
        <w:pStyle w:val="BodyText"/>
        <w:numPr>
          <w:ilvl w:val="0"/>
          <w:numId w:val="24"/>
        </w:numPr>
      </w:pPr>
      <w:r>
        <w:t xml:space="preserve">The API Level </w:t>
      </w:r>
      <w:r w:rsidRPr="00867FC4">
        <w:rPr>
          <w:b/>
        </w:rPr>
        <w:t>can</w:t>
      </w:r>
      <w:r>
        <w:t xml:space="preserve"> </w:t>
      </w:r>
      <w:r w:rsidRPr="00867FC4">
        <w:rPr>
          <w:b/>
        </w:rPr>
        <w:t>handle</w:t>
      </w:r>
      <w:r>
        <w:t xml:space="preserve"> the fault thrown by the Middleware Level. The API Level has the option to propagate the error up to the Consuming Application. </w:t>
      </w:r>
    </w:p>
    <w:p w14:paraId="039FABAA" w14:textId="77777777" w:rsidR="00455EF9" w:rsidRDefault="00455EF9" w:rsidP="00825F02">
      <w:pPr>
        <w:pStyle w:val="BodyText"/>
        <w:numPr>
          <w:ilvl w:val="0"/>
          <w:numId w:val="24"/>
        </w:numPr>
      </w:pPr>
      <w:r>
        <w:t xml:space="preserve">The API Level </w:t>
      </w:r>
      <w:r w:rsidRPr="00867FC4">
        <w:rPr>
          <w:b/>
        </w:rPr>
        <w:t>cannot handle</w:t>
      </w:r>
      <w:r>
        <w:t xml:space="preserve"> the fault thrown by the Middleware Level and continue processing. The API Level will propagate the fault up to the Consuming Application.</w:t>
      </w:r>
    </w:p>
    <w:p w14:paraId="1F8948DD" w14:textId="77777777" w:rsidR="00455EF9" w:rsidRDefault="00455EF9" w:rsidP="00455EF9">
      <w:pPr>
        <w:rPr>
          <w:rFonts w:ascii="Arial" w:hAnsi="Arial" w:cs="Arial"/>
          <w:b/>
          <w:bCs/>
          <w:iCs/>
          <w:kern w:val="32"/>
          <w:sz w:val="32"/>
          <w:szCs w:val="28"/>
        </w:rPr>
      </w:pPr>
      <w:bookmarkStart w:id="85" w:name="_Toc516653991"/>
      <w:r>
        <w:br w:type="page"/>
      </w:r>
    </w:p>
    <w:p w14:paraId="70BD1149" w14:textId="733C46CC" w:rsidR="00455EF9" w:rsidRDefault="00455EF9" w:rsidP="00455EF9">
      <w:pPr>
        <w:pStyle w:val="Heading2"/>
      </w:pPr>
      <w:bookmarkStart w:id="86" w:name="_Toc517966855"/>
      <w:bookmarkStart w:id="87" w:name="_Toc517969154"/>
      <w:bookmarkStart w:id="88" w:name="_Ref518043816"/>
      <w:bookmarkStart w:id="89" w:name="_Ref518043822"/>
      <w:bookmarkStart w:id="90" w:name="_Toc518055780"/>
      <w:r>
        <w:lastRenderedPageBreak/>
        <w:t xml:space="preserve">Message Process Failure and </w:t>
      </w:r>
      <w:bookmarkEnd w:id="85"/>
      <w:r w:rsidR="00AD7459">
        <w:t>Retries</w:t>
      </w:r>
      <w:bookmarkEnd w:id="86"/>
      <w:bookmarkEnd w:id="87"/>
      <w:bookmarkEnd w:id="88"/>
      <w:bookmarkEnd w:id="89"/>
      <w:bookmarkEnd w:id="90"/>
    </w:p>
    <w:p w14:paraId="1120BE38" w14:textId="108C3403" w:rsidR="00F147BB" w:rsidRDefault="00F147BB" w:rsidP="00F147BB">
      <w:pPr>
        <w:spacing w:after="120"/>
        <w:rPr>
          <w:sz w:val="24"/>
          <w:szCs w:val="20"/>
        </w:rPr>
      </w:pPr>
      <w:r>
        <w:rPr>
          <w:sz w:val="24"/>
          <w:szCs w:val="20"/>
        </w:rPr>
        <w:t xml:space="preserve">This section will discuss retry guidelines for failures that are caused by either transient (short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91" w:name="_Toc516653992"/>
      <w:bookmarkStart w:id="92" w:name="_Toc517966856"/>
      <w:bookmarkStart w:id="93" w:name="_Toc517969155"/>
      <w:bookmarkStart w:id="94" w:name="_Toc518055781"/>
      <w:r w:rsidRPr="004E409F">
        <w:t>Transient</w:t>
      </w:r>
      <w:r w:rsidR="00363C86">
        <w:t xml:space="preserve"> Process</w:t>
      </w:r>
      <w:r w:rsidRPr="004E409F">
        <w:t xml:space="preserve"> </w:t>
      </w:r>
      <w:r>
        <w:t>F</w:t>
      </w:r>
      <w:r w:rsidRPr="004E409F">
        <w:t>ailures</w:t>
      </w:r>
      <w:bookmarkEnd w:id="91"/>
      <w:bookmarkEnd w:id="92"/>
      <w:bookmarkEnd w:id="93"/>
      <w:r w:rsidR="00D57910">
        <w:t xml:space="preserve"> Message Retries</w:t>
      </w:r>
      <w:bookmarkEnd w:id="94"/>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542E1CB2" w14:textId="6DC31D64" w:rsidR="00363C86"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If this is the case then this is not a transient fault since the service is sending a fault. But if the fault is not coming from the service, there may be other reasons like infrastructure failure issues and it is something that cannot be resolved by simply the </w:t>
      </w:r>
      <w:r w:rsidR="008B5841">
        <w:t>re-</w:t>
      </w:r>
      <w:r>
        <w:t>calling service again, this is potentially a transient process fault.</w:t>
      </w:r>
    </w:p>
    <w:p w14:paraId="080FBE0C" w14:textId="0E09DA70" w:rsidR="00363C86" w:rsidRPr="008B02A9" w:rsidRDefault="003A25E0" w:rsidP="008B02A9">
      <w:pPr>
        <w:pStyle w:val="Heading4"/>
      </w:pPr>
      <w:bookmarkStart w:id="95" w:name="_Toc518055782"/>
      <w:r w:rsidRPr="008B02A9">
        <w:t>Transient Process Failure Simple Retry</w:t>
      </w:r>
      <w:bookmarkEnd w:id="95"/>
    </w:p>
    <w:p w14:paraId="16B27328" w14:textId="7EF351B8"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77777777" w:rsidR="003A25E0" w:rsidRDefault="003A25E0" w:rsidP="00825F02">
      <w:pPr>
        <w:pStyle w:val="BodyText"/>
        <w:numPr>
          <w:ilvl w:val="0"/>
          <w:numId w:val="25"/>
        </w:numPr>
        <w:spacing w:before="0" w:after="0"/>
      </w:pPr>
      <w:r>
        <w:t>Define the maximum retry count.</w:t>
      </w:r>
    </w:p>
    <w:p w14:paraId="79F710EA" w14:textId="77777777" w:rsidR="003A25E0" w:rsidRDefault="003A25E0" w:rsidP="00825F02">
      <w:pPr>
        <w:pStyle w:val="BodyText"/>
        <w:numPr>
          <w:ilvl w:val="0"/>
          <w:numId w:val="25"/>
        </w:numPr>
        <w:spacing w:before="0" w:after="0"/>
      </w:pPr>
      <w:r>
        <w:t>Retry the service call and increment the retry count.</w:t>
      </w:r>
    </w:p>
    <w:p w14:paraId="1650DB85" w14:textId="20AFAC9A" w:rsidR="003A25E0" w:rsidRDefault="003A25E0" w:rsidP="00825F02">
      <w:pPr>
        <w:pStyle w:val="BodyText"/>
        <w:numPr>
          <w:ilvl w:val="0"/>
          <w:numId w:val="25"/>
        </w:numPr>
        <w:spacing w:before="0" w:after="0"/>
      </w:pPr>
      <w:r>
        <w:t>If the call succeeds, return the result to the caller.</w:t>
      </w:r>
    </w:p>
    <w:p w14:paraId="37023032" w14:textId="3559CF07" w:rsidR="003A25E0" w:rsidRDefault="003A25E0" w:rsidP="00825F02">
      <w:pPr>
        <w:pStyle w:val="BodyText"/>
        <w:numPr>
          <w:ilvl w:val="0"/>
          <w:numId w:val="25"/>
        </w:numPr>
        <w:spacing w:before="0" w:after="0"/>
      </w:pPr>
      <w:r>
        <w:t>If the same fault persists, keep retrying until the maximum retry count is hit.</w:t>
      </w:r>
    </w:p>
    <w:p w14:paraId="56F88CC9" w14:textId="7959D549" w:rsidR="00455EF9" w:rsidRDefault="003A25E0" w:rsidP="00825F02">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6" w:name="_Toc518055783"/>
      <w:r>
        <w:t xml:space="preserve">Transient Process Failure </w:t>
      </w:r>
      <w:r w:rsidR="009F34C7">
        <w:t>Dynamic</w:t>
      </w:r>
      <w:r>
        <w:t xml:space="preserve"> Retry</w:t>
      </w:r>
      <w:bookmarkEnd w:id="96"/>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825F02">
      <w:pPr>
        <w:pStyle w:val="ListParagraph"/>
        <w:numPr>
          <w:ilvl w:val="0"/>
          <w:numId w:val="26"/>
        </w:numPr>
      </w:pPr>
      <w:r>
        <w:t>Define the maximum retry count.</w:t>
      </w:r>
    </w:p>
    <w:p w14:paraId="44A59743" w14:textId="77777777" w:rsidR="00547794" w:rsidRDefault="00547794" w:rsidP="00825F02">
      <w:pPr>
        <w:pStyle w:val="ListParagraph"/>
        <w:numPr>
          <w:ilvl w:val="0"/>
          <w:numId w:val="26"/>
        </w:numPr>
      </w:pPr>
      <w:r>
        <w:t>Retry the service call and increment the retry count.</w:t>
      </w:r>
    </w:p>
    <w:p w14:paraId="1FA8BA9C" w14:textId="26E4A704" w:rsidR="00547794" w:rsidRDefault="00547794" w:rsidP="00825F02">
      <w:pPr>
        <w:pStyle w:val="ListParagraph"/>
        <w:numPr>
          <w:ilvl w:val="0"/>
          <w:numId w:val="26"/>
        </w:numPr>
      </w:pPr>
      <w:r>
        <w:t>If the call succeeds, return the result to the caller.</w:t>
      </w:r>
    </w:p>
    <w:p w14:paraId="270BC146" w14:textId="4B56B9E0" w:rsidR="00547794" w:rsidRDefault="00547794" w:rsidP="00825F02">
      <w:pPr>
        <w:pStyle w:val="ListParagraph"/>
        <w:numPr>
          <w:ilvl w:val="0"/>
          <w:numId w:val="26"/>
        </w:numPr>
      </w:pPr>
      <w:r>
        <w:t>If the same fault persists, increase the delay period for next retry.</w:t>
      </w:r>
    </w:p>
    <w:p w14:paraId="090262AA" w14:textId="77777777" w:rsidR="00547794" w:rsidRDefault="00547794" w:rsidP="00825F02">
      <w:pPr>
        <w:pStyle w:val="ListParagraph"/>
        <w:numPr>
          <w:ilvl w:val="0"/>
          <w:numId w:val="26"/>
        </w:numPr>
      </w:pPr>
      <w:r>
        <w:t>Keep retrying and keep increasing the delay period until the maximum retry count is hit.</w:t>
      </w:r>
    </w:p>
    <w:p w14:paraId="31F4A7FD" w14:textId="2F4D8F26" w:rsidR="00547794" w:rsidRDefault="00547794" w:rsidP="00825F02">
      <w:pPr>
        <w:pStyle w:val="BodyText"/>
        <w:numPr>
          <w:ilvl w:val="0"/>
          <w:numId w:val="25"/>
        </w:numPr>
        <w:spacing w:before="0" w:after="0"/>
      </w:pPr>
      <w:r>
        <w:t>If the call is failing even after maximum retries, communicate that target service is unavailable.</w:t>
      </w:r>
    </w:p>
    <w:p w14:paraId="64D40C44" w14:textId="77731A3C" w:rsidR="00455EF9" w:rsidRDefault="00455EF9" w:rsidP="004E409F">
      <w:pPr>
        <w:pStyle w:val="Heading3"/>
      </w:pPr>
      <w:bookmarkStart w:id="97" w:name="_Toc516653993"/>
      <w:bookmarkStart w:id="98" w:name="_Toc517966859"/>
      <w:bookmarkStart w:id="99" w:name="_Toc517969158"/>
      <w:bookmarkStart w:id="100" w:name="_Toc518055784"/>
      <w:r>
        <w:lastRenderedPageBreak/>
        <w:t>Handling Message Failures</w:t>
      </w:r>
      <w:bookmarkEnd w:id="97"/>
      <w:bookmarkEnd w:id="98"/>
      <w:bookmarkEnd w:id="99"/>
      <w:bookmarkEnd w:id="100"/>
    </w:p>
    <w:p w14:paraId="0AD7E8F3" w14:textId="5843D006" w:rsidR="00172848" w:rsidRDefault="00172848" w:rsidP="00172848">
      <w:pPr>
        <w:pStyle w:val="BodyText"/>
      </w:pPr>
      <w:r>
        <w:t xml:space="preserve">The distributed nature of composite applications and service orchestrations requires message handling capabilities to support effective diagnosis and resolution of errors. Centralized </w:t>
      </w:r>
      <w:r w:rsidR="001616EB">
        <w:t xml:space="preserve">as well as localized </w:t>
      </w:r>
      <w:r>
        <w:t xml:space="preserve">error handling augmented by error logging enables efficient access to error information and consistent tracking of exceptions and faults.  </w:t>
      </w:r>
    </w:p>
    <w:p w14:paraId="50129F3C" w14:textId="77777777" w:rsidR="001616EB" w:rsidRDefault="001616EB" w:rsidP="001616EB">
      <w:pPr>
        <w:pStyle w:val="Heading4"/>
      </w:pPr>
      <w:bookmarkStart w:id="101" w:name="_Toc517966860"/>
      <w:bookmarkStart w:id="102" w:name="_Toc517969159"/>
      <w:bookmarkStart w:id="103" w:name="_Toc518055785"/>
      <w:r w:rsidRPr="00C3119C">
        <w:t>Central Exception Message Handling</w:t>
      </w:r>
      <w:bookmarkEnd w:id="101"/>
      <w:bookmarkEnd w:id="102"/>
      <w:bookmarkEnd w:id="103"/>
    </w:p>
    <w:p w14:paraId="485BAB03" w14:textId="77777777" w:rsidR="001616EB" w:rsidRDefault="00172848" w:rsidP="001616EB">
      <w:pPr>
        <w:pStyle w:val="BodyText"/>
      </w:pPr>
      <w:r>
        <w:t>Exceptions that do not result in a fault message, but do affect the behavior of service orchestrations or service consumers must be handled and logged centrally.</w:t>
      </w:r>
      <w:r w:rsidR="005E1942">
        <w:t xml:space="preserve"> Information such shutdowns due to scheduled maintenance should be handled and logged centrally.</w:t>
      </w:r>
      <w:r w:rsidR="001616EB">
        <w:t xml:space="preserve"> Any exception that results in a fault message must be handled and logged centrally.  </w:t>
      </w:r>
    </w:p>
    <w:p w14:paraId="758D106E" w14:textId="162DB477" w:rsidR="00172848" w:rsidRDefault="00172848" w:rsidP="00172848">
      <w:pPr>
        <w:pStyle w:val="Heading4"/>
      </w:pPr>
      <w:bookmarkStart w:id="104" w:name="_Toc517966861"/>
      <w:bookmarkStart w:id="105" w:name="_Toc517969160"/>
      <w:bookmarkStart w:id="106" w:name="_Toc518055786"/>
      <w:r w:rsidRPr="001C4929">
        <w:t>Local Level Exception Message Handling</w:t>
      </w:r>
      <w:bookmarkEnd w:id="104"/>
      <w:bookmarkEnd w:id="105"/>
      <w:bookmarkEnd w:id="106"/>
    </w:p>
    <w:p w14:paraId="7270EB5B" w14:textId="029CB5E6" w:rsidR="00172848" w:rsidRDefault="005E1942" w:rsidP="00172848">
      <w:pPr>
        <w:pStyle w:val="BodyText"/>
      </w:pPr>
      <w:r>
        <w:t>Exceptions that do not return a fault and do not influence the behavior of service orchestrations and service consumers would only require locally supported logging.</w:t>
      </w:r>
      <w:r w:rsidR="001616EB">
        <w:t xml:space="preserve"> Exceptions of the informational variety would only require locally supported logging</w:t>
      </w:r>
    </w:p>
    <w:p w14:paraId="178D9C48" w14:textId="77777777" w:rsidR="00455EF9" w:rsidRDefault="00455EF9" w:rsidP="00455EF9">
      <w:pPr>
        <w:rPr>
          <w:sz w:val="24"/>
          <w:szCs w:val="20"/>
        </w:rPr>
      </w:pPr>
      <w:r>
        <w:br w:type="page"/>
      </w:r>
    </w:p>
    <w:p w14:paraId="5EE74E64" w14:textId="4C577A65" w:rsidR="00455EF9" w:rsidRDefault="00455EF9" w:rsidP="00455EF9">
      <w:pPr>
        <w:pStyle w:val="Heading2"/>
      </w:pPr>
      <w:bookmarkStart w:id="107" w:name="_Toc516653994"/>
      <w:bookmarkStart w:id="108" w:name="_Toc517966862"/>
      <w:bookmarkStart w:id="109" w:name="_Toc517969161"/>
      <w:bookmarkStart w:id="110" w:name="_Toc518055787"/>
      <w:r>
        <w:lastRenderedPageBreak/>
        <w:t>Exception Logging</w:t>
      </w:r>
      <w:bookmarkEnd w:id="107"/>
      <w:r>
        <w:t xml:space="preserve"> Guidelines</w:t>
      </w:r>
      <w:bookmarkEnd w:id="108"/>
      <w:bookmarkEnd w:id="109"/>
      <w:bookmarkEnd w:id="110"/>
    </w:p>
    <w:p w14:paraId="607EA32D" w14:textId="05D164B3" w:rsidR="00150581" w:rsidRDefault="00150581" w:rsidP="00150581">
      <w:pPr>
        <w:pStyle w:val="BodyText"/>
      </w:pPr>
      <w:r>
        <w:t xml:space="preserve">Centralized and Localized Error procedures are very similar to the Centralized and Localized Message Handling Failures detailed in section </w:t>
      </w:r>
      <w:r>
        <w:fldChar w:fldCharType="begin"/>
      </w:r>
      <w:r>
        <w:instrText xml:space="preserve"> REF _Ref518043816 \r \h </w:instrText>
      </w:r>
      <w:r>
        <w:fldChar w:fldCharType="separate"/>
      </w:r>
      <w:r w:rsidR="00722AC1">
        <w:t>1.5</w:t>
      </w:r>
      <w:r>
        <w:fldChar w:fldCharType="end"/>
      </w:r>
      <w:r>
        <w:t xml:space="preserve"> </w:t>
      </w:r>
      <w:r>
        <w:fldChar w:fldCharType="begin"/>
      </w:r>
      <w:r>
        <w:instrText xml:space="preserve"> REF _Ref518043822 \h </w:instrText>
      </w:r>
      <w:r>
        <w:fldChar w:fldCharType="separate"/>
      </w:r>
      <w:r w:rsidR="00722AC1">
        <w:t>Message Process Failure and Retries</w:t>
      </w:r>
      <w:r>
        <w:fldChar w:fldCharType="end"/>
      </w:r>
      <w:r>
        <w:t xml:space="preserve">. Refer to that section for details. </w:t>
      </w:r>
    </w:p>
    <w:p w14:paraId="52FF423E" w14:textId="13B1302D" w:rsidR="00150581" w:rsidRDefault="00150581" w:rsidP="00150581">
      <w:pPr>
        <w:pStyle w:val="BodyText"/>
      </w:pPr>
      <w:r>
        <w:t xml:space="preserve">Actual Logging Procedures and implementation will be detailed in the Baseline Logging section of this document. </w:t>
      </w:r>
    </w:p>
    <w:p w14:paraId="532977F7" w14:textId="6A7CD7EC" w:rsidR="006F1CC4" w:rsidRDefault="006F1CC4" w:rsidP="006F1CC4">
      <w:pPr>
        <w:pStyle w:val="BodyText"/>
      </w:pPr>
      <w:r w:rsidRPr="00E538C5">
        <w:rPr>
          <w:spacing w:val="2"/>
          <w:szCs w:val="24"/>
        </w:rPr>
        <w:t>The E</w:t>
      </w:r>
      <w:r>
        <w:rPr>
          <w:spacing w:val="2"/>
          <w:szCs w:val="24"/>
        </w:rPr>
        <w:t>nterprise Shared Services (E</w:t>
      </w:r>
      <w:r w:rsidRPr="00E538C5">
        <w:rPr>
          <w:spacing w:val="2"/>
          <w:szCs w:val="24"/>
        </w:rPr>
        <w:t>SS</w:t>
      </w:r>
      <w:r>
        <w:rPr>
          <w:spacing w:val="2"/>
          <w:szCs w:val="24"/>
        </w:rPr>
        <w:t>)</w:t>
      </w:r>
      <w:r w:rsidRPr="00E538C5">
        <w:rPr>
          <w:spacing w:val="2"/>
          <w:szCs w:val="24"/>
        </w:rPr>
        <w:t xml:space="preserve"> Exception Handling Guidelines document, pointed to by this link -&gt; </w:t>
      </w:r>
      <w:hyperlink r:id="rId25" w:tgtFrame="_blank" w:tooltip="Exception Handling Guideline document" w:history="1">
        <w:r w:rsidRPr="00F20897">
          <w:rPr>
            <w:rStyle w:val="Hyperlink"/>
          </w:rPr>
          <w:t>Exception Handling Guideline document</w:t>
        </w:r>
      </w:hyperlink>
      <w:r>
        <w:t xml:space="preserve">, contains XML based logging guidelines that were defined for SOAP services. From a consistency perspective, continuing these guidelines for RESTful based services would be beneficial. </w:t>
      </w:r>
    </w:p>
    <w:p w14:paraId="4A5C7400" w14:textId="04B919C7" w:rsidR="006F1CC4" w:rsidRDefault="006F1CC4" w:rsidP="009009D0">
      <w:pPr>
        <w:pStyle w:val="Heading3"/>
      </w:pPr>
      <w:bookmarkStart w:id="111" w:name="_Toc518055788"/>
      <w:r>
        <w:t>Enterprise Shared Services Logging Model</w:t>
      </w:r>
      <w:bookmarkEnd w:id="111"/>
    </w:p>
    <w:p w14:paraId="3C97E3BD" w14:textId="27C9B7F0" w:rsidR="00EE129D" w:rsidRDefault="00EE129D" w:rsidP="00EE129D">
      <w:pPr>
        <w:pStyle w:val="Caption"/>
        <w:rPr>
          <w:rFonts w:eastAsia="ヒラギノ角ゴ Pro W3"/>
          <w:noProof/>
          <w:color w:val="000000"/>
        </w:rPr>
      </w:pPr>
      <w:bookmarkStart w:id="112" w:name="_Toc518055802"/>
      <w:r>
        <w:t xml:space="preserve">Figure </w:t>
      </w:r>
      <w:r>
        <w:rPr>
          <w:noProof/>
        </w:rPr>
        <w:fldChar w:fldCharType="begin"/>
      </w:r>
      <w:r>
        <w:rPr>
          <w:noProof/>
        </w:rPr>
        <w:instrText xml:space="preserve"> SEQ Figure \* ARABIC </w:instrText>
      </w:r>
      <w:r>
        <w:rPr>
          <w:noProof/>
        </w:rPr>
        <w:fldChar w:fldCharType="separate"/>
      </w:r>
      <w:r w:rsidR="00722AC1">
        <w:rPr>
          <w:noProof/>
        </w:rPr>
        <w:t>4</w:t>
      </w:r>
      <w:r>
        <w:rPr>
          <w:noProof/>
        </w:rPr>
        <w:fldChar w:fldCharType="end"/>
      </w:r>
      <w:r>
        <w:t xml:space="preserve">  ESS Logging Model</w:t>
      </w:r>
      <w:bookmarkEnd w:id="112"/>
    </w:p>
    <w:p w14:paraId="148AAA2F" w14:textId="6396B2EC" w:rsidR="00150581" w:rsidRDefault="00643DF0" w:rsidP="00643DF0">
      <w:pPr>
        <w:pStyle w:val="BodyText"/>
        <w:pBdr>
          <w:top w:val="single" w:sz="4" w:space="1" w:color="auto"/>
          <w:left w:val="single" w:sz="4" w:space="4" w:color="auto"/>
          <w:bottom w:val="single" w:sz="4" w:space="1" w:color="auto"/>
          <w:right w:val="single" w:sz="4" w:space="4" w:color="auto"/>
        </w:pBdr>
        <w:ind w:left="2160" w:right="1980"/>
        <w:jc w:val="center"/>
      </w:pPr>
      <w:r>
        <w:object w:dxaOrig="4525" w:dyaOrig="4601" w14:anchorId="3BA893CD">
          <v:shape id="_x0000_i1105" type="#_x0000_t75" style="width:267.9pt;height:317.3pt" o:ole="">
            <v:imagedata r:id="rId26" o:title=""/>
          </v:shape>
          <o:OLEObject Type="Embed" ProgID="Visio.Drawing.11" ShapeID="_x0000_i1105" DrawAspect="Content" ObjectID="_1591797792" r:id="rId27"/>
        </w:object>
      </w:r>
    </w:p>
    <w:p w14:paraId="1AEE2C21" w14:textId="77777777" w:rsidR="00011267" w:rsidRDefault="00011267">
      <w:pPr>
        <w:rPr>
          <w:rFonts w:ascii="Arial" w:hAnsi="Arial" w:cs="Arial"/>
          <w:b/>
          <w:bCs/>
          <w:szCs w:val="20"/>
        </w:rPr>
      </w:pPr>
      <w:r>
        <w:br w:type="page"/>
      </w:r>
    </w:p>
    <w:p w14:paraId="46A14368" w14:textId="2E9F44DC" w:rsidR="00FF4DD0" w:rsidRPr="00BA6522" w:rsidRDefault="00FF4DD0" w:rsidP="00FF4DD0">
      <w:pPr>
        <w:pStyle w:val="Caption"/>
      </w:pPr>
      <w:bookmarkStart w:id="113" w:name="_Toc518055796"/>
      <w:r>
        <w:lastRenderedPageBreak/>
        <w:t xml:space="preserve">Table </w:t>
      </w:r>
      <w:r>
        <w:rPr>
          <w:noProof/>
        </w:rPr>
        <w:fldChar w:fldCharType="begin"/>
      </w:r>
      <w:r>
        <w:rPr>
          <w:noProof/>
        </w:rPr>
        <w:instrText xml:space="preserve"> SEQ Table \* ARABIC </w:instrText>
      </w:r>
      <w:r>
        <w:rPr>
          <w:noProof/>
        </w:rPr>
        <w:fldChar w:fldCharType="separate"/>
      </w:r>
      <w:r w:rsidR="00722AC1">
        <w:rPr>
          <w:noProof/>
        </w:rPr>
        <w:t>2</w:t>
      </w:r>
      <w:r>
        <w:rPr>
          <w:noProof/>
        </w:rPr>
        <w:fldChar w:fldCharType="end"/>
      </w:r>
      <w:r>
        <w:t>: ESS Logging Description Table</w:t>
      </w:r>
      <w:bookmarkEnd w:id="113"/>
    </w:p>
    <w:tbl>
      <w:tblPr>
        <w:tblpPr w:leftFromText="180" w:rightFromText="180" w:vertAnchor="text" w:tblpXSpec="right" w:tblpY="1"/>
        <w:tblOverlap w:val="neve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810"/>
        <w:gridCol w:w="1170"/>
        <w:gridCol w:w="2070"/>
        <w:gridCol w:w="3911"/>
      </w:tblGrid>
      <w:tr w:rsidR="00FF4DD0" w:rsidRPr="00B87380" w14:paraId="522F7757" w14:textId="77777777" w:rsidTr="00604756">
        <w:trPr>
          <w:tblHeader/>
        </w:trPr>
        <w:tc>
          <w:tcPr>
            <w:tcW w:w="1795" w:type="dxa"/>
            <w:shd w:val="clear" w:color="auto" w:fill="EEECE1" w:themeFill="background2"/>
          </w:tcPr>
          <w:p w14:paraId="32CD9AE3" w14:textId="77777777" w:rsidR="00FF4DD0" w:rsidRPr="00604756" w:rsidRDefault="00FF4DD0" w:rsidP="00604756">
            <w:pPr>
              <w:jc w:val="center"/>
            </w:pPr>
            <w:r w:rsidRPr="00604756">
              <w:t>Element</w:t>
            </w:r>
          </w:p>
        </w:tc>
        <w:tc>
          <w:tcPr>
            <w:tcW w:w="810" w:type="dxa"/>
            <w:shd w:val="clear" w:color="auto" w:fill="EEECE1" w:themeFill="background2"/>
          </w:tcPr>
          <w:p w14:paraId="14BBD254" w14:textId="77777777" w:rsidR="00FF4DD0" w:rsidRPr="00B87380" w:rsidRDefault="00FF4DD0" w:rsidP="00604756">
            <w:pPr>
              <w:jc w:val="center"/>
              <w:rPr>
                <w:b/>
              </w:rPr>
            </w:pPr>
            <w:r w:rsidRPr="00B87380">
              <w:rPr>
                <w:b/>
              </w:rPr>
              <w:t>Type</w:t>
            </w:r>
          </w:p>
        </w:tc>
        <w:tc>
          <w:tcPr>
            <w:tcW w:w="1170" w:type="dxa"/>
            <w:shd w:val="clear" w:color="auto" w:fill="EEECE1" w:themeFill="background2"/>
          </w:tcPr>
          <w:p w14:paraId="0480AE85" w14:textId="77777777" w:rsidR="00FF4DD0" w:rsidRPr="00B87380" w:rsidRDefault="00FF4DD0" w:rsidP="00604756">
            <w:pPr>
              <w:jc w:val="center"/>
              <w:rPr>
                <w:b/>
              </w:rPr>
            </w:pPr>
            <w:r w:rsidRPr="00B87380">
              <w:rPr>
                <w:b/>
              </w:rPr>
              <w:t>Required</w:t>
            </w:r>
          </w:p>
        </w:tc>
        <w:tc>
          <w:tcPr>
            <w:tcW w:w="2070" w:type="dxa"/>
            <w:shd w:val="clear" w:color="auto" w:fill="EEECE1" w:themeFill="background2"/>
          </w:tcPr>
          <w:p w14:paraId="57B3DB2A" w14:textId="77777777" w:rsidR="00FF4DD0" w:rsidRPr="00B87380" w:rsidRDefault="00FF4DD0" w:rsidP="00604756">
            <w:pPr>
              <w:jc w:val="center"/>
              <w:rPr>
                <w:b/>
              </w:rPr>
            </w:pPr>
            <w:r w:rsidRPr="00B87380">
              <w:rPr>
                <w:b/>
              </w:rPr>
              <w:t>Example</w:t>
            </w:r>
          </w:p>
        </w:tc>
        <w:tc>
          <w:tcPr>
            <w:tcW w:w="3911" w:type="dxa"/>
            <w:shd w:val="clear" w:color="auto" w:fill="EEECE1" w:themeFill="background2"/>
          </w:tcPr>
          <w:p w14:paraId="29EBB29A" w14:textId="77777777" w:rsidR="00FF4DD0" w:rsidRPr="00B87380" w:rsidRDefault="00FF4DD0" w:rsidP="00604756">
            <w:pPr>
              <w:jc w:val="center"/>
              <w:rPr>
                <w:rFonts w:ascii="Calibri" w:hAnsi="Calibri" w:cs="Arial"/>
                <w:b/>
              </w:rPr>
            </w:pPr>
            <w:r w:rsidRPr="00B87380">
              <w:rPr>
                <w:b/>
              </w:rPr>
              <w:t>Description</w:t>
            </w:r>
          </w:p>
        </w:tc>
      </w:tr>
      <w:tr w:rsidR="00FF4DD0" w:rsidRPr="00EC12C1" w14:paraId="5C2F5A70" w14:textId="77777777" w:rsidTr="00604756">
        <w:tc>
          <w:tcPr>
            <w:tcW w:w="1795" w:type="dxa"/>
          </w:tcPr>
          <w:p w14:paraId="020223B2" w14:textId="776F0503" w:rsidR="00FF4DD0" w:rsidRPr="00604756" w:rsidRDefault="008207A4" w:rsidP="00604756">
            <w:r w:rsidRPr="00604756">
              <w:t>t</w:t>
            </w:r>
            <w:r w:rsidR="00FF4DD0" w:rsidRPr="00604756">
              <w:t>ransaction ID</w:t>
            </w:r>
          </w:p>
        </w:tc>
        <w:tc>
          <w:tcPr>
            <w:tcW w:w="810" w:type="dxa"/>
          </w:tcPr>
          <w:p w14:paraId="27200409" w14:textId="77777777" w:rsidR="00FF4DD0" w:rsidRDefault="00FF4DD0" w:rsidP="00604756">
            <w:r>
              <w:t>String</w:t>
            </w:r>
          </w:p>
        </w:tc>
        <w:tc>
          <w:tcPr>
            <w:tcW w:w="1170" w:type="dxa"/>
          </w:tcPr>
          <w:p w14:paraId="124792BC" w14:textId="77777777" w:rsidR="00FF4DD0" w:rsidRDefault="00FF4DD0" w:rsidP="00604756">
            <w:pPr>
              <w:jc w:val="center"/>
            </w:pPr>
            <w:r>
              <w:t>Yes</w:t>
            </w:r>
          </w:p>
        </w:tc>
        <w:tc>
          <w:tcPr>
            <w:tcW w:w="2070" w:type="dxa"/>
            <w:shd w:val="clear" w:color="auto" w:fill="auto"/>
          </w:tcPr>
          <w:p w14:paraId="5ED4E906" w14:textId="77777777" w:rsidR="00FF4DD0" w:rsidRDefault="00FF4DD0" w:rsidP="00604756">
            <w:r w:rsidRPr="002D497C">
              <w:t>a20014d3e17ff4fcb578-b7a6-41f9-b974-cef684d5ec62</w:t>
            </w:r>
          </w:p>
        </w:tc>
        <w:tc>
          <w:tcPr>
            <w:tcW w:w="3911" w:type="dxa"/>
            <w:shd w:val="clear" w:color="auto" w:fill="auto"/>
          </w:tcPr>
          <w:p w14:paraId="28FC63E6" w14:textId="7B5AD8DA" w:rsidR="00D05D99" w:rsidRDefault="00FF4DD0" w:rsidP="00604756">
            <w:pPr>
              <w:rPr>
                <w:rFonts w:ascii="Calibri" w:hAnsi="Calibri" w:cs="Arial"/>
              </w:rPr>
            </w:pPr>
            <w:r>
              <w:t>A unique identifier passed to the service in the message header.</w:t>
            </w:r>
          </w:p>
          <w:p w14:paraId="7591246D" w14:textId="2AB79352" w:rsidR="00FF4DD0" w:rsidRDefault="00FF4DD0" w:rsidP="00604756">
            <w:pPr>
              <w:rPr>
                <w:rFonts w:ascii="Calibri" w:hAnsi="Calibri" w:cs="Arial"/>
              </w:rPr>
            </w:pPr>
          </w:p>
        </w:tc>
      </w:tr>
      <w:tr w:rsidR="00FF4DD0" w:rsidRPr="00EC12C1" w14:paraId="071A936B" w14:textId="77777777" w:rsidTr="00604756">
        <w:tc>
          <w:tcPr>
            <w:tcW w:w="1795" w:type="dxa"/>
          </w:tcPr>
          <w:p w14:paraId="1FAD69CF" w14:textId="11964C4B" w:rsidR="00FF4DD0" w:rsidRPr="00604756" w:rsidRDefault="00604756" w:rsidP="00604756">
            <w:r w:rsidRPr="00604756">
              <w:t>C</w:t>
            </w:r>
            <w:r w:rsidR="00FF4DD0" w:rsidRPr="00604756">
              <w:t>ode</w:t>
            </w:r>
          </w:p>
        </w:tc>
        <w:tc>
          <w:tcPr>
            <w:tcW w:w="810" w:type="dxa"/>
          </w:tcPr>
          <w:p w14:paraId="5AC0EBFC" w14:textId="59B6B10E" w:rsidR="00FF4DD0" w:rsidRPr="00EC12C1" w:rsidRDefault="00D34721" w:rsidP="00604756">
            <w:r>
              <w:t>int</w:t>
            </w:r>
          </w:p>
        </w:tc>
        <w:tc>
          <w:tcPr>
            <w:tcW w:w="1170" w:type="dxa"/>
          </w:tcPr>
          <w:p w14:paraId="362A0ED2" w14:textId="77777777" w:rsidR="00FF4DD0" w:rsidRDefault="00FF4DD0" w:rsidP="00604756">
            <w:pPr>
              <w:jc w:val="center"/>
            </w:pPr>
            <w:r>
              <w:t>Yes</w:t>
            </w:r>
          </w:p>
        </w:tc>
        <w:tc>
          <w:tcPr>
            <w:tcW w:w="2070" w:type="dxa"/>
            <w:shd w:val="clear" w:color="auto" w:fill="auto"/>
          </w:tcPr>
          <w:p w14:paraId="068753D4" w14:textId="77777777" w:rsidR="00FF4DD0" w:rsidRPr="00EC12C1" w:rsidRDefault="00FF4DD0" w:rsidP="00604756">
            <w:r w:rsidRPr="002D497C">
              <w:t>32154</w:t>
            </w:r>
          </w:p>
        </w:tc>
        <w:tc>
          <w:tcPr>
            <w:tcW w:w="3911" w:type="dxa"/>
            <w:shd w:val="clear" w:color="auto" w:fill="auto"/>
          </w:tcPr>
          <w:p w14:paraId="10A78EB6" w14:textId="77777777" w:rsidR="00FF4DD0" w:rsidRPr="00EC12C1" w:rsidRDefault="00FF4DD0" w:rsidP="00604756">
            <w:pPr>
              <w:rPr>
                <w:rFonts w:ascii="Calibri" w:hAnsi="Calibri" w:cs="Arial"/>
              </w:rPr>
            </w:pPr>
            <w:r>
              <w:t>A descriptor of the fault condition, and generated by the service.  It may be unique to the service, but is typically a coded entry defined by the protocol used on the service interface.</w:t>
            </w:r>
          </w:p>
        </w:tc>
      </w:tr>
      <w:tr w:rsidR="00FF4DD0" w:rsidRPr="00EC12C1" w14:paraId="3130D60B" w14:textId="77777777" w:rsidTr="00604756">
        <w:tc>
          <w:tcPr>
            <w:tcW w:w="1795" w:type="dxa"/>
          </w:tcPr>
          <w:p w14:paraId="2196254C" w14:textId="6158E14D" w:rsidR="00FF4DD0" w:rsidRPr="00604756" w:rsidRDefault="00604756" w:rsidP="00604756">
            <w:r w:rsidRPr="00604756">
              <w:t>T</w:t>
            </w:r>
            <w:r w:rsidR="00FF4DD0" w:rsidRPr="00604756">
              <w:t>ext</w:t>
            </w:r>
          </w:p>
        </w:tc>
        <w:tc>
          <w:tcPr>
            <w:tcW w:w="810" w:type="dxa"/>
          </w:tcPr>
          <w:p w14:paraId="18219BA5" w14:textId="77777777" w:rsidR="00FF4DD0" w:rsidRDefault="00FF4DD0" w:rsidP="00604756">
            <w:r>
              <w:t>String</w:t>
            </w:r>
          </w:p>
        </w:tc>
        <w:tc>
          <w:tcPr>
            <w:tcW w:w="1170" w:type="dxa"/>
          </w:tcPr>
          <w:p w14:paraId="5C5CC3E9" w14:textId="77777777" w:rsidR="00FF4DD0" w:rsidRDefault="00FF4DD0" w:rsidP="00604756">
            <w:pPr>
              <w:jc w:val="center"/>
            </w:pPr>
            <w:r>
              <w:t>Yes</w:t>
            </w:r>
          </w:p>
        </w:tc>
        <w:tc>
          <w:tcPr>
            <w:tcW w:w="2070" w:type="dxa"/>
            <w:shd w:val="clear" w:color="auto" w:fill="auto"/>
          </w:tcPr>
          <w:p w14:paraId="6DD4999C" w14:textId="77777777" w:rsidR="00FF4DD0" w:rsidRPr="00EC12C1" w:rsidRDefault="00FF4DD0" w:rsidP="00604756">
            <w:r w:rsidRPr="002D497C">
              <w:t>gov.va.ess.service.AccessServiceLegacySystemError</w:t>
            </w:r>
          </w:p>
        </w:tc>
        <w:tc>
          <w:tcPr>
            <w:tcW w:w="3911" w:type="dxa"/>
            <w:shd w:val="clear" w:color="auto" w:fill="auto"/>
          </w:tcPr>
          <w:p w14:paraId="1015D8F5" w14:textId="77777777" w:rsidR="00FF4DD0" w:rsidRPr="00EC12C1" w:rsidRDefault="00FF4DD0" w:rsidP="00604756">
            <w:pPr>
              <w:rPr>
                <w:rFonts w:ascii="Calibri" w:hAnsi="Calibri" w:cs="Arial"/>
              </w:rPr>
            </w:pPr>
            <w:r>
              <w:t>A textual description of the fault condition, and generated by the service.  It may be unique to the service, but is typically defined by the protocol used on the service interface.  It should be human readable.</w:t>
            </w:r>
          </w:p>
        </w:tc>
      </w:tr>
      <w:tr w:rsidR="00FF4DD0" w:rsidRPr="00EC12C1" w14:paraId="6C9C5065" w14:textId="77777777" w:rsidTr="00604756">
        <w:tc>
          <w:tcPr>
            <w:tcW w:w="1795" w:type="dxa"/>
          </w:tcPr>
          <w:p w14:paraId="39902FD3" w14:textId="059E20B8" w:rsidR="00FF4DD0" w:rsidRPr="00604756" w:rsidRDefault="008207A4" w:rsidP="00604756">
            <w:r w:rsidRPr="00604756">
              <w:t>ess</w:t>
            </w:r>
            <w:r w:rsidR="00FF4DD0" w:rsidRPr="00604756">
              <w:t>Code</w:t>
            </w:r>
          </w:p>
        </w:tc>
        <w:tc>
          <w:tcPr>
            <w:tcW w:w="810" w:type="dxa"/>
          </w:tcPr>
          <w:p w14:paraId="6B878498" w14:textId="77777777" w:rsidR="00FF4DD0" w:rsidRPr="00EC12C1" w:rsidRDefault="00FF4DD0" w:rsidP="00604756">
            <w:r>
              <w:t>String</w:t>
            </w:r>
          </w:p>
        </w:tc>
        <w:tc>
          <w:tcPr>
            <w:tcW w:w="1170" w:type="dxa"/>
          </w:tcPr>
          <w:p w14:paraId="48F6BE58" w14:textId="77777777" w:rsidR="00FF4DD0" w:rsidRDefault="00FF4DD0" w:rsidP="00604756">
            <w:pPr>
              <w:jc w:val="center"/>
            </w:pPr>
            <w:r>
              <w:t>Yes</w:t>
            </w:r>
          </w:p>
        </w:tc>
        <w:tc>
          <w:tcPr>
            <w:tcW w:w="2070" w:type="dxa"/>
            <w:shd w:val="clear" w:color="auto" w:fill="auto"/>
          </w:tcPr>
          <w:p w14:paraId="3CF10B03" w14:textId="77777777" w:rsidR="00FF4DD0" w:rsidRPr="00EC12C1" w:rsidRDefault="00FF4DD0" w:rsidP="00604756">
            <w:r w:rsidRPr="002D497C">
              <w:t>gov.va.ess.fault.io.FileCannotBeFound</w:t>
            </w:r>
          </w:p>
        </w:tc>
        <w:tc>
          <w:tcPr>
            <w:tcW w:w="3911" w:type="dxa"/>
            <w:shd w:val="clear" w:color="auto" w:fill="auto"/>
          </w:tcPr>
          <w:p w14:paraId="06405227" w14:textId="5CE592D9" w:rsidR="00FF4DD0" w:rsidRPr="00EC12C1" w:rsidRDefault="00FF4DD0" w:rsidP="00604756">
            <w:pPr>
              <w:rPr>
                <w:rFonts w:ascii="Calibri" w:hAnsi="Calibri" w:cs="Arial"/>
              </w:rPr>
            </w:pPr>
            <w:r>
              <w:t>A code representing the mapping of the fault condition to the standard ESS taxonomy</w:t>
            </w:r>
            <w:r w:rsidR="00D05D99">
              <w:t>.</w:t>
            </w:r>
            <w:r w:rsidRPr="00EC12C1">
              <w:t xml:space="preserve"> </w:t>
            </w:r>
          </w:p>
        </w:tc>
      </w:tr>
      <w:tr w:rsidR="00FF4DD0" w:rsidRPr="00EC12C1" w14:paraId="7C46BE53" w14:textId="77777777" w:rsidTr="00604756">
        <w:tc>
          <w:tcPr>
            <w:tcW w:w="1795" w:type="dxa"/>
          </w:tcPr>
          <w:p w14:paraId="43C535AB" w14:textId="53B32350" w:rsidR="00FF4DD0" w:rsidRPr="00604756" w:rsidRDefault="008207A4" w:rsidP="00604756">
            <w:r w:rsidRPr="00604756">
              <w:t>ess</w:t>
            </w:r>
            <w:r w:rsidR="00FF4DD0" w:rsidRPr="00604756">
              <w:t>Text</w:t>
            </w:r>
          </w:p>
        </w:tc>
        <w:tc>
          <w:tcPr>
            <w:tcW w:w="810" w:type="dxa"/>
          </w:tcPr>
          <w:p w14:paraId="7FA8A813" w14:textId="77777777" w:rsidR="00FF4DD0" w:rsidRDefault="00FF4DD0" w:rsidP="00604756">
            <w:r>
              <w:t>String</w:t>
            </w:r>
          </w:p>
        </w:tc>
        <w:tc>
          <w:tcPr>
            <w:tcW w:w="1170" w:type="dxa"/>
          </w:tcPr>
          <w:p w14:paraId="0444E1A2" w14:textId="77777777" w:rsidR="00FF4DD0" w:rsidRDefault="00FF4DD0" w:rsidP="00604756">
            <w:pPr>
              <w:jc w:val="center"/>
            </w:pPr>
            <w:r>
              <w:t>No</w:t>
            </w:r>
          </w:p>
        </w:tc>
        <w:tc>
          <w:tcPr>
            <w:tcW w:w="2070" w:type="dxa"/>
            <w:shd w:val="clear" w:color="auto" w:fill="auto"/>
          </w:tcPr>
          <w:p w14:paraId="6190B9B9" w14:textId="77777777" w:rsidR="00FF4DD0" w:rsidRDefault="00FF4DD0" w:rsidP="00604756">
            <w:r>
              <w:t>Requested action is denied due to insufficient authorization</w:t>
            </w:r>
          </w:p>
        </w:tc>
        <w:tc>
          <w:tcPr>
            <w:tcW w:w="3911" w:type="dxa"/>
            <w:shd w:val="clear" w:color="auto" w:fill="auto"/>
          </w:tcPr>
          <w:p w14:paraId="0831DF0E" w14:textId="070319B5" w:rsidR="00FF4DD0" w:rsidRDefault="00FF4DD0" w:rsidP="00604756">
            <w:pPr>
              <w:rPr>
                <w:rFonts w:ascii="Calibri" w:hAnsi="Calibri" w:cs="Arial"/>
              </w:rPr>
            </w:pPr>
            <w:r>
              <w:t xml:space="preserve">A user interface friendly text description of the fault condition.  The service generating the fault may populate this field.  </w:t>
            </w:r>
          </w:p>
        </w:tc>
      </w:tr>
      <w:tr w:rsidR="00FF4DD0" w:rsidRPr="00EC12C1" w14:paraId="3BFDB1CC" w14:textId="77777777" w:rsidTr="00604756">
        <w:tc>
          <w:tcPr>
            <w:tcW w:w="1795" w:type="dxa"/>
          </w:tcPr>
          <w:p w14:paraId="410076BB" w14:textId="17317EF3" w:rsidR="00FF4DD0" w:rsidRPr="00604756" w:rsidRDefault="008207A4" w:rsidP="00604756">
            <w:r w:rsidRPr="00604756">
              <w:t>n</w:t>
            </w:r>
            <w:r w:rsidR="00FF4DD0" w:rsidRPr="00604756">
              <w:t>estedFault</w:t>
            </w:r>
          </w:p>
        </w:tc>
        <w:tc>
          <w:tcPr>
            <w:tcW w:w="810" w:type="dxa"/>
          </w:tcPr>
          <w:p w14:paraId="49D7B215" w14:textId="4A291A6A" w:rsidR="00FF4DD0" w:rsidRDefault="00FF4DD0" w:rsidP="00604756"/>
        </w:tc>
        <w:tc>
          <w:tcPr>
            <w:tcW w:w="1170" w:type="dxa"/>
          </w:tcPr>
          <w:p w14:paraId="72D7BAC6" w14:textId="77777777" w:rsidR="00FF4DD0" w:rsidRDefault="00FF4DD0" w:rsidP="00604756">
            <w:pPr>
              <w:jc w:val="center"/>
            </w:pPr>
            <w:r>
              <w:t>No</w:t>
            </w:r>
          </w:p>
        </w:tc>
        <w:tc>
          <w:tcPr>
            <w:tcW w:w="2070" w:type="dxa"/>
            <w:shd w:val="clear" w:color="auto" w:fill="auto"/>
          </w:tcPr>
          <w:p w14:paraId="59253464" w14:textId="35F444EC" w:rsidR="00FF4DD0" w:rsidRDefault="00FF4DD0" w:rsidP="00604756"/>
        </w:tc>
        <w:tc>
          <w:tcPr>
            <w:tcW w:w="3911" w:type="dxa"/>
            <w:shd w:val="clear" w:color="auto" w:fill="auto"/>
          </w:tcPr>
          <w:p w14:paraId="0357C0EA" w14:textId="77777777" w:rsidR="00FF4DD0" w:rsidRDefault="00FF4DD0" w:rsidP="00604756">
            <w:pPr>
              <w:rPr>
                <w:rFonts w:ascii="Calibri" w:hAnsi="Calibri" w:cs="Arial"/>
              </w:rPr>
            </w:pPr>
            <w:r>
              <w:t>Nested structure of faults bubbled up from lower in the chain of service calls.</w:t>
            </w:r>
          </w:p>
          <w:p w14:paraId="589089A7" w14:textId="77777777" w:rsidR="00FF4DD0" w:rsidRPr="00B132E5" w:rsidRDefault="00FF4DD0" w:rsidP="00604756">
            <w:r>
              <w:t xml:space="preserve">Only populated if fault is triggered by another fault.  </w:t>
            </w:r>
          </w:p>
        </w:tc>
      </w:tr>
      <w:tr w:rsidR="00FF4DD0" w:rsidRPr="00EC12C1" w14:paraId="0BDB982B" w14:textId="77777777" w:rsidTr="00604756">
        <w:tc>
          <w:tcPr>
            <w:tcW w:w="1795" w:type="dxa"/>
          </w:tcPr>
          <w:p w14:paraId="0E9AA8B1" w14:textId="57A0A530" w:rsidR="00FF4DD0" w:rsidRPr="00604756" w:rsidRDefault="00604756" w:rsidP="00604756">
            <w:r w:rsidRPr="00604756">
              <w:t>s</w:t>
            </w:r>
            <w:r w:rsidR="00FF4DD0" w:rsidRPr="00604756">
              <w:t>everity</w:t>
            </w:r>
          </w:p>
        </w:tc>
        <w:tc>
          <w:tcPr>
            <w:tcW w:w="810" w:type="dxa"/>
          </w:tcPr>
          <w:p w14:paraId="5E465003" w14:textId="77777777" w:rsidR="00FF4DD0" w:rsidRPr="00EC12C1" w:rsidRDefault="00FF4DD0" w:rsidP="00604756">
            <w:r>
              <w:t>String</w:t>
            </w:r>
          </w:p>
        </w:tc>
        <w:tc>
          <w:tcPr>
            <w:tcW w:w="1170" w:type="dxa"/>
          </w:tcPr>
          <w:p w14:paraId="4A786865" w14:textId="77777777" w:rsidR="00FF4DD0" w:rsidRDefault="00FF4DD0" w:rsidP="00604756">
            <w:pPr>
              <w:jc w:val="center"/>
            </w:pPr>
            <w:r>
              <w:t>Yes</w:t>
            </w:r>
          </w:p>
        </w:tc>
        <w:tc>
          <w:tcPr>
            <w:tcW w:w="2070" w:type="dxa"/>
            <w:shd w:val="clear" w:color="auto" w:fill="auto"/>
          </w:tcPr>
          <w:p w14:paraId="0849B45A" w14:textId="77777777" w:rsidR="00FF4DD0" w:rsidRPr="00EC12C1" w:rsidRDefault="00FF4DD0" w:rsidP="00604756">
            <w:r>
              <w:t>Error</w:t>
            </w:r>
          </w:p>
        </w:tc>
        <w:tc>
          <w:tcPr>
            <w:tcW w:w="3911" w:type="dxa"/>
            <w:shd w:val="clear" w:color="auto" w:fill="auto"/>
          </w:tcPr>
          <w:p w14:paraId="0E988304" w14:textId="77777777" w:rsidR="00FF4DD0" w:rsidRDefault="00FF4DD0" w:rsidP="00604756">
            <w:pPr>
              <w:rPr>
                <w:rFonts w:ascii="Calibri" w:hAnsi="Calibri" w:cs="Arial"/>
              </w:rPr>
            </w:pPr>
            <w:r>
              <w:t>Enumeration:</w:t>
            </w:r>
          </w:p>
          <w:p w14:paraId="0BE6EB46" w14:textId="77777777" w:rsidR="00FF4DD0" w:rsidRDefault="00FF4DD0" w:rsidP="00604756">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34DCA676" w14:textId="77777777" w:rsidR="00FF4DD0" w:rsidRDefault="00FF4DD0" w:rsidP="00604756">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0FEAC207" w14:textId="77777777" w:rsidR="00FF4DD0" w:rsidRDefault="00FF4DD0" w:rsidP="00604756">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 xml:space="preserve">events not generated </w:t>
            </w:r>
            <w:r>
              <w:lastRenderedPageBreak/>
              <w:t>by exceptions, but useful in forensic analysis</w:t>
            </w:r>
          </w:p>
          <w:p w14:paraId="3C22531F" w14:textId="77777777" w:rsidR="00FF4DD0" w:rsidRPr="00EC12C1" w:rsidRDefault="00FF4DD0" w:rsidP="00604756">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FF4DD0" w:rsidRPr="00EC12C1" w14:paraId="201AC07E" w14:textId="77777777" w:rsidTr="00604756">
        <w:tc>
          <w:tcPr>
            <w:tcW w:w="1795" w:type="dxa"/>
          </w:tcPr>
          <w:p w14:paraId="02695D2D" w14:textId="09D8740A" w:rsidR="00FF4DD0" w:rsidRPr="00604756" w:rsidRDefault="00604756" w:rsidP="00604756">
            <w:r w:rsidRPr="00604756">
              <w:lastRenderedPageBreak/>
              <w:t>t</w:t>
            </w:r>
            <w:r w:rsidR="00FF4DD0" w:rsidRPr="00604756">
              <w:t>imestamp</w:t>
            </w:r>
          </w:p>
        </w:tc>
        <w:tc>
          <w:tcPr>
            <w:tcW w:w="810" w:type="dxa"/>
          </w:tcPr>
          <w:p w14:paraId="1F2839A0" w14:textId="77777777" w:rsidR="00FF4DD0" w:rsidRDefault="00FF4DD0" w:rsidP="00604756">
            <w:r>
              <w:t>Timestamp</w:t>
            </w:r>
          </w:p>
        </w:tc>
        <w:tc>
          <w:tcPr>
            <w:tcW w:w="1170" w:type="dxa"/>
          </w:tcPr>
          <w:p w14:paraId="65378465" w14:textId="77777777" w:rsidR="00FF4DD0" w:rsidRDefault="00FF4DD0" w:rsidP="00604756">
            <w:pPr>
              <w:jc w:val="center"/>
            </w:pPr>
            <w:r>
              <w:t>Yes</w:t>
            </w:r>
          </w:p>
        </w:tc>
        <w:tc>
          <w:tcPr>
            <w:tcW w:w="2070" w:type="dxa"/>
            <w:shd w:val="clear" w:color="auto" w:fill="auto"/>
          </w:tcPr>
          <w:p w14:paraId="1DDEFC4C" w14:textId="77777777" w:rsidR="00FF4DD0" w:rsidRPr="00EC12C1" w:rsidRDefault="00FF4DD0" w:rsidP="00604756">
            <w:r w:rsidRPr="002D497C">
              <w:t>2013-05-05T08:15:30-05:00</w:t>
            </w:r>
          </w:p>
        </w:tc>
        <w:tc>
          <w:tcPr>
            <w:tcW w:w="3911" w:type="dxa"/>
            <w:shd w:val="clear" w:color="auto" w:fill="auto"/>
          </w:tcPr>
          <w:p w14:paraId="0E81AEC7" w14:textId="089215BE" w:rsidR="00FF4DD0" w:rsidRPr="00E827AD" w:rsidRDefault="00FF4DD0" w:rsidP="00604756">
            <w:pPr>
              <w:rPr>
                <w:rFonts w:eastAsia="ヒラギノ角ゴ Pro W3"/>
              </w:rPr>
            </w:pPr>
            <w:r w:rsidRPr="00E827AD">
              <w:rPr>
                <w:rFonts w:eastAsia="ヒラギノ角ゴ Pro W3"/>
              </w:rPr>
              <w:t xml:space="preserve">Timestamp of the time the error occurred.  </w:t>
            </w:r>
          </w:p>
        </w:tc>
      </w:tr>
      <w:tr w:rsidR="00FF4DD0" w:rsidRPr="00EC12C1" w14:paraId="246EEDB9" w14:textId="77777777" w:rsidTr="00604756">
        <w:tc>
          <w:tcPr>
            <w:tcW w:w="1795" w:type="dxa"/>
          </w:tcPr>
          <w:p w14:paraId="3D575E17" w14:textId="16FE9864" w:rsidR="00FF4DD0" w:rsidRPr="00604756" w:rsidRDefault="00604756" w:rsidP="00604756">
            <w:r w:rsidRPr="00604756">
              <w:t>s</w:t>
            </w:r>
            <w:r w:rsidR="00FF4DD0" w:rsidRPr="00604756">
              <w:t>erviceName</w:t>
            </w:r>
          </w:p>
          <w:p w14:paraId="5BC17AA9" w14:textId="77777777" w:rsidR="00FF4DD0" w:rsidRPr="00604756" w:rsidRDefault="00FF4DD0" w:rsidP="00604756"/>
        </w:tc>
        <w:tc>
          <w:tcPr>
            <w:tcW w:w="810" w:type="dxa"/>
          </w:tcPr>
          <w:p w14:paraId="288B8B39" w14:textId="77777777" w:rsidR="00FF4DD0" w:rsidRDefault="00FF4DD0" w:rsidP="00604756">
            <w:r>
              <w:t>String</w:t>
            </w:r>
          </w:p>
        </w:tc>
        <w:tc>
          <w:tcPr>
            <w:tcW w:w="1170" w:type="dxa"/>
          </w:tcPr>
          <w:p w14:paraId="0C68DDC8" w14:textId="77777777" w:rsidR="00FF4DD0" w:rsidRDefault="00FF4DD0" w:rsidP="00604756">
            <w:pPr>
              <w:jc w:val="center"/>
            </w:pPr>
            <w:r>
              <w:t>Yes</w:t>
            </w:r>
          </w:p>
        </w:tc>
        <w:tc>
          <w:tcPr>
            <w:tcW w:w="2070" w:type="dxa"/>
            <w:shd w:val="clear" w:color="auto" w:fill="auto"/>
          </w:tcPr>
          <w:p w14:paraId="2E10ED7E" w14:textId="77777777" w:rsidR="00FF4DD0" w:rsidRPr="00EC12C1" w:rsidRDefault="00FF4DD0" w:rsidP="00604756">
            <w:r w:rsidRPr="002D497C">
              <w:t>gov.va.ess.util.FileAccessService</w:t>
            </w:r>
          </w:p>
        </w:tc>
        <w:tc>
          <w:tcPr>
            <w:tcW w:w="3911" w:type="dxa"/>
            <w:shd w:val="clear" w:color="auto" w:fill="auto"/>
          </w:tcPr>
          <w:p w14:paraId="5A73B837" w14:textId="77777777" w:rsidR="00FF4DD0" w:rsidRPr="00E827AD" w:rsidRDefault="00FF4DD0" w:rsidP="00604756">
            <w:r>
              <w:t>Unique name of the service.  This is the service namespace.</w:t>
            </w:r>
          </w:p>
        </w:tc>
      </w:tr>
      <w:tr w:rsidR="00FF4DD0" w:rsidRPr="00EC12C1" w14:paraId="6854BDDC" w14:textId="77777777" w:rsidTr="00604756">
        <w:tc>
          <w:tcPr>
            <w:tcW w:w="1795" w:type="dxa"/>
          </w:tcPr>
          <w:p w14:paraId="4EA2A095" w14:textId="03C7686E" w:rsidR="00FF4DD0" w:rsidRPr="00604756" w:rsidRDefault="00604756" w:rsidP="00604756">
            <w:r w:rsidRPr="00604756">
              <w:t>s</w:t>
            </w:r>
            <w:r w:rsidR="00FF4DD0" w:rsidRPr="00604756">
              <w:t>erviceInstance</w:t>
            </w:r>
          </w:p>
          <w:p w14:paraId="4FF74DD1" w14:textId="77777777" w:rsidR="00FF4DD0" w:rsidRPr="00604756" w:rsidRDefault="00FF4DD0" w:rsidP="00604756"/>
        </w:tc>
        <w:tc>
          <w:tcPr>
            <w:tcW w:w="810" w:type="dxa"/>
          </w:tcPr>
          <w:p w14:paraId="5D713506" w14:textId="77777777" w:rsidR="00FF4DD0" w:rsidRDefault="00FF4DD0" w:rsidP="00604756">
            <w:r>
              <w:t>String</w:t>
            </w:r>
          </w:p>
        </w:tc>
        <w:tc>
          <w:tcPr>
            <w:tcW w:w="1170" w:type="dxa"/>
          </w:tcPr>
          <w:p w14:paraId="5B0C08CF" w14:textId="77777777" w:rsidR="00FF4DD0" w:rsidRDefault="00FF4DD0" w:rsidP="00604756">
            <w:pPr>
              <w:jc w:val="center"/>
            </w:pPr>
            <w:r>
              <w:t>Yes</w:t>
            </w:r>
          </w:p>
        </w:tc>
        <w:tc>
          <w:tcPr>
            <w:tcW w:w="2070" w:type="dxa"/>
            <w:shd w:val="clear" w:color="auto" w:fill="auto"/>
          </w:tcPr>
          <w:p w14:paraId="77BAE109" w14:textId="06EC0D18" w:rsidR="00FF4DD0" w:rsidRPr="00EC12C1" w:rsidRDefault="00FF4DD0" w:rsidP="00604756">
            <w:hyperlink r:id="rId28" w:history="1">
              <w:r w:rsidRPr="00340459">
                <w:rPr>
                  <w:rStyle w:val="Hyperlink"/>
                  <w:sz w:val="20"/>
                  <w:szCs w:val="20"/>
                  <w:bdr w:val="none" w:sz="0" w:space="0" w:color="auto" w:frame="1"/>
                  <w:shd w:val="clear" w:color="auto" w:fill="FFFF00"/>
                </w:rPr>
                <w:t>http://101.12.34.97:443</w:t>
              </w:r>
              <w:r w:rsidRPr="00340459">
                <w:rPr>
                  <w:rStyle w:val="Hyperlink"/>
                  <w:sz w:val="20"/>
                  <w:szCs w:val="20"/>
                  <w:bdr w:val="none" w:sz="0" w:space="0" w:color="auto" w:frame="1"/>
                </w:rPr>
                <w:t> /eligibility/claimsService/Benefits/eligibilityStatus</w:t>
              </w:r>
            </w:hyperlink>
            <w:r>
              <w:rPr>
                <w:color w:val="0000FF"/>
                <w:sz w:val="20"/>
                <w:szCs w:val="20"/>
                <w:u w:val="single"/>
                <w:bdr w:val="none" w:sz="0" w:space="0" w:color="auto" w:frame="1"/>
              </w:rPr>
              <w:t>/v1</w:t>
            </w:r>
          </w:p>
        </w:tc>
        <w:tc>
          <w:tcPr>
            <w:tcW w:w="3911" w:type="dxa"/>
            <w:shd w:val="clear" w:color="auto" w:fill="auto"/>
          </w:tcPr>
          <w:p w14:paraId="57580F6D" w14:textId="77777777" w:rsidR="00FF4DD0" w:rsidRPr="00E827AD" w:rsidRDefault="00FF4DD0" w:rsidP="00604756">
            <w:r>
              <w:t>This is the service endpoint</w:t>
            </w:r>
          </w:p>
        </w:tc>
      </w:tr>
      <w:tr w:rsidR="00FF4DD0" w:rsidRPr="00EC12C1" w14:paraId="3BEC9DB7" w14:textId="77777777" w:rsidTr="00604756">
        <w:tc>
          <w:tcPr>
            <w:tcW w:w="1795" w:type="dxa"/>
          </w:tcPr>
          <w:p w14:paraId="16048507" w14:textId="10A9A210" w:rsidR="00FF4DD0" w:rsidRPr="00604756" w:rsidRDefault="00604756" w:rsidP="00604756">
            <w:r w:rsidRPr="00604756">
              <w:t>h</w:t>
            </w:r>
            <w:r w:rsidR="00FF4DD0" w:rsidRPr="00604756">
              <w:t>ostName</w:t>
            </w:r>
          </w:p>
        </w:tc>
        <w:tc>
          <w:tcPr>
            <w:tcW w:w="810" w:type="dxa"/>
          </w:tcPr>
          <w:p w14:paraId="46702ACB" w14:textId="77777777" w:rsidR="00FF4DD0" w:rsidRDefault="00FF4DD0" w:rsidP="00604756">
            <w:r>
              <w:t>String</w:t>
            </w:r>
          </w:p>
        </w:tc>
        <w:tc>
          <w:tcPr>
            <w:tcW w:w="1170" w:type="dxa"/>
          </w:tcPr>
          <w:p w14:paraId="58269200" w14:textId="77777777" w:rsidR="00FF4DD0" w:rsidRDefault="00FF4DD0" w:rsidP="00604756">
            <w:pPr>
              <w:jc w:val="center"/>
            </w:pPr>
            <w:r>
              <w:t>No</w:t>
            </w:r>
          </w:p>
        </w:tc>
        <w:tc>
          <w:tcPr>
            <w:tcW w:w="2070" w:type="dxa"/>
            <w:shd w:val="clear" w:color="auto" w:fill="auto"/>
          </w:tcPr>
          <w:p w14:paraId="5ABBE530" w14:textId="77777777" w:rsidR="00FF4DD0" w:rsidRDefault="00FF4DD0" w:rsidP="00604756">
            <w:r w:rsidRPr="001E7790">
              <w:t>vaaacmhvapp12</w:t>
            </w:r>
          </w:p>
        </w:tc>
        <w:tc>
          <w:tcPr>
            <w:tcW w:w="3911" w:type="dxa"/>
            <w:shd w:val="clear" w:color="auto" w:fill="auto"/>
          </w:tcPr>
          <w:p w14:paraId="75543E72" w14:textId="1CA89C3A" w:rsidR="00FF4DD0" w:rsidRDefault="00FF4DD0" w:rsidP="00604756">
            <w:r>
              <w:t xml:space="preserve">Name of the individual host within the cluster hosting the service instance.  </w:t>
            </w:r>
          </w:p>
        </w:tc>
      </w:tr>
      <w:tr w:rsidR="00FF4DD0" w:rsidRPr="00EC12C1" w14:paraId="4AB88250" w14:textId="77777777" w:rsidTr="00604756">
        <w:tc>
          <w:tcPr>
            <w:tcW w:w="1795" w:type="dxa"/>
          </w:tcPr>
          <w:p w14:paraId="7F6B4A85" w14:textId="19C7BB20" w:rsidR="00FF4DD0" w:rsidRPr="00604756" w:rsidRDefault="00604756" w:rsidP="00604756">
            <w:r w:rsidRPr="00604756">
              <w:t>h</w:t>
            </w:r>
            <w:r w:rsidR="00FF4DD0" w:rsidRPr="00604756">
              <w:t>ostIP</w:t>
            </w:r>
          </w:p>
        </w:tc>
        <w:tc>
          <w:tcPr>
            <w:tcW w:w="810" w:type="dxa"/>
          </w:tcPr>
          <w:p w14:paraId="5216D6BD" w14:textId="77777777" w:rsidR="00FF4DD0" w:rsidRDefault="00FF4DD0" w:rsidP="00604756">
            <w:r>
              <w:t>String</w:t>
            </w:r>
          </w:p>
        </w:tc>
        <w:tc>
          <w:tcPr>
            <w:tcW w:w="1170" w:type="dxa"/>
          </w:tcPr>
          <w:p w14:paraId="5138E567" w14:textId="77777777" w:rsidR="00FF4DD0" w:rsidRDefault="00FF4DD0" w:rsidP="00604756">
            <w:pPr>
              <w:jc w:val="center"/>
            </w:pPr>
            <w:r>
              <w:t>No</w:t>
            </w:r>
          </w:p>
        </w:tc>
        <w:tc>
          <w:tcPr>
            <w:tcW w:w="2070" w:type="dxa"/>
            <w:shd w:val="clear" w:color="auto" w:fill="auto"/>
          </w:tcPr>
          <w:p w14:paraId="0EC58AF8" w14:textId="77777777" w:rsidR="00FF4DD0" w:rsidRDefault="00FF4DD0" w:rsidP="00604756">
            <w:r w:rsidRPr="002801B2">
              <w:t>101.34.28.134</w:t>
            </w:r>
          </w:p>
        </w:tc>
        <w:tc>
          <w:tcPr>
            <w:tcW w:w="3911" w:type="dxa"/>
            <w:shd w:val="clear" w:color="auto" w:fill="auto"/>
          </w:tcPr>
          <w:p w14:paraId="4B710ACF" w14:textId="77777777" w:rsidR="00FF4DD0" w:rsidRDefault="00FF4DD0" w:rsidP="00604756">
            <w:r>
              <w:t>IP address of the individual host.</w:t>
            </w:r>
          </w:p>
        </w:tc>
      </w:tr>
      <w:tr w:rsidR="00FF4DD0" w:rsidRPr="00EC12C1" w14:paraId="12B7DD05" w14:textId="77777777" w:rsidTr="00604756">
        <w:tc>
          <w:tcPr>
            <w:tcW w:w="1795" w:type="dxa"/>
          </w:tcPr>
          <w:p w14:paraId="236C0C1C" w14:textId="578EF0F1" w:rsidR="00FF4DD0" w:rsidRPr="00604756" w:rsidRDefault="00604756" w:rsidP="00604756">
            <w:r w:rsidRPr="00604756">
              <w:t>u</w:t>
            </w:r>
            <w:r w:rsidR="00FF4DD0" w:rsidRPr="00604756">
              <w:t>serI</w:t>
            </w:r>
            <w:r>
              <w:t>d</w:t>
            </w:r>
          </w:p>
        </w:tc>
        <w:tc>
          <w:tcPr>
            <w:tcW w:w="810" w:type="dxa"/>
          </w:tcPr>
          <w:p w14:paraId="031947DF" w14:textId="77777777" w:rsidR="00FF4DD0" w:rsidRDefault="00FF4DD0" w:rsidP="00604756">
            <w:r>
              <w:t>String</w:t>
            </w:r>
          </w:p>
        </w:tc>
        <w:tc>
          <w:tcPr>
            <w:tcW w:w="1170" w:type="dxa"/>
          </w:tcPr>
          <w:p w14:paraId="7BE6E43D" w14:textId="77777777" w:rsidR="00FF4DD0" w:rsidRDefault="00FF4DD0" w:rsidP="00604756">
            <w:pPr>
              <w:jc w:val="center"/>
            </w:pPr>
            <w:r>
              <w:t>No</w:t>
            </w:r>
          </w:p>
        </w:tc>
        <w:tc>
          <w:tcPr>
            <w:tcW w:w="2070" w:type="dxa"/>
            <w:shd w:val="clear" w:color="auto" w:fill="auto"/>
          </w:tcPr>
          <w:p w14:paraId="63CEFB23" w14:textId="77777777" w:rsidR="00FF4DD0" w:rsidRDefault="00FF4DD0" w:rsidP="00604756">
            <w:r w:rsidRPr="002801B2">
              <w:t>CN=</w:t>
            </w:r>
            <w:r>
              <w:t>Test</w:t>
            </w:r>
            <w:r w:rsidRPr="002801B2">
              <w:t xml:space="preserve"> </w:t>
            </w:r>
            <w:r>
              <w:t>User</w:t>
            </w:r>
            <w:r w:rsidRPr="002801B2">
              <w:t>,</w:t>
            </w:r>
            <w:r>
              <w:t xml:space="preserve"> </w:t>
            </w:r>
            <w:r w:rsidRPr="002801B2">
              <w:t>OU=ESS,DC=OIT,DC=VA,DC=GOV</w:t>
            </w:r>
          </w:p>
        </w:tc>
        <w:tc>
          <w:tcPr>
            <w:tcW w:w="3911" w:type="dxa"/>
            <w:shd w:val="clear" w:color="auto" w:fill="auto"/>
          </w:tcPr>
          <w:p w14:paraId="16854BC1" w14:textId="77777777" w:rsidR="00FF4DD0" w:rsidRDefault="00FF4DD0" w:rsidP="00604756">
            <w:r>
              <w:t>Fully qualified identifier of the user passed on the request.</w:t>
            </w:r>
          </w:p>
        </w:tc>
      </w:tr>
      <w:tr w:rsidR="00FF4DD0" w:rsidRPr="00EC12C1" w14:paraId="035D4FA4" w14:textId="77777777" w:rsidTr="00604756">
        <w:tc>
          <w:tcPr>
            <w:tcW w:w="1795" w:type="dxa"/>
          </w:tcPr>
          <w:p w14:paraId="32A6BB3F" w14:textId="3709B706" w:rsidR="00FF4DD0" w:rsidRPr="00604756" w:rsidRDefault="00604756" w:rsidP="00604756">
            <w:r w:rsidRPr="00604756">
              <w:t>s</w:t>
            </w:r>
            <w:r w:rsidR="00FF4DD0" w:rsidRPr="00604756">
              <w:t>ubjectI</w:t>
            </w:r>
            <w:r>
              <w:t>d</w:t>
            </w:r>
          </w:p>
        </w:tc>
        <w:tc>
          <w:tcPr>
            <w:tcW w:w="810" w:type="dxa"/>
          </w:tcPr>
          <w:p w14:paraId="416A1CBB" w14:textId="77777777" w:rsidR="00FF4DD0" w:rsidRDefault="00FF4DD0" w:rsidP="00604756">
            <w:r>
              <w:t>String</w:t>
            </w:r>
          </w:p>
        </w:tc>
        <w:tc>
          <w:tcPr>
            <w:tcW w:w="1170" w:type="dxa"/>
          </w:tcPr>
          <w:p w14:paraId="1EDCF84B" w14:textId="77777777" w:rsidR="00FF4DD0" w:rsidRDefault="00FF4DD0" w:rsidP="00604756">
            <w:pPr>
              <w:jc w:val="center"/>
            </w:pPr>
            <w:r>
              <w:t>No</w:t>
            </w:r>
          </w:p>
        </w:tc>
        <w:tc>
          <w:tcPr>
            <w:tcW w:w="2070" w:type="dxa"/>
            <w:shd w:val="clear" w:color="auto" w:fill="auto"/>
          </w:tcPr>
          <w:p w14:paraId="1E2E1E3B" w14:textId="77777777" w:rsidR="00FF4DD0" w:rsidRPr="001E7790" w:rsidRDefault="00FF4DD0" w:rsidP="00604756">
            <w:r w:rsidRPr="001E7790">
              <w:t>&lt;Id&gt;1234567890V654321&lt;Id&gt;</w:t>
            </w:r>
            <w:r>
              <w:t xml:space="preserve"> </w:t>
            </w:r>
            <w:r w:rsidRPr="001E7790">
              <w:t>&lt;IdType&gt;NI&lt;IdType&gt;</w:t>
            </w:r>
          </w:p>
          <w:p w14:paraId="6A4A6DC3" w14:textId="77777777" w:rsidR="00FF4DD0" w:rsidRPr="001E7790" w:rsidRDefault="00FF4DD0" w:rsidP="00604756">
            <w:r w:rsidRPr="001E7790">
              <w:t>&lt;AssigningLocation&gt;123VA&lt;/AssigningLocation&gt;</w:t>
            </w:r>
          </w:p>
          <w:p w14:paraId="4461B1C0" w14:textId="77777777" w:rsidR="00FF4DD0" w:rsidRDefault="00FF4DD0" w:rsidP="00604756">
            <w:r w:rsidRPr="001E7790">
              <w:t>&lt;IdSource&gt;200M&lt;/IdSource&gt;</w:t>
            </w:r>
          </w:p>
        </w:tc>
        <w:tc>
          <w:tcPr>
            <w:tcW w:w="3911" w:type="dxa"/>
            <w:shd w:val="clear" w:color="auto" w:fill="auto"/>
          </w:tcPr>
          <w:p w14:paraId="72ECD968" w14:textId="77777777" w:rsidR="00FF4DD0" w:rsidRDefault="00FF4DD0" w:rsidP="00604756">
            <w:r>
              <w:t>Fully qualified identifier of the subject of the request.  This would typically be the veteran or beneficiary, but may be any entity that is the primary subject of the request and/or important to understanding the error.</w:t>
            </w:r>
          </w:p>
        </w:tc>
      </w:tr>
      <w:tr w:rsidR="00FF4DD0" w:rsidRPr="00EC12C1" w14:paraId="4E48322E" w14:textId="77777777" w:rsidTr="00604756">
        <w:tc>
          <w:tcPr>
            <w:tcW w:w="1795" w:type="dxa"/>
          </w:tcPr>
          <w:p w14:paraId="2DC4E693" w14:textId="334BCE63" w:rsidR="00FF4DD0" w:rsidRPr="00604756" w:rsidRDefault="00604756" w:rsidP="00604756">
            <w:r w:rsidRPr="00604756">
              <w:t>c</w:t>
            </w:r>
            <w:r w:rsidR="00FF4DD0" w:rsidRPr="00604756">
              <w:t>odePackage</w:t>
            </w:r>
          </w:p>
        </w:tc>
        <w:tc>
          <w:tcPr>
            <w:tcW w:w="810" w:type="dxa"/>
          </w:tcPr>
          <w:p w14:paraId="75CE5E61" w14:textId="77777777" w:rsidR="00FF4DD0" w:rsidRDefault="00FF4DD0" w:rsidP="00604756">
            <w:r>
              <w:t>String</w:t>
            </w:r>
          </w:p>
        </w:tc>
        <w:tc>
          <w:tcPr>
            <w:tcW w:w="1170" w:type="dxa"/>
          </w:tcPr>
          <w:p w14:paraId="0907AC4C" w14:textId="77777777" w:rsidR="00FF4DD0" w:rsidRDefault="00FF4DD0" w:rsidP="00604756">
            <w:pPr>
              <w:jc w:val="center"/>
            </w:pPr>
            <w:r>
              <w:t>No</w:t>
            </w:r>
          </w:p>
        </w:tc>
        <w:tc>
          <w:tcPr>
            <w:tcW w:w="2070" w:type="dxa"/>
            <w:shd w:val="clear" w:color="auto" w:fill="auto"/>
          </w:tcPr>
          <w:p w14:paraId="0669993C" w14:textId="77777777" w:rsidR="00FF4DD0" w:rsidRDefault="00FF4DD0" w:rsidP="00604756">
            <w:r>
              <w:t xml:space="preserve">gov.va.ess.resource.fileAccess </w:t>
            </w:r>
          </w:p>
        </w:tc>
        <w:tc>
          <w:tcPr>
            <w:tcW w:w="3911" w:type="dxa"/>
            <w:shd w:val="clear" w:color="auto" w:fill="auto"/>
          </w:tcPr>
          <w:p w14:paraId="1C283A10" w14:textId="77777777" w:rsidR="00FF4DD0" w:rsidRDefault="00FF4DD0" w:rsidP="00604756">
            <w:r>
              <w:t xml:space="preserve">Identifier of the code package or deployment unit originating the exception.  This should be unique. </w:t>
            </w:r>
          </w:p>
        </w:tc>
      </w:tr>
      <w:tr w:rsidR="00FF4DD0" w:rsidRPr="00EC12C1" w14:paraId="24F270D6" w14:textId="77777777" w:rsidTr="00604756">
        <w:tc>
          <w:tcPr>
            <w:tcW w:w="1795" w:type="dxa"/>
          </w:tcPr>
          <w:p w14:paraId="42B9FBA8" w14:textId="6C98C3BB" w:rsidR="00FF4DD0" w:rsidRPr="00604756" w:rsidRDefault="00604756" w:rsidP="00604756">
            <w:r w:rsidRPr="00604756">
              <w:t>s</w:t>
            </w:r>
            <w:r w:rsidR="00FF4DD0" w:rsidRPr="00604756">
              <w:t>erviceDomain</w:t>
            </w:r>
          </w:p>
        </w:tc>
        <w:tc>
          <w:tcPr>
            <w:tcW w:w="810" w:type="dxa"/>
          </w:tcPr>
          <w:p w14:paraId="73F839EA" w14:textId="77777777" w:rsidR="00FF4DD0" w:rsidRDefault="00FF4DD0" w:rsidP="00604756">
            <w:r>
              <w:t>String</w:t>
            </w:r>
          </w:p>
        </w:tc>
        <w:tc>
          <w:tcPr>
            <w:tcW w:w="1170" w:type="dxa"/>
          </w:tcPr>
          <w:p w14:paraId="14D2B6B4" w14:textId="77777777" w:rsidR="00FF4DD0" w:rsidRDefault="00FF4DD0" w:rsidP="00604756">
            <w:pPr>
              <w:jc w:val="center"/>
            </w:pPr>
            <w:r>
              <w:t>No</w:t>
            </w:r>
          </w:p>
        </w:tc>
        <w:tc>
          <w:tcPr>
            <w:tcW w:w="2070" w:type="dxa"/>
            <w:shd w:val="clear" w:color="auto" w:fill="auto"/>
          </w:tcPr>
          <w:p w14:paraId="72B7D20F" w14:textId="77777777" w:rsidR="00FF4DD0" w:rsidRDefault="00FF4DD0" w:rsidP="00604756">
            <w:r w:rsidRPr="002801B2">
              <w:t>gov.va.ess.resources</w:t>
            </w:r>
            <w:r>
              <w:t xml:space="preserve">.v2.2.3 </w:t>
            </w:r>
          </w:p>
        </w:tc>
        <w:tc>
          <w:tcPr>
            <w:tcW w:w="3911" w:type="dxa"/>
            <w:shd w:val="clear" w:color="auto" w:fill="auto"/>
          </w:tcPr>
          <w:p w14:paraId="11026BE8" w14:textId="77777777" w:rsidR="00FF4DD0" w:rsidRDefault="00FF4DD0" w:rsidP="00604756">
            <w:r>
              <w:t xml:space="preserve">Name of the service domain </w:t>
            </w:r>
          </w:p>
        </w:tc>
      </w:tr>
      <w:tr w:rsidR="00FF4DD0" w:rsidRPr="00EC12C1" w14:paraId="28FD36D0" w14:textId="77777777" w:rsidTr="00604756">
        <w:tc>
          <w:tcPr>
            <w:tcW w:w="1795" w:type="dxa"/>
          </w:tcPr>
          <w:p w14:paraId="03DF7526" w14:textId="3E11BE71" w:rsidR="00FF4DD0" w:rsidRPr="00604756" w:rsidRDefault="00604756" w:rsidP="00604756">
            <w:r w:rsidRPr="00604756">
              <w:t>b</w:t>
            </w:r>
            <w:r w:rsidR="00FF4DD0" w:rsidRPr="00604756">
              <w:t>usinessDomain</w:t>
            </w:r>
          </w:p>
        </w:tc>
        <w:tc>
          <w:tcPr>
            <w:tcW w:w="810" w:type="dxa"/>
          </w:tcPr>
          <w:p w14:paraId="2E9DD725" w14:textId="77777777" w:rsidR="00FF4DD0" w:rsidRDefault="00FF4DD0" w:rsidP="00604756">
            <w:r>
              <w:t>String</w:t>
            </w:r>
          </w:p>
        </w:tc>
        <w:tc>
          <w:tcPr>
            <w:tcW w:w="1170" w:type="dxa"/>
          </w:tcPr>
          <w:p w14:paraId="785383F3" w14:textId="77777777" w:rsidR="00FF4DD0" w:rsidRDefault="00FF4DD0" w:rsidP="00604756">
            <w:pPr>
              <w:jc w:val="center"/>
            </w:pPr>
            <w:r>
              <w:t>No</w:t>
            </w:r>
          </w:p>
        </w:tc>
        <w:tc>
          <w:tcPr>
            <w:tcW w:w="2070" w:type="dxa"/>
            <w:shd w:val="clear" w:color="auto" w:fill="auto"/>
          </w:tcPr>
          <w:p w14:paraId="36F9F57E" w14:textId="77777777" w:rsidR="00FF4DD0" w:rsidRDefault="00FF4DD0" w:rsidP="00604756">
            <w:r>
              <w:t>Education Eligibility</w:t>
            </w:r>
          </w:p>
        </w:tc>
        <w:tc>
          <w:tcPr>
            <w:tcW w:w="3911" w:type="dxa"/>
            <w:shd w:val="clear" w:color="auto" w:fill="auto"/>
          </w:tcPr>
          <w:p w14:paraId="2E4BB220" w14:textId="77777777" w:rsidR="00FF4DD0" w:rsidRDefault="00FF4DD0" w:rsidP="00604756">
            <w:r>
              <w:t>Name of the business domain</w:t>
            </w:r>
          </w:p>
        </w:tc>
      </w:tr>
      <w:tr w:rsidR="00FF4DD0" w:rsidRPr="00EC12C1" w14:paraId="5A8EF1F1" w14:textId="77777777" w:rsidTr="00604756">
        <w:tc>
          <w:tcPr>
            <w:tcW w:w="1795" w:type="dxa"/>
          </w:tcPr>
          <w:p w14:paraId="152CA474" w14:textId="556687D6" w:rsidR="00FF4DD0" w:rsidRPr="00604756" w:rsidRDefault="00604756" w:rsidP="00604756">
            <w:r>
              <w:t>c</w:t>
            </w:r>
            <w:r w:rsidR="00FF4DD0" w:rsidRPr="00604756">
              <w:t>orrelationI</w:t>
            </w:r>
            <w:r>
              <w:t>d</w:t>
            </w:r>
          </w:p>
        </w:tc>
        <w:tc>
          <w:tcPr>
            <w:tcW w:w="810" w:type="dxa"/>
          </w:tcPr>
          <w:p w14:paraId="6CADB647" w14:textId="77777777" w:rsidR="00FF4DD0" w:rsidRDefault="00FF4DD0" w:rsidP="00604756">
            <w:r>
              <w:t>String</w:t>
            </w:r>
          </w:p>
        </w:tc>
        <w:tc>
          <w:tcPr>
            <w:tcW w:w="1170" w:type="dxa"/>
          </w:tcPr>
          <w:p w14:paraId="5F36AE36" w14:textId="77777777" w:rsidR="00FF4DD0" w:rsidRDefault="00FF4DD0" w:rsidP="00604756">
            <w:pPr>
              <w:jc w:val="center"/>
            </w:pPr>
            <w:r>
              <w:t>No</w:t>
            </w:r>
          </w:p>
        </w:tc>
        <w:tc>
          <w:tcPr>
            <w:tcW w:w="2070" w:type="dxa"/>
            <w:shd w:val="clear" w:color="auto" w:fill="auto"/>
          </w:tcPr>
          <w:p w14:paraId="4FC64786" w14:textId="77777777" w:rsidR="00FF4DD0" w:rsidRDefault="00FF4DD0" w:rsidP="00604756">
            <w:r>
              <w:t>c1d2398c3-1449-7654-9793-29373a9b9c53c1d2398c3-1449-7654-9793-29373a9b9c53</w:t>
            </w:r>
          </w:p>
        </w:tc>
        <w:tc>
          <w:tcPr>
            <w:tcW w:w="3911" w:type="dxa"/>
            <w:shd w:val="clear" w:color="auto" w:fill="auto"/>
          </w:tcPr>
          <w:p w14:paraId="04B2CDD4" w14:textId="77777777" w:rsidR="00FF4DD0" w:rsidRDefault="00FF4DD0" w:rsidP="00604756">
            <w:r>
              <w:t>Correlation ID of the current request</w:t>
            </w:r>
          </w:p>
        </w:tc>
      </w:tr>
      <w:tr w:rsidR="00FF4DD0" w:rsidRPr="00EC12C1" w14:paraId="68F17E7A" w14:textId="77777777" w:rsidTr="00604756">
        <w:tc>
          <w:tcPr>
            <w:tcW w:w="1795" w:type="dxa"/>
          </w:tcPr>
          <w:p w14:paraId="38E47FAC" w14:textId="1E27958F" w:rsidR="00FF4DD0" w:rsidRPr="00604756" w:rsidRDefault="00604756" w:rsidP="00604756">
            <w:r>
              <w:t>s</w:t>
            </w:r>
            <w:r w:rsidR="00FF4DD0" w:rsidRPr="00604756">
              <w:t>ession</w:t>
            </w:r>
            <w:r>
              <w:t>Id</w:t>
            </w:r>
          </w:p>
        </w:tc>
        <w:tc>
          <w:tcPr>
            <w:tcW w:w="810" w:type="dxa"/>
          </w:tcPr>
          <w:p w14:paraId="3102AA26" w14:textId="77777777" w:rsidR="00FF4DD0" w:rsidRDefault="00FF4DD0" w:rsidP="00604756">
            <w:r>
              <w:t>String</w:t>
            </w:r>
          </w:p>
        </w:tc>
        <w:tc>
          <w:tcPr>
            <w:tcW w:w="1170" w:type="dxa"/>
          </w:tcPr>
          <w:p w14:paraId="4E464447" w14:textId="77777777" w:rsidR="00FF4DD0" w:rsidRDefault="00FF4DD0" w:rsidP="00604756">
            <w:pPr>
              <w:jc w:val="center"/>
            </w:pPr>
            <w:r>
              <w:t>No</w:t>
            </w:r>
          </w:p>
        </w:tc>
        <w:tc>
          <w:tcPr>
            <w:tcW w:w="2070" w:type="dxa"/>
            <w:shd w:val="clear" w:color="auto" w:fill="auto"/>
          </w:tcPr>
          <w:p w14:paraId="78B634C7" w14:textId="77777777" w:rsidR="00FF4DD0" w:rsidRPr="00EC12C1" w:rsidRDefault="00FF4DD0" w:rsidP="00604756">
            <w:r w:rsidRPr="002801B2">
              <w:t>883927</w:t>
            </w:r>
            <w:r>
              <w:t>2636511237</w:t>
            </w:r>
          </w:p>
        </w:tc>
        <w:tc>
          <w:tcPr>
            <w:tcW w:w="3911" w:type="dxa"/>
            <w:shd w:val="clear" w:color="auto" w:fill="auto"/>
          </w:tcPr>
          <w:p w14:paraId="0113A019" w14:textId="77777777" w:rsidR="00FF4DD0" w:rsidRPr="00E827AD" w:rsidRDefault="00FF4DD0" w:rsidP="00604756">
            <w:r>
              <w:t>Session ID of the user session</w:t>
            </w:r>
          </w:p>
        </w:tc>
      </w:tr>
      <w:tr w:rsidR="00FF4DD0" w:rsidRPr="00EC12C1" w14:paraId="6133294D" w14:textId="77777777" w:rsidTr="00604756">
        <w:tc>
          <w:tcPr>
            <w:tcW w:w="1795" w:type="dxa"/>
          </w:tcPr>
          <w:p w14:paraId="138DEC49" w14:textId="7A64A87D" w:rsidR="00FF4DD0" w:rsidRPr="00604756" w:rsidRDefault="008340EC" w:rsidP="00604756">
            <w:r w:rsidRPr="00604756">
              <w:t>Fault</w:t>
            </w:r>
            <w:r w:rsidR="00FF4DD0" w:rsidRPr="00604756">
              <w:t xml:space="preserve"> Trace</w:t>
            </w:r>
          </w:p>
          <w:p w14:paraId="46AE62EB" w14:textId="77777777" w:rsidR="00FF4DD0" w:rsidRPr="00604756" w:rsidRDefault="00FF4DD0" w:rsidP="00604756">
            <w:r w:rsidRPr="00604756">
              <w:t>or equivalent</w:t>
            </w:r>
          </w:p>
        </w:tc>
        <w:tc>
          <w:tcPr>
            <w:tcW w:w="810" w:type="dxa"/>
          </w:tcPr>
          <w:p w14:paraId="2B15A644" w14:textId="77777777" w:rsidR="00FF4DD0" w:rsidRDefault="00FF4DD0" w:rsidP="00604756">
            <w:r>
              <w:t>String</w:t>
            </w:r>
          </w:p>
        </w:tc>
        <w:tc>
          <w:tcPr>
            <w:tcW w:w="1170" w:type="dxa"/>
          </w:tcPr>
          <w:p w14:paraId="789850D2" w14:textId="77777777" w:rsidR="00FF4DD0" w:rsidRDefault="00FF4DD0" w:rsidP="00604756">
            <w:pPr>
              <w:jc w:val="center"/>
            </w:pPr>
            <w:r>
              <w:t>No</w:t>
            </w:r>
          </w:p>
        </w:tc>
        <w:tc>
          <w:tcPr>
            <w:tcW w:w="2070" w:type="dxa"/>
            <w:shd w:val="clear" w:color="auto" w:fill="auto"/>
          </w:tcPr>
          <w:p w14:paraId="06618B7E" w14:textId="77777777" w:rsidR="00FF4DD0" w:rsidRPr="00EC12C1" w:rsidRDefault="00FF4DD0" w:rsidP="00604756">
            <w:r w:rsidRPr="002801B2">
              <w:t>java.io.IOException: Unable to find file 'topicalIndex.csv' ...</w:t>
            </w:r>
          </w:p>
        </w:tc>
        <w:tc>
          <w:tcPr>
            <w:tcW w:w="3911" w:type="dxa"/>
            <w:shd w:val="clear" w:color="auto" w:fill="auto"/>
          </w:tcPr>
          <w:p w14:paraId="67311658" w14:textId="77777777" w:rsidR="00FF4DD0" w:rsidRDefault="00FF4DD0" w:rsidP="00604756">
            <w:pPr>
              <w:rPr>
                <w:rFonts w:ascii="Calibri" w:hAnsi="Calibri" w:cs="Arial"/>
              </w:rPr>
            </w:pPr>
            <w:r>
              <w:t xml:space="preserve">Detailed information on the state of the execution of service code package when the error occurred. </w:t>
            </w:r>
          </w:p>
        </w:tc>
      </w:tr>
    </w:tbl>
    <w:p w14:paraId="6DF25591" w14:textId="4CCBF9C3" w:rsidR="007D20F6" w:rsidRDefault="007D20F6" w:rsidP="00150581">
      <w:pPr>
        <w:pStyle w:val="BodyText"/>
      </w:pPr>
    </w:p>
    <w:p w14:paraId="483979BE" w14:textId="77777777" w:rsidR="007D20F6" w:rsidRDefault="007D20F6">
      <w:pPr>
        <w:rPr>
          <w:sz w:val="24"/>
          <w:szCs w:val="20"/>
        </w:rPr>
      </w:pPr>
      <w:r>
        <w:br w:type="page"/>
      </w:r>
    </w:p>
    <w:p w14:paraId="761CE00B" w14:textId="77777777" w:rsidR="0024136A" w:rsidRDefault="0024136A" w:rsidP="00150581">
      <w:pPr>
        <w:pStyle w:val="BodyText"/>
      </w:pPr>
    </w:p>
    <w:p w14:paraId="52F50DA5" w14:textId="00EE430D" w:rsidR="006263DD" w:rsidRDefault="006263DD" w:rsidP="006263DD">
      <w:pPr>
        <w:pStyle w:val="Caption"/>
        <w:rPr>
          <w:rFonts w:eastAsia="ヒラギノ角ゴ Pro W3"/>
          <w:noProof/>
          <w:color w:val="000000"/>
        </w:rPr>
      </w:pPr>
      <w:bookmarkStart w:id="114" w:name="_Toc518055803"/>
      <w:r>
        <w:t xml:space="preserve">Figure </w:t>
      </w:r>
      <w:r>
        <w:rPr>
          <w:noProof/>
        </w:rPr>
        <w:fldChar w:fldCharType="begin"/>
      </w:r>
      <w:r>
        <w:rPr>
          <w:noProof/>
        </w:rPr>
        <w:instrText xml:space="preserve"> SEQ Figure \* ARABIC </w:instrText>
      </w:r>
      <w:r>
        <w:rPr>
          <w:noProof/>
        </w:rPr>
        <w:fldChar w:fldCharType="separate"/>
      </w:r>
      <w:r w:rsidR="00722AC1">
        <w:rPr>
          <w:noProof/>
        </w:rPr>
        <w:t>5</w:t>
      </w:r>
      <w:r>
        <w:rPr>
          <w:noProof/>
        </w:rPr>
        <w:fldChar w:fldCharType="end"/>
      </w:r>
      <w:r>
        <w:t xml:space="preserve"> Logging Example</w:t>
      </w:r>
      <w:bookmarkEnd w:id="114"/>
    </w:p>
    <w:p w14:paraId="6E5EC932" w14:textId="3A400DB8" w:rsidR="0024136A" w:rsidRDefault="007D20F6" w:rsidP="00150581">
      <w:pPr>
        <w:pStyle w:val="BodyText"/>
      </w:pPr>
      <w:r>
        <w:t>Some elements in this figure are truncated for readability.</w:t>
      </w:r>
    </w:p>
    <w:p w14:paraId="726B7823"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w:t>
      </w:r>
    </w:p>
    <w:p w14:paraId="1FECCBE8"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t>"ESSError": {</w:t>
      </w:r>
    </w:p>
    <w:p w14:paraId="5A573A0D"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"transaction ID": "a20014d3e17ff4fcb578-b7a6-41f9-b974-cef684d5ec62",</w:t>
      </w:r>
    </w:p>
    <w:p w14:paraId="5F5AFC75"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"code": "32154",</w:t>
      </w:r>
    </w:p>
    <w:p w14:paraId="4093F86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"text": "gov.va.ess.service.AccessServiceLegacySystemError",</w:t>
      </w:r>
    </w:p>
    <w:p w14:paraId="07ACA651"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"essCode": "gov.va.ess.fault.io.ResourceNotFound",</w:t>
      </w:r>
    </w:p>
    <w:p w14:paraId="0575155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"essText": "UnabletolocateresourceXXX",</w:t>
      </w:r>
    </w:p>
    <w:p w14:paraId="77BF9E7D"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"nestedFault": {</w:t>
      </w:r>
    </w:p>
    <w:p w14:paraId="0D3007FE"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06AF4204"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"text": "NotFound"</w:t>
      </w:r>
    </w:p>
    <w:p w14:paraId="0C844369"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"essCode": "gov.va.ess.fault.io.ResourceNotFound",</w:t>
      </w:r>
    </w:p>
    <w:p w14:paraId="491AD036"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"essText": "UnabletolocateresourceXXX",</w:t>
      </w:r>
    </w:p>
    <w:p w14:paraId="24B282E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
    <w:p w14:paraId="6F53D4B7"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"severity": "Information",</w:t>
      </w:r>
    </w:p>
    <w:p w14:paraId="7E146EA8"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"timestamp": "2013-05-05T08:15:30-05:00",</w:t>
      </w:r>
    </w:p>
    <w:p w14:paraId="70E61EB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"serviceName": "gov.va.ess.util.FileAccessService",</w:t>
      </w:r>
    </w:p>
    <w:p w14:paraId="47360E4E" w14:textId="5AD0F722"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"serviceInstance": "http://101.12.34.97:443...,</w:t>
      </w:r>
    </w:p>
    <w:p w14:paraId="7FCF917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"hostName": "vaaacmhvapp12",</w:t>
      </w:r>
    </w:p>
    <w:p w14:paraId="590D495E"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"hostIP": "101.34.28.134",</w:t>
      </w:r>
    </w:p>
    <w:p w14:paraId="6DC476C9"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"userID": "CN=Test User, OU=ESS,DC=OIT,DC=VA,DC=GOV",</w:t>
      </w:r>
    </w:p>
    <w:p w14:paraId="250DDC7B" w14:textId="567BC244"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"subjectID": "Id&gt;1234567890V654321&lt;Id&gt; &lt;IdType&gt;NI&lt;IdType&gt;…&gt;",</w:t>
      </w:r>
    </w:p>
    <w:p w14:paraId="1FD01E0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"codePackage": "gov.va.ess.resource.fileAccess",</w:t>
      </w:r>
    </w:p>
    <w:p w14:paraId="0E1D7127"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"serviceDomain":"gov.va.ess.resources.v2.2.3",</w:t>
      </w:r>
    </w:p>
    <w:p w14:paraId="1A8AA0E3"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"businessDomain": "Education Eligibility",</w:t>
      </w:r>
    </w:p>
    <w:p w14:paraId="7DB4B765" w14:textId="70E324B0"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"Correlation ID": "c1d2398c3-1449-7654-9793-29373a9b9c53c1d2398c3…”,</w:t>
      </w:r>
      <w:r>
        <w:tab/>
      </w:r>
      <w:r>
        <w:tab/>
      </w:r>
      <w:r>
        <w:tab/>
        <w:t>"Session ID": "8839272636511237",</w:t>
      </w:r>
    </w:p>
    <w:p w14:paraId="18EC9521"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"faultTrace": "java.io.IOException: Unable to find file 'topicalIndex.csv' ..."</w:t>
      </w:r>
    </w:p>
    <w:p w14:paraId="4721DB25"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t>}</w:t>
      </w:r>
    </w:p>
    <w:p w14:paraId="78E0F135" w14:textId="77777777" w:rsidR="007D20F6" w:rsidRDefault="007D20F6" w:rsidP="007D20F6">
      <w:pPr>
        <w:pStyle w:val="BodyText"/>
        <w:pBdr>
          <w:top w:val="single" w:sz="4" w:space="1" w:color="auto"/>
          <w:left w:val="single" w:sz="4" w:space="4" w:color="auto"/>
          <w:bottom w:val="single" w:sz="4" w:space="1" w:color="auto"/>
          <w:right w:val="single" w:sz="4" w:space="4" w:color="auto"/>
        </w:pBdr>
      </w:pPr>
      <w:r>
        <w:t>}</w:t>
      </w:r>
    </w:p>
    <w:p w14:paraId="25938D55" w14:textId="68926521" w:rsidR="0024136A" w:rsidRPr="00150581" w:rsidRDefault="007D20F6" w:rsidP="007D20F6">
      <w:pPr>
        <w:pStyle w:val="BodyText"/>
      </w:pPr>
      <w:r>
        <w:tab/>
      </w:r>
    </w:p>
    <w:p w14:paraId="26998B24" w14:textId="49CB79C8" w:rsidR="001C4F38" w:rsidRDefault="001C4F38">
      <w:pPr>
        <w:rPr>
          <w:sz w:val="24"/>
          <w:szCs w:val="20"/>
        </w:rPr>
      </w:pPr>
      <w:r>
        <w:br w:type="page"/>
      </w:r>
    </w:p>
    <w:p w14:paraId="6B7B9DB2" w14:textId="0A9BA189" w:rsidR="00455EF9" w:rsidRDefault="00455EF9" w:rsidP="00455EF9">
      <w:pPr>
        <w:pStyle w:val="Heading2"/>
      </w:pPr>
      <w:bookmarkStart w:id="115" w:name="_Toc516653995"/>
      <w:bookmarkStart w:id="116" w:name="_Toc517966867"/>
      <w:bookmarkStart w:id="117" w:name="_Toc517969166"/>
      <w:bookmarkStart w:id="118" w:name="_Toc518055789"/>
      <w:r>
        <w:lastRenderedPageBreak/>
        <w:t>Notification and Alerting</w:t>
      </w:r>
      <w:bookmarkEnd w:id="115"/>
      <w:r>
        <w:t xml:space="preserve"> Guidelines</w:t>
      </w:r>
      <w:bookmarkEnd w:id="116"/>
      <w:bookmarkEnd w:id="117"/>
      <w:bookmarkEnd w:id="118"/>
    </w:p>
    <w:p w14:paraId="0F90BD92" w14:textId="3CE5A110" w:rsidR="0007346C" w:rsidRDefault="0007346C" w:rsidP="0007346C">
      <w:pPr>
        <w:pStyle w:val="BodyText"/>
      </w:pPr>
      <w:r>
        <w:t>The functionality needed to implement Notification and Alerting will be implemented by an Enterprise Error/</w:t>
      </w:r>
      <w:r>
        <w:t>Fault Message Channel</w:t>
      </w:r>
      <w:r>
        <w:t xml:space="preserve"> platform either built, purchased or implemented as a Software as a Service.</w:t>
      </w:r>
    </w:p>
    <w:p w14:paraId="005DA9A8" w14:textId="1DE8C7C1" w:rsidR="00455EF9" w:rsidRDefault="00455EF9" w:rsidP="004E409F">
      <w:pPr>
        <w:pStyle w:val="Heading3"/>
      </w:pPr>
      <w:bookmarkStart w:id="119" w:name="_Toc517966868"/>
      <w:bookmarkStart w:id="120" w:name="_Toc517969167"/>
      <w:bookmarkStart w:id="121" w:name="_Toc518055790"/>
      <w:r w:rsidRPr="00885289">
        <w:t xml:space="preserve">Asynchronous </w:t>
      </w:r>
      <w:r w:rsidR="0007346C">
        <w:t>Error/</w:t>
      </w:r>
      <w:r w:rsidRPr="00885289">
        <w:t>Fault Message Channel</w:t>
      </w:r>
      <w:bookmarkEnd w:id="121"/>
      <w:r w:rsidRPr="00885289">
        <w:t xml:space="preserve"> </w:t>
      </w:r>
      <w:bookmarkEnd w:id="119"/>
      <w:bookmarkEnd w:id="120"/>
    </w:p>
    <w:p w14:paraId="386AAE47" w14:textId="49497AF2" w:rsidR="006112AF" w:rsidRDefault="0007346C" w:rsidP="0007346C">
      <w:pPr>
        <w:pStyle w:val="BodyText"/>
      </w:pPr>
      <w:r>
        <w:t>The</w:t>
      </w:r>
      <w:r>
        <w:t xml:space="preserve"> </w:t>
      </w:r>
      <w:r w:rsidR="006112AF">
        <w:t xml:space="preserve">Error/Fault </w:t>
      </w:r>
      <w:r>
        <w:t>Message Chann</w:t>
      </w:r>
      <w:r>
        <w:t xml:space="preserve">el will provide the capability </w:t>
      </w:r>
      <w:r w:rsidR="006112AF">
        <w:t>for th</w:t>
      </w:r>
      <w:r>
        <w:t xml:space="preserve">e services that subscribe to </w:t>
      </w:r>
      <w:r w:rsidR="006112AF">
        <w:t>be able to receive</w:t>
      </w:r>
      <w:r>
        <w:t xml:space="preserve"> fault and error messages </w:t>
      </w:r>
      <w:r w:rsidR="00301810">
        <w:t>facilitated</w:t>
      </w:r>
      <w:r w:rsidR="006112AF">
        <w:t xml:space="preserve"> by the channel. I</w:t>
      </w:r>
      <w:r>
        <w:t xml:space="preserve">t is anticipated that errors and faults will be published on one or more asynchronous message channels, and subscribed to by </w:t>
      </w:r>
      <w:r w:rsidR="006112AF">
        <w:t>the following</w:t>
      </w:r>
    </w:p>
    <w:p w14:paraId="763C26D5" w14:textId="4DC694C7" w:rsidR="006112AF" w:rsidRDefault="006112AF" w:rsidP="00825F02">
      <w:pPr>
        <w:pStyle w:val="BodyText"/>
        <w:numPr>
          <w:ilvl w:val="0"/>
          <w:numId w:val="27"/>
        </w:numPr>
      </w:pPr>
      <w:r>
        <w:t>Logging Services</w:t>
      </w:r>
    </w:p>
    <w:p w14:paraId="4848A6A5" w14:textId="1F668533" w:rsidR="006112AF" w:rsidRDefault="006112AF" w:rsidP="006112AF">
      <w:pPr>
        <w:pStyle w:val="BodyText"/>
        <w:spacing w:before="0"/>
        <w:ind w:left="720"/>
      </w:pPr>
      <w:r>
        <w:t xml:space="preserve">Will </w:t>
      </w:r>
      <w:r>
        <w:t xml:space="preserve">would centrally capture errors needed to provide support to services and service consumers.  It would associate relevant error and fault information, and provide mechanisms to query this information, and to run analytical reports.  </w:t>
      </w:r>
    </w:p>
    <w:p w14:paraId="4C768C7B" w14:textId="10C80D51" w:rsidR="006112AF" w:rsidRDefault="006112AF" w:rsidP="00825F02">
      <w:pPr>
        <w:pStyle w:val="BodyText"/>
        <w:numPr>
          <w:ilvl w:val="0"/>
          <w:numId w:val="27"/>
        </w:numPr>
      </w:pPr>
      <w:r>
        <w:t>M</w:t>
      </w:r>
      <w:r>
        <w:t>onitoring</w:t>
      </w:r>
      <w:r>
        <w:t xml:space="preserve"> and </w:t>
      </w:r>
      <w:r>
        <w:t>Triage Services</w:t>
      </w:r>
    </w:p>
    <w:p w14:paraId="561F4F99" w14:textId="25C9EFCA" w:rsidR="006112AF" w:rsidRDefault="006112AF" w:rsidP="006112AF">
      <w:pPr>
        <w:pStyle w:val="BodyText"/>
        <w:ind w:left="720"/>
      </w:pPr>
      <w:r>
        <w:t xml:space="preserve">Will </w:t>
      </w:r>
      <w:r w:rsidRPr="006112AF">
        <w:t xml:space="preserve">enable automated diagnostics and handling of errors, creation of trouble tickets, integration with service desk, SLA management, etc.  Design and specification of such services </w:t>
      </w:r>
      <w:r>
        <w:t xml:space="preserve">will have to </w:t>
      </w:r>
      <w:r w:rsidRPr="006112AF">
        <w:t>be defined.</w:t>
      </w:r>
    </w:p>
    <w:p w14:paraId="24424C67" w14:textId="3CD7A693" w:rsidR="009009D0" w:rsidRDefault="009009D0">
      <w:pPr>
        <w:rPr>
          <w:sz w:val="24"/>
          <w:szCs w:val="20"/>
        </w:rPr>
      </w:pPr>
      <w:r>
        <w:br w:type="page"/>
      </w:r>
    </w:p>
    <w:p w14:paraId="381E340A" w14:textId="77777777" w:rsidR="00455EF9" w:rsidRPr="00AA18B6" w:rsidRDefault="00455EF9" w:rsidP="00455EF9">
      <w:pPr>
        <w:pStyle w:val="BodyText"/>
      </w:pPr>
    </w:p>
    <w:p w14:paraId="1E79D201" w14:textId="322E6FE3" w:rsidR="00455EF9" w:rsidRDefault="00455EF9" w:rsidP="00455EF9">
      <w:pPr>
        <w:pStyle w:val="Heading2"/>
      </w:pPr>
      <w:bookmarkStart w:id="122" w:name="_Toc516653996"/>
      <w:bookmarkStart w:id="123" w:name="_Toc517966869"/>
      <w:bookmarkStart w:id="124" w:name="_Toc517969168"/>
      <w:bookmarkStart w:id="125" w:name="_Toc518055791"/>
      <w:r>
        <w:t>Integration with Queuing</w:t>
      </w:r>
      <w:bookmarkEnd w:id="122"/>
      <w:bookmarkEnd w:id="123"/>
      <w:bookmarkEnd w:id="124"/>
      <w:bookmarkEnd w:id="125"/>
    </w:p>
    <w:p w14:paraId="3A8726AA" w14:textId="7A3E72FF" w:rsidR="00576C7B" w:rsidRPr="00576C7B" w:rsidRDefault="00576C7B" w:rsidP="00576C7B">
      <w:pPr>
        <w:pStyle w:val="BodyText"/>
      </w:pPr>
      <w:r>
        <w:t>This section will give an overview of a RESTful service th</w:t>
      </w:r>
      <w:r w:rsidR="00BA479A">
        <w:t xml:space="preserve">at will integrate with a message Queue Messaging system such as IBM’s WebSphere MQ. </w:t>
      </w:r>
      <w:r w:rsidR="00BA479A">
        <w:t>WebSphere MQ</w:t>
      </w:r>
      <w:r w:rsidR="00BA479A">
        <w:t xml:space="preserve"> is the current on-premise supported message system in the VA and because of this the IBM supplied functionality will be used to </w:t>
      </w:r>
      <w:r w:rsidR="009C3C0C">
        <w:t>detail RESTful</w:t>
      </w:r>
      <w:r w:rsidR="00BA479A">
        <w:t xml:space="preserve"> service that will integrate with a mes</w:t>
      </w:r>
      <w:r w:rsidR="00BA479A">
        <w:t xml:space="preserve">sage Queue Messaging system functionality. It should be noted that that the IBM solution is obviously not vendor agnostic, but </w:t>
      </w:r>
      <w:r w:rsidR="00BA479A">
        <w:t>Queue Messaging system</w:t>
      </w:r>
      <w:r w:rsidR="00BA479A">
        <w:t xml:space="preserve">s are always vendor specific so solution involving queueing </w:t>
      </w:r>
      <w:r w:rsidR="009C3C0C">
        <w:t>can’t be</w:t>
      </w:r>
      <w:r w:rsidR="00FF4FA9">
        <w:t xml:space="preserve"> agnostic.</w:t>
      </w:r>
      <w:r w:rsidR="00BA479A">
        <w:t xml:space="preserve"> </w:t>
      </w:r>
    </w:p>
    <w:p w14:paraId="427A3646" w14:textId="7874E606" w:rsidR="00455EF9" w:rsidRPr="000D3D16" w:rsidRDefault="009C3C0C" w:rsidP="004E409F">
      <w:pPr>
        <w:pStyle w:val="Heading3"/>
      </w:pPr>
      <w:bookmarkStart w:id="126" w:name="_Toc517966870"/>
      <w:bookmarkStart w:id="127" w:name="_Toc517969169"/>
      <w:bookmarkStart w:id="128" w:name="_Toc518055792"/>
      <w:r>
        <w:t>RESTful Integration</w:t>
      </w:r>
      <w:r w:rsidR="00455EF9" w:rsidRPr="000D3D16">
        <w:t xml:space="preserve"> </w:t>
      </w:r>
      <w:r>
        <w:t xml:space="preserve">WebSphere MQ </w:t>
      </w:r>
      <w:r>
        <w:t>Messaging System</w:t>
      </w:r>
      <w:bookmarkEnd w:id="126"/>
      <w:bookmarkEnd w:id="127"/>
      <w:bookmarkEnd w:id="128"/>
    </w:p>
    <w:p w14:paraId="44A7BB09" w14:textId="1DB737FF" w:rsidR="009C3C0C" w:rsidRDefault="009C3C0C" w:rsidP="009C3C0C">
      <w:pPr>
        <w:pStyle w:val="BodyText"/>
      </w:pPr>
      <w:r>
        <w:t xml:space="preserve">The messaging REST API comes as standard with IBM MQ from IBM MQ Version 9.0.4 and is enabled by default. </w:t>
      </w:r>
      <w:r>
        <w:t xml:space="preserve">It supplies the capability to </w:t>
      </w:r>
      <w:r>
        <w:t>use the messaging REST API to send and receive IBM MQ messages in plain text format.</w:t>
      </w:r>
    </w:p>
    <w:p w14:paraId="607DDDA6" w14:textId="119D5305" w:rsidR="009C3C0C" w:rsidRDefault="009C3C0C" w:rsidP="009C3C0C">
      <w:pPr>
        <w:pStyle w:val="BodyText"/>
      </w:pPr>
      <w:r>
        <w:t xml:space="preserve">Applications can issue an HTTP POST to send a message to IBM MQ, or an HTTP DELETE to destructively get a message from IBM MQ. Support is provided for </w:t>
      </w:r>
      <w:r>
        <w:t>many</w:t>
      </w:r>
      <w:r>
        <w:t xml:space="preserve"> different HTTP headers which can be used to set common message properties.</w:t>
      </w:r>
    </w:p>
    <w:p w14:paraId="698E84C4" w14:textId="77777777" w:rsidR="00DB453F" w:rsidRDefault="009C3C0C" w:rsidP="00DB453F">
      <w:pPr>
        <w:pStyle w:val="BodyText"/>
        <w:ind w:left="-90"/>
      </w:pPr>
      <w:r>
        <w:t>A detailed discussion of the RESTful/</w:t>
      </w:r>
      <w:r w:rsidR="00DB453F">
        <w:t>W</w:t>
      </w:r>
      <w:r>
        <w:t>ebSphere MQ</w:t>
      </w:r>
      <w:r>
        <w:t xml:space="preserve"> </w:t>
      </w:r>
      <w:r w:rsidR="00DB453F">
        <w:t xml:space="preserve">functionality can be found on the using following URL: </w:t>
      </w:r>
    </w:p>
    <w:p w14:paraId="57AD1A85" w14:textId="60FA63E9" w:rsidR="009C3C0C" w:rsidRDefault="00001788" w:rsidP="00DB453F">
      <w:pPr>
        <w:pStyle w:val="BodyText"/>
        <w:ind w:left="-720"/>
      </w:pPr>
      <w:hyperlink r:id="rId29" w:history="1">
        <w:r w:rsidR="00DB453F" w:rsidRPr="00001788">
          <w:rPr>
            <w:rStyle w:val="Hyperlink"/>
          </w:rPr>
          <w:t>https://www.ibm.com/support/knowledgecenter/en/SSFKSJ_9.0.0/com.ibm.mq.dev.doc/q130940_.html</w:t>
        </w:r>
      </w:hyperlink>
    </w:p>
    <w:p w14:paraId="55FCD399" w14:textId="77777777" w:rsidR="009C3C0C" w:rsidRDefault="009C3C0C" w:rsidP="009C3C0C">
      <w:pPr>
        <w:pStyle w:val="BodyText"/>
      </w:pPr>
    </w:p>
    <w:p w14:paraId="68BCF9AE" w14:textId="77777777" w:rsidR="00455EF9" w:rsidRDefault="00455EF9" w:rsidP="00455EF9">
      <w:r>
        <w:br w:type="page"/>
      </w:r>
    </w:p>
    <w:p w14:paraId="34C37A67" w14:textId="77777777" w:rsidR="00455EF9" w:rsidRDefault="00455EF9" w:rsidP="00455EF9">
      <w:pPr>
        <w:pStyle w:val="Heading1"/>
        <w:tabs>
          <w:tab w:val="num" w:pos="720"/>
        </w:tabs>
      </w:pPr>
      <w:bookmarkStart w:id="129" w:name="_Toc516654013"/>
      <w:bookmarkStart w:id="130" w:name="_Toc517969173"/>
      <w:bookmarkStart w:id="131" w:name="_Toc518055793"/>
      <w:r>
        <w:lastRenderedPageBreak/>
        <w:t>References</w:t>
      </w:r>
      <w:bookmarkEnd w:id="129"/>
      <w:bookmarkEnd w:id="130"/>
      <w:bookmarkEnd w:id="131"/>
    </w:p>
    <w:p w14:paraId="4A3B945D" w14:textId="7DFAE79D" w:rsidR="00455EF9" w:rsidRPr="00BA6522" w:rsidRDefault="00455EF9" w:rsidP="00455EF9">
      <w:pPr>
        <w:pStyle w:val="Caption"/>
      </w:pPr>
      <w:bookmarkStart w:id="132" w:name="_Toc515341204"/>
      <w:bookmarkStart w:id="133" w:name="_Toc517969176"/>
      <w:bookmarkStart w:id="134" w:name="_Toc518055797"/>
      <w:r>
        <w:t xml:space="preserve">Table </w:t>
      </w:r>
      <w:r>
        <w:rPr>
          <w:noProof/>
        </w:rPr>
        <w:fldChar w:fldCharType="begin"/>
      </w:r>
      <w:r>
        <w:rPr>
          <w:noProof/>
        </w:rPr>
        <w:instrText xml:space="preserve"> SEQ Table \* ARABIC </w:instrText>
      </w:r>
      <w:r>
        <w:rPr>
          <w:noProof/>
        </w:rPr>
        <w:fldChar w:fldCharType="separate"/>
      </w:r>
      <w:r w:rsidR="00722AC1">
        <w:rPr>
          <w:noProof/>
        </w:rPr>
        <w:t>3</w:t>
      </w:r>
      <w:r>
        <w:rPr>
          <w:noProof/>
        </w:rPr>
        <w:fldChar w:fldCharType="end"/>
      </w:r>
      <w:r>
        <w:t>: Reference Table</w:t>
      </w:r>
      <w:bookmarkEnd w:id="132"/>
      <w:bookmarkEnd w:id="133"/>
      <w:bookmarkEnd w:id="134"/>
    </w:p>
    <w:tbl>
      <w:tblPr>
        <w:tblStyle w:val="TableGrid"/>
        <w:tblW w:w="9355" w:type="dxa"/>
        <w:tblLayout w:type="fixed"/>
        <w:tblLook w:val="04A0" w:firstRow="1" w:lastRow="0" w:firstColumn="1" w:lastColumn="0" w:noHBand="0" w:noVBand="1"/>
      </w:tblPr>
      <w:tblGrid>
        <w:gridCol w:w="1064"/>
        <w:gridCol w:w="1901"/>
        <w:gridCol w:w="2250"/>
        <w:gridCol w:w="4140"/>
      </w:tblGrid>
      <w:tr w:rsidR="00455EF9" w14:paraId="20AB1DB7" w14:textId="77777777" w:rsidTr="00ED2B58">
        <w:tc>
          <w:tcPr>
            <w:tcW w:w="1064" w:type="dxa"/>
            <w:shd w:val="clear" w:color="auto" w:fill="4BACC6" w:themeFill="accent5"/>
          </w:tcPr>
          <w:p w14:paraId="6AB7908B" w14:textId="77777777" w:rsidR="00455EF9" w:rsidRDefault="00455EF9" w:rsidP="00ED2B58">
            <w:r>
              <w:t>Ref. ID</w:t>
            </w:r>
          </w:p>
        </w:tc>
        <w:tc>
          <w:tcPr>
            <w:tcW w:w="1901" w:type="dxa"/>
            <w:shd w:val="clear" w:color="auto" w:fill="4BACC6" w:themeFill="accent5"/>
          </w:tcPr>
          <w:p w14:paraId="1F311FC1" w14:textId="77777777" w:rsidR="00455EF9" w:rsidRDefault="00455EF9" w:rsidP="00ED2B58">
            <w:r>
              <w:t>Reference Name</w:t>
            </w:r>
          </w:p>
        </w:tc>
        <w:tc>
          <w:tcPr>
            <w:tcW w:w="2250" w:type="dxa"/>
            <w:shd w:val="clear" w:color="auto" w:fill="4BACC6" w:themeFill="accent5"/>
          </w:tcPr>
          <w:p w14:paraId="3A9C013C" w14:textId="77777777" w:rsidR="00455EF9" w:rsidRDefault="00455EF9" w:rsidP="00ED2B58">
            <w:r>
              <w:t>Reference</w:t>
            </w:r>
          </w:p>
        </w:tc>
        <w:tc>
          <w:tcPr>
            <w:tcW w:w="4140" w:type="dxa"/>
            <w:shd w:val="clear" w:color="auto" w:fill="4BACC6" w:themeFill="accent5"/>
          </w:tcPr>
          <w:p w14:paraId="0DE837A3" w14:textId="77777777" w:rsidR="00455EF9" w:rsidRDefault="00455EF9" w:rsidP="00ED2B58">
            <w:r>
              <w:t>Definition</w:t>
            </w:r>
          </w:p>
        </w:tc>
      </w:tr>
      <w:tr w:rsidR="00455EF9" w14:paraId="2A31A258" w14:textId="77777777" w:rsidTr="00ED2B58">
        <w:tc>
          <w:tcPr>
            <w:tcW w:w="1064" w:type="dxa"/>
          </w:tcPr>
          <w:p w14:paraId="5F9FC37B" w14:textId="77777777" w:rsidR="00455EF9" w:rsidRDefault="00455EF9" w:rsidP="00ED2B58">
            <w:r>
              <w:t>R1</w:t>
            </w:r>
          </w:p>
        </w:tc>
        <w:tc>
          <w:tcPr>
            <w:tcW w:w="1901" w:type="dxa"/>
          </w:tcPr>
          <w:p w14:paraId="0F1B22E6" w14:textId="77777777" w:rsidR="00455EF9" w:rsidRDefault="00455EF9" w:rsidP="00ED2B58">
            <w:r>
              <w:t>FHIR Standard</w:t>
            </w:r>
          </w:p>
        </w:tc>
        <w:tc>
          <w:tcPr>
            <w:tcW w:w="2250" w:type="dxa"/>
          </w:tcPr>
          <w:p w14:paraId="1F168389" w14:textId="77777777" w:rsidR="00455EF9" w:rsidRDefault="00455EF9" w:rsidP="00ED2B58">
            <w:r w:rsidRPr="00135B6A">
              <w:t>http://www.fhir.org/</w:t>
            </w:r>
          </w:p>
        </w:tc>
        <w:tc>
          <w:tcPr>
            <w:tcW w:w="4140" w:type="dxa"/>
          </w:tcPr>
          <w:p w14:paraId="3DC0D82A" w14:textId="77777777" w:rsidR="00455EF9" w:rsidRDefault="00455EF9" w:rsidP="00ED2B58"/>
        </w:tc>
      </w:tr>
      <w:tr w:rsidR="00455EF9" w14:paraId="48A2CC6B" w14:textId="77777777" w:rsidTr="00ED2B58">
        <w:tc>
          <w:tcPr>
            <w:tcW w:w="1064" w:type="dxa"/>
          </w:tcPr>
          <w:p w14:paraId="4D2DD0B3" w14:textId="77777777" w:rsidR="00455EF9" w:rsidRDefault="00455EF9" w:rsidP="00ED2B58">
            <w:r>
              <w:t>R2</w:t>
            </w:r>
          </w:p>
        </w:tc>
        <w:tc>
          <w:tcPr>
            <w:tcW w:w="1901" w:type="dxa"/>
          </w:tcPr>
          <w:p w14:paraId="71AC4ED9" w14:textId="77777777" w:rsidR="00455EF9" w:rsidRDefault="00455EF9" w:rsidP="00ED2B58">
            <w:r>
              <w:t>HTTPS Standard</w:t>
            </w:r>
          </w:p>
        </w:tc>
        <w:tc>
          <w:tcPr>
            <w:tcW w:w="2250" w:type="dxa"/>
          </w:tcPr>
          <w:p w14:paraId="7A59C347" w14:textId="683DAA61" w:rsidR="00455EF9" w:rsidRPr="0073159D" w:rsidRDefault="00ED2B58" w:rsidP="00ED2B58">
            <w:pPr>
              <w:rPr>
                <w:rFonts w:ascii="Calibri" w:hAnsi="Calibri" w:cs="Calibri"/>
                <w:color w:val="0563C1"/>
                <w:u w:val="single"/>
              </w:rPr>
            </w:pPr>
            <w:hyperlink r:id="rId30" w:history="1">
              <w:r w:rsidR="00455EF9">
                <w:rPr>
                  <w:rStyle w:val="Hyperlink"/>
                  <w:rFonts w:ascii="Calibri" w:hAnsi="Calibri" w:cs="Calibri"/>
                </w:rPr>
                <w:t>https://https.cio.gov/everything/</w:t>
              </w:r>
            </w:hyperlink>
          </w:p>
        </w:tc>
        <w:tc>
          <w:tcPr>
            <w:tcW w:w="4140" w:type="dxa"/>
          </w:tcPr>
          <w:p w14:paraId="60A58316" w14:textId="77777777" w:rsidR="00455EF9" w:rsidRDefault="00455EF9" w:rsidP="00ED2B58">
            <w:r>
              <w:t>All web traffic shall be HTTPS and none shall be HTTP</w:t>
            </w:r>
          </w:p>
        </w:tc>
      </w:tr>
      <w:tr w:rsidR="00455EF9" w14:paraId="5F8D8EBC" w14:textId="77777777" w:rsidTr="00ED2B58">
        <w:tc>
          <w:tcPr>
            <w:tcW w:w="1064" w:type="dxa"/>
          </w:tcPr>
          <w:p w14:paraId="2888EE27" w14:textId="77777777" w:rsidR="00455EF9" w:rsidRDefault="00455EF9" w:rsidP="00ED2B58"/>
        </w:tc>
        <w:tc>
          <w:tcPr>
            <w:tcW w:w="1901" w:type="dxa"/>
          </w:tcPr>
          <w:p w14:paraId="28251A5F" w14:textId="77777777" w:rsidR="00455EF9" w:rsidRDefault="00455EF9" w:rsidP="00ED2B58"/>
        </w:tc>
        <w:tc>
          <w:tcPr>
            <w:tcW w:w="2250" w:type="dxa"/>
          </w:tcPr>
          <w:p w14:paraId="32717DF0" w14:textId="77777777" w:rsidR="00455EF9" w:rsidRDefault="00455EF9" w:rsidP="00ED2B58"/>
        </w:tc>
        <w:tc>
          <w:tcPr>
            <w:tcW w:w="4140" w:type="dxa"/>
          </w:tcPr>
          <w:p w14:paraId="46F92858" w14:textId="77777777" w:rsidR="00455EF9" w:rsidRDefault="00455EF9" w:rsidP="00ED2B58"/>
        </w:tc>
      </w:tr>
      <w:tr w:rsidR="00455EF9" w14:paraId="5BD13E7A" w14:textId="77777777" w:rsidTr="00ED2B58">
        <w:tc>
          <w:tcPr>
            <w:tcW w:w="1064" w:type="dxa"/>
          </w:tcPr>
          <w:p w14:paraId="54A9A92C" w14:textId="77777777" w:rsidR="00455EF9" w:rsidRDefault="00455EF9" w:rsidP="00ED2B58"/>
        </w:tc>
        <w:tc>
          <w:tcPr>
            <w:tcW w:w="1901" w:type="dxa"/>
          </w:tcPr>
          <w:p w14:paraId="0BCBE5E3" w14:textId="77777777" w:rsidR="00455EF9" w:rsidRDefault="00455EF9" w:rsidP="00ED2B58"/>
        </w:tc>
        <w:tc>
          <w:tcPr>
            <w:tcW w:w="2250" w:type="dxa"/>
          </w:tcPr>
          <w:p w14:paraId="283EF455" w14:textId="77777777" w:rsidR="00455EF9" w:rsidRDefault="00455EF9" w:rsidP="00ED2B58"/>
        </w:tc>
        <w:tc>
          <w:tcPr>
            <w:tcW w:w="4140" w:type="dxa"/>
          </w:tcPr>
          <w:p w14:paraId="12302391" w14:textId="77777777" w:rsidR="00455EF9" w:rsidRDefault="00455EF9" w:rsidP="00ED2B58"/>
        </w:tc>
      </w:tr>
    </w:tbl>
    <w:p w14:paraId="0556AF22" w14:textId="77777777" w:rsidR="00455EF9" w:rsidRDefault="00455EF9" w:rsidP="00455EF9">
      <w:pPr>
        <w:rPr>
          <w:rFonts w:asciiTheme="majorHAnsi" w:eastAsiaTheme="majorEastAsia" w:hAnsiTheme="majorHAnsi" w:cstheme="majorBidi"/>
          <w:color w:val="365F91" w:themeColor="accent1" w:themeShade="BF"/>
          <w:sz w:val="32"/>
          <w:szCs w:val="32"/>
        </w:rPr>
      </w:pPr>
    </w:p>
    <w:p w14:paraId="69895289" w14:textId="77777777" w:rsidR="00455EF9" w:rsidRDefault="00455EF9" w:rsidP="00455EF9">
      <w:pPr>
        <w:pStyle w:val="Heading1"/>
        <w:tabs>
          <w:tab w:val="num" w:pos="720"/>
        </w:tabs>
      </w:pPr>
      <w:bookmarkStart w:id="135" w:name="_Toc516654014"/>
      <w:bookmarkStart w:id="136" w:name="_Toc517969174"/>
      <w:bookmarkStart w:id="137" w:name="_Toc518055794"/>
      <w:r>
        <w:t>Acronym</w:t>
      </w:r>
      <w:bookmarkEnd w:id="135"/>
      <w:bookmarkEnd w:id="136"/>
      <w:bookmarkEnd w:id="137"/>
    </w:p>
    <w:p w14:paraId="543051E5" w14:textId="521F393C" w:rsidR="00455EF9" w:rsidRPr="00BA6522" w:rsidRDefault="00455EF9" w:rsidP="00455EF9">
      <w:pPr>
        <w:pStyle w:val="Caption"/>
      </w:pPr>
      <w:bookmarkStart w:id="138" w:name="_Toc517969177"/>
      <w:bookmarkStart w:id="139" w:name="_Toc518055798"/>
      <w:r>
        <w:t xml:space="preserve">Table </w:t>
      </w:r>
      <w:r>
        <w:rPr>
          <w:noProof/>
        </w:rPr>
        <w:fldChar w:fldCharType="begin"/>
      </w:r>
      <w:r>
        <w:rPr>
          <w:noProof/>
        </w:rPr>
        <w:instrText xml:space="preserve"> SEQ Table \* ARABIC </w:instrText>
      </w:r>
      <w:r>
        <w:rPr>
          <w:noProof/>
        </w:rPr>
        <w:fldChar w:fldCharType="separate"/>
      </w:r>
      <w:r w:rsidR="00722AC1">
        <w:rPr>
          <w:noProof/>
        </w:rPr>
        <w:t>4</w:t>
      </w:r>
      <w:r>
        <w:rPr>
          <w:noProof/>
        </w:rPr>
        <w:fldChar w:fldCharType="end"/>
      </w:r>
      <w:r>
        <w:t>: Acronym Table</w:t>
      </w:r>
      <w:bookmarkEnd w:id="138"/>
      <w:bookmarkEnd w:id="139"/>
    </w:p>
    <w:tbl>
      <w:tblPr>
        <w:tblStyle w:val="TableGrid"/>
        <w:tblW w:w="9355" w:type="dxa"/>
        <w:tblLook w:val="04A0" w:firstRow="1" w:lastRow="0" w:firstColumn="1" w:lastColumn="0" w:noHBand="0" w:noVBand="1"/>
      </w:tblPr>
      <w:tblGrid>
        <w:gridCol w:w="1130"/>
        <w:gridCol w:w="3545"/>
        <w:gridCol w:w="4680"/>
      </w:tblGrid>
      <w:tr w:rsidR="00455EF9" w14:paraId="59C1929D" w14:textId="77777777" w:rsidTr="00ED2B58">
        <w:tc>
          <w:tcPr>
            <w:tcW w:w="1130" w:type="dxa"/>
            <w:shd w:val="clear" w:color="auto" w:fill="4BACC6" w:themeFill="accent5"/>
          </w:tcPr>
          <w:p w14:paraId="5CC2AF42" w14:textId="77777777" w:rsidR="00455EF9" w:rsidRDefault="00455EF9" w:rsidP="00ED2B58">
            <w:r>
              <w:t>Acronym</w:t>
            </w:r>
          </w:p>
        </w:tc>
        <w:tc>
          <w:tcPr>
            <w:tcW w:w="3545" w:type="dxa"/>
            <w:shd w:val="clear" w:color="auto" w:fill="4BACC6" w:themeFill="accent5"/>
          </w:tcPr>
          <w:p w14:paraId="33CA547D" w14:textId="77777777" w:rsidR="00455EF9" w:rsidRDefault="00455EF9" w:rsidP="00ED2B58">
            <w:r>
              <w:t>Elaboration</w:t>
            </w:r>
          </w:p>
        </w:tc>
        <w:tc>
          <w:tcPr>
            <w:tcW w:w="4680" w:type="dxa"/>
            <w:shd w:val="clear" w:color="auto" w:fill="4BACC6" w:themeFill="accent5"/>
          </w:tcPr>
          <w:p w14:paraId="74180D42" w14:textId="77777777" w:rsidR="00455EF9" w:rsidRDefault="00455EF9" w:rsidP="00ED2B58">
            <w:r>
              <w:t>Definition</w:t>
            </w:r>
          </w:p>
        </w:tc>
      </w:tr>
      <w:tr w:rsidR="00455EF9" w14:paraId="3A6AE45F" w14:textId="77777777" w:rsidTr="00ED2B58">
        <w:tc>
          <w:tcPr>
            <w:tcW w:w="1130" w:type="dxa"/>
          </w:tcPr>
          <w:p w14:paraId="722271C4" w14:textId="77777777" w:rsidR="00455EF9" w:rsidRDefault="00455EF9" w:rsidP="00ED2B58">
            <w:r>
              <w:t>API</w:t>
            </w:r>
          </w:p>
        </w:tc>
        <w:tc>
          <w:tcPr>
            <w:tcW w:w="3545" w:type="dxa"/>
          </w:tcPr>
          <w:p w14:paraId="2E735926" w14:textId="77777777" w:rsidR="00455EF9" w:rsidRDefault="00455EF9" w:rsidP="00ED2B58">
            <w:r>
              <w:t>Application Programming Interface</w:t>
            </w:r>
          </w:p>
        </w:tc>
        <w:tc>
          <w:tcPr>
            <w:tcW w:w="4680" w:type="dxa"/>
          </w:tcPr>
          <w:p w14:paraId="1A2FE4D8" w14:textId="77777777" w:rsidR="00455EF9" w:rsidRDefault="00455EF9" w:rsidP="00ED2B58">
            <w:r>
              <w:t>A computer function that performs a logical operation on rules or data.</w:t>
            </w:r>
          </w:p>
        </w:tc>
      </w:tr>
      <w:tr w:rsidR="00455EF9" w14:paraId="302CBC85" w14:textId="77777777" w:rsidTr="00ED2B58">
        <w:tc>
          <w:tcPr>
            <w:tcW w:w="1130" w:type="dxa"/>
          </w:tcPr>
          <w:p w14:paraId="31C7E94E" w14:textId="77777777" w:rsidR="00455EF9" w:rsidRDefault="00455EF9" w:rsidP="00ED2B58">
            <w:r>
              <w:t>SDK</w:t>
            </w:r>
          </w:p>
        </w:tc>
        <w:tc>
          <w:tcPr>
            <w:tcW w:w="3545" w:type="dxa"/>
          </w:tcPr>
          <w:p w14:paraId="5D4E122D" w14:textId="77777777" w:rsidR="00455EF9" w:rsidRDefault="00455EF9" w:rsidP="00ED2B58">
            <w:r>
              <w:t>Software Development Kit</w:t>
            </w:r>
          </w:p>
        </w:tc>
        <w:tc>
          <w:tcPr>
            <w:tcW w:w="4680" w:type="dxa"/>
          </w:tcPr>
          <w:p w14:paraId="171C3512" w14:textId="77777777" w:rsidR="00455EF9" w:rsidRDefault="00455EF9" w:rsidP="00ED2B58">
            <w:r>
              <w:t>A collection of software modules and assets that allows a consumer to apply the modules for runtime functionality.</w:t>
            </w:r>
          </w:p>
        </w:tc>
      </w:tr>
      <w:tr w:rsidR="00455EF9" w14:paraId="1CCCB7F1" w14:textId="77777777" w:rsidTr="00ED2B58">
        <w:tc>
          <w:tcPr>
            <w:tcW w:w="1130" w:type="dxa"/>
          </w:tcPr>
          <w:p w14:paraId="3F491102" w14:textId="77777777" w:rsidR="00455EF9" w:rsidRDefault="00455EF9" w:rsidP="00ED2B58">
            <w:r>
              <w:t>ROI</w:t>
            </w:r>
          </w:p>
        </w:tc>
        <w:tc>
          <w:tcPr>
            <w:tcW w:w="3545" w:type="dxa"/>
          </w:tcPr>
          <w:p w14:paraId="711E59A2" w14:textId="77777777" w:rsidR="00455EF9" w:rsidRDefault="00455EF9" w:rsidP="00ED2B58">
            <w:r>
              <w:t>Return on Investment</w:t>
            </w:r>
          </w:p>
        </w:tc>
        <w:tc>
          <w:tcPr>
            <w:tcW w:w="4680" w:type="dxa"/>
          </w:tcPr>
          <w:p w14:paraId="346188E0" w14:textId="77777777" w:rsidR="00455EF9" w:rsidRDefault="00455EF9" w:rsidP="00ED2B58">
            <w:r>
              <w:t>The benefit or payoff received from investing cost into an initiative</w:t>
            </w:r>
          </w:p>
        </w:tc>
      </w:tr>
      <w:tr w:rsidR="00455EF9" w14:paraId="4A388528" w14:textId="77777777" w:rsidTr="00ED2B58">
        <w:tc>
          <w:tcPr>
            <w:tcW w:w="1130" w:type="dxa"/>
          </w:tcPr>
          <w:p w14:paraId="74B965B9" w14:textId="77777777" w:rsidR="00455EF9" w:rsidRDefault="00455EF9" w:rsidP="00ED2B58">
            <w:r>
              <w:t>RAML</w:t>
            </w:r>
          </w:p>
        </w:tc>
        <w:tc>
          <w:tcPr>
            <w:tcW w:w="3545" w:type="dxa"/>
          </w:tcPr>
          <w:p w14:paraId="07806DDC" w14:textId="77777777" w:rsidR="00455EF9" w:rsidRDefault="00455EF9" w:rsidP="00ED2B58">
            <w:r>
              <w:t>RESTful API Modeling Language</w:t>
            </w:r>
          </w:p>
        </w:tc>
        <w:tc>
          <w:tcPr>
            <w:tcW w:w="4680" w:type="dxa"/>
          </w:tcPr>
          <w:p w14:paraId="650349F1" w14:textId="77777777" w:rsidR="00455EF9" w:rsidRDefault="00455EF9" w:rsidP="00ED2B58">
            <w:r>
              <w:t>A language and approach to building API soft contracts the describe and specify API design details.</w:t>
            </w:r>
          </w:p>
        </w:tc>
      </w:tr>
      <w:tr w:rsidR="00455EF9" w14:paraId="18864654" w14:textId="77777777" w:rsidTr="00ED2B58">
        <w:tc>
          <w:tcPr>
            <w:tcW w:w="1130" w:type="dxa"/>
          </w:tcPr>
          <w:p w14:paraId="75592ADE" w14:textId="77777777" w:rsidR="00455EF9" w:rsidRDefault="00455EF9" w:rsidP="00ED2B58">
            <w:r>
              <w:t>JSON</w:t>
            </w:r>
          </w:p>
        </w:tc>
        <w:tc>
          <w:tcPr>
            <w:tcW w:w="3545" w:type="dxa"/>
          </w:tcPr>
          <w:p w14:paraId="78CE7098" w14:textId="77777777" w:rsidR="00455EF9" w:rsidRDefault="00455EF9" w:rsidP="00ED2B58">
            <w:r>
              <w:t>Javascript Object Notation</w:t>
            </w:r>
          </w:p>
        </w:tc>
        <w:tc>
          <w:tcPr>
            <w:tcW w:w="4680" w:type="dxa"/>
          </w:tcPr>
          <w:p w14:paraId="22C2716E" w14:textId="77777777" w:rsidR="00455EF9" w:rsidRDefault="00455EF9" w:rsidP="00ED2B58"/>
        </w:tc>
      </w:tr>
      <w:tr w:rsidR="00455EF9" w14:paraId="592EA2B6" w14:textId="77777777" w:rsidTr="00ED2B58">
        <w:tc>
          <w:tcPr>
            <w:tcW w:w="1130" w:type="dxa"/>
          </w:tcPr>
          <w:p w14:paraId="7244D549" w14:textId="77777777" w:rsidR="00455EF9" w:rsidRDefault="00455EF9" w:rsidP="00ED2B58">
            <w:r>
              <w:t>SOAP</w:t>
            </w:r>
          </w:p>
        </w:tc>
        <w:tc>
          <w:tcPr>
            <w:tcW w:w="3545" w:type="dxa"/>
          </w:tcPr>
          <w:p w14:paraId="55B74A61" w14:textId="77777777" w:rsidR="00455EF9" w:rsidRDefault="00455EF9" w:rsidP="00ED2B58">
            <w:r w:rsidRPr="00904288">
              <w:t>Simple Object Access Protocol</w:t>
            </w:r>
          </w:p>
        </w:tc>
        <w:tc>
          <w:tcPr>
            <w:tcW w:w="4680" w:type="dxa"/>
          </w:tcPr>
          <w:p w14:paraId="73AD44A0" w14:textId="77777777" w:rsidR="00455EF9" w:rsidRDefault="00455EF9" w:rsidP="00ED2B58">
            <w:r>
              <w:t>I</w:t>
            </w:r>
            <w:r w:rsidRPr="004321E8">
              <w:t>s a messaging protocol specification for exchanging structured information in the implementation of web services in computer networks</w:t>
            </w:r>
          </w:p>
        </w:tc>
      </w:tr>
      <w:tr w:rsidR="00455EF9" w14:paraId="08B7C6D4" w14:textId="77777777" w:rsidTr="00ED2B58">
        <w:tc>
          <w:tcPr>
            <w:tcW w:w="1130" w:type="dxa"/>
          </w:tcPr>
          <w:p w14:paraId="6D25123B" w14:textId="77777777" w:rsidR="00455EF9" w:rsidRDefault="00455EF9" w:rsidP="00ED2B58">
            <w:r>
              <w:t>XML</w:t>
            </w:r>
          </w:p>
        </w:tc>
        <w:tc>
          <w:tcPr>
            <w:tcW w:w="3545" w:type="dxa"/>
          </w:tcPr>
          <w:p w14:paraId="423953C6" w14:textId="77777777" w:rsidR="00455EF9" w:rsidRDefault="00455EF9" w:rsidP="00ED2B58">
            <w:r>
              <w:t>Xtensible Markup Language</w:t>
            </w:r>
          </w:p>
        </w:tc>
        <w:tc>
          <w:tcPr>
            <w:tcW w:w="4680" w:type="dxa"/>
          </w:tcPr>
          <w:p w14:paraId="2C4FB3F7" w14:textId="77777777" w:rsidR="00455EF9" w:rsidRDefault="00455EF9" w:rsidP="00ED2B58"/>
        </w:tc>
      </w:tr>
      <w:tr w:rsidR="00455EF9" w14:paraId="7F3EAA66" w14:textId="77777777" w:rsidTr="00ED2B58">
        <w:tc>
          <w:tcPr>
            <w:tcW w:w="1130" w:type="dxa"/>
          </w:tcPr>
          <w:p w14:paraId="0D535A0F" w14:textId="77777777" w:rsidR="00455EF9" w:rsidRDefault="00455EF9" w:rsidP="00ED2B58">
            <w:r>
              <w:t>FHIR</w:t>
            </w:r>
          </w:p>
        </w:tc>
        <w:tc>
          <w:tcPr>
            <w:tcW w:w="3545" w:type="dxa"/>
          </w:tcPr>
          <w:p w14:paraId="51B296EA" w14:textId="77777777" w:rsidR="00455EF9" w:rsidRDefault="00455EF9" w:rsidP="00ED2B58">
            <w:r>
              <w:t>Fast Health Care Interoperability Resource</w:t>
            </w:r>
          </w:p>
        </w:tc>
        <w:tc>
          <w:tcPr>
            <w:tcW w:w="4680" w:type="dxa"/>
          </w:tcPr>
          <w:p w14:paraId="4B5461F4" w14:textId="77777777" w:rsidR="00455EF9" w:rsidRDefault="00455EF9" w:rsidP="00ED2B58">
            <w:r>
              <w:t>I</w:t>
            </w:r>
            <w:r w:rsidRPr="00441087">
              <w:t xml:space="preserve">s a </w:t>
            </w:r>
            <w:r>
              <w:t>s</w:t>
            </w:r>
            <w:r w:rsidRPr="00441087">
              <w:t>tandard describing data formats and elements (known as "resources") and an application programming interface (API) for exchanging electronic health records</w:t>
            </w:r>
          </w:p>
        </w:tc>
      </w:tr>
      <w:tr w:rsidR="00455EF9" w14:paraId="5D84C065" w14:textId="77777777" w:rsidTr="00ED2B58">
        <w:tc>
          <w:tcPr>
            <w:tcW w:w="1130" w:type="dxa"/>
          </w:tcPr>
          <w:p w14:paraId="221C0650" w14:textId="77777777" w:rsidR="00455EF9" w:rsidRDefault="00455EF9" w:rsidP="00ED2B58"/>
        </w:tc>
        <w:tc>
          <w:tcPr>
            <w:tcW w:w="3545" w:type="dxa"/>
          </w:tcPr>
          <w:p w14:paraId="282AFD43" w14:textId="77777777" w:rsidR="00455EF9" w:rsidRDefault="00455EF9" w:rsidP="00ED2B58"/>
        </w:tc>
        <w:tc>
          <w:tcPr>
            <w:tcW w:w="4680" w:type="dxa"/>
          </w:tcPr>
          <w:p w14:paraId="1442B0C9" w14:textId="77777777" w:rsidR="00455EF9" w:rsidRDefault="00455EF9" w:rsidP="00ED2B58"/>
        </w:tc>
      </w:tr>
    </w:tbl>
    <w:p w14:paraId="48D5D76E" w14:textId="77777777" w:rsidR="00455EF9" w:rsidRDefault="00455EF9" w:rsidP="00455EF9"/>
    <w:p w14:paraId="4EB670A6" w14:textId="77777777" w:rsidR="00455EF9" w:rsidRDefault="00455EF9" w:rsidP="00455EF9">
      <w:pPr>
        <w:shd w:val="clear" w:color="auto" w:fill="FFFFFF"/>
        <w:rPr>
          <w:rFonts w:ascii="Arial" w:hAnsi="Arial" w:cs="Arial"/>
          <w:color w:val="222222"/>
          <w:sz w:val="19"/>
          <w:szCs w:val="19"/>
        </w:rPr>
      </w:pPr>
    </w:p>
    <w:p w14:paraId="480C7A67" w14:textId="77777777" w:rsidR="00455EF9" w:rsidRDefault="00455EF9" w:rsidP="00455EF9">
      <w:pPr>
        <w:shd w:val="clear" w:color="auto" w:fill="FFFFFF"/>
        <w:rPr>
          <w:rFonts w:ascii="Arial" w:hAnsi="Arial" w:cs="Arial"/>
          <w:color w:val="222222"/>
          <w:sz w:val="19"/>
          <w:szCs w:val="19"/>
        </w:rPr>
      </w:pPr>
    </w:p>
    <w:p w14:paraId="21C0A30D" w14:textId="77777777" w:rsidR="00455EF9" w:rsidRDefault="00455EF9" w:rsidP="00455EF9"/>
    <w:p w14:paraId="763BF732" w14:textId="77777777" w:rsidR="00455EF9" w:rsidRDefault="00455EF9" w:rsidP="00455EF9"/>
    <w:p w14:paraId="75873252" w14:textId="77777777" w:rsidR="00455EF9" w:rsidRDefault="00455EF9" w:rsidP="00455EF9">
      <w:pPr>
        <w:rPr>
          <w:rFonts w:asciiTheme="minorHAnsi" w:eastAsiaTheme="minorHAnsi" w:hAnsiTheme="minorHAnsi" w:cstheme="minorBidi"/>
          <w:szCs w:val="22"/>
        </w:rPr>
      </w:pPr>
    </w:p>
    <w:p w14:paraId="5EA2690D" w14:textId="77777777" w:rsidR="00455EF9" w:rsidRDefault="00455EF9" w:rsidP="00455EF9"/>
    <w:p w14:paraId="17A4FBE8" w14:textId="77777777" w:rsidR="00455EF9" w:rsidRPr="00505DC9" w:rsidRDefault="00455EF9" w:rsidP="00455EF9">
      <w:pPr>
        <w:pStyle w:val="BodyText"/>
      </w:pPr>
    </w:p>
    <w:p w14:paraId="7347ECE4" w14:textId="0ED3351A" w:rsidR="00AA18B6" w:rsidRDefault="00AA18B6" w:rsidP="00AA18B6">
      <w:pPr>
        <w:pStyle w:val="BodyText"/>
      </w:pPr>
    </w:p>
    <w:p w14:paraId="57A8D8A5" w14:textId="488C39DB" w:rsidR="00AA18B6" w:rsidRDefault="00AA18B6" w:rsidP="00AA18B6">
      <w:pPr>
        <w:pStyle w:val="BodyText"/>
      </w:pPr>
    </w:p>
    <w:p w14:paraId="46944FB0" w14:textId="77777777" w:rsidR="00AA18B6" w:rsidRPr="00AA18B6" w:rsidRDefault="00AA18B6" w:rsidP="00AA18B6">
      <w:pPr>
        <w:pStyle w:val="BodyText"/>
      </w:pPr>
    </w:p>
    <w:p w14:paraId="0CE397AF" w14:textId="0BCBCFF5" w:rsidR="00041A14" w:rsidRDefault="00041A14" w:rsidP="00041A14">
      <w:r>
        <w:br w:type="page"/>
      </w:r>
    </w:p>
    <w:sectPr w:rsidR="00041A14" w:rsidSect="0055161D">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6C459" w14:textId="77777777" w:rsidR="00825F02" w:rsidRDefault="00825F02">
      <w:r>
        <w:separator/>
      </w:r>
    </w:p>
    <w:p w14:paraId="797788A8" w14:textId="77777777" w:rsidR="00825F02" w:rsidRDefault="00825F02"/>
  </w:endnote>
  <w:endnote w:type="continuationSeparator" w:id="0">
    <w:p w14:paraId="3A53DFFE" w14:textId="77777777" w:rsidR="00825F02" w:rsidRDefault="00825F02">
      <w:r>
        <w:continuationSeparator/>
      </w:r>
    </w:p>
    <w:p w14:paraId="3EC4D6EF" w14:textId="77777777" w:rsidR="00825F02" w:rsidRDefault="00825F02"/>
  </w:endnote>
  <w:endnote w:type="continuationNotice" w:id="1">
    <w:p w14:paraId="79B9B201" w14:textId="77777777" w:rsidR="00825F02" w:rsidRDefault="00825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AD83A" w14:textId="77777777" w:rsidR="009009D0" w:rsidRDefault="009009D0"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7F05F2F2" w14:textId="77777777" w:rsidR="009009D0" w:rsidRPr="009629BC" w:rsidRDefault="009009D0"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C02D" w14:textId="77777777" w:rsidR="009009D0" w:rsidRDefault="009009D0">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9009D0" w:rsidRDefault="009009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19A49D66" w:rsidR="009009D0" w:rsidRPr="002277FE" w:rsidRDefault="009009D0"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722AC1">
      <w:rPr>
        <w:rStyle w:val="PageNumber"/>
        <w:noProof/>
      </w:rPr>
      <w:t>17</w:t>
    </w:r>
    <w:r>
      <w:rPr>
        <w:rStyle w:val="PageNumber"/>
      </w:rPr>
      <w:fldChar w:fldCharType="end"/>
    </w:r>
    <w:r>
      <w:rPr>
        <w:rStyle w:val="PageNumber"/>
      </w:rPr>
      <w:tab/>
    </w:r>
    <w:r>
      <w:rPr>
        <w:rStyle w:val="PageNumber"/>
        <w:color w:val="000000" w:themeColor="text1"/>
      </w:rPr>
      <w:t>June 18</w:t>
    </w:r>
  </w:p>
  <w:p w14:paraId="0F39F4B5" w14:textId="77777777" w:rsidR="009009D0" w:rsidRPr="00FD2649" w:rsidRDefault="009009D0" w:rsidP="00FD2649">
    <w:pPr>
      <w:pStyle w:val="Footer"/>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9009D0" w:rsidRDefault="00900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8CE5C" w14:textId="77777777" w:rsidR="00825F02" w:rsidRDefault="00825F02">
      <w:r>
        <w:separator/>
      </w:r>
    </w:p>
    <w:p w14:paraId="71815CA3" w14:textId="77777777" w:rsidR="00825F02" w:rsidRDefault="00825F02"/>
  </w:footnote>
  <w:footnote w:type="continuationSeparator" w:id="0">
    <w:p w14:paraId="45EE373F" w14:textId="77777777" w:rsidR="00825F02" w:rsidRDefault="00825F02">
      <w:r>
        <w:continuationSeparator/>
      </w:r>
    </w:p>
    <w:p w14:paraId="5ECA4473" w14:textId="77777777" w:rsidR="00825F02" w:rsidRDefault="00825F02"/>
  </w:footnote>
  <w:footnote w:type="continuationNotice" w:id="1">
    <w:p w14:paraId="6D3895C5" w14:textId="77777777" w:rsidR="00825F02" w:rsidRDefault="00825F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9009D0" w:rsidRDefault="00900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9009D0" w:rsidRPr="00CD6FBC" w:rsidRDefault="009009D0"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9009D0" w:rsidRDefault="00900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0E2E65F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23"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21"/>
  </w:num>
  <w:num w:numId="4">
    <w:abstractNumId w:val="24"/>
  </w:num>
  <w:num w:numId="5">
    <w:abstractNumId w:val="17"/>
  </w:num>
  <w:num w:numId="6">
    <w:abstractNumId w:val="7"/>
  </w:num>
  <w:num w:numId="7">
    <w:abstractNumId w:val="6"/>
  </w:num>
  <w:num w:numId="8">
    <w:abstractNumId w:val="9"/>
  </w:num>
  <w:num w:numId="9">
    <w:abstractNumId w:val="14"/>
  </w:num>
  <w:num w:numId="10">
    <w:abstractNumId w:val="8"/>
  </w:num>
  <w:num w:numId="11">
    <w:abstractNumId w:val="11"/>
  </w:num>
  <w:num w:numId="12">
    <w:abstractNumId w:val="18"/>
  </w:num>
  <w:num w:numId="13">
    <w:abstractNumId w:val="20"/>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22"/>
  </w:num>
  <w:num w:numId="18">
    <w:abstractNumId w:val="1"/>
  </w:num>
  <w:num w:numId="19">
    <w:abstractNumId w:val="0"/>
  </w:num>
  <w:num w:numId="20">
    <w:abstractNumId w:val="10"/>
  </w:num>
  <w:num w:numId="21">
    <w:abstractNumId w:val="3"/>
  </w:num>
  <w:num w:numId="22">
    <w:abstractNumId w:val="15"/>
  </w:num>
  <w:num w:numId="23">
    <w:abstractNumId w:val="5"/>
  </w:num>
  <w:num w:numId="24">
    <w:abstractNumId w:val="13"/>
  </w:num>
  <w:num w:numId="25">
    <w:abstractNumId w:val="16"/>
  </w:num>
  <w:num w:numId="26">
    <w:abstractNumId w:val="23"/>
  </w:num>
  <w:num w:numId="2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BB"/>
    <w:rsid w:val="00052946"/>
    <w:rsid w:val="000542CD"/>
    <w:rsid w:val="00054B11"/>
    <w:rsid w:val="0005526E"/>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71B"/>
    <w:rsid w:val="0007778C"/>
    <w:rsid w:val="00080A2A"/>
    <w:rsid w:val="00080F3A"/>
    <w:rsid w:val="00082FD1"/>
    <w:rsid w:val="000855A6"/>
    <w:rsid w:val="00085737"/>
    <w:rsid w:val="00086A3C"/>
    <w:rsid w:val="00086D68"/>
    <w:rsid w:val="00086F39"/>
    <w:rsid w:val="00087D22"/>
    <w:rsid w:val="00087D5F"/>
    <w:rsid w:val="00087DC3"/>
    <w:rsid w:val="0009130B"/>
    <w:rsid w:val="0009184E"/>
    <w:rsid w:val="000928CB"/>
    <w:rsid w:val="00093A72"/>
    <w:rsid w:val="0009494B"/>
    <w:rsid w:val="00094ABC"/>
    <w:rsid w:val="000963D9"/>
    <w:rsid w:val="00097801"/>
    <w:rsid w:val="000A0634"/>
    <w:rsid w:val="000A0CF7"/>
    <w:rsid w:val="000A1631"/>
    <w:rsid w:val="000A1BF7"/>
    <w:rsid w:val="000A3351"/>
    <w:rsid w:val="000A497E"/>
    <w:rsid w:val="000A5B5C"/>
    <w:rsid w:val="000A5F5A"/>
    <w:rsid w:val="000A60C0"/>
    <w:rsid w:val="000A6AFB"/>
    <w:rsid w:val="000A6C8B"/>
    <w:rsid w:val="000B23F8"/>
    <w:rsid w:val="000B3125"/>
    <w:rsid w:val="000B3163"/>
    <w:rsid w:val="000B3406"/>
    <w:rsid w:val="000B3899"/>
    <w:rsid w:val="000B3CD6"/>
    <w:rsid w:val="000B40DE"/>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5E0"/>
    <w:rsid w:val="000D270F"/>
    <w:rsid w:val="000D2A67"/>
    <w:rsid w:val="000D3D16"/>
    <w:rsid w:val="000D404D"/>
    <w:rsid w:val="000D683F"/>
    <w:rsid w:val="000D78B8"/>
    <w:rsid w:val="000D7A92"/>
    <w:rsid w:val="000E058E"/>
    <w:rsid w:val="000E1D19"/>
    <w:rsid w:val="000E1DF1"/>
    <w:rsid w:val="000E3F48"/>
    <w:rsid w:val="000F0FFC"/>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B8B"/>
    <w:rsid w:val="00126AD2"/>
    <w:rsid w:val="00126F3C"/>
    <w:rsid w:val="00130560"/>
    <w:rsid w:val="00133225"/>
    <w:rsid w:val="00133422"/>
    <w:rsid w:val="00135664"/>
    <w:rsid w:val="001356FF"/>
    <w:rsid w:val="00137190"/>
    <w:rsid w:val="0013764A"/>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4A4"/>
    <w:rsid w:val="00160824"/>
    <w:rsid w:val="00160EB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4A64"/>
    <w:rsid w:val="00175B50"/>
    <w:rsid w:val="00175C2D"/>
    <w:rsid w:val="00176E7E"/>
    <w:rsid w:val="00176FBD"/>
    <w:rsid w:val="0017703B"/>
    <w:rsid w:val="00180235"/>
    <w:rsid w:val="001808EB"/>
    <w:rsid w:val="00180946"/>
    <w:rsid w:val="00180977"/>
    <w:rsid w:val="001856BB"/>
    <w:rsid w:val="00185E02"/>
    <w:rsid w:val="00185EE2"/>
    <w:rsid w:val="00186009"/>
    <w:rsid w:val="00186301"/>
    <w:rsid w:val="00187355"/>
    <w:rsid w:val="00192334"/>
    <w:rsid w:val="001925C6"/>
    <w:rsid w:val="0019319B"/>
    <w:rsid w:val="00193504"/>
    <w:rsid w:val="001941B2"/>
    <w:rsid w:val="00195428"/>
    <w:rsid w:val="00196295"/>
    <w:rsid w:val="001976A8"/>
    <w:rsid w:val="001A1E37"/>
    <w:rsid w:val="001A1F98"/>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FE0"/>
    <w:rsid w:val="001C4929"/>
    <w:rsid w:val="001C4AC9"/>
    <w:rsid w:val="001C4F38"/>
    <w:rsid w:val="001C68ED"/>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A4"/>
    <w:rsid w:val="001F23B2"/>
    <w:rsid w:val="001F2464"/>
    <w:rsid w:val="001F3FB8"/>
    <w:rsid w:val="001F4A24"/>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B30"/>
    <w:rsid w:val="00252BD5"/>
    <w:rsid w:val="00252BDE"/>
    <w:rsid w:val="00252E5E"/>
    <w:rsid w:val="0025365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503C"/>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378"/>
    <w:rsid w:val="00323559"/>
    <w:rsid w:val="003241CE"/>
    <w:rsid w:val="003249CD"/>
    <w:rsid w:val="00326560"/>
    <w:rsid w:val="00326966"/>
    <w:rsid w:val="00327393"/>
    <w:rsid w:val="0032775A"/>
    <w:rsid w:val="00327A8A"/>
    <w:rsid w:val="00330BCD"/>
    <w:rsid w:val="00333345"/>
    <w:rsid w:val="003352FD"/>
    <w:rsid w:val="00337135"/>
    <w:rsid w:val="00337A3B"/>
    <w:rsid w:val="003402D7"/>
    <w:rsid w:val="003404DF"/>
    <w:rsid w:val="003405F3"/>
    <w:rsid w:val="003417C9"/>
    <w:rsid w:val="00342B8D"/>
    <w:rsid w:val="00342BAF"/>
    <w:rsid w:val="00342DD9"/>
    <w:rsid w:val="00342E0C"/>
    <w:rsid w:val="00343331"/>
    <w:rsid w:val="0034433C"/>
    <w:rsid w:val="003457E4"/>
    <w:rsid w:val="0034654E"/>
    <w:rsid w:val="00346959"/>
    <w:rsid w:val="0035215C"/>
    <w:rsid w:val="003522C5"/>
    <w:rsid w:val="003529A9"/>
    <w:rsid w:val="00352A8A"/>
    <w:rsid w:val="00353152"/>
    <w:rsid w:val="00353D61"/>
    <w:rsid w:val="003541E8"/>
    <w:rsid w:val="0035557D"/>
    <w:rsid w:val="00355D48"/>
    <w:rsid w:val="003565ED"/>
    <w:rsid w:val="00360618"/>
    <w:rsid w:val="00360D77"/>
    <w:rsid w:val="003622F7"/>
    <w:rsid w:val="00363C86"/>
    <w:rsid w:val="003649E2"/>
    <w:rsid w:val="00366AB0"/>
    <w:rsid w:val="003720BB"/>
    <w:rsid w:val="00372700"/>
    <w:rsid w:val="00372F2A"/>
    <w:rsid w:val="0037360D"/>
    <w:rsid w:val="0037487D"/>
    <w:rsid w:val="0037648C"/>
    <w:rsid w:val="00376804"/>
    <w:rsid w:val="00376DD4"/>
    <w:rsid w:val="0037781D"/>
    <w:rsid w:val="00381487"/>
    <w:rsid w:val="0038156C"/>
    <w:rsid w:val="00384069"/>
    <w:rsid w:val="00384D57"/>
    <w:rsid w:val="00386C8C"/>
    <w:rsid w:val="00387344"/>
    <w:rsid w:val="003878EE"/>
    <w:rsid w:val="00391278"/>
    <w:rsid w:val="00391862"/>
    <w:rsid w:val="00392B05"/>
    <w:rsid w:val="00393282"/>
    <w:rsid w:val="00393538"/>
    <w:rsid w:val="00393669"/>
    <w:rsid w:val="00397124"/>
    <w:rsid w:val="003979BC"/>
    <w:rsid w:val="003A1672"/>
    <w:rsid w:val="003A1C5E"/>
    <w:rsid w:val="003A248B"/>
    <w:rsid w:val="003A25E0"/>
    <w:rsid w:val="003A2AEA"/>
    <w:rsid w:val="003A3A65"/>
    <w:rsid w:val="003A3B55"/>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36C6"/>
    <w:rsid w:val="00413CFE"/>
    <w:rsid w:val="004145D9"/>
    <w:rsid w:val="00414D98"/>
    <w:rsid w:val="0041613A"/>
    <w:rsid w:val="004168EA"/>
    <w:rsid w:val="00416A8F"/>
    <w:rsid w:val="004207F8"/>
    <w:rsid w:val="00423003"/>
    <w:rsid w:val="00423A58"/>
    <w:rsid w:val="00423C76"/>
    <w:rsid w:val="00426C82"/>
    <w:rsid w:val="0043071B"/>
    <w:rsid w:val="00430F03"/>
    <w:rsid w:val="004321E8"/>
    <w:rsid w:val="004325EC"/>
    <w:rsid w:val="00433816"/>
    <w:rsid w:val="004345EA"/>
    <w:rsid w:val="0043465F"/>
    <w:rsid w:val="00435229"/>
    <w:rsid w:val="004354F5"/>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411F"/>
    <w:rsid w:val="00474BBC"/>
    <w:rsid w:val="00474D92"/>
    <w:rsid w:val="004767FC"/>
    <w:rsid w:val="00476E4A"/>
    <w:rsid w:val="0048016C"/>
    <w:rsid w:val="0048236F"/>
    <w:rsid w:val="00482656"/>
    <w:rsid w:val="004843E1"/>
    <w:rsid w:val="0048455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D7"/>
    <w:rsid w:val="004A0F06"/>
    <w:rsid w:val="004A177E"/>
    <w:rsid w:val="004A21D8"/>
    <w:rsid w:val="004A28E1"/>
    <w:rsid w:val="004A3897"/>
    <w:rsid w:val="004A4217"/>
    <w:rsid w:val="004A6093"/>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698E"/>
    <w:rsid w:val="004F0096"/>
    <w:rsid w:val="004F0FB3"/>
    <w:rsid w:val="004F1BBF"/>
    <w:rsid w:val="004F1CA9"/>
    <w:rsid w:val="004F240F"/>
    <w:rsid w:val="004F3A80"/>
    <w:rsid w:val="004F4618"/>
    <w:rsid w:val="004F5824"/>
    <w:rsid w:val="004F6FB2"/>
    <w:rsid w:val="004F7A0E"/>
    <w:rsid w:val="004F7EC9"/>
    <w:rsid w:val="00500238"/>
    <w:rsid w:val="00502089"/>
    <w:rsid w:val="00503747"/>
    <w:rsid w:val="005037E2"/>
    <w:rsid w:val="00504842"/>
    <w:rsid w:val="00504BC1"/>
    <w:rsid w:val="00505383"/>
    <w:rsid w:val="00505DC9"/>
    <w:rsid w:val="0050659A"/>
    <w:rsid w:val="00506644"/>
    <w:rsid w:val="00507FDA"/>
    <w:rsid w:val="005100F6"/>
    <w:rsid w:val="00510914"/>
    <w:rsid w:val="00511069"/>
    <w:rsid w:val="00511BCB"/>
    <w:rsid w:val="0051225C"/>
    <w:rsid w:val="00512341"/>
    <w:rsid w:val="00512D4C"/>
    <w:rsid w:val="00514761"/>
    <w:rsid w:val="00515C41"/>
    <w:rsid w:val="00515F2A"/>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47C7"/>
    <w:rsid w:val="00565AD3"/>
    <w:rsid w:val="00566D6A"/>
    <w:rsid w:val="005731E6"/>
    <w:rsid w:val="005738EB"/>
    <w:rsid w:val="005742A9"/>
    <w:rsid w:val="00575CF7"/>
    <w:rsid w:val="00575CFA"/>
    <w:rsid w:val="00576377"/>
    <w:rsid w:val="00576C7B"/>
    <w:rsid w:val="005779CD"/>
    <w:rsid w:val="00577B5B"/>
    <w:rsid w:val="00580BFB"/>
    <w:rsid w:val="00582A66"/>
    <w:rsid w:val="005845DD"/>
    <w:rsid w:val="00584BF4"/>
    <w:rsid w:val="00584F2F"/>
    <w:rsid w:val="00585147"/>
    <w:rsid w:val="00585881"/>
    <w:rsid w:val="00585E66"/>
    <w:rsid w:val="00586A6B"/>
    <w:rsid w:val="005876F9"/>
    <w:rsid w:val="0059028C"/>
    <w:rsid w:val="005923D2"/>
    <w:rsid w:val="00592667"/>
    <w:rsid w:val="00594383"/>
    <w:rsid w:val="00594F84"/>
    <w:rsid w:val="00595A0E"/>
    <w:rsid w:val="005A1750"/>
    <w:rsid w:val="005A1C16"/>
    <w:rsid w:val="005A2157"/>
    <w:rsid w:val="005A3DAD"/>
    <w:rsid w:val="005A4C19"/>
    <w:rsid w:val="005A722B"/>
    <w:rsid w:val="005B0E99"/>
    <w:rsid w:val="005B108A"/>
    <w:rsid w:val="005B2BD6"/>
    <w:rsid w:val="005B45C4"/>
    <w:rsid w:val="005B4D58"/>
    <w:rsid w:val="005B4F34"/>
    <w:rsid w:val="005B6E23"/>
    <w:rsid w:val="005B6E70"/>
    <w:rsid w:val="005B71EC"/>
    <w:rsid w:val="005B7CDD"/>
    <w:rsid w:val="005C1126"/>
    <w:rsid w:val="005C300C"/>
    <w:rsid w:val="005C305F"/>
    <w:rsid w:val="005C7733"/>
    <w:rsid w:val="005C7D44"/>
    <w:rsid w:val="005D0F96"/>
    <w:rsid w:val="005D1383"/>
    <w:rsid w:val="005D18C5"/>
    <w:rsid w:val="005D367F"/>
    <w:rsid w:val="005D3B22"/>
    <w:rsid w:val="005D553E"/>
    <w:rsid w:val="005D5AF8"/>
    <w:rsid w:val="005D5CB2"/>
    <w:rsid w:val="005D6CAF"/>
    <w:rsid w:val="005E03E6"/>
    <w:rsid w:val="005E0CD0"/>
    <w:rsid w:val="005E1942"/>
    <w:rsid w:val="005E2604"/>
    <w:rsid w:val="005E2AF9"/>
    <w:rsid w:val="005E39FF"/>
    <w:rsid w:val="005E3A6B"/>
    <w:rsid w:val="005E4221"/>
    <w:rsid w:val="005E4A78"/>
    <w:rsid w:val="005E5F81"/>
    <w:rsid w:val="005E6AEF"/>
    <w:rsid w:val="005E6F5E"/>
    <w:rsid w:val="005E7923"/>
    <w:rsid w:val="005E7D7D"/>
    <w:rsid w:val="005F07EB"/>
    <w:rsid w:val="005F22C0"/>
    <w:rsid w:val="005F24B7"/>
    <w:rsid w:val="005F2892"/>
    <w:rsid w:val="005F48B9"/>
    <w:rsid w:val="005F48C6"/>
    <w:rsid w:val="005F6487"/>
    <w:rsid w:val="00600235"/>
    <w:rsid w:val="0060302D"/>
    <w:rsid w:val="00604756"/>
    <w:rsid w:val="00604AFD"/>
    <w:rsid w:val="00605299"/>
    <w:rsid w:val="00606577"/>
    <w:rsid w:val="00606743"/>
    <w:rsid w:val="00607452"/>
    <w:rsid w:val="00610332"/>
    <w:rsid w:val="006112AF"/>
    <w:rsid w:val="00611F59"/>
    <w:rsid w:val="00612D0A"/>
    <w:rsid w:val="006133E9"/>
    <w:rsid w:val="00613DF0"/>
    <w:rsid w:val="00614A5E"/>
    <w:rsid w:val="00615549"/>
    <w:rsid w:val="0061691B"/>
    <w:rsid w:val="00616BF1"/>
    <w:rsid w:val="00617B7F"/>
    <w:rsid w:val="00620BFA"/>
    <w:rsid w:val="00621A21"/>
    <w:rsid w:val="006244C7"/>
    <w:rsid w:val="00625FBB"/>
    <w:rsid w:val="006263DD"/>
    <w:rsid w:val="00627B15"/>
    <w:rsid w:val="00627F9D"/>
    <w:rsid w:val="006305DF"/>
    <w:rsid w:val="006320D4"/>
    <w:rsid w:val="00632B8A"/>
    <w:rsid w:val="00640355"/>
    <w:rsid w:val="00641430"/>
    <w:rsid w:val="00642484"/>
    <w:rsid w:val="00642849"/>
    <w:rsid w:val="00643DF0"/>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4D7D"/>
    <w:rsid w:val="006754FC"/>
    <w:rsid w:val="006756E9"/>
    <w:rsid w:val="00677451"/>
    <w:rsid w:val="0068042D"/>
    <w:rsid w:val="00680463"/>
    <w:rsid w:val="00680563"/>
    <w:rsid w:val="00682319"/>
    <w:rsid w:val="00682FFE"/>
    <w:rsid w:val="006840BE"/>
    <w:rsid w:val="0068673D"/>
    <w:rsid w:val="00687235"/>
    <w:rsid w:val="0068763C"/>
    <w:rsid w:val="00687B52"/>
    <w:rsid w:val="006904D2"/>
    <w:rsid w:val="00691431"/>
    <w:rsid w:val="00693B1E"/>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FB4"/>
    <w:rsid w:val="006B7959"/>
    <w:rsid w:val="006C0ACA"/>
    <w:rsid w:val="006C267A"/>
    <w:rsid w:val="006C29A1"/>
    <w:rsid w:val="006C357F"/>
    <w:rsid w:val="006C68A9"/>
    <w:rsid w:val="006C74F4"/>
    <w:rsid w:val="006C7ACD"/>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13AF"/>
    <w:rsid w:val="006F1CC4"/>
    <w:rsid w:val="006F247C"/>
    <w:rsid w:val="006F2B85"/>
    <w:rsid w:val="006F3726"/>
    <w:rsid w:val="006F4076"/>
    <w:rsid w:val="006F4A17"/>
    <w:rsid w:val="006F67B9"/>
    <w:rsid w:val="006F6D65"/>
    <w:rsid w:val="006F6F6C"/>
    <w:rsid w:val="006F753D"/>
    <w:rsid w:val="00700AA7"/>
    <w:rsid w:val="00703FDD"/>
    <w:rsid w:val="007054B9"/>
    <w:rsid w:val="00707DC4"/>
    <w:rsid w:val="007112C4"/>
    <w:rsid w:val="007117B4"/>
    <w:rsid w:val="00711ED9"/>
    <w:rsid w:val="0071282E"/>
    <w:rsid w:val="007141F9"/>
    <w:rsid w:val="00714730"/>
    <w:rsid w:val="00714794"/>
    <w:rsid w:val="007152F0"/>
    <w:rsid w:val="00715F75"/>
    <w:rsid w:val="00717190"/>
    <w:rsid w:val="00721E86"/>
    <w:rsid w:val="007221EE"/>
    <w:rsid w:val="00722AC1"/>
    <w:rsid w:val="00722D66"/>
    <w:rsid w:val="00722FFA"/>
    <w:rsid w:val="007238FF"/>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A5D"/>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B56"/>
    <w:rsid w:val="00763DBB"/>
    <w:rsid w:val="0076404F"/>
    <w:rsid w:val="007654AB"/>
    <w:rsid w:val="00765E89"/>
    <w:rsid w:val="00767528"/>
    <w:rsid w:val="00770000"/>
    <w:rsid w:val="0077041D"/>
    <w:rsid w:val="00773DFE"/>
    <w:rsid w:val="00775109"/>
    <w:rsid w:val="00776B97"/>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2E72"/>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20F6"/>
    <w:rsid w:val="007D227B"/>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910"/>
    <w:rsid w:val="00811BC9"/>
    <w:rsid w:val="008121CF"/>
    <w:rsid w:val="008123C2"/>
    <w:rsid w:val="008132DA"/>
    <w:rsid w:val="00813488"/>
    <w:rsid w:val="0081747F"/>
    <w:rsid w:val="008207A4"/>
    <w:rsid w:val="00821FD9"/>
    <w:rsid w:val="00822C4A"/>
    <w:rsid w:val="008241A1"/>
    <w:rsid w:val="00825350"/>
    <w:rsid w:val="00825DCD"/>
    <w:rsid w:val="00825F02"/>
    <w:rsid w:val="0082642F"/>
    <w:rsid w:val="00826FF0"/>
    <w:rsid w:val="008308C2"/>
    <w:rsid w:val="0083261C"/>
    <w:rsid w:val="0083355F"/>
    <w:rsid w:val="00833A73"/>
    <w:rsid w:val="00833CBD"/>
    <w:rsid w:val="008340EC"/>
    <w:rsid w:val="008348B5"/>
    <w:rsid w:val="00834B44"/>
    <w:rsid w:val="008364B6"/>
    <w:rsid w:val="0083749A"/>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4A18"/>
    <w:rsid w:val="00865999"/>
    <w:rsid w:val="00865C08"/>
    <w:rsid w:val="0086651E"/>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D77"/>
    <w:rsid w:val="008910F6"/>
    <w:rsid w:val="008913A0"/>
    <w:rsid w:val="0089245D"/>
    <w:rsid w:val="00892C55"/>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27B9"/>
    <w:rsid w:val="008E2D92"/>
    <w:rsid w:val="008E3066"/>
    <w:rsid w:val="008E3BB7"/>
    <w:rsid w:val="008E3DD6"/>
    <w:rsid w:val="008E3EF4"/>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EC9"/>
    <w:rsid w:val="009177E6"/>
    <w:rsid w:val="00920771"/>
    <w:rsid w:val="00920D0B"/>
    <w:rsid w:val="00922D53"/>
    <w:rsid w:val="00922EBD"/>
    <w:rsid w:val="00923962"/>
    <w:rsid w:val="00925851"/>
    <w:rsid w:val="0092620A"/>
    <w:rsid w:val="0092651D"/>
    <w:rsid w:val="009300B1"/>
    <w:rsid w:val="009322CF"/>
    <w:rsid w:val="00932B80"/>
    <w:rsid w:val="0094119C"/>
    <w:rsid w:val="009431CE"/>
    <w:rsid w:val="00943B8E"/>
    <w:rsid w:val="00943EBE"/>
    <w:rsid w:val="009442BB"/>
    <w:rsid w:val="009453C1"/>
    <w:rsid w:val="009457E5"/>
    <w:rsid w:val="0094593F"/>
    <w:rsid w:val="00946F90"/>
    <w:rsid w:val="00947AE3"/>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CC6"/>
    <w:rsid w:val="009B120C"/>
    <w:rsid w:val="009B1448"/>
    <w:rsid w:val="009B185A"/>
    <w:rsid w:val="009B1957"/>
    <w:rsid w:val="009B3CD1"/>
    <w:rsid w:val="009B57FA"/>
    <w:rsid w:val="009B5C77"/>
    <w:rsid w:val="009B7132"/>
    <w:rsid w:val="009C1A1A"/>
    <w:rsid w:val="009C220F"/>
    <w:rsid w:val="009C3223"/>
    <w:rsid w:val="009C364A"/>
    <w:rsid w:val="009C3C0C"/>
    <w:rsid w:val="009C405D"/>
    <w:rsid w:val="009C4C5F"/>
    <w:rsid w:val="009C529F"/>
    <w:rsid w:val="009C53F3"/>
    <w:rsid w:val="009C7725"/>
    <w:rsid w:val="009D0B51"/>
    <w:rsid w:val="009D368C"/>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0AC5"/>
    <w:rsid w:val="00A33AE9"/>
    <w:rsid w:val="00A34A2F"/>
    <w:rsid w:val="00A35BAB"/>
    <w:rsid w:val="00A3652B"/>
    <w:rsid w:val="00A37184"/>
    <w:rsid w:val="00A37B6C"/>
    <w:rsid w:val="00A404ED"/>
    <w:rsid w:val="00A417A4"/>
    <w:rsid w:val="00A422DD"/>
    <w:rsid w:val="00A42FC3"/>
    <w:rsid w:val="00A43AA1"/>
    <w:rsid w:val="00A45853"/>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1A1C"/>
    <w:rsid w:val="00A72695"/>
    <w:rsid w:val="00A747CD"/>
    <w:rsid w:val="00A74FD4"/>
    <w:rsid w:val="00A753C8"/>
    <w:rsid w:val="00A76043"/>
    <w:rsid w:val="00A800E5"/>
    <w:rsid w:val="00A83218"/>
    <w:rsid w:val="00A83D56"/>
    <w:rsid w:val="00A83EB5"/>
    <w:rsid w:val="00A84302"/>
    <w:rsid w:val="00A84A31"/>
    <w:rsid w:val="00A85198"/>
    <w:rsid w:val="00A87F24"/>
    <w:rsid w:val="00A934D8"/>
    <w:rsid w:val="00A948D1"/>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2556"/>
    <w:rsid w:val="00AD357F"/>
    <w:rsid w:val="00AD494D"/>
    <w:rsid w:val="00AD4A7D"/>
    <w:rsid w:val="00AD4E85"/>
    <w:rsid w:val="00AD4EA8"/>
    <w:rsid w:val="00AD50A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AA1"/>
    <w:rsid w:val="00B0079A"/>
    <w:rsid w:val="00B02AE0"/>
    <w:rsid w:val="00B02B50"/>
    <w:rsid w:val="00B043AE"/>
    <w:rsid w:val="00B04771"/>
    <w:rsid w:val="00B066B0"/>
    <w:rsid w:val="00B06C68"/>
    <w:rsid w:val="00B10D8B"/>
    <w:rsid w:val="00B11352"/>
    <w:rsid w:val="00B12C08"/>
    <w:rsid w:val="00B140A4"/>
    <w:rsid w:val="00B145EC"/>
    <w:rsid w:val="00B161A5"/>
    <w:rsid w:val="00B1635F"/>
    <w:rsid w:val="00B175FD"/>
    <w:rsid w:val="00B202C2"/>
    <w:rsid w:val="00B21CD2"/>
    <w:rsid w:val="00B2334E"/>
    <w:rsid w:val="00B234F8"/>
    <w:rsid w:val="00B23759"/>
    <w:rsid w:val="00B254C3"/>
    <w:rsid w:val="00B25CE1"/>
    <w:rsid w:val="00B27153"/>
    <w:rsid w:val="00B30CB9"/>
    <w:rsid w:val="00B319CD"/>
    <w:rsid w:val="00B324C5"/>
    <w:rsid w:val="00B32540"/>
    <w:rsid w:val="00B35166"/>
    <w:rsid w:val="00B35AAA"/>
    <w:rsid w:val="00B36B9D"/>
    <w:rsid w:val="00B37DA9"/>
    <w:rsid w:val="00B41DDA"/>
    <w:rsid w:val="00B423ED"/>
    <w:rsid w:val="00B424BE"/>
    <w:rsid w:val="00B43397"/>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79E"/>
    <w:rsid w:val="00B53CF2"/>
    <w:rsid w:val="00B54A1E"/>
    <w:rsid w:val="00B55205"/>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92E"/>
    <w:rsid w:val="00BA2B2F"/>
    <w:rsid w:val="00BA479A"/>
    <w:rsid w:val="00BA4806"/>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0561"/>
    <w:rsid w:val="00BD1727"/>
    <w:rsid w:val="00BD19E3"/>
    <w:rsid w:val="00BD1FC7"/>
    <w:rsid w:val="00BD4BAD"/>
    <w:rsid w:val="00BD4EE0"/>
    <w:rsid w:val="00BD5E00"/>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5A8C"/>
    <w:rsid w:val="00C5731E"/>
    <w:rsid w:val="00C613C8"/>
    <w:rsid w:val="00C629A7"/>
    <w:rsid w:val="00C63AE2"/>
    <w:rsid w:val="00C64A7D"/>
    <w:rsid w:val="00C66072"/>
    <w:rsid w:val="00C662C2"/>
    <w:rsid w:val="00C664A3"/>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90451"/>
    <w:rsid w:val="00C917C4"/>
    <w:rsid w:val="00C91BC1"/>
    <w:rsid w:val="00C938FC"/>
    <w:rsid w:val="00C93BF9"/>
    <w:rsid w:val="00C93E29"/>
    <w:rsid w:val="00C946FE"/>
    <w:rsid w:val="00C96FD1"/>
    <w:rsid w:val="00C9748F"/>
    <w:rsid w:val="00CA1477"/>
    <w:rsid w:val="00CA1AEE"/>
    <w:rsid w:val="00CA2390"/>
    <w:rsid w:val="00CA554F"/>
    <w:rsid w:val="00CA5DF5"/>
    <w:rsid w:val="00CA5F3B"/>
    <w:rsid w:val="00CB0C1B"/>
    <w:rsid w:val="00CB144D"/>
    <w:rsid w:val="00CB2113"/>
    <w:rsid w:val="00CB2550"/>
    <w:rsid w:val="00CB2A72"/>
    <w:rsid w:val="00CB2D63"/>
    <w:rsid w:val="00CB354C"/>
    <w:rsid w:val="00CC04AA"/>
    <w:rsid w:val="00CC22CA"/>
    <w:rsid w:val="00CC40C6"/>
    <w:rsid w:val="00CC439B"/>
    <w:rsid w:val="00CC6874"/>
    <w:rsid w:val="00CC6FA0"/>
    <w:rsid w:val="00CC7252"/>
    <w:rsid w:val="00CD0265"/>
    <w:rsid w:val="00CD0F9F"/>
    <w:rsid w:val="00CD3B85"/>
    <w:rsid w:val="00CD4F2E"/>
    <w:rsid w:val="00CD67EA"/>
    <w:rsid w:val="00CD6FBC"/>
    <w:rsid w:val="00CE0296"/>
    <w:rsid w:val="00CE0D7E"/>
    <w:rsid w:val="00CE37CB"/>
    <w:rsid w:val="00CE3AF7"/>
    <w:rsid w:val="00CE4221"/>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553"/>
    <w:rsid w:val="00D07B3D"/>
    <w:rsid w:val="00D108E4"/>
    <w:rsid w:val="00D10930"/>
    <w:rsid w:val="00D10B95"/>
    <w:rsid w:val="00D11D30"/>
    <w:rsid w:val="00D122DD"/>
    <w:rsid w:val="00D12BC4"/>
    <w:rsid w:val="00D15F4B"/>
    <w:rsid w:val="00D177FF"/>
    <w:rsid w:val="00D206EB"/>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7910"/>
    <w:rsid w:val="00D60505"/>
    <w:rsid w:val="00D60C49"/>
    <w:rsid w:val="00D60C86"/>
    <w:rsid w:val="00D620FC"/>
    <w:rsid w:val="00D626C8"/>
    <w:rsid w:val="00D62BCF"/>
    <w:rsid w:val="00D63182"/>
    <w:rsid w:val="00D63188"/>
    <w:rsid w:val="00D636AD"/>
    <w:rsid w:val="00D63AF8"/>
    <w:rsid w:val="00D64243"/>
    <w:rsid w:val="00D672E7"/>
    <w:rsid w:val="00D67670"/>
    <w:rsid w:val="00D67FDA"/>
    <w:rsid w:val="00D70822"/>
    <w:rsid w:val="00D71132"/>
    <w:rsid w:val="00D711A2"/>
    <w:rsid w:val="00D713C8"/>
    <w:rsid w:val="00D71B75"/>
    <w:rsid w:val="00D71BEF"/>
    <w:rsid w:val="00D72ABA"/>
    <w:rsid w:val="00D733C1"/>
    <w:rsid w:val="00D7505A"/>
    <w:rsid w:val="00D80391"/>
    <w:rsid w:val="00D80EF3"/>
    <w:rsid w:val="00D81BD9"/>
    <w:rsid w:val="00D83562"/>
    <w:rsid w:val="00D84648"/>
    <w:rsid w:val="00D846E6"/>
    <w:rsid w:val="00D84CB4"/>
    <w:rsid w:val="00D8766D"/>
    <w:rsid w:val="00D87D3F"/>
    <w:rsid w:val="00D87E85"/>
    <w:rsid w:val="00D902CA"/>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987"/>
    <w:rsid w:val="00DC3FD5"/>
    <w:rsid w:val="00DC49E2"/>
    <w:rsid w:val="00DC49FB"/>
    <w:rsid w:val="00DC57F9"/>
    <w:rsid w:val="00DC5861"/>
    <w:rsid w:val="00DC7F66"/>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7D1"/>
    <w:rsid w:val="00DF7914"/>
    <w:rsid w:val="00DF7D7F"/>
    <w:rsid w:val="00E009CC"/>
    <w:rsid w:val="00E02B61"/>
    <w:rsid w:val="00E03070"/>
    <w:rsid w:val="00E04021"/>
    <w:rsid w:val="00E053CA"/>
    <w:rsid w:val="00E07E3F"/>
    <w:rsid w:val="00E10593"/>
    <w:rsid w:val="00E11059"/>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94"/>
    <w:rsid w:val="00ED699D"/>
    <w:rsid w:val="00ED6B74"/>
    <w:rsid w:val="00ED7262"/>
    <w:rsid w:val="00ED79AB"/>
    <w:rsid w:val="00EE05EC"/>
    <w:rsid w:val="00EE129D"/>
    <w:rsid w:val="00EE3316"/>
    <w:rsid w:val="00EE4C2A"/>
    <w:rsid w:val="00EE5556"/>
    <w:rsid w:val="00EE5636"/>
    <w:rsid w:val="00EE690E"/>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F72"/>
    <w:rsid w:val="00F14666"/>
    <w:rsid w:val="00F147BB"/>
    <w:rsid w:val="00F15C89"/>
    <w:rsid w:val="00F15D6D"/>
    <w:rsid w:val="00F16DE4"/>
    <w:rsid w:val="00F17634"/>
    <w:rsid w:val="00F20897"/>
    <w:rsid w:val="00F214A8"/>
    <w:rsid w:val="00F216F5"/>
    <w:rsid w:val="00F225AF"/>
    <w:rsid w:val="00F22CD3"/>
    <w:rsid w:val="00F243F5"/>
    <w:rsid w:val="00F244F8"/>
    <w:rsid w:val="00F251AC"/>
    <w:rsid w:val="00F26340"/>
    <w:rsid w:val="00F26AF9"/>
    <w:rsid w:val="00F271C9"/>
    <w:rsid w:val="00F276B9"/>
    <w:rsid w:val="00F313CF"/>
    <w:rsid w:val="00F31783"/>
    <w:rsid w:val="00F31AA2"/>
    <w:rsid w:val="00F322AC"/>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7D1"/>
    <w:rsid w:val="00F62912"/>
    <w:rsid w:val="00F62F8A"/>
    <w:rsid w:val="00F63508"/>
    <w:rsid w:val="00F6698D"/>
    <w:rsid w:val="00F71C18"/>
    <w:rsid w:val="00F7216E"/>
    <w:rsid w:val="00F73E77"/>
    <w:rsid w:val="00F741A0"/>
    <w:rsid w:val="00F744F0"/>
    <w:rsid w:val="00F74F53"/>
    <w:rsid w:val="00F75E42"/>
    <w:rsid w:val="00F77A38"/>
    <w:rsid w:val="00F80C98"/>
    <w:rsid w:val="00F81055"/>
    <w:rsid w:val="00F8129F"/>
    <w:rsid w:val="00F839E7"/>
    <w:rsid w:val="00F84D09"/>
    <w:rsid w:val="00F866E3"/>
    <w:rsid w:val="00F86977"/>
    <w:rsid w:val="00F87312"/>
    <w:rsid w:val="00F879AC"/>
    <w:rsid w:val="00F91A26"/>
    <w:rsid w:val="00F936E8"/>
    <w:rsid w:val="00F94A3D"/>
    <w:rsid w:val="00F94C8A"/>
    <w:rsid w:val="00F966B2"/>
    <w:rsid w:val="00F96DCB"/>
    <w:rsid w:val="00F9794C"/>
    <w:rsid w:val="00FA05F7"/>
    <w:rsid w:val="00FA0C18"/>
    <w:rsid w:val="00FA0EA6"/>
    <w:rsid w:val="00FA1BF4"/>
    <w:rsid w:val="00FA1E6E"/>
    <w:rsid w:val="00FA20D4"/>
    <w:rsid w:val="00FA25B6"/>
    <w:rsid w:val="00FA3D40"/>
    <w:rsid w:val="00FA5B5C"/>
    <w:rsid w:val="00FA5EDC"/>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E79"/>
    <w:rsid w:val="00FC523A"/>
    <w:rsid w:val="00FC5287"/>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4DAB"/>
    <w:rsid w:val="00FE5D86"/>
    <w:rsid w:val="00FE614D"/>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vaww.ea.oit.va.gov/wp-content/uploads/2014/03/ESS_Exception_Handling_Guideline_v1.docx"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vaww.ea.oit.va.gov/wp-content/uploads/2014/03/ESS_Exception_Handling_Guideline_v1.docx" TargetMode="External"/><Relationship Id="rId29" Type="http://schemas.openxmlformats.org/officeDocument/2006/relationships/hyperlink" Target="https://www.ibm.com/support/knowledgecenter/en/SSFKSJ_9.0.0/com.ibm.mq.dev.doc/q130940_.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emf"/><Relationship Id="rId28" Type="http://schemas.openxmlformats.org/officeDocument/2006/relationships/hyperlink" Target="http://101.12.34.97:443&#160;/eligibility/claimsService/Benefits/eligibilityStatus"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hyperlink" Target="https://https.cio.gov/ever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12B4F5-FF94-47FF-838E-60B1F33E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5302</Words>
  <Characters>30224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35456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2018-06-29T14:41:00Z</dcterms:created>
  <dcterms:modified xsi:type="dcterms:W3CDTF">2018-06-29T21:14:00Z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