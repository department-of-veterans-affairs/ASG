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D9353" w14:textId="45CC2C5E" w:rsidR="003B4A5C" w:rsidRDefault="003B4A5C" w:rsidP="003E2A4D">
      <w:pPr>
        <w:pStyle w:val="Heading1"/>
        <w:rPr>
          <w:ins w:id="0" w:author="Jordan Braunstein" w:date="2018-08-21T08:25:00Z"/>
          <w:sz w:val="40"/>
          <w:szCs w:val="40"/>
        </w:rPr>
      </w:pPr>
      <w:ins w:id="1" w:author="Jordan Braunstein" w:date="2018-08-21T08:25:00Z">
        <w:r>
          <w:rPr>
            <w:sz w:val="40"/>
            <w:szCs w:val="40"/>
          </w:rPr>
          <w:t>Feedback:</w:t>
        </w:r>
      </w:ins>
    </w:p>
    <w:p w14:paraId="1687B85E" w14:textId="123C2B95" w:rsidR="003B4A5C" w:rsidRDefault="003B4A5C" w:rsidP="003B4A5C">
      <w:pPr>
        <w:rPr>
          <w:ins w:id="2" w:author="Jordan Braunstein" w:date="2018-08-21T08:27:00Z"/>
        </w:rPr>
        <w:pPrChange w:id="3" w:author="Jordan Braunstein" w:date="2018-08-21T08:25:00Z">
          <w:pPr>
            <w:pStyle w:val="Heading1"/>
          </w:pPr>
        </w:pPrChange>
      </w:pPr>
      <w:ins w:id="4" w:author="Jordan Braunstein" w:date="2018-08-21T08:25:00Z">
        <w:r>
          <w:t>Need content on using an API Catalog</w:t>
        </w:r>
      </w:ins>
      <w:ins w:id="5" w:author="Jordan Braunstein" w:date="2018-08-21T08:33:00Z">
        <w:r>
          <w:t>/Exchange/Marketplace</w:t>
        </w:r>
      </w:ins>
      <w:ins w:id="6" w:author="Jordan Braunstein" w:date="2018-08-21T08:25:00Z">
        <w:r>
          <w:t>.  How to Providers put APIs in Catalog.  How do Consumers get API</w:t>
        </w:r>
      </w:ins>
      <w:ins w:id="7" w:author="Jordan Braunstein" w:date="2018-08-21T08:26:00Z">
        <w:r>
          <w:t xml:space="preserve">’s in </w:t>
        </w:r>
        <w:proofErr w:type="gramStart"/>
        <w:r>
          <w:t>Catalog.</w:t>
        </w:r>
        <w:proofErr w:type="gramEnd"/>
        <w:r>
          <w:t xml:space="preserve">  What is the governance mechanism between the Provider, Consumer, and the API Custodian (i.e. Administrator) during the </w:t>
        </w:r>
      </w:ins>
      <w:ins w:id="8" w:author="Jordan Braunstein" w:date="2018-08-21T08:27:00Z">
        <w:r>
          <w:t xml:space="preserve">“Reuse </w:t>
        </w:r>
        <w:proofErr w:type="gramStart"/>
        <w:r>
          <w:t>process”.</w:t>
        </w:r>
      </w:ins>
      <w:proofErr w:type="gramEnd"/>
      <w:ins w:id="9" w:author="Jordan Braunstein" w:date="2018-08-21T08:33:00Z">
        <w:r>
          <w:t xml:space="preserve"> How do Consumers find and browse API’s that are reusable?</w:t>
        </w:r>
      </w:ins>
    </w:p>
    <w:p w14:paraId="661837A4" w14:textId="2074BC81" w:rsidR="003B4A5C" w:rsidRDefault="003B4A5C" w:rsidP="003B4A5C">
      <w:pPr>
        <w:rPr>
          <w:ins w:id="10" w:author="Jordan Braunstein" w:date="2018-08-21T08:27:00Z"/>
        </w:rPr>
        <w:pPrChange w:id="11" w:author="Jordan Braunstein" w:date="2018-08-21T08:25:00Z">
          <w:pPr>
            <w:pStyle w:val="Heading1"/>
          </w:pPr>
        </w:pPrChange>
      </w:pPr>
      <w:ins w:id="12" w:author="Jordan Braunstein" w:date="2018-08-21T08:27:00Z">
        <w:r>
          <w:t>How to leverage an API Contract</w:t>
        </w:r>
      </w:ins>
      <w:ins w:id="13" w:author="Jordan Braunstein" w:date="2018-08-21T08:28:00Z">
        <w:r>
          <w:t xml:space="preserve"> during “Reuse process”</w:t>
        </w:r>
      </w:ins>
    </w:p>
    <w:p w14:paraId="191D48CD" w14:textId="2960B631" w:rsidR="003B4A5C" w:rsidRDefault="003B4A5C" w:rsidP="003B4A5C">
      <w:pPr>
        <w:rPr>
          <w:ins w:id="14" w:author="Jordan Braunstein" w:date="2018-08-21T08:33:00Z"/>
        </w:rPr>
        <w:pPrChange w:id="15" w:author="Jordan Braunstein" w:date="2018-08-21T08:25:00Z">
          <w:pPr>
            <w:pStyle w:val="Heading1"/>
          </w:pPr>
        </w:pPrChange>
      </w:pPr>
      <w:ins w:id="16" w:author="Jordan Braunstein" w:date="2018-08-21T08:27:00Z">
        <w:r>
          <w:t>Need content on using Shared Libraries and Common Re-Use.  Examples, such as Error Handling, Logging, and other utilities.</w:t>
        </w:r>
      </w:ins>
    </w:p>
    <w:p w14:paraId="7E3A3F14" w14:textId="7104ACAE" w:rsidR="003B4A5C" w:rsidRPr="003B4A5C" w:rsidRDefault="003B4A5C" w:rsidP="003B4A5C">
      <w:pPr>
        <w:rPr>
          <w:ins w:id="17" w:author="Jordan Braunstein" w:date="2018-08-21T08:25:00Z"/>
          <w:rPrChange w:id="18" w:author="Jordan Braunstein" w:date="2018-08-21T08:25:00Z">
            <w:rPr>
              <w:ins w:id="19" w:author="Jordan Braunstein" w:date="2018-08-21T08:25:00Z"/>
              <w:sz w:val="40"/>
              <w:szCs w:val="40"/>
            </w:rPr>
          </w:rPrChange>
        </w:rPr>
        <w:pPrChange w:id="20" w:author="Jordan Braunstein" w:date="2018-08-21T08:25:00Z">
          <w:pPr>
            <w:pStyle w:val="Heading1"/>
          </w:pPr>
        </w:pPrChange>
      </w:pPr>
      <w:ins w:id="21" w:author="Jordan Braunstein" w:date="2018-08-21T08:34:00Z">
        <w:r>
          <w:t>I killed the section on 3 API Layers because we have content already defining the 3 API Layers.  But, more importantly, how are API’s at each layer made reusable and how are they typically reused?</w:t>
        </w:r>
      </w:ins>
      <w:bookmarkStart w:id="22" w:name="_GoBack"/>
      <w:bookmarkEnd w:id="22"/>
    </w:p>
    <w:p w14:paraId="7DB5E06D" w14:textId="77777777" w:rsidR="003B4A5C" w:rsidRDefault="003B4A5C" w:rsidP="003E2A4D">
      <w:pPr>
        <w:pStyle w:val="Heading1"/>
        <w:rPr>
          <w:ins w:id="23" w:author="Jordan Braunstein" w:date="2018-08-21T08:25:00Z"/>
          <w:sz w:val="40"/>
          <w:szCs w:val="40"/>
        </w:rPr>
      </w:pPr>
    </w:p>
    <w:p w14:paraId="69C0C9AA" w14:textId="77777777" w:rsidR="003B4A5C" w:rsidRDefault="003B4A5C" w:rsidP="003E2A4D">
      <w:pPr>
        <w:pStyle w:val="Heading1"/>
        <w:rPr>
          <w:ins w:id="24" w:author="Jordan Braunstein" w:date="2018-08-21T08:25:00Z"/>
          <w:sz w:val="40"/>
          <w:szCs w:val="40"/>
        </w:rPr>
      </w:pPr>
    </w:p>
    <w:p w14:paraId="68788368" w14:textId="456FB6B3" w:rsidR="00F500BB" w:rsidRPr="00BE0355" w:rsidRDefault="007B0587" w:rsidP="003E2A4D">
      <w:pPr>
        <w:pStyle w:val="Heading1"/>
        <w:rPr>
          <w:sz w:val="40"/>
          <w:szCs w:val="40"/>
        </w:rPr>
      </w:pPr>
      <w:r w:rsidRPr="00BE0355">
        <w:rPr>
          <w:sz w:val="40"/>
          <w:szCs w:val="40"/>
        </w:rPr>
        <w:t>INTRODUCTION</w:t>
      </w:r>
    </w:p>
    <w:p w14:paraId="72561D9F" w14:textId="62C4F920" w:rsidR="00E6271D" w:rsidRDefault="00040C0D" w:rsidP="007B0587">
      <w:pPr>
        <w:rPr>
          <w:rFonts w:cstheme="minorHAnsi"/>
          <w:sz w:val="24"/>
          <w:szCs w:val="24"/>
        </w:rPr>
      </w:pPr>
      <w:r w:rsidRPr="00337655">
        <w:rPr>
          <w:rFonts w:cstheme="minorHAnsi"/>
          <w:sz w:val="24"/>
          <w:szCs w:val="24"/>
        </w:rPr>
        <w:t>Introducing software reuse at a corporate level represents one of the most promising means of addressing the rising costs that are plaguing the software industry. A series of mechanisms are needed for shortening development cycles and providing reliable software of high quality which will be more maintainable and flexible for future extensions.</w:t>
      </w:r>
      <w:ins w:id="25" w:author="Jordan Braunstein" w:date="2018-08-21T08:12:00Z">
        <w:r w:rsidR="00A24558">
          <w:rPr>
            <w:rFonts w:cstheme="minorHAnsi"/>
            <w:sz w:val="24"/>
            <w:szCs w:val="24"/>
          </w:rPr>
          <w:t xml:space="preserve"> API driven solutions can leverage these approaches, so that the VA solutions built on API</w:t>
        </w:r>
      </w:ins>
      <w:ins w:id="26" w:author="Jordan Braunstein" w:date="2018-08-21T08:13:00Z">
        <w:r w:rsidR="00A24558">
          <w:rPr>
            <w:rFonts w:cstheme="minorHAnsi"/>
            <w:sz w:val="24"/>
            <w:szCs w:val="24"/>
          </w:rPr>
          <w:t>’s can follow a “Re-Use First” approach to solution design.</w:t>
        </w:r>
      </w:ins>
    </w:p>
    <w:p w14:paraId="6CBB4BBA" w14:textId="70DDE4B7" w:rsidR="00075FCC" w:rsidRDefault="00075FCC" w:rsidP="007B0587">
      <w:pPr>
        <w:rPr>
          <w:rFonts w:cstheme="minorHAnsi"/>
          <w:sz w:val="24"/>
          <w:szCs w:val="24"/>
        </w:rPr>
      </w:pPr>
      <w:r w:rsidRPr="00337655">
        <w:rPr>
          <w:rFonts w:cstheme="minorHAnsi"/>
          <w:sz w:val="24"/>
          <w:szCs w:val="24"/>
        </w:rPr>
        <w:t xml:space="preserve">This </w:t>
      </w:r>
      <w:del w:id="27" w:author="Jordan Braunstein" w:date="2018-08-21T08:13:00Z">
        <w:r w:rsidDel="00A24558">
          <w:rPr>
            <w:rFonts w:cstheme="minorHAnsi"/>
            <w:sz w:val="24"/>
            <w:szCs w:val="24"/>
          </w:rPr>
          <w:delText>document</w:delText>
        </w:r>
        <w:r w:rsidRPr="00337655" w:rsidDel="00A24558">
          <w:rPr>
            <w:rFonts w:cstheme="minorHAnsi"/>
            <w:sz w:val="24"/>
            <w:szCs w:val="24"/>
          </w:rPr>
          <w:delText xml:space="preserve"> </w:delText>
        </w:r>
      </w:del>
      <w:ins w:id="28" w:author="Jordan Braunstein" w:date="2018-08-21T08:13:00Z">
        <w:r w:rsidR="00A24558">
          <w:rPr>
            <w:rFonts w:cstheme="minorHAnsi"/>
            <w:sz w:val="24"/>
            <w:szCs w:val="24"/>
          </w:rPr>
          <w:t>section</w:t>
        </w:r>
        <w:r w:rsidR="00A24558" w:rsidRPr="00337655">
          <w:rPr>
            <w:rFonts w:cstheme="minorHAnsi"/>
            <w:sz w:val="24"/>
            <w:szCs w:val="24"/>
          </w:rPr>
          <w:t xml:space="preserve"> </w:t>
        </w:r>
      </w:ins>
      <w:r w:rsidRPr="00337655">
        <w:rPr>
          <w:rFonts w:cstheme="minorHAnsi"/>
          <w:sz w:val="24"/>
          <w:szCs w:val="24"/>
        </w:rPr>
        <w:t xml:space="preserve">describes </w:t>
      </w:r>
      <w:ins w:id="29" w:author="Jordan Braunstein" w:date="2018-08-21T08:11:00Z">
        <w:r w:rsidR="00A24558">
          <w:rPr>
            <w:rFonts w:cstheme="minorHAnsi"/>
            <w:sz w:val="24"/>
            <w:szCs w:val="24"/>
          </w:rPr>
          <w:t xml:space="preserve">guidelines for </w:t>
        </w:r>
      </w:ins>
      <w:del w:id="30" w:author="Jordan Braunstein" w:date="2018-08-21T08:11:00Z">
        <w:r w:rsidDel="00A24558">
          <w:rPr>
            <w:rFonts w:cstheme="minorHAnsi"/>
            <w:sz w:val="24"/>
            <w:szCs w:val="24"/>
          </w:rPr>
          <w:delText xml:space="preserve">a POV for </w:delText>
        </w:r>
      </w:del>
      <w:r w:rsidRPr="00337655">
        <w:rPr>
          <w:rFonts w:cstheme="minorHAnsi"/>
          <w:sz w:val="24"/>
          <w:szCs w:val="24"/>
        </w:rPr>
        <w:t xml:space="preserve">implementing </w:t>
      </w:r>
      <w:r>
        <w:rPr>
          <w:rFonts w:cstheme="minorHAnsi"/>
          <w:sz w:val="24"/>
          <w:szCs w:val="24"/>
        </w:rPr>
        <w:t>a</w:t>
      </w:r>
      <w:ins w:id="31" w:author="Jordan Braunstein" w:date="2018-08-21T08:13:00Z">
        <w:r w:rsidR="00A24558">
          <w:rPr>
            <w:rFonts w:cstheme="minorHAnsi"/>
            <w:sz w:val="24"/>
            <w:szCs w:val="24"/>
          </w:rPr>
          <w:t>n API</w:t>
        </w:r>
      </w:ins>
      <w:r w:rsidRPr="00337655">
        <w:rPr>
          <w:rFonts w:cstheme="minorHAnsi"/>
          <w:sz w:val="24"/>
          <w:szCs w:val="24"/>
        </w:rPr>
        <w:t xml:space="preserve"> reuse methodology</w:t>
      </w:r>
      <w:r>
        <w:rPr>
          <w:rFonts w:cstheme="minorHAnsi"/>
          <w:sz w:val="24"/>
          <w:szCs w:val="24"/>
        </w:rPr>
        <w:t xml:space="preserve"> </w:t>
      </w:r>
      <w:r w:rsidRPr="00337655">
        <w:rPr>
          <w:rFonts w:cstheme="minorHAnsi"/>
          <w:sz w:val="24"/>
          <w:szCs w:val="24"/>
        </w:rPr>
        <w:t xml:space="preserve">focusing on </w:t>
      </w:r>
      <w:ins w:id="32" w:author="Jordan Braunstein" w:date="2018-08-21T08:14:00Z">
        <w:r w:rsidR="00A24558">
          <w:rPr>
            <w:rFonts w:cstheme="minorHAnsi"/>
            <w:sz w:val="24"/>
            <w:szCs w:val="24"/>
          </w:rPr>
          <w:t>a</w:t>
        </w:r>
      </w:ins>
      <w:del w:id="33" w:author="Jordan Braunstein" w:date="2018-08-21T08:14:00Z">
        <w:r w:rsidRPr="00337655" w:rsidDel="00A24558">
          <w:rPr>
            <w:rFonts w:cstheme="minorHAnsi"/>
            <w:sz w:val="24"/>
            <w:szCs w:val="24"/>
          </w:rPr>
          <w:delText>the</w:delText>
        </w:r>
      </w:del>
      <w:r w:rsidRPr="00337655">
        <w:rPr>
          <w:rFonts w:cstheme="minorHAnsi"/>
          <w:sz w:val="24"/>
          <w:szCs w:val="24"/>
        </w:rPr>
        <w:t xml:space="preserve"> reusable </w:t>
      </w:r>
      <w:del w:id="34" w:author="Jordan Braunstein" w:date="2018-08-21T08:14:00Z">
        <w:r w:rsidRPr="00337655" w:rsidDel="00A24558">
          <w:rPr>
            <w:rFonts w:cstheme="minorHAnsi"/>
            <w:sz w:val="24"/>
            <w:szCs w:val="24"/>
          </w:rPr>
          <w:delText xml:space="preserve">software </w:delText>
        </w:r>
      </w:del>
      <w:ins w:id="35" w:author="Jordan Braunstein" w:date="2018-08-21T08:14:00Z">
        <w:r w:rsidR="00A24558">
          <w:rPr>
            <w:rFonts w:cstheme="minorHAnsi"/>
            <w:sz w:val="24"/>
            <w:szCs w:val="24"/>
          </w:rPr>
          <w:t>API</w:t>
        </w:r>
        <w:r w:rsidR="00A24558" w:rsidRPr="00337655">
          <w:rPr>
            <w:rFonts w:cstheme="minorHAnsi"/>
            <w:sz w:val="24"/>
            <w:szCs w:val="24"/>
          </w:rPr>
          <w:t xml:space="preserve"> </w:t>
        </w:r>
      </w:ins>
      <w:r w:rsidRPr="00337655">
        <w:rPr>
          <w:rFonts w:cstheme="minorHAnsi"/>
          <w:sz w:val="24"/>
          <w:szCs w:val="24"/>
        </w:rPr>
        <w:t>artifact library system and its role inside the reuse program</w:t>
      </w:r>
      <w:r>
        <w:rPr>
          <w:rFonts w:cstheme="minorHAnsi"/>
          <w:sz w:val="24"/>
          <w:szCs w:val="24"/>
        </w:rPr>
        <w:t>. The goal for r</w:t>
      </w:r>
      <w:r w:rsidRPr="00337655">
        <w:rPr>
          <w:rFonts w:cstheme="minorHAnsi"/>
          <w:sz w:val="24"/>
          <w:szCs w:val="24"/>
        </w:rPr>
        <w:t xml:space="preserve">euse program is </w:t>
      </w:r>
      <w:r>
        <w:rPr>
          <w:rFonts w:cstheme="minorHAnsi"/>
          <w:sz w:val="24"/>
          <w:szCs w:val="24"/>
        </w:rPr>
        <w:t xml:space="preserve">to </w:t>
      </w:r>
      <w:r w:rsidRPr="00337655">
        <w:rPr>
          <w:rFonts w:cstheme="minorHAnsi"/>
          <w:sz w:val="24"/>
          <w:szCs w:val="24"/>
        </w:rPr>
        <w:t>mak</w:t>
      </w:r>
      <w:r>
        <w:rPr>
          <w:rFonts w:cstheme="minorHAnsi"/>
          <w:sz w:val="24"/>
          <w:szCs w:val="24"/>
        </w:rPr>
        <w:t>e</w:t>
      </w:r>
      <w:r w:rsidRPr="00337655">
        <w:rPr>
          <w:rFonts w:cstheme="minorHAnsi"/>
          <w:sz w:val="24"/>
          <w:szCs w:val="24"/>
        </w:rPr>
        <w:t xml:space="preserve"> </w:t>
      </w:r>
      <w:del w:id="36" w:author="Jordan Braunstein" w:date="2018-08-21T08:14:00Z">
        <w:r w:rsidRPr="00337655" w:rsidDel="00A24558">
          <w:rPr>
            <w:rFonts w:cstheme="minorHAnsi"/>
            <w:sz w:val="24"/>
            <w:szCs w:val="24"/>
          </w:rPr>
          <w:delText xml:space="preserve">software </w:delText>
        </w:r>
      </w:del>
      <w:ins w:id="37" w:author="Jordan Braunstein" w:date="2018-08-21T08:14:00Z">
        <w:r w:rsidR="00A24558">
          <w:rPr>
            <w:rFonts w:cstheme="minorHAnsi"/>
            <w:sz w:val="24"/>
            <w:szCs w:val="24"/>
          </w:rPr>
          <w:t>API</w:t>
        </w:r>
        <w:r w:rsidR="00A24558" w:rsidRPr="00337655">
          <w:rPr>
            <w:rFonts w:cstheme="minorHAnsi"/>
            <w:sz w:val="24"/>
            <w:szCs w:val="24"/>
          </w:rPr>
          <w:t xml:space="preserve"> </w:t>
        </w:r>
      </w:ins>
      <w:r w:rsidRPr="00337655">
        <w:rPr>
          <w:rFonts w:cstheme="minorHAnsi"/>
          <w:sz w:val="24"/>
          <w:szCs w:val="24"/>
        </w:rPr>
        <w:t xml:space="preserve">reuse a significant and systematic part of the software </w:t>
      </w:r>
      <w:ins w:id="38" w:author="Jordan Braunstein" w:date="2018-08-21T08:11:00Z">
        <w:r w:rsidR="00A24558">
          <w:rPr>
            <w:rFonts w:cstheme="minorHAnsi"/>
            <w:sz w:val="24"/>
            <w:szCs w:val="24"/>
          </w:rPr>
          <w:t xml:space="preserve">development </w:t>
        </w:r>
      </w:ins>
      <w:r w:rsidRPr="00337655">
        <w:rPr>
          <w:rFonts w:cstheme="minorHAnsi"/>
          <w:sz w:val="24"/>
          <w:szCs w:val="24"/>
        </w:rPr>
        <w:t xml:space="preserve">process. </w:t>
      </w:r>
      <w:r>
        <w:rPr>
          <w:rFonts w:cstheme="minorHAnsi"/>
          <w:sz w:val="24"/>
          <w:szCs w:val="24"/>
        </w:rPr>
        <w:t>T</w:t>
      </w:r>
      <w:r w:rsidRPr="00337655">
        <w:rPr>
          <w:rFonts w:cstheme="minorHAnsi"/>
          <w:sz w:val="24"/>
          <w:szCs w:val="24"/>
        </w:rPr>
        <w:t>o institutionalize a</w:t>
      </w:r>
      <w:ins w:id="39" w:author="Jordan Braunstein" w:date="2018-08-21T08:14:00Z">
        <w:r w:rsidR="00A24558">
          <w:rPr>
            <w:rFonts w:cstheme="minorHAnsi"/>
            <w:sz w:val="24"/>
            <w:szCs w:val="24"/>
          </w:rPr>
          <w:t>n</w:t>
        </w:r>
      </w:ins>
      <w:r w:rsidRPr="00337655">
        <w:rPr>
          <w:rFonts w:cstheme="minorHAnsi"/>
          <w:sz w:val="24"/>
          <w:szCs w:val="24"/>
        </w:rPr>
        <w:t xml:space="preserve"> </w:t>
      </w:r>
      <w:del w:id="40" w:author="Jordan Braunstein" w:date="2018-08-21T08:14:00Z">
        <w:r w:rsidRPr="00337655" w:rsidDel="00A24558">
          <w:rPr>
            <w:rFonts w:cstheme="minorHAnsi"/>
            <w:sz w:val="24"/>
            <w:szCs w:val="24"/>
          </w:rPr>
          <w:delText xml:space="preserve">software </w:delText>
        </w:r>
      </w:del>
      <w:ins w:id="41" w:author="Jordan Braunstein" w:date="2018-08-21T08:14:00Z">
        <w:r w:rsidR="00A24558">
          <w:rPr>
            <w:rFonts w:cstheme="minorHAnsi"/>
            <w:sz w:val="24"/>
            <w:szCs w:val="24"/>
          </w:rPr>
          <w:t>API</w:t>
        </w:r>
        <w:r w:rsidR="00A24558" w:rsidRPr="00337655">
          <w:rPr>
            <w:rFonts w:cstheme="minorHAnsi"/>
            <w:sz w:val="24"/>
            <w:szCs w:val="24"/>
          </w:rPr>
          <w:t xml:space="preserve"> </w:t>
        </w:r>
      </w:ins>
      <w:r w:rsidRPr="00337655">
        <w:rPr>
          <w:rFonts w:cstheme="minorHAnsi"/>
          <w:sz w:val="24"/>
          <w:szCs w:val="24"/>
        </w:rPr>
        <w:t xml:space="preserve">reuse process that incorporates reuse-specific activities all along the </w:t>
      </w:r>
      <w:r w:rsidRPr="005C66FD">
        <w:rPr>
          <w:rFonts w:cstheme="minorHAnsi"/>
          <w:noProof/>
          <w:sz w:val="24"/>
          <w:szCs w:val="24"/>
        </w:rPr>
        <w:t>object oriented</w:t>
      </w:r>
      <w:r w:rsidRPr="00337655">
        <w:rPr>
          <w:rFonts w:cstheme="minorHAnsi"/>
          <w:sz w:val="24"/>
          <w:szCs w:val="24"/>
        </w:rPr>
        <w:t xml:space="preserve"> software development process, drawing heavily on a reusable software artifact library system which has been designed to support the classification, management and search for artifacts to be employed in reuse efforts. </w:t>
      </w:r>
    </w:p>
    <w:p w14:paraId="336565E1" w14:textId="5BDE0F6D" w:rsidR="00C95B72" w:rsidRPr="00BE0355" w:rsidRDefault="00C95B72" w:rsidP="007B0587">
      <w:pPr>
        <w:rPr>
          <w:rFonts w:cstheme="minorHAnsi"/>
          <w:color w:val="000000" w:themeColor="text1"/>
          <w:sz w:val="24"/>
          <w:szCs w:val="24"/>
        </w:rPr>
      </w:pPr>
      <w:r w:rsidRPr="00BE0355">
        <w:rPr>
          <w:rFonts w:cstheme="minorHAnsi"/>
          <w:color w:val="000000" w:themeColor="text1"/>
          <w:sz w:val="24"/>
          <w:szCs w:val="24"/>
        </w:rPr>
        <w:t xml:space="preserve">The </w:t>
      </w:r>
      <w:r w:rsidRPr="00BE0355">
        <w:rPr>
          <w:rFonts w:cs="Arial"/>
          <w:color w:val="000000" w:themeColor="text1"/>
          <w:sz w:val="24"/>
          <w:szCs w:val="24"/>
          <w:shd w:val="clear" w:color="auto" w:fill="FFFFFF"/>
        </w:rPr>
        <w:t xml:space="preserve">API implementation patterns are </w:t>
      </w:r>
      <w:proofErr w:type="gramStart"/>
      <w:r w:rsidRPr="00BE0355">
        <w:rPr>
          <w:rFonts w:cs="Arial"/>
          <w:color w:val="000000" w:themeColor="text1"/>
          <w:sz w:val="24"/>
          <w:szCs w:val="24"/>
          <w:shd w:val="clear" w:color="auto" w:fill="FFFFFF"/>
        </w:rPr>
        <w:t>mainstream</w:t>
      </w:r>
      <w:proofErr w:type="gramEnd"/>
      <w:r w:rsidRPr="00BE0355">
        <w:rPr>
          <w:rFonts w:cs="Arial"/>
          <w:color w:val="000000" w:themeColor="text1"/>
          <w:sz w:val="24"/>
          <w:szCs w:val="24"/>
          <w:shd w:val="clear" w:color="auto" w:fill="FFFFFF"/>
        </w:rPr>
        <w:t xml:space="preserve"> and engineers can effectively take advantage of reusable components without having to tightly couple or make a duplicate copy of code for basic reuse, the prime question shifts from “what can we do to enable software reuse?” to “how can we instrument and measure our software reuse?”</w:t>
      </w:r>
    </w:p>
    <w:p w14:paraId="68551F38" w14:textId="77777777" w:rsidR="007A3366" w:rsidRDefault="007A3366" w:rsidP="007A3366">
      <w:pPr>
        <w:pStyle w:val="Heading1"/>
        <w:rPr>
          <w:sz w:val="40"/>
        </w:rPr>
      </w:pPr>
      <w:r w:rsidRPr="007A3366">
        <w:rPr>
          <w:sz w:val="40"/>
        </w:rPr>
        <w:lastRenderedPageBreak/>
        <w:t>Definition of Reusability</w:t>
      </w:r>
    </w:p>
    <w:p w14:paraId="249BA2E7" w14:textId="291F346F" w:rsidR="007A3366" w:rsidRDefault="007A3366" w:rsidP="007A3366">
      <w:pPr>
        <w:rPr>
          <w:ins w:id="42" w:author="Jordan Braunstein" w:date="2018-08-21T08:15:00Z"/>
        </w:rPr>
      </w:pPr>
    </w:p>
    <w:p w14:paraId="73854365" w14:textId="77777777" w:rsidR="00A24558" w:rsidRDefault="00A24558" w:rsidP="00A24558">
      <w:pPr>
        <w:spacing w:after="0" w:line="240" w:lineRule="auto"/>
        <w:rPr>
          <w:moveTo w:id="43" w:author="Jordan Braunstein" w:date="2018-08-21T08:15:00Z"/>
          <w:rFonts w:eastAsia="Times New Roman" w:cstheme="minorHAnsi"/>
          <w:color w:val="000000"/>
          <w:sz w:val="24"/>
          <w:szCs w:val="24"/>
          <w:shd w:val="clear" w:color="auto" w:fill="FFFFFF"/>
        </w:rPr>
      </w:pPr>
      <w:moveToRangeStart w:id="44" w:author="Jordan Braunstein" w:date="2018-08-21T08:15:00Z" w:name="move522602683"/>
      <w:moveTo w:id="45" w:author="Jordan Braunstein" w:date="2018-08-21T08:15:00Z">
        <w:r w:rsidRPr="00337655">
          <w:rPr>
            <w:rFonts w:eastAsia="Times New Roman" w:cstheme="minorHAnsi"/>
            <w:color w:val="000000"/>
            <w:sz w:val="24"/>
            <w:szCs w:val="24"/>
            <w:shd w:val="clear" w:color="auto" w:fill="FFFFFF"/>
          </w:rPr>
          <w:t xml:space="preserve">A broad definition of </w:t>
        </w:r>
        <w:r w:rsidRPr="007A3366">
          <w:rPr>
            <w:rFonts w:eastAsia="Times New Roman" w:cstheme="minorHAnsi"/>
            <w:i/>
            <w:color w:val="000000"/>
            <w:sz w:val="24"/>
            <w:szCs w:val="24"/>
            <w:shd w:val="clear" w:color="auto" w:fill="FFFFFF"/>
          </w:rPr>
          <w:t>software reuse</w:t>
        </w:r>
        <w:r w:rsidRPr="00337655">
          <w:rPr>
            <w:rFonts w:eastAsia="Times New Roman" w:cstheme="minorHAnsi"/>
            <w:color w:val="000000"/>
            <w:sz w:val="24"/>
            <w:szCs w:val="24"/>
            <w:shd w:val="clear" w:color="auto" w:fill="FFFFFF"/>
          </w:rPr>
          <w:t xml:space="preserve"> is using existing software artifacts to construct a new software system. A </w:t>
        </w:r>
        <w:r w:rsidRPr="007A3366">
          <w:rPr>
            <w:rFonts w:eastAsia="Times New Roman" w:cstheme="minorHAnsi"/>
            <w:i/>
            <w:color w:val="000000"/>
            <w:sz w:val="24"/>
            <w:szCs w:val="24"/>
            <w:shd w:val="clear" w:color="auto" w:fill="FFFFFF"/>
          </w:rPr>
          <w:t>software artifact</w:t>
        </w:r>
        <w:r w:rsidRPr="00337655">
          <w:rPr>
            <w:rFonts w:eastAsia="Times New Roman" w:cstheme="minorHAnsi"/>
            <w:color w:val="000000"/>
            <w:sz w:val="24"/>
            <w:szCs w:val="24"/>
            <w:shd w:val="clear" w:color="auto" w:fill="FFFFFF"/>
          </w:rPr>
          <w:t xml:space="preserve"> can be defined as a piece of formalized knowledge that can contribute to the software development process. </w:t>
        </w:r>
      </w:moveTo>
    </w:p>
    <w:moveToRangeEnd w:id="44"/>
    <w:p w14:paraId="2D2B5C6B" w14:textId="77777777" w:rsidR="00A24558" w:rsidRDefault="00A24558" w:rsidP="007A3366"/>
    <w:p w14:paraId="01C53F8E" w14:textId="77777777" w:rsidR="007A3366" w:rsidRPr="00040C0D" w:rsidRDefault="007A3366" w:rsidP="007A3366">
      <w:pPr>
        <w:rPr>
          <w:rFonts w:cstheme="minorHAnsi"/>
          <w:sz w:val="24"/>
          <w:szCs w:val="24"/>
        </w:rPr>
      </w:pPr>
      <w:r w:rsidRPr="00040C0D">
        <w:rPr>
          <w:rFonts w:cstheme="minorHAnsi"/>
          <w:sz w:val="24"/>
          <w:szCs w:val="24"/>
          <w:shd w:val="clear" w:color="auto" w:fill="FFFFFF"/>
        </w:rPr>
        <w:t xml:space="preserve">Artifacts can be reused in multiple contexts in a project, including collections and modules. </w:t>
      </w:r>
      <w:r>
        <w:rPr>
          <w:rFonts w:cstheme="minorHAnsi"/>
          <w:sz w:val="24"/>
          <w:szCs w:val="24"/>
          <w:shd w:val="clear" w:color="auto" w:fill="FFFFFF"/>
        </w:rPr>
        <w:t xml:space="preserve">One </w:t>
      </w:r>
      <w:r w:rsidRPr="00040C0D">
        <w:rPr>
          <w:rFonts w:cstheme="minorHAnsi"/>
          <w:sz w:val="24"/>
          <w:szCs w:val="24"/>
          <w:shd w:val="clear" w:color="auto" w:fill="FFFFFF"/>
        </w:rPr>
        <w:t>can edit artifact content in a module or by opening the artifact outside the module. Content changes are reflected in all contexts; however, links, tags, and comments are specific to the context in which they are created.</w:t>
      </w:r>
    </w:p>
    <w:p w14:paraId="0723D094" w14:textId="5208728C" w:rsidR="007A3366" w:rsidDel="00A24558" w:rsidRDefault="007A3366" w:rsidP="007A3366">
      <w:pPr>
        <w:spacing w:after="0" w:line="240" w:lineRule="auto"/>
        <w:rPr>
          <w:moveFrom w:id="46" w:author="Jordan Braunstein" w:date="2018-08-21T08:15:00Z"/>
          <w:rFonts w:eastAsia="Times New Roman" w:cstheme="minorHAnsi"/>
          <w:color w:val="000000"/>
          <w:sz w:val="24"/>
          <w:szCs w:val="24"/>
          <w:shd w:val="clear" w:color="auto" w:fill="FFFFFF"/>
        </w:rPr>
      </w:pPr>
      <w:moveFromRangeStart w:id="47" w:author="Jordan Braunstein" w:date="2018-08-21T08:15:00Z" w:name="move522602683"/>
      <w:moveFrom w:id="48" w:author="Jordan Braunstein" w:date="2018-08-21T08:15:00Z">
        <w:r w:rsidRPr="00337655" w:rsidDel="00A24558">
          <w:rPr>
            <w:rFonts w:eastAsia="Times New Roman" w:cstheme="minorHAnsi"/>
            <w:color w:val="000000"/>
            <w:sz w:val="24"/>
            <w:szCs w:val="24"/>
            <w:shd w:val="clear" w:color="auto" w:fill="FFFFFF"/>
          </w:rPr>
          <w:t xml:space="preserve">A broad definition of </w:t>
        </w:r>
        <w:r w:rsidRPr="007A3366" w:rsidDel="00A24558">
          <w:rPr>
            <w:rFonts w:eastAsia="Times New Roman" w:cstheme="minorHAnsi"/>
            <w:i/>
            <w:color w:val="000000"/>
            <w:sz w:val="24"/>
            <w:szCs w:val="24"/>
            <w:shd w:val="clear" w:color="auto" w:fill="FFFFFF"/>
          </w:rPr>
          <w:t>software reuse</w:t>
        </w:r>
        <w:r w:rsidRPr="00337655" w:rsidDel="00A24558">
          <w:rPr>
            <w:rFonts w:eastAsia="Times New Roman" w:cstheme="minorHAnsi"/>
            <w:color w:val="000000"/>
            <w:sz w:val="24"/>
            <w:szCs w:val="24"/>
            <w:shd w:val="clear" w:color="auto" w:fill="FFFFFF"/>
          </w:rPr>
          <w:t xml:space="preserve"> is using existing software artifacts to construct a new software system. A </w:t>
        </w:r>
        <w:r w:rsidRPr="007A3366" w:rsidDel="00A24558">
          <w:rPr>
            <w:rFonts w:eastAsia="Times New Roman" w:cstheme="minorHAnsi"/>
            <w:i/>
            <w:color w:val="000000"/>
            <w:sz w:val="24"/>
            <w:szCs w:val="24"/>
            <w:shd w:val="clear" w:color="auto" w:fill="FFFFFF"/>
          </w:rPr>
          <w:t>software artifact</w:t>
        </w:r>
        <w:r w:rsidRPr="00337655" w:rsidDel="00A24558">
          <w:rPr>
            <w:rFonts w:eastAsia="Times New Roman" w:cstheme="minorHAnsi"/>
            <w:color w:val="000000"/>
            <w:sz w:val="24"/>
            <w:szCs w:val="24"/>
            <w:shd w:val="clear" w:color="auto" w:fill="FFFFFF"/>
          </w:rPr>
          <w:t xml:space="preserve"> can be defined as a piece of formalized knowledge that can contribute to the software development process. </w:t>
        </w:r>
      </w:moveFrom>
    </w:p>
    <w:moveFromRangeEnd w:id="47"/>
    <w:p w14:paraId="125B45B0" w14:textId="77777777" w:rsidR="00610CD9" w:rsidRDefault="00610CD9" w:rsidP="007A3366">
      <w:pPr>
        <w:spacing w:after="0" w:line="240" w:lineRule="auto"/>
      </w:pPr>
    </w:p>
    <w:p w14:paraId="040574C5" w14:textId="602C4519" w:rsidR="007A3366" w:rsidRDefault="00610CD9" w:rsidP="007A3366">
      <w:pPr>
        <w:spacing w:after="0" w:line="240" w:lineRule="auto"/>
        <w:rPr>
          <w:rFonts w:eastAsia="Times New Roman" w:cstheme="minorHAnsi"/>
          <w:color w:val="000000"/>
          <w:sz w:val="24"/>
          <w:szCs w:val="24"/>
          <w:shd w:val="clear" w:color="auto" w:fill="FFFFFF"/>
        </w:rPr>
      </w:pPr>
      <w:r>
        <w:t xml:space="preserve">Accelerated project delivery driven by reusable assets and shared services. To address the growing IT project delivery gap in government, agencies must stop “reinventing the wheel” with each incremental project, and instead, seek to build and leverage shared services. Traditional architectural approaches centered around point-to-point integration are unable to fulfill these needs. Without reusing integration work </w:t>
      </w:r>
      <w:ins w:id="49" w:author="Jordan Braunstein" w:date="2018-08-21T08:17:00Z">
        <w:r w:rsidR="00A24558">
          <w:t xml:space="preserve">(such as API’s) </w:t>
        </w:r>
      </w:ins>
      <w:r>
        <w:t>across projects, or across agencies, governments are unable to increase the speed at which they can deliver projects without adding incremental staffing. Limited budgets typically rule this out as a tenable option. Furthermore, point-to</w:t>
      </w:r>
      <w:ins w:id="50" w:author="Jordan Braunstein" w:date="2018-08-21T08:17:00Z">
        <w:r w:rsidR="00A24558">
          <w:t xml:space="preserve"> </w:t>
        </w:r>
      </w:ins>
      <w:r>
        <w:t>point integration creates architectural brittleness over time, making the agencies less flexible and adaptive to change. It also creates a dependence on legacy systems, increasing maintenance costs and reducing budget for innovation and net new projects.</w:t>
      </w:r>
    </w:p>
    <w:p w14:paraId="04A0E0FA" w14:textId="77777777" w:rsidR="003B56DB" w:rsidRPr="00BE0355" w:rsidRDefault="003B56DB" w:rsidP="00BE0355">
      <w:pPr>
        <w:pStyle w:val="Heading1"/>
      </w:pPr>
      <w:r w:rsidRPr="00BE0355">
        <w:rPr>
          <w:sz w:val="40"/>
        </w:rPr>
        <w:t>Reusable Services for a Micro-services Architecture</w:t>
      </w:r>
    </w:p>
    <w:p w14:paraId="1B4DC6A1" w14:textId="77777777" w:rsidR="003B56DB" w:rsidRDefault="003B56DB" w:rsidP="007A3366">
      <w:pPr>
        <w:spacing w:after="0" w:line="240" w:lineRule="auto"/>
        <w:rPr>
          <w:rFonts w:cstheme="minorHAnsi"/>
          <w:spacing w:val="-1"/>
          <w:sz w:val="24"/>
          <w:szCs w:val="24"/>
          <w:shd w:val="clear" w:color="auto" w:fill="FFFFFF"/>
        </w:rPr>
      </w:pPr>
    </w:p>
    <w:p w14:paraId="28EAA0EB" w14:textId="1D63CC64" w:rsidR="002E3DB6" w:rsidRDefault="002E3DB6"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 </w:t>
      </w:r>
      <w:proofErr w:type="spellStart"/>
      <w:r w:rsidRPr="00BE0355">
        <w:rPr>
          <w:rFonts w:cstheme="minorHAnsi"/>
          <w:spacing w:val="-1"/>
          <w:sz w:val="24"/>
          <w:szCs w:val="24"/>
          <w:shd w:val="clear" w:color="auto" w:fill="FFFFFF"/>
        </w:rPr>
        <w:t>Javascript</w:t>
      </w:r>
      <w:proofErr w:type="spellEnd"/>
      <w:r w:rsidRPr="00BE0355">
        <w:rPr>
          <w:rFonts w:cstheme="minorHAnsi"/>
          <w:spacing w:val="-1"/>
          <w:sz w:val="24"/>
          <w:szCs w:val="24"/>
          <w:shd w:val="clear" w:color="auto" w:fill="FFFFFF"/>
        </w:rPr>
        <w:t xml:space="preserve"> world has, for a recent while, been adopting the culture of actively building applications with reusable code, which has led to the numerous component</w:t>
      </w:r>
      <w:ins w:id="51" w:author="Jordan Braunstein" w:date="2018-08-21T08:18:00Z">
        <w:r w:rsidR="00A24558">
          <w:rPr>
            <w:rFonts w:cstheme="minorHAnsi"/>
            <w:spacing w:val="-1"/>
            <w:sz w:val="24"/>
            <w:szCs w:val="24"/>
            <w:shd w:val="clear" w:color="auto" w:fill="FFFFFF"/>
          </w:rPr>
          <w:t>-</w:t>
        </w:r>
      </w:ins>
      <w:del w:id="52" w:author="Jordan Braunstein" w:date="2018-08-21T08:18:00Z">
        <w:r w:rsidRPr="00BE0355" w:rsidDel="00A24558">
          <w:rPr>
            <w:rFonts w:cstheme="minorHAnsi"/>
            <w:spacing w:val="-1"/>
            <w:sz w:val="24"/>
            <w:szCs w:val="24"/>
            <w:shd w:val="clear" w:color="auto" w:fill="FFFFFF"/>
          </w:rPr>
          <w:delText xml:space="preserve"> </w:delText>
        </w:r>
      </w:del>
      <w:r w:rsidRPr="00BE0355">
        <w:rPr>
          <w:rFonts w:cstheme="minorHAnsi"/>
          <w:spacing w:val="-1"/>
          <w:sz w:val="24"/>
          <w:szCs w:val="24"/>
          <w:shd w:val="clear" w:color="auto" w:fill="FFFFFF"/>
        </w:rPr>
        <w:t xml:space="preserve">based frameworks. The prominent of these are </w:t>
      </w:r>
      <w:proofErr w:type="spellStart"/>
      <w:r w:rsidRPr="00BE0355">
        <w:rPr>
          <w:rFonts w:cstheme="minorHAnsi"/>
          <w:spacing w:val="-1"/>
          <w:sz w:val="24"/>
          <w:szCs w:val="24"/>
          <w:shd w:val="clear" w:color="auto" w:fill="FFFFFF"/>
        </w:rPr>
        <w:t>ReactJs</w:t>
      </w:r>
      <w:proofErr w:type="spellEnd"/>
      <w:r w:rsidRPr="00BE0355">
        <w:rPr>
          <w:rFonts w:cstheme="minorHAnsi"/>
          <w:spacing w:val="-1"/>
          <w:sz w:val="24"/>
          <w:szCs w:val="24"/>
          <w:shd w:val="clear" w:color="auto" w:fill="FFFFFF"/>
        </w:rPr>
        <w:t xml:space="preserve">, </w:t>
      </w:r>
      <w:proofErr w:type="spellStart"/>
      <w:r w:rsidRPr="00BE0355">
        <w:rPr>
          <w:rFonts w:cstheme="minorHAnsi"/>
          <w:spacing w:val="-1"/>
          <w:sz w:val="24"/>
          <w:szCs w:val="24"/>
          <w:shd w:val="clear" w:color="auto" w:fill="FFFFFF"/>
        </w:rPr>
        <w:t>VueJs</w:t>
      </w:r>
      <w:proofErr w:type="spellEnd"/>
      <w:r w:rsidRPr="00BE0355">
        <w:rPr>
          <w:rFonts w:cstheme="minorHAnsi"/>
          <w:spacing w:val="-1"/>
          <w:sz w:val="24"/>
          <w:szCs w:val="24"/>
          <w:shd w:val="clear" w:color="auto" w:fill="FFFFFF"/>
        </w:rPr>
        <w:t xml:space="preserve"> and Angular. Since a component could contain its own markup, style and behavior, this component can then be reused across the web app or sometimes even in a separate app altogether. Furthermore, different developers could work on different components which can then be integrated to produce one app. This inherently led to improved productivity on the developer’s end as everything just became plug-and-play and they needed not to repeat themselves.</w:t>
      </w:r>
    </w:p>
    <w:p w14:paraId="74184FFB" w14:textId="63C13D6D" w:rsidR="003B56DB" w:rsidRDefault="003B56DB" w:rsidP="007A3366">
      <w:pPr>
        <w:spacing w:after="0" w:line="240" w:lineRule="auto"/>
        <w:rPr>
          <w:rFonts w:eastAsia="Times New Roman" w:cstheme="minorHAnsi"/>
          <w:color w:val="000000"/>
          <w:sz w:val="24"/>
          <w:szCs w:val="24"/>
          <w:shd w:val="clear" w:color="auto" w:fill="FFFFFF"/>
        </w:rPr>
      </w:pPr>
    </w:p>
    <w:p w14:paraId="075E7883" w14:textId="1BE75387" w:rsidR="003B56DB"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Micro-services are built with the same narrative of separating concerns, combining small parts of a system to form the bigger picture as it were (not producing a distributed monolith). </w:t>
      </w:r>
      <w:proofErr w:type="gramStart"/>
      <w:r w:rsidRPr="00BE0355">
        <w:rPr>
          <w:rFonts w:cstheme="minorHAnsi"/>
          <w:spacing w:val="-1"/>
          <w:sz w:val="24"/>
          <w:szCs w:val="24"/>
          <w:shd w:val="clear" w:color="auto" w:fill="FFFFFF"/>
        </w:rPr>
        <w:t>Again</w:t>
      </w:r>
      <w:proofErr w:type="gramEnd"/>
      <w:r w:rsidRPr="00BE0355">
        <w:rPr>
          <w:rFonts w:cstheme="minorHAnsi"/>
          <w:spacing w:val="-1"/>
          <w:sz w:val="24"/>
          <w:szCs w:val="24"/>
          <w:shd w:val="clear" w:color="auto" w:fill="FFFFFF"/>
        </w:rPr>
        <w:t xml:space="preserve"> different developers work on different micro-services of the same application/back-end and integrate these independent services with a message bus or via HTTP APIs. This separation brings about independent governance on the state and future of a service, leaving all the power to the developer/team responsible for that service. </w:t>
      </w:r>
    </w:p>
    <w:p w14:paraId="147C21E3" w14:textId="792CABA5" w:rsidR="003B56DB" w:rsidRDefault="003B56DB" w:rsidP="007A3366">
      <w:pPr>
        <w:spacing w:after="0" w:line="240" w:lineRule="auto"/>
        <w:rPr>
          <w:rFonts w:eastAsia="Times New Roman" w:cstheme="minorHAnsi"/>
          <w:color w:val="000000"/>
          <w:sz w:val="24"/>
          <w:szCs w:val="24"/>
          <w:shd w:val="clear" w:color="auto" w:fill="FFFFFF"/>
        </w:rPr>
      </w:pPr>
    </w:p>
    <w:p w14:paraId="4F7BB604" w14:textId="3FD08E02" w:rsidR="003B56DB" w:rsidRPr="00BE0355"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There are similarities in </w:t>
      </w:r>
      <w:r w:rsidR="00412BC6" w:rsidRPr="003B56DB">
        <w:rPr>
          <w:rFonts w:cstheme="minorHAnsi"/>
          <w:spacing w:val="-1"/>
          <w:sz w:val="24"/>
          <w:szCs w:val="24"/>
          <w:shd w:val="clear" w:color="auto" w:fill="FFFFFF"/>
        </w:rPr>
        <w:t>different</w:t>
      </w:r>
      <w:r w:rsidRPr="00BE0355">
        <w:rPr>
          <w:rFonts w:cstheme="minorHAnsi"/>
          <w:spacing w:val="-1"/>
          <w:sz w:val="24"/>
          <w:szCs w:val="24"/>
          <w:shd w:val="clear" w:color="auto" w:fill="FFFFFF"/>
        </w:rPr>
        <w:t xml:space="preserve"> projects, (for example user management &amp; messaging) or similar tasks that developers easily overlook. Building a bulk SMS API (like</w:t>
      </w:r>
      <w:r w:rsidRPr="00BE0355">
        <w:rPr>
          <w:rFonts w:cstheme="minorHAnsi"/>
          <w:sz w:val="24"/>
          <w:szCs w:val="24"/>
        </w:rPr>
        <w:t xml:space="preserve"> </w:t>
      </w:r>
      <w:proofErr w:type="spellStart"/>
      <w:r w:rsidRPr="00BE0355">
        <w:rPr>
          <w:rFonts w:cstheme="minorHAnsi"/>
          <w:sz w:val="24"/>
          <w:szCs w:val="24"/>
        </w:rPr>
        <w:t>Frello</w:t>
      </w:r>
      <w:proofErr w:type="spellEnd"/>
      <w:r w:rsidRPr="00BE0355">
        <w:rPr>
          <w:rFonts w:cstheme="minorHAnsi"/>
          <w:sz w:val="24"/>
          <w:szCs w:val="24"/>
        </w:rPr>
        <w:t>)</w:t>
      </w:r>
      <w:r w:rsidRPr="00BE0355">
        <w:rPr>
          <w:rFonts w:cstheme="minorHAnsi"/>
          <w:spacing w:val="-1"/>
          <w:sz w:val="24"/>
          <w:szCs w:val="24"/>
          <w:shd w:val="clear" w:color="auto" w:fill="FFFFFF"/>
        </w:rPr>
        <w:t xml:space="preserve"> from the scratch for a single project. There is some necessary code that needs to be rewritten with every project to connect the relevant </w:t>
      </w:r>
      <w:proofErr w:type="gramStart"/>
      <w:r w:rsidRPr="00BE0355">
        <w:rPr>
          <w:rFonts w:cstheme="minorHAnsi"/>
          <w:spacing w:val="-1"/>
          <w:sz w:val="24"/>
          <w:szCs w:val="24"/>
          <w:shd w:val="clear" w:color="auto" w:fill="FFFFFF"/>
        </w:rPr>
        <w:t>APIs, and</w:t>
      </w:r>
      <w:proofErr w:type="gramEnd"/>
      <w:r w:rsidRPr="00BE0355">
        <w:rPr>
          <w:rFonts w:cstheme="minorHAnsi"/>
          <w:spacing w:val="-1"/>
          <w:sz w:val="24"/>
          <w:szCs w:val="24"/>
          <w:shd w:val="clear" w:color="auto" w:fill="FFFFFF"/>
        </w:rPr>
        <w:t xml:space="preserve"> depending on the nature of the projects. </w:t>
      </w:r>
    </w:p>
    <w:p w14:paraId="56129FCB" w14:textId="23892356" w:rsidR="003B56DB" w:rsidRDefault="003B56DB" w:rsidP="007A3366">
      <w:pPr>
        <w:spacing w:after="0" w:line="240" w:lineRule="auto"/>
        <w:rPr>
          <w:rFonts w:eastAsia="Times New Roman" w:cstheme="minorHAnsi"/>
          <w:color w:val="000000"/>
          <w:sz w:val="24"/>
          <w:szCs w:val="24"/>
          <w:shd w:val="clear" w:color="auto" w:fill="FFFFFF"/>
        </w:rPr>
      </w:pPr>
    </w:p>
    <w:p w14:paraId="5F1D65FE" w14:textId="5F5E4E20" w:rsidR="003B56DB" w:rsidRDefault="003B56DB" w:rsidP="003B56DB">
      <w:pPr>
        <w:pStyle w:val="Heading1"/>
      </w:pPr>
      <w:r>
        <w:t>Reusable Micro-services approach</w:t>
      </w:r>
    </w:p>
    <w:p w14:paraId="3FE8116B" w14:textId="44F11003" w:rsidR="003B56DB" w:rsidRDefault="003B56DB" w:rsidP="003B56DB"/>
    <w:p w14:paraId="6F000A45" w14:textId="2C9F917D" w:rsidR="003B56DB" w:rsidRPr="00BE0355" w:rsidRDefault="003B56DB" w:rsidP="003B56DB">
      <w:pPr>
        <w:pStyle w:val="ListParagraph"/>
        <w:numPr>
          <w:ilvl w:val="0"/>
          <w:numId w:val="16"/>
        </w:numPr>
        <w:rPr>
          <w:rFonts w:cstheme="minorHAnsi"/>
          <w:sz w:val="24"/>
          <w:szCs w:val="24"/>
        </w:rPr>
      </w:pPr>
      <w:r>
        <w:rPr>
          <w:rFonts w:cstheme="minorHAnsi"/>
          <w:spacing w:val="-1"/>
          <w:sz w:val="24"/>
          <w:szCs w:val="24"/>
          <w:shd w:val="clear" w:color="auto" w:fill="FFFFFF"/>
        </w:rPr>
        <w:t>B</w:t>
      </w:r>
      <w:r w:rsidRPr="00BE0355">
        <w:rPr>
          <w:rFonts w:cstheme="minorHAnsi"/>
          <w:spacing w:val="-1"/>
          <w:sz w:val="24"/>
          <w:szCs w:val="24"/>
          <w:shd w:val="clear" w:color="auto" w:fill="FFFFFF"/>
        </w:rPr>
        <w:t>uilding micro-services which are non-project specific (i.e. reusable) </w:t>
      </w:r>
    </w:p>
    <w:p w14:paraId="671A1AF9" w14:textId="43E4DD00"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D</w:t>
      </w:r>
      <w:r w:rsidRPr="00BE0355">
        <w:rPr>
          <w:rFonts w:cstheme="minorHAnsi"/>
          <w:spacing w:val="-1"/>
          <w:sz w:val="24"/>
          <w:szCs w:val="24"/>
          <w:shd w:val="clear" w:color="auto" w:fill="FFFFFF"/>
        </w:rPr>
        <w:t>evelopers clone a repository</w:t>
      </w:r>
    </w:p>
    <w:p w14:paraId="0E2C768D" w14:textId="55A12D19"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S</w:t>
      </w:r>
      <w:r w:rsidRPr="00BE0355">
        <w:rPr>
          <w:rFonts w:cstheme="minorHAnsi"/>
          <w:spacing w:val="-1"/>
          <w:sz w:val="24"/>
          <w:szCs w:val="24"/>
          <w:shd w:val="clear" w:color="auto" w:fill="FFFFFF"/>
        </w:rPr>
        <w:t>et a few configurations</w:t>
      </w:r>
    </w:p>
    <w:p w14:paraId="009D31D8" w14:textId="6E134348"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A</w:t>
      </w:r>
      <w:r w:rsidRPr="00BE0355">
        <w:rPr>
          <w:rFonts w:cstheme="minorHAnsi"/>
          <w:spacing w:val="-1"/>
          <w:sz w:val="24"/>
          <w:szCs w:val="24"/>
          <w:shd w:val="clear" w:color="auto" w:fill="FFFFFF"/>
        </w:rPr>
        <w:t>dd project specific logic</w:t>
      </w:r>
    </w:p>
    <w:p w14:paraId="74091EF5" w14:textId="48567C33" w:rsidR="001918D4" w:rsidRPr="00BE0355" w:rsidRDefault="001918D4" w:rsidP="00BE0355">
      <w:pPr>
        <w:rPr>
          <w:rFonts w:cstheme="minorHAnsi"/>
          <w:sz w:val="24"/>
          <w:szCs w:val="24"/>
        </w:rPr>
      </w:pPr>
      <w:r w:rsidRPr="001918D4">
        <w:rPr>
          <w:rFonts w:cstheme="minorHAnsi"/>
          <w:sz w:val="24"/>
          <w:szCs w:val="24"/>
        </w:rPr>
        <w:t xml:space="preserve">This will make </w:t>
      </w:r>
      <w:r w:rsidRPr="001918D4">
        <w:rPr>
          <w:rFonts w:cstheme="minorHAnsi"/>
          <w:spacing w:val="-1"/>
          <w:sz w:val="24"/>
          <w:szCs w:val="24"/>
          <w:shd w:val="clear" w:color="auto" w:fill="FFFFFF"/>
        </w:rPr>
        <w:t>a</w:t>
      </w:r>
      <w:r w:rsidRPr="00BE0355">
        <w:rPr>
          <w:rFonts w:cstheme="minorHAnsi"/>
          <w:spacing w:val="-1"/>
          <w:sz w:val="24"/>
          <w:szCs w:val="24"/>
          <w:shd w:val="clear" w:color="auto" w:fill="FFFFFF"/>
        </w:rPr>
        <w:t>n independent service is up and running and ready to be deployed</w:t>
      </w:r>
      <w:r w:rsidRPr="001918D4">
        <w:rPr>
          <w:rFonts w:cstheme="minorHAnsi"/>
          <w:spacing w:val="-1"/>
          <w:sz w:val="24"/>
          <w:szCs w:val="24"/>
          <w:shd w:val="clear" w:color="auto" w:fill="FFFFFF"/>
        </w:rPr>
        <w:t>. This approach will</w:t>
      </w:r>
      <w:r>
        <w:rPr>
          <w:rFonts w:cstheme="minorHAnsi"/>
          <w:spacing w:val="-1"/>
          <w:sz w:val="24"/>
          <w:szCs w:val="24"/>
          <w:shd w:val="clear" w:color="auto" w:fill="FFFFFF"/>
        </w:rPr>
        <w:t xml:space="preserve"> not only</w:t>
      </w:r>
      <w:r w:rsidRPr="001918D4">
        <w:rPr>
          <w:rFonts w:cstheme="minorHAnsi"/>
          <w:spacing w:val="-1"/>
          <w:sz w:val="24"/>
          <w:szCs w:val="24"/>
          <w:shd w:val="clear" w:color="auto" w:fill="FFFFFF"/>
        </w:rPr>
        <w:t xml:space="preserve"> </w:t>
      </w:r>
      <w:r w:rsidRPr="00BE0355">
        <w:rPr>
          <w:rFonts w:cstheme="minorHAnsi"/>
          <w:spacing w:val="-1"/>
          <w:sz w:val="24"/>
          <w:szCs w:val="24"/>
          <w:shd w:val="clear" w:color="auto" w:fill="FFFFFF"/>
        </w:rPr>
        <w:t>improve productivity but also starts a culture of sharing work with other developers, projects, and ultimately the Open Source Community itself </w:t>
      </w:r>
    </w:p>
    <w:p w14:paraId="74D7A410" w14:textId="0FBDF0A7" w:rsidR="003B56DB" w:rsidRDefault="003B56DB" w:rsidP="007A3366">
      <w:pPr>
        <w:spacing w:after="0" w:line="240" w:lineRule="auto"/>
        <w:rPr>
          <w:rFonts w:eastAsia="Times New Roman" w:cstheme="minorHAnsi"/>
          <w:color w:val="000000"/>
          <w:sz w:val="24"/>
          <w:szCs w:val="24"/>
          <w:shd w:val="clear" w:color="auto" w:fill="FFFFFF"/>
        </w:rPr>
      </w:pPr>
    </w:p>
    <w:p w14:paraId="04C5ED72" w14:textId="77777777" w:rsidR="003B56DB" w:rsidRPr="003B56DB" w:rsidRDefault="003B56DB" w:rsidP="007A3366">
      <w:pPr>
        <w:spacing w:after="0" w:line="240" w:lineRule="auto"/>
        <w:rPr>
          <w:rFonts w:eastAsia="Times New Roman" w:cstheme="minorHAnsi"/>
          <w:color w:val="000000"/>
          <w:sz w:val="24"/>
          <w:szCs w:val="24"/>
          <w:shd w:val="clear" w:color="auto" w:fill="FFFFFF"/>
        </w:rPr>
      </w:pPr>
    </w:p>
    <w:p w14:paraId="605D5A1C" w14:textId="2A84E40C" w:rsidR="007A3366" w:rsidDel="003B4A5C" w:rsidRDefault="007A3366" w:rsidP="007A3366">
      <w:pPr>
        <w:spacing w:after="0" w:line="240" w:lineRule="auto"/>
        <w:rPr>
          <w:del w:id="53" w:author="Jordan Braunstein" w:date="2018-08-21T08:29:00Z"/>
          <w:rFonts w:eastAsia="Times New Roman" w:cstheme="minorHAnsi"/>
          <w:color w:val="000000"/>
          <w:sz w:val="24"/>
          <w:szCs w:val="24"/>
          <w:shd w:val="clear" w:color="auto" w:fill="FFFFFF"/>
        </w:rPr>
      </w:pPr>
      <w:del w:id="54" w:author="Jordan Braunstein" w:date="2018-08-21T08:29:00Z">
        <w:r w:rsidRPr="00337655" w:rsidDel="003B4A5C">
          <w:rPr>
            <w:rFonts w:eastAsia="Times New Roman" w:cstheme="minorHAnsi"/>
            <w:color w:val="000000"/>
            <w:sz w:val="24"/>
            <w:szCs w:val="24"/>
            <w:shd w:val="clear" w:color="auto" w:fill="FFFFFF"/>
          </w:rPr>
          <w:delText>There are two types of software artifacts:</w:delText>
        </w:r>
      </w:del>
    </w:p>
    <w:p w14:paraId="7856C9BA" w14:textId="711979B9" w:rsidR="007A3366" w:rsidRPr="007A3366" w:rsidDel="003B4A5C" w:rsidRDefault="007A3366" w:rsidP="007A3366">
      <w:pPr>
        <w:pStyle w:val="ListParagraph"/>
        <w:numPr>
          <w:ilvl w:val="0"/>
          <w:numId w:val="5"/>
        </w:numPr>
        <w:spacing w:after="0" w:line="240" w:lineRule="auto"/>
        <w:rPr>
          <w:del w:id="55" w:author="Jordan Braunstein" w:date="2018-08-21T08:29:00Z"/>
          <w:rFonts w:eastAsia="Times New Roman" w:cstheme="minorHAnsi"/>
          <w:sz w:val="24"/>
          <w:szCs w:val="24"/>
        </w:rPr>
      </w:pPr>
      <w:del w:id="56" w:author="Jordan Braunstein" w:date="2018-08-21T08:29:00Z">
        <w:r w:rsidDel="003B4A5C">
          <w:rPr>
            <w:rFonts w:eastAsia="Times New Roman" w:cstheme="minorHAnsi"/>
            <w:color w:val="000000"/>
            <w:sz w:val="24"/>
            <w:szCs w:val="24"/>
            <w:shd w:val="clear" w:color="auto" w:fill="FFFFFF"/>
          </w:rPr>
          <w:delText>S</w:delText>
        </w:r>
        <w:r w:rsidRPr="007A3366" w:rsidDel="003B4A5C">
          <w:rPr>
            <w:rFonts w:eastAsia="Times New Roman" w:cstheme="minorHAnsi"/>
            <w:color w:val="000000"/>
            <w:sz w:val="24"/>
            <w:szCs w:val="24"/>
            <w:shd w:val="clear" w:color="auto" w:fill="FFFFFF"/>
          </w:rPr>
          <w:delText>oftware products that are created as deliverables during the development process</w:delText>
        </w:r>
      </w:del>
    </w:p>
    <w:p w14:paraId="3485CA8C" w14:textId="1EB95067" w:rsidR="007A3366" w:rsidRPr="007A3366" w:rsidDel="003B4A5C" w:rsidRDefault="007A3366" w:rsidP="007A3366">
      <w:pPr>
        <w:pStyle w:val="ListParagraph"/>
        <w:numPr>
          <w:ilvl w:val="0"/>
          <w:numId w:val="5"/>
        </w:numPr>
        <w:spacing w:after="0" w:line="240" w:lineRule="auto"/>
        <w:rPr>
          <w:del w:id="57" w:author="Jordan Braunstein" w:date="2018-08-21T08:29:00Z"/>
          <w:rFonts w:eastAsia="Times New Roman" w:cstheme="minorHAnsi"/>
          <w:sz w:val="24"/>
          <w:szCs w:val="24"/>
        </w:rPr>
      </w:pPr>
      <w:del w:id="58" w:author="Jordan Braunstein" w:date="2018-08-21T08:29:00Z">
        <w:r w:rsidDel="003B4A5C">
          <w:rPr>
            <w:rFonts w:eastAsia="Times New Roman" w:cstheme="minorHAnsi"/>
            <w:color w:val="000000"/>
            <w:sz w:val="24"/>
            <w:szCs w:val="24"/>
            <w:shd w:val="clear" w:color="auto" w:fill="FFFFFF"/>
          </w:rPr>
          <w:delText>D</w:delText>
        </w:r>
        <w:r w:rsidRPr="007A3366" w:rsidDel="003B4A5C">
          <w:rPr>
            <w:rFonts w:eastAsia="Times New Roman" w:cstheme="minorHAnsi"/>
            <w:color w:val="000000"/>
            <w:sz w:val="24"/>
            <w:szCs w:val="24"/>
            <w:shd w:val="clear" w:color="auto" w:fill="FFFFFF"/>
          </w:rPr>
          <w:delText>evelopment knowledge that is applied to the process.</w:delText>
        </w:r>
      </w:del>
    </w:p>
    <w:p w14:paraId="0BB83EF2" w14:textId="2AC1D486" w:rsidR="007A3366" w:rsidRPr="00337655" w:rsidDel="003B4A5C" w:rsidRDefault="007A3366" w:rsidP="007A3366">
      <w:pPr>
        <w:spacing w:before="100" w:beforeAutospacing="1" w:after="100" w:afterAutospacing="1" w:line="240" w:lineRule="auto"/>
        <w:rPr>
          <w:del w:id="59" w:author="Jordan Braunstein" w:date="2018-08-21T08:29:00Z"/>
          <w:rFonts w:eastAsia="Times New Roman" w:cstheme="minorHAnsi"/>
          <w:color w:val="000000"/>
          <w:sz w:val="24"/>
          <w:szCs w:val="24"/>
        </w:rPr>
      </w:pPr>
      <w:del w:id="60" w:author="Jordan Braunstein" w:date="2018-08-21T08:29:00Z">
        <w:r w:rsidRPr="00337655" w:rsidDel="003B4A5C">
          <w:rPr>
            <w:rFonts w:eastAsia="Times New Roman" w:cstheme="minorHAnsi"/>
            <w:color w:val="000000"/>
            <w:sz w:val="24"/>
            <w:szCs w:val="24"/>
          </w:rPr>
          <w:delText xml:space="preserve">The most commonly reused </w:delText>
        </w:r>
        <w:r w:rsidRPr="00026DA5" w:rsidDel="003B4A5C">
          <w:rPr>
            <w:rFonts w:eastAsia="Times New Roman" w:cstheme="minorHAnsi"/>
            <w:i/>
            <w:color w:val="000000"/>
            <w:sz w:val="24"/>
            <w:szCs w:val="24"/>
          </w:rPr>
          <w:delText>software product is</w:delText>
        </w:r>
        <w:r w:rsidRPr="00337655" w:rsidDel="003B4A5C">
          <w:rPr>
            <w:rFonts w:eastAsia="Times New Roman" w:cstheme="minorHAnsi"/>
            <w:color w:val="000000"/>
            <w:sz w:val="24"/>
            <w:szCs w:val="24"/>
          </w:rPr>
          <w:delText xml:space="preserve"> </w:delText>
        </w:r>
        <w:r w:rsidRPr="00D71187" w:rsidDel="003B4A5C">
          <w:rPr>
            <w:rFonts w:eastAsia="Times New Roman" w:cstheme="minorHAnsi"/>
            <w:i/>
            <w:color w:val="000000"/>
            <w:sz w:val="24"/>
            <w:szCs w:val="24"/>
          </w:rPr>
          <w:delText>source code</w:delText>
        </w:r>
        <w:r w:rsidRPr="00337655" w:rsidDel="003B4A5C">
          <w:rPr>
            <w:rFonts w:eastAsia="Times New Roman" w:cstheme="minorHAnsi"/>
            <w:color w:val="000000"/>
            <w:sz w:val="24"/>
            <w:szCs w:val="24"/>
          </w:rPr>
          <w:delText>, which is the final and most important product of software development. In addition to code, any intermediate life cycle products can be reused, which means that software developers can pursue the reuse of requirement documents, system specifications, modular designs, test plans, test cases, and documentation in various stages of software development.</w:delText>
        </w:r>
      </w:del>
    </w:p>
    <w:p w14:paraId="36537479" w14:textId="10D514E2" w:rsidR="00026DA5" w:rsidDel="003B4A5C" w:rsidRDefault="007A3366" w:rsidP="007A3366">
      <w:pPr>
        <w:spacing w:before="100" w:beforeAutospacing="1" w:after="100" w:afterAutospacing="1" w:line="240" w:lineRule="auto"/>
        <w:rPr>
          <w:del w:id="61" w:author="Jordan Braunstein" w:date="2018-08-21T08:29:00Z"/>
          <w:rFonts w:eastAsia="Times New Roman" w:cstheme="minorHAnsi"/>
          <w:color w:val="000000"/>
          <w:sz w:val="24"/>
          <w:szCs w:val="24"/>
        </w:rPr>
      </w:pPr>
      <w:del w:id="62" w:author="Jordan Braunstein" w:date="2018-08-21T08:29:00Z">
        <w:r w:rsidRPr="00026DA5" w:rsidDel="003B4A5C">
          <w:rPr>
            <w:rFonts w:eastAsia="Times New Roman" w:cstheme="minorHAnsi"/>
            <w:i/>
            <w:color w:val="000000"/>
            <w:sz w:val="24"/>
            <w:szCs w:val="24"/>
          </w:rPr>
          <w:delText>Reusable software development knowledge</w:delText>
        </w:r>
        <w:r w:rsidRPr="00337655" w:rsidDel="003B4A5C">
          <w:rPr>
            <w:rFonts w:eastAsia="Times New Roman" w:cstheme="minorHAnsi"/>
            <w:color w:val="000000"/>
            <w:sz w:val="24"/>
            <w:szCs w:val="24"/>
          </w:rPr>
          <w:delText xml:space="preserve"> </w:delText>
        </w:r>
        <w:r w:rsidRPr="00026DA5" w:rsidDel="003B4A5C">
          <w:rPr>
            <w:rFonts w:eastAsia="Times New Roman" w:cstheme="minorHAnsi"/>
            <w:i/>
            <w:color w:val="000000"/>
            <w:sz w:val="24"/>
            <w:szCs w:val="24"/>
          </w:rPr>
          <w:delText>and experience</w:delText>
        </w:r>
        <w:r w:rsidRPr="00337655" w:rsidDel="003B4A5C">
          <w:rPr>
            <w:rFonts w:eastAsia="Times New Roman" w:cstheme="minorHAnsi"/>
            <w:color w:val="000000"/>
            <w:sz w:val="24"/>
            <w:szCs w:val="24"/>
          </w:rPr>
          <w:delText xml:space="preserve"> </w:delText>
        </w:r>
        <w:r w:rsidRPr="005C66FD" w:rsidDel="003B4A5C">
          <w:rPr>
            <w:rFonts w:eastAsia="Times New Roman" w:cstheme="minorHAnsi"/>
            <w:noProof/>
            <w:color w:val="000000"/>
            <w:sz w:val="24"/>
            <w:szCs w:val="24"/>
          </w:rPr>
          <w:delText>exist</w:delText>
        </w:r>
        <w:r w:rsidRPr="00337655" w:rsidDel="003B4A5C">
          <w:rPr>
            <w:rFonts w:eastAsia="Times New Roman" w:cstheme="minorHAnsi"/>
            <w:color w:val="000000"/>
            <w:sz w:val="24"/>
            <w:szCs w:val="24"/>
          </w:rPr>
          <w:delText xml:space="preserve"> at different abstraction levels: </w:delText>
        </w:r>
      </w:del>
    </w:p>
    <w:p w14:paraId="3AA82664" w14:textId="771E54A1" w:rsidR="0064081D" w:rsidDel="003B4A5C" w:rsidRDefault="007A4BAD" w:rsidP="00026DA5">
      <w:pPr>
        <w:pStyle w:val="ListParagraph"/>
        <w:numPr>
          <w:ilvl w:val="0"/>
          <w:numId w:val="6"/>
        </w:numPr>
        <w:spacing w:before="100" w:beforeAutospacing="1" w:after="100" w:afterAutospacing="1" w:line="240" w:lineRule="auto"/>
        <w:rPr>
          <w:del w:id="63" w:author="Jordan Braunstein" w:date="2018-08-21T08:29:00Z"/>
          <w:rFonts w:eastAsia="Times New Roman" w:cstheme="minorHAnsi"/>
          <w:color w:val="000000"/>
          <w:sz w:val="24"/>
          <w:szCs w:val="24"/>
        </w:rPr>
      </w:pPr>
      <w:del w:id="64" w:author="Jordan Braunstein" w:date="2018-08-21T08:29:00Z">
        <w:r w:rsidDel="003B4A5C">
          <w:rPr>
            <w:rFonts w:eastAsia="Times New Roman" w:cstheme="minorHAnsi"/>
            <w:color w:val="000000"/>
            <w:sz w:val="24"/>
            <w:szCs w:val="24"/>
          </w:rPr>
          <w:delText>T</w:delText>
        </w:r>
        <w:r w:rsidR="007A3366" w:rsidRPr="00026DA5" w:rsidDel="003B4A5C">
          <w:rPr>
            <w:rFonts w:eastAsia="Times New Roman" w:cstheme="minorHAnsi"/>
            <w:color w:val="000000"/>
            <w:sz w:val="24"/>
            <w:szCs w:val="24"/>
          </w:rPr>
          <w:delText xml:space="preserve">he architecture level, </w:delText>
        </w:r>
      </w:del>
    </w:p>
    <w:p w14:paraId="5FD59B66" w14:textId="79D0F45B" w:rsidR="0064081D" w:rsidDel="003B4A5C" w:rsidRDefault="0064081D" w:rsidP="00026DA5">
      <w:pPr>
        <w:pStyle w:val="ListParagraph"/>
        <w:numPr>
          <w:ilvl w:val="0"/>
          <w:numId w:val="6"/>
        </w:numPr>
        <w:spacing w:before="100" w:beforeAutospacing="1" w:after="100" w:afterAutospacing="1" w:line="240" w:lineRule="auto"/>
        <w:rPr>
          <w:del w:id="65" w:author="Jordan Braunstein" w:date="2018-08-21T08:29:00Z"/>
          <w:rFonts w:eastAsia="Times New Roman" w:cstheme="minorHAnsi"/>
          <w:color w:val="000000"/>
          <w:sz w:val="24"/>
          <w:szCs w:val="24"/>
        </w:rPr>
      </w:pPr>
      <w:del w:id="66" w:author="Jordan Braunstein" w:date="2018-08-21T08:29:00Z">
        <w:r w:rsidDel="003B4A5C">
          <w:rPr>
            <w:rFonts w:eastAsia="Times New Roman" w:cstheme="minorHAnsi"/>
            <w:color w:val="000000"/>
            <w:sz w:val="24"/>
            <w:szCs w:val="24"/>
          </w:rPr>
          <w:delText>T</w:delText>
        </w:r>
        <w:r w:rsidR="007A3366" w:rsidRPr="00026DA5" w:rsidDel="003B4A5C">
          <w:rPr>
            <w:rFonts w:eastAsia="Times New Roman" w:cstheme="minorHAnsi"/>
            <w:color w:val="000000"/>
            <w:sz w:val="24"/>
            <w:szCs w:val="24"/>
          </w:rPr>
          <w:delText>he modular design level</w:delText>
        </w:r>
      </w:del>
    </w:p>
    <w:p w14:paraId="20B7866D" w14:textId="78F03C2C" w:rsidR="0064081D" w:rsidDel="003B4A5C" w:rsidRDefault="0064081D" w:rsidP="00026DA5">
      <w:pPr>
        <w:pStyle w:val="ListParagraph"/>
        <w:numPr>
          <w:ilvl w:val="0"/>
          <w:numId w:val="6"/>
        </w:numPr>
        <w:spacing w:before="100" w:beforeAutospacing="1" w:after="100" w:afterAutospacing="1" w:line="240" w:lineRule="auto"/>
        <w:rPr>
          <w:del w:id="67" w:author="Jordan Braunstein" w:date="2018-08-21T08:29:00Z"/>
          <w:rFonts w:eastAsia="Times New Roman" w:cstheme="minorHAnsi"/>
          <w:color w:val="000000"/>
          <w:sz w:val="24"/>
          <w:szCs w:val="24"/>
        </w:rPr>
      </w:pPr>
      <w:del w:id="68" w:author="Jordan Braunstein" w:date="2018-08-21T08:29:00Z">
        <w:r w:rsidDel="003B4A5C">
          <w:rPr>
            <w:rFonts w:eastAsia="Times New Roman" w:cstheme="minorHAnsi"/>
            <w:color w:val="000000"/>
            <w:sz w:val="24"/>
            <w:szCs w:val="24"/>
          </w:rPr>
          <w:delText>T</w:delText>
        </w:r>
        <w:r w:rsidR="007A3366" w:rsidRPr="00026DA5" w:rsidDel="003B4A5C">
          <w:rPr>
            <w:rFonts w:eastAsia="Times New Roman" w:cstheme="minorHAnsi"/>
            <w:color w:val="000000"/>
            <w:sz w:val="24"/>
            <w:szCs w:val="24"/>
          </w:rPr>
          <w:delText xml:space="preserve">he program (or code) level. </w:delText>
        </w:r>
      </w:del>
    </w:p>
    <w:p w14:paraId="3BACCC6E" w14:textId="30CC29BD" w:rsidR="007A3366" w:rsidRPr="0064081D" w:rsidDel="003B4A5C" w:rsidRDefault="007A3366" w:rsidP="00D64866">
      <w:pPr>
        <w:spacing w:before="100" w:beforeAutospacing="1" w:after="100" w:afterAutospacing="1" w:line="240" w:lineRule="auto"/>
        <w:rPr>
          <w:del w:id="69" w:author="Jordan Braunstein" w:date="2018-08-21T08:29:00Z"/>
          <w:rFonts w:eastAsia="Times New Roman" w:cstheme="minorHAnsi"/>
          <w:color w:val="000000"/>
          <w:sz w:val="24"/>
          <w:szCs w:val="24"/>
        </w:rPr>
      </w:pPr>
      <w:del w:id="70" w:author="Jordan Braunstein" w:date="2018-08-21T08:29:00Z">
        <w:r w:rsidRPr="0064081D" w:rsidDel="003B4A5C">
          <w:rPr>
            <w:rFonts w:eastAsia="Times New Roman" w:cstheme="minorHAnsi"/>
            <w:color w:val="000000"/>
            <w:sz w:val="24"/>
            <w:szCs w:val="24"/>
          </w:rPr>
          <w:delText xml:space="preserve">A </w:delText>
        </w:r>
        <w:r w:rsidRPr="00D64866" w:rsidDel="003B4A5C">
          <w:rPr>
            <w:rFonts w:eastAsia="Times New Roman" w:cstheme="minorHAnsi"/>
            <w:i/>
            <w:color w:val="000000"/>
            <w:sz w:val="24"/>
            <w:szCs w:val="24"/>
          </w:rPr>
          <w:delText>software architecture style</w:delText>
        </w:r>
        <w:r w:rsidRPr="0064081D" w:rsidDel="003B4A5C">
          <w:rPr>
            <w:rFonts w:eastAsia="Times New Roman" w:cstheme="minorHAnsi"/>
            <w:color w:val="000000"/>
            <w:sz w:val="24"/>
            <w:szCs w:val="24"/>
          </w:rPr>
          <w:delText xml:space="preserve"> describes the formal arrangement of architectural </w:delText>
        </w:r>
        <w:r w:rsidRPr="005C66FD" w:rsidDel="003B4A5C">
          <w:rPr>
            <w:rFonts w:eastAsia="Times New Roman" w:cstheme="minorHAnsi"/>
            <w:noProof/>
            <w:color w:val="000000"/>
            <w:sz w:val="24"/>
            <w:szCs w:val="24"/>
          </w:rPr>
          <w:delText>elements,</w:delText>
        </w:r>
        <w:r w:rsidRPr="0064081D" w:rsidDel="003B4A5C">
          <w:rPr>
            <w:rFonts w:eastAsia="Times New Roman" w:cstheme="minorHAnsi"/>
            <w:color w:val="000000"/>
            <w:sz w:val="24"/>
            <w:szCs w:val="24"/>
          </w:rPr>
          <w:delText xml:space="preserve"> and can be reused by software developers to construct their new software systems once the style is well defined</w:delText>
        </w:r>
        <w:r w:rsidR="00D64866" w:rsidDel="003B4A5C">
          <w:rPr>
            <w:rFonts w:eastAsia="Times New Roman" w:cstheme="minorHAnsi"/>
            <w:color w:val="000000"/>
            <w:sz w:val="24"/>
            <w:szCs w:val="24"/>
          </w:rPr>
          <w:delText xml:space="preserve">. </w:delText>
        </w:r>
        <w:r w:rsidRPr="0064081D" w:rsidDel="003B4A5C">
          <w:rPr>
            <w:rFonts w:eastAsia="Times New Roman" w:cstheme="minorHAnsi"/>
            <w:color w:val="000000"/>
            <w:sz w:val="24"/>
            <w:szCs w:val="24"/>
          </w:rPr>
          <w:delText>For example, the domain-independent </w:delText>
        </w:r>
        <w:r w:rsidRPr="0064081D" w:rsidDel="003B4A5C">
          <w:rPr>
            <w:rFonts w:eastAsia="Times New Roman" w:cstheme="minorHAnsi"/>
            <w:i/>
            <w:iCs/>
            <w:color w:val="000000"/>
            <w:sz w:val="24"/>
            <w:szCs w:val="24"/>
          </w:rPr>
          <w:delText>multifaceted architecture</w:delText>
        </w:r>
        <w:r w:rsidRPr="0064081D" w:rsidDel="003B4A5C">
          <w:rPr>
            <w:rFonts w:eastAsia="Times New Roman" w:cstheme="minorHAnsi"/>
            <w:color w:val="000000"/>
            <w:sz w:val="24"/>
            <w:szCs w:val="24"/>
          </w:rPr>
          <w:delText> is an architecture style for domain-oriented design environments, which has been reused in and refined through the development of many generations of design environments for different domains</w:delText>
        </w:r>
        <w:r w:rsidR="00D64866" w:rsidDel="003B4A5C">
          <w:rPr>
            <w:rFonts w:eastAsia="Times New Roman" w:cstheme="minorHAnsi"/>
            <w:color w:val="000000"/>
            <w:sz w:val="24"/>
            <w:szCs w:val="24"/>
          </w:rPr>
          <w:delText>.</w:delText>
        </w:r>
      </w:del>
    </w:p>
    <w:p w14:paraId="6F2B60B7" w14:textId="50DD6ECA" w:rsidR="007A3366" w:rsidRPr="00337655" w:rsidDel="003B4A5C" w:rsidRDefault="007A3366" w:rsidP="007A3366">
      <w:pPr>
        <w:spacing w:before="100" w:beforeAutospacing="1" w:after="100" w:afterAutospacing="1" w:line="240" w:lineRule="auto"/>
        <w:rPr>
          <w:del w:id="71" w:author="Jordan Braunstein" w:date="2018-08-21T08:29:00Z"/>
          <w:rFonts w:eastAsia="Times New Roman" w:cstheme="minorHAnsi"/>
          <w:color w:val="000000"/>
          <w:sz w:val="24"/>
          <w:szCs w:val="24"/>
        </w:rPr>
      </w:pPr>
      <w:del w:id="72" w:author="Jordan Braunstein" w:date="2018-08-21T08:29:00Z">
        <w:r w:rsidRPr="00337655" w:rsidDel="003B4A5C">
          <w:rPr>
            <w:rFonts w:eastAsia="Times New Roman" w:cstheme="minorHAnsi"/>
            <w:color w:val="000000"/>
            <w:sz w:val="24"/>
            <w:szCs w:val="24"/>
          </w:rPr>
          <w:delText xml:space="preserve">Reusable knowledge </w:delText>
        </w:r>
        <w:r w:rsidRPr="005C66FD" w:rsidDel="003B4A5C">
          <w:rPr>
            <w:rFonts w:eastAsia="Times New Roman" w:cstheme="minorHAnsi"/>
            <w:noProof/>
            <w:color w:val="000000"/>
            <w:sz w:val="24"/>
            <w:szCs w:val="24"/>
          </w:rPr>
          <w:delText>o</w:delText>
        </w:r>
        <w:r w:rsidR="005C66FD" w:rsidDel="003B4A5C">
          <w:rPr>
            <w:rFonts w:eastAsia="Times New Roman" w:cstheme="minorHAnsi"/>
            <w:noProof/>
            <w:color w:val="000000"/>
            <w:sz w:val="24"/>
            <w:szCs w:val="24"/>
          </w:rPr>
          <w:delText>f</w:delText>
        </w:r>
        <w:r w:rsidRPr="00337655" w:rsidDel="003B4A5C">
          <w:rPr>
            <w:rFonts w:eastAsia="Times New Roman" w:cstheme="minorHAnsi"/>
            <w:color w:val="000000"/>
            <w:sz w:val="24"/>
            <w:szCs w:val="24"/>
          </w:rPr>
          <w:delText xml:space="preserve"> modular design can be codified in design patterns and frameworks. A design pattern is the description of a solution to recurring problems. It specifies a problem to </w:delText>
        </w:r>
        <w:r w:rsidRPr="00337655" w:rsidDel="003B4A5C">
          <w:rPr>
            <w:rFonts w:eastAsia="Times New Roman" w:cstheme="minorHAnsi"/>
            <w:color w:val="000000"/>
            <w:sz w:val="24"/>
            <w:szCs w:val="24"/>
          </w:rPr>
          <w:lastRenderedPageBreak/>
          <w:delText xml:space="preserve">be solved, a solution that has stood the test of time, and the context in which the solution works. Design patterns provide a common vocabulary for software developers to discuss their designs and can be passed from one developer to another developer for reuse. The concept of </w:delText>
        </w:r>
        <w:r w:rsidR="005C66FD" w:rsidDel="003B4A5C">
          <w:rPr>
            <w:rFonts w:eastAsia="Times New Roman" w:cstheme="minorHAnsi"/>
            <w:color w:val="000000"/>
            <w:sz w:val="24"/>
            <w:szCs w:val="24"/>
          </w:rPr>
          <w:delText xml:space="preserve">the </w:delText>
        </w:r>
        <w:r w:rsidRPr="005C66FD" w:rsidDel="003B4A5C">
          <w:rPr>
            <w:rFonts w:eastAsia="Times New Roman" w:cstheme="minorHAnsi"/>
            <w:noProof/>
            <w:color w:val="000000"/>
            <w:sz w:val="24"/>
            <w:szCs w:val="24"/>
          </w:rPr>
          <w:delText>framework</w:delText>
        </w:r>
        <w:r w:rsidRPr="00337655" w:rsidDel="003B4A5C">
          <w:rPr>
            <w:rFonts w:eastAsia="Times New Roman" w:cstheme="minorHAnsi"/>
            <w:color w:val="000000"/>
            <w:sz w:val="24"/>
            <w:szCs w:val="24"/>
          </w:rPr>
          <w:delText xml:space="preserve"> comes from object-oriented programming languages</w:delText>
        </w:r>
        <w:r w:rsidR="00D64866" w:rsidDel="003B4A5C">
          <w:rPr>
            <w:rFonts w:eastAsia="Times New Roman" w:cstheme="minorHAnsi"/>
            <w:color w:val="000000"/>
            <w:sz w:val="24"/>
            <w:szCs w:val="24"/>
          </w:rPr>
          <w:delText>.</w:delText>
        </w:r>
        <w:r w:rsidRPr="00337655" w:rsidDel="003B4A5C">
          <w:rPr>
            <w:rFonts w:eastAsia="Times New Roman" w:cstheme="minorHAnsi"/>
            <w:color w:val="000000"/>
            <w:sz w:val="24"/>
            <w:szCs w:val="24"/>
          </w:rPr>
          <w:delText xml:space="preserve"> A framework describes the interaction pattern among a set of collaborative classes or </w:delText>
        </w:r>
        <w:r w:rsidRPr="005C66FD" w:rsidDel="003B4A5C">
          <w:rPr>
            <w:rFonts w:eastAsia="Times New Roman" w:cstheme="minorHAnsi"/>
            <w:noProof/>
            <w:color w:val="000000"/>
            <w:sz w:val="24"/>
            <w:szCs w:val="24"/>
          </w:rPr>
          <w:delText>objects,</w:delText>
        </w:r>
        <w:r w:rsidRPr="00337655" w:rsidDel="003B4A5C">
          <w:rPr>
            <w:rFonts w:eastAsia="Times New Roman" w:cstheme="minorHAnsi"/>
            <w:color w:val="000000"/>
            <w:sz w:val="24"/>
            <w:szCs w:val="24"/>
          </w:rPr>
          <w:delText xml:space="preserve"> and can be represented as a set of abstract classes that interact with each other in a particular way</w:delText>
        </w:r>
        <w:r w:rsidR="00D64866" w:rsidDel="003B4A5C">
          <w:rPr>
            <w:rFonts w:eastAsia="Times New Roman" w:cstheme="minorHAnsi"/>
            <w:color w:val="000000"/>
            <w:sz w:val="24"/>
            <w:szCs w:val="24"/>
          </w:rPr>
          <w:delText>.</w:delText>
        </w:r>
        <w:r w:rsidRPr="00337655" w:rsidDel="003B4A5C">
          <w:rPr>
            <w:rFonts w:eastAsia="Times New Roman" w:cstheme="minorHAnsi"/>
            <w:color w:val="000000"/>
            <w:sz w:val="24"/>
            <w:szCs w:val="24"/>
          </w:rPr>
          <w:delText xml:space="preserve"> Programmers can reuse frameworks directly in their development after providing implementations for those abstract classes. Framework reuse is a mixture of knowledge reuse and code reuse.</w:delText>
        </w:r>
      </w:del>
    </w:p>
    <w:p w14:paraId="6E2A34A1" w14:textId="5C3D9AB3" w:rsidR="007A3366" w:rsidDel="003B4A5C" w:rsidRDefault="007A3366" w:rsidP="00D64866">
      <w:pPr>
        <w:spacing w:before="100" w:beforeAutospacing="1" w:after="100" w:afterAutospacing="1" w:line="240" w:lineRule="auto"/>
        <w:rPr>
          <w:del w:id="73" w:author="Jordan Braunstein" w:date="2018-08-21T08:29:00Z"/>
          <w:rFonts w:eastAsia="Times New Roman" w:cstheme="minorHAnsi"/>
          <w:color w:val="000000"/>
          <w:sz w:val="24"/>
          <w:szCs w:val="24"/>
        </w:rPr>
      </w:pPr>
      <w:del w:id="74" w:author="Jordan Braunstein" w:date="2018-08-21T08:29:00Z">
        <w:r w:rsidRPr="00337655" w:rsidDel="003B4A5C">
          <w:rPr>
            <w:rFonts w:eastAsia="Times New Roman" w:cstheme="minorHAnsi"/>
            <w:color w:val="000000"/>
            <w:sz w:val="24"/>
            <w:szCs w:val="24"/>
          </w:rPr>
          <w:delText>Programming knowledge at the level of code is represented as program plans that can also be reused by programmers if a suitable representation form is defined.</w:delText>
        </w:r>
      </w:del>
    </w:p>
    <w:p w14:paraId="3E4553E4" w14:textId="260F935D" w:rsidR="00917B38" w:rsidRPr="00BE0355" w:rsidRDefault="00917B38" w:rsidP="00BE0355">
      <w:pPr>
        <w:numPr>
          <w:ilvl w:val="0"/>
          <w:numId w:val="18"/>
        </w:numPr>
        <w:shd w:val="clear" w:color="auto" w:fill="FFFFFF"/>
        <w:spacing w:before="100" w:beforeAutospacing="1" w:after="300" w:line="240" w:lineRule="auto"/>
        <w:ind w:left="0" w:hanging="150"/>
        <w:rPr>
          <w:rFonts w:eastAsia="Times New Roman" w:cstheme="minorHAnsi"/>
          <w:color w:val="323031"/>
        </w:rPr>
      </w:pPr>
      <w:r w:rsidRPr="00BE0355">
        <w:rPr>
          <w:rFonts w:cstheme="minorHAnsi"/>
          <w:color w:val="000000" w:themeColor="text1"/>
          <w:shd w:val="clear" w:color="auto" w:fill="FFFFFF"/>
        </w:rPr>
        <w:t>Microservice capabilities are expressed formally with </w:t>
      </w:r>
      <w:hyperlink r:id="rId6" w:tooltip="API-led connectivity" w:history="1">
        <w:r w:rsidRPr="00BE0355">
          <w:rPr>
            <w:rStyle w:val="Hyperlink"/>
            <w:rFonts w:cstheme="minorHAnsi"/>
            <w:color w:val="000000" w:themeColor="text1"/>
            <w:u w:val="none"/>
            <w:shd w:val="clear" w:color="auto" w:fill="FFFFFF"/>
          </w:rPr>
          <w:t>business-oriented APIs</w:t>
        </w:r>
      </w:hyperlink>
      <w:r w:rsidRPr="00BE0355">
        <w:rPr>
          <w:rFonts w:cstheme="minorHAnsi"/>
          <w:color w:val="000000" w:themeColor="text1"/>
          <w:shd w:val="clear" w:color="auto" w:fill="FFFFFF"/>
        </w:rPr>
        <w:t xml:space="preserve">. They encapsulate a core business capability, and as such are valuable assets to the business. The implementation of the service, which may involve integrations with systems of record, is completely hidden as the interface is defined purely in business terms. The positioning of services as valuable assets to the business implicitly promotes them as adaptable for use in multiple contexts. The same service can be reused in more than one business process or over different business channels or digital touchpoints, depending on need. Dependencies between services and their consumer are minimized by applying the principle of loose coupling. By standardizing on contracts expressed through </w:t>
      </w:r>
      <w:proofErr w:type="gramStart"/>
      <w:r w:rsidRPr="00BE0355">
        <w:rPr>
          <w:rFonts w:cstheme="minorHAnsi"/>
          <w:color w:val="000000" w:themeColor="text1"/>
          <w:shd w:val="clear" w:color="auto" w:fill="FFFFFF"/>
        </w:rPr>
        <w:t>business oriented</w:t>
      </w:r>
      <w:proofErr w:type="gramEnd"/>
      <w:r w:rsidRPr="00BE0355">
        <w:rPr>
          <w:rFonts w:cstheme="minorHAnsi"/>
          <w:color w:val="000000" w:themeColor="text1"/>
          <w:shd w:val="clear" w:color="auto" w:fill="FFFFFF"/>
        </w:rPr>
        <w:t xml:space="preserve"> APIs, consumers are not impacted by changes in the implementation of the service. This allows service owners to change the implementation and modify the systems of record or service compositions which may lie behind the interface and replace them without any downstream impact.</w:t>
      </w:r>
      <w:r w:rsidR="00240A61" w:rsidRPr="00BE0355">
        <w:rPr>
          <w:rFonts w:cstheme="minorHAnsi"/>
          <w:color w:val="323031"/>
        </w:rPr>
        <w:t xml:space="preserve"> </w:t>
      </w:r>
      <w:r w:rsidR="00240A61" w:rsidRPr="00BE0355">
        <w:rPr>
          <w:rFonts w:eastAsia="Times New Roman" w:cstheme="minorHAnsi"/>
          <w:color w:val="323031"/>
        </w:rPr>
        <w:t>If microservices’ interfaces are exposed with a standard protocol, such as a REST-</w:t>
      </w:r>
      <w:proofErr w:type="spellStart"/>
      <w:r w:rsidR="00240A61" w:rsidRPr="00BE0355">
        <w:rPr>
          <w:rFonts w:eastAsia="Times New Roman" w:cstheme="minorHAnsi"/>
          <w:color w:val="323031"/>
        </w:rPr>
        <w:t>ful</w:t>
      </w:r>
      <w:proofErr w:type="spellEnd"/>
      <w:r w:rsidR="00240A61" w:rsidRPr="00BE0355">
        <w:rPr>
          <w:rFonts w:eastAsia="Times New Roman" w:cstheme="minorHAnsi"/>
          <w:color w:val="323031"/>
        </w:rPr>
        <w:t xml:space="preserve"> API, they can be consumed and reused by other services and applications without direct coupling through language bindings or shared libraries.</w:t>
      </w:r>
      <w:r w:rsidR="00246D56" w:rsidRPr="00BE0355">
        <w:rPr>
          <w:rFonts w:cstheme="minorHAnsi"/>
          <w:color w:val="323031"/>
        </w:rPr>
        <w:t xml:space="preserve"> </w:t>
      </w:r>
      <w:r w:rsidR="00246D56" w:rsidRPr="00BE0355">
        <w:rPr>
          <w:rFonts w:eastAsia="Times New Roman" w:cstheme="minorHAnsi"/>
          <w:color w:val="323031"/>
        </w:rPr>
        <w:t xml:space="preserve">Project teams need to easily discover services as potential reuse candidates. These services should provide documentation, test consoles, </w:t>
      </w:r>
      <w:proofErr w:type="spellStart"/>
      <w:r w:rsidR="00246D56" w:rsidRPr="00BE0355">
        <w:rPr>
          <w:rFonts w:eastAsia="Times New Roman" w:cstheme="minorHAnsi"/>
          <w:color w:val="323031"/>
        </w:rPr>
        <w:t>etc</w:t>
      </w:r>
      <w:proofErr w:type="spellEnd"/>
      <w:r w:rsidR="00246D56" w:rsidRPr="00BE0355">
        <w:rPr>
          <w:rFonts w:eastAsia="Times New Roman" w:cstheme="minorHAnsi"/>
          <w:color w:val="323031"/>
        </w:rPr>
        <w:t xml:space="preserve"> so re-using is significantly easier than building from scratch.</w:t>
      </w:r>
    </w:p>
    <w:p w14:paraId="6431F0E8" w14:textId="77777777" w:rsidR="000637B0" w:rsidRPr="00F224EF" w:rsidRDefault="007321EF" w:rsidP="00F224EF">
      <w:pPr>
        <w:pStyle w:val="Heading1"/>
        <w:rPr>
          <w:sz w:val="40"/>
        </w:rPr>
      </w:pPr>
      <w:commentRangeStart w:id="75"/>
      <w:r w:rsidRPr="00F224EF">
        <w:rPr>
          <w:sz w:val="40"/>
        </w:rPr>
        <w:t xml:space="preserve">Software </w:t>
      </w:r>
      <w:r w:rsidR="00F224EF" w:rsidRPr="00F224EF">
        <w:rPr>
          <w:sz w:val="40"/>
        </w:rPr>
        <w:t>P</w:t>
      </w:r>
      <w:r w:rsidRPr="00F224EF">
        <w:rPr>
          <w:sz w:val="40"/>
        </w:rPr>
        <w:t xml:space="preserve">rocess for </w:t>
      </w:r>
      <w:r w:rsidR="00F224EF" w:rsidRPr="00F224EF">
        <w:rPr>
          <w:sz w:val="40"/>
        </w:rPr>
        <w:t>R</w:t>
      </w:r>
      <w:r w:rsidRPr="00F224EF">
        <w:rPr>
          <w:sz w:val="40"/>
        </w:rPr>
        <w:t xml:space="preserve">euse </w:t>
      </w:r>
      <w:commentRangeEnd w:id="75"/>
      <w:r w:rsidR="003B4A5C">
        <w:rPr>
          <w:rStyle w:val="CommentReference"/>
          <w:rFonts w:asciiTheme="minorHAnsi" w:eastAsiaTheme="minorHAnsi" w:hAnsiTheme="minorHAnsi" w:cstheme="minorBidi"/>
          <w:color w:val="auto"/>
        </w:rPr>
        <w:commentReference w:id="75"/>
      </w:r>
    </w:p>
    <w:p w14:paraId="6AF3EE30" w14:textId="77777777" w:rsidR="000637B0" w:rsidRPr="00337655" w:rsidRDefault="000637B0" w:rsidP="007321EF">
      <w:pPr>
        <w:spacing w:after="0" w:line="240" w:lineRule="auto"/>
        <w:rPr>
          <w:rFonts w:eastAsia="Times New Roman" w:cstheme="minorHAnsi"/>
          <w:sz w:val="24"/>
          <w:szCs w:val="24"/>
        </w:rPr>
      </w:pPr>
    </w:p>
    <w:p w14:paraId="2B059595"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for reuse includes the set of activities that allow, during the course </w:t>
      </w:r>
    </w:p>
    <w:p w14:paraId="10484F92"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of a project, the early identification of artifacts to be developed that might exhibit a high reuse </w:t>
      </w:r>
    </w:p>
    <w:p w14:paraId="412150BB"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potential either within or in other iterations of projects. Besides, added costs and time (incurred for reuse addressed specific activities) estimation techniques will be defined. </w:t>
      </w:r>
    </w:p>
    <w:p w14:paraId="3622F4B8" w14:textId="77777777" w:rsidR="007A4628" w:rsidRDefault="007A4628" w:rsidP="007321EF">
      <w:pPr>
        <w:spacing w:after="0" w:line="240" w:lineRule="auto"/>
        <w:rPr>
          <w:rFonts w:eastAsia="Times New Roman" w:cstheme="minorHAnsi"/>
          <w:sz w:val="24"/>
          <w:szCs w:val="24"/>
        </w:rPr>
      </w:pPr>
      <w:r>
        <w:rPr>
          <w:rFonts w:eastAsia="Times New Roman" w:cstheme="minorHAnsi"/>
          <w:noProof/>
          <w:sz w:val="24"/>
          <w:szCs w:val="24"/>
        </w:rPr>
        <w:t>We will discuss two types of reuse here:</w:t>
      </w:r>
      <w:r w:rsidR="007321EF" w:rsidRPr="00337655">
        <w:rPr>
          <w:rFonts w:eastAsia="Times New Roman" w:cstheme="minorHAnsi"/>
          <w:sz w:val="24"/>
          <w:szCs w:val="24"/>
        </w:rPr>
        <w:t xml:space="preserve"> </w:t>
      </w:r>
    </w:p>
    <w:p w14:paraId="76130810" w14:textId="77777777" w:rsidR="007A4628" w:rsidRP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V</w:t>
      </w:r>
      <w:r w:rsidR="007321EF" w:rsidRPr="007A4628">
        <w:rPr>
          <w:rFonts w:eastAsia="Times New Roman" w:cstheme="minorHAnsi"/>
          <w:sz w:val="24"/>
          <w:szCs w:val="24"/>
        </w:rPr>
        <w:t>ertical reuse (i.e., the reuse of software artifacts within a specific domain or application area)</w:t>
      </w:r>
    </w:p>
    <w:p w14:paraId="53294A1E" w14:textId="77777777" w:rsid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H</w:t>
      </w:r>
      <w:r w:rsidR="007321EF" w:rsidRPr="007A4628">
        <w:rPr>
          <w:rFonts w:eastAsia="Times New Roman" w:cstheme="minorHAnsi"/>
          <w:sz w:val="24"/>
          <w:szCs w:val="24"/>
        </w:rPr>
        <w:t xml:space="preserve">orizontal reuse (i.e., the reuse of software artifacts across domains or application area). </w:t>
      </w:r>
    </w:p>
    <w:p w14:paraId="720D47EC" w14:textId="5260C264" w:rsidR="007321EF" w:rsidRPr="00337655" w:rsidRDefault="007321EF" w:rsidP="007321EF">
      <w:pPr>
        <w:spacing w:after="0" w:line="240" w:lineRule="auto"/>
        <w:rPr>
          <w:rFonts w:eastAsia="Times New Roman" w:cstheme="minorHAnsi"/>
          <w:sz w:val="24"/>
          <w:szCs w:val="24"/>
        </w:rPr>
      </w:pPr>
      <w:r w:rsidRPr="007A4628">
        <w:rPr>
          <w:rFonts w:eastAsia="Times New Roman" w:cstheme="minorHAnsi"/>
          <w:sz w:val="24"/>
          <w:szCs w:val="24"/>
        </w:rPr>
        <w:t xml:space="preserve">However, it puts </w:t>
      </w:r>
      <w:r w:rsidR="005C66FD">
        <w:rPr>
          <w:rFonts w:eastAsia="Times New Roman" w:cstheme="minorHAnsi"/>
          <w:sz w:val="24"/>
          <w:szCs w:val="24"/>
        </w:rPr>
        <w:t xml:space="preserve">a </w:t>
      </w:r>
      <w:r w:rsidRPr="005C66FD">
        <w:rPr>
          <w:rFonts w:eastAsia="Times New Roman" w:cstheme="minorHAnsi"/>
          <w:noProof/>
          <w:sz w:val="24"/>
          <w:szCs w:val="24"/>
        </w:rPr>
        <w:t>major</w:t>
      </w:r>
      <w:r w:rsidRPr="007A4628">
        <w:rPr>
          <w:rFonts w:eastAsia="Times New Roman" w:cstheme="minorHAnsi"/>
          <w:sz w:val="24"/>
          <w:szCs w:val="24"/>
        </w:rPr>
        <w:t xml:space="preserve"> emphasis on the latter, since horizontal </w:t>
      </w:r>
      <w:r w:rsidRPr="00337655">
        <w:rPr>
          <w:rFonts w:eastAsia="Times New Roman" w:cstheme="minorHAnsi"/>
          <w:sz w:val="24"/>
          <w:szCs w:val="24"/>
        </w:rPr>
        <w:t xml:space="preserve">reuse provides the highest payoff. </w:t>
      </w:r>
      <w:r w:rsidR="00CF75C0">
        <w:rPr>
          <w:rFonts w:eastAsia="Times New Roman" w:cstheme="minorHAnsi"/>
          <w:sz w:val="24"/>
          <w:szCs w:val="24"/>
        </w:rPr>
        <w:t xml:space="preserve">The reusable components can be organized </w:t>
      </w:r>
      <w:r w:rsidR="008217A8">
        <w:rPr>
          <w:rFonts w:eastAsia="Times New Roman" w:cstheme="minorHAnsi"/>
          <w:sz w:val="24"/>
          <w:szCs w:val="24"/>
        </w:rPr>
        <w:t xml:space="preserve">into a </w:t>
      </w:r>
      <w:r w:rsidR="00CF75C0">
        <w:rPr>
          <w:rFonts w:eastAsia="Times New Roman" w:cstheme="minorHAnsi"/>
          <w:sz w:val="24"/>
          <w:szCs w:val="24"/>
        </w:rPr>
        <w:t>h</w:t>
      </w:r>
      <w:r w:rsidRPr="00337655">
        <w:rPr>
          <w:rFonts w:eastAsia="Times New Roman" w:cstheme="minorHAnsi"/>
          <w:sz w:val="24"/>
          <w:szCs w:val="24"/>
        </w:rPr>
        <w:t>ierarchy</w:t>
      </w:r>
      <w:r w:rsidR="008217A8">
        <w:rPr>
          <w:rFonts w:eastAsia="Times New Roman" w:cstheme="minorHAnsi"/>
          <w:sz w:val="24"/>
          <w:szCs w:val="24"/>
        </w:rPr>
        <w:t>,</w:t>
      </w:r>
      <w:r w:rsidRPr="00337655">
        <w:rPr>
          <w:rFonts w:eastAsia="Times New Roman" w:cstheme="minorHAnsi"/>
          <w:sz w:val="24"/>
          <w:szCs w:val="24"/>
        </w:rPr>
        <w:t xml:space="preserve"> </w:t>
      </w:r>
      <w:r w:rsidR="00CF75C0">
        <w:rPr>
          <w:rFonts w:eastAsia="Times New Roman" w:cstheme="minorHAnsi"/>
          <w:sz w:val="24"/>
          <w:szCs w:val="24"/>
        </w:rPr>
        <w:t xml:space="preserve">in </w:t>
      </w:r>
      <w:proofErr w:type="gramStart"/>
      <w:r w:rsidRPr="00337655">
        <w:rPr>
          <w:rFonts w:eastAsia="Times New Roman" w:cstheme="minorHAnsi"/>
          <w:sz w:val="24"/>
          <w:szCs w:val="24"/>
        </w:rPr>
        <w:t>a number of</w:t>
      </w:r>
      <w:proofErr w:type="gramEnd"/>
      <w:r w:rsidRPr="00337655">
        <w:rPr>
          <w:rFonts w:eastAsia="Times New Roman" w:cstheme="minorHAnsi"/>
          <w:sz w:val="24"/>
          <w:szCs w:val="24"/>
        </w:rPr>
        <w:t xml:space="preserve"> product layers, each playing a well</w:t>
      </w:r>
      <w:r w:rsidR="008217A8">
        <w:rPr>
          <w:rFonts w:eastAsia="Times New Roman" w:cstheme="minorHAnsi"/>
          <w:sz w:val="24"/>
          <w:szCs w:val="24"/>
        </w:rPr>
        <w:t>-</w:t>
      </w:r>
      <w:r w:rsidRPr="00337655">
        <w:rPr>
          <w:rFonts w:eastAsia="Times New Roman" w:cstheme="minorHAnsi"/>
          <w:sz w:val="24"/>
          <w:szCs w:val="24"/>
        </w:rPr>
        <w:t xml:space="preserve">defined technical and market role. This </w:t>
      </w:r>
      <w:r w:rsidR="00CF75C0">
        <w:rPr>
          <w:rFonts w:eastAsia="Times New Roman" w:cstheme="minorHAnsi"/>
          <w:sz w:val="24"/>
          <w:szCs w:val="24"/>
        </w:rPr>
        <w:t>reusability framework</w:t>
      </w:r>
      <w:r w:rsidRPr="00337655">
        <w:rPr>
          <w:rFonts w:eastAsia="Times New Roman" w:cstheme="minorHAnsi"/>
          <w:sz w:val="24"/>
          <w:szCs w:val="24"/>
        </w:rPr>
        <w:t xml:space="preserve"> goal is to set the strategic direction for structuring</w:t>
      </w:r>
      <w:r w:rsidR="00CF75C0">
        <w:rPr>
          <w:rFonts w:eastAsia="Times New Roman" w:cstheme="minorHAnsi"/>
          <w:sz w:val="24"/>
          <w:szCs w:val="24"/>
        </w:rPr>
        <w:t xml:space="preserve"> </w:t>
      </w:r>
      <w:r w:rsidR="00CF75C0">
        <w:rPr>
          <w:rFonts w:eastAsia="Times New Roman" w:cstheme="minorHAnsi"/>
          <w:noProof/>
          <w:sz w:val="24"/>
          <w:szCs w:val="24"/>
        </w:rPr>
        <w:t xml:space="preserve">organization’s </w:t>
      </w:r>
      <w:r w:rsidRPr="00337655">
        <w:rPr>
          <w:rFonts w:eastAsia="Times New Roman" w:cstheme="minorHAnsi"/>
          <w:sz w:val="24"/>
          <w:szCs w:val="24"/>
        </w:rPr>
        <w:t xml:space="preserve">software products to support reuse activities. </w:t>
      </w:r>
      <w:r w:rsidR="00CF75C0">
        <w:rPr>
          <w:rFonts w:eastAsia="Times New Roman" w:cstheme="minorHAnsi"/>
          <w:sz w:val="24"/>
          <w:szCs w:val="24"/>
        </w:rPr>
        <w:t>The</w:t>
      </w:r>
      <w:r w:rsidRPr="00337655">
        <w:rPr>
          <w:rFonts w:eastAsia="Times New Roman" w:cstheme="minorHAnsi"/>
          <w:sz w:val="24"/>
          <w:szCs w:val="24"/>
        </w:rPr>
        <w:t xml:space="preserve"> four layers</w:t>
      </w:r>
      <w:r w:rsidR="00CF75C0">
        <w:rPr>
          <w:rFonts w:eastAsia="Times New Roman" w:cstheme="minorHAnsi"/>
          <w:sz w:val="24"/>
          <w:szCs w:val="24"/>
        </w:rPr>
        <w:t xml:space="preserve"> are defined as below</w:t>
      </w:r>
      <w:r w:rsidRPr="00337655">
        <w:rPr>
          <w:rFonts w:eastAsia="Times New Roman" w:cstheme="minorHAnsi"/>
          <w:sz w:val="24"/>
          <w:szCs w:val="24"/>
        </w:rPr>
        <w:t xml:space="preserve">: </w:t>
      </w:r>
    </w:p>
    <w:p w14:paraId="028D1F93"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lastRenderedPageBreak/>
        <w:t>Operating Environment (layer 1):</w:t>
      </w:r>
      <w:r w:rsidRPr="00197530">
        <w:rPr>
          <w:rFonts w:eastAsia="Times New Roman" w:cstheme="minorHAnsi"/>
          <w:sz w:val="24"/>
          <w:szCs w:val="24"/>
        </w:rPr>
        <w:t xml:space="preserve"> it addresses the technological foundation of the software products. The architectural components of this layer reflect the selection of basic database, graphics, and communications enabling technologies for the Operating Environment. </w:t>
      </w:r>
    </w:p>
    <w:p w14:paraId="7B01012C"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Application (layer 2):</w:t>
      </w:r>
      <w:r w:rsidRPr="00197530">
        <w:rPr>
          <w:rFonts w:eastAsia="Times New Roman" w:cstheme="minorHAnsi"/>
          <w:sz w:val="24"/>
          <w:szCs w:val="24"/>
        </w:rPr>
        <w:t xml:space="preserve"> it characterizes software components specifically designed to </w:t>
      </w:r>
    </w:p>
    <w:p w14:paraId="7096ECB8" w14:textId="77777777" w:rsidR="007321EF" w:rsidRPr="00337655" w:rsidRDefault="007321EF" w:rsidP="00197530">
      <w:pPr>
        <w:spacing w:after="0" w:line="240" w:lineRule="auto"/>
        <w:ind w:left="360"/>
        <w:rPr>
          <w:rFonts w:eastAsia="Times New Roman" w:cstheme="minorHAnsi"/>
          <w:sz w:val="24"/>
          <w:szCs w:val="24"/>
        </w:rPr>
      </w:pPr>
      <w:r w:rsidRPr="00337655">
        <w:rPr>
          <w:rFonts w:eastAsia="Times New Roman" w:cstheme="minorHAnsi"/>
          <w:sz w:val="24"/>
          <w:szCs w:val="24"/>
        </w:rPr>
        <w:t xml:space="preserve">solve application problems for a broad telecommunication market (e.g., Billing, Service </w:t>
      </w:r>
      <w:r w:rsidRPr="00D67B12">
        <w:rPr>
          <w:rFonts w:eastAsia="Times New Roman" w:cstheme="minorHAnsi"/>
          <w:noProof/>
          <w:sz w:val="24"/>
          <w:szCs w:val="24"/>
        </w:rPr>
        <w:t>Pro-visioning</w:t>
      </w:r>
      <w:r w:rsidRPr="00337655">
        <w:rPr>
          <w:rFonts w:eastAsia="Times New Roman" w:cstheme="minorHAnsi"/>
          <w:sz w:val="24"/>
          <w:szCs w:val="24"/>
        </w:rPr>
        <w:t xml:space="preserve">, Customer Network Management, etc.). This layer is likely to contain </w:t>
      </w:r>
      <w:proofErr w:type="gramStart"/>
      <w:r w:rsidRPr="00337655">
        <w:rPr>
          <w:rFonts w:eastAsia="Times New Roman" w:cstheme="minorHAnsi"/>
          <w:sz w:val="24"/>
          <w:szCs w:val="24"/>
        </w:rPr>
        <w:t>a large number of</w:t>
      </w:r>
      <w:proofErr w:type="gramEnd"/>
      <w:r w:rsidRPr="00337655">
        <w:rPr>
          <w:rFonts w:eastAsia="Times New Roman" w:cstheme="minorHAnsi"/>
          <w:sz w:val="24"/>
          <w:szCs w:val="24"/>
        </w:rPr>
        <w:t xml:space="preserve"> reusable software components. </w:t>
      </w:r>
    </w:p>
    <w:p w14:paraId="690449CD" w14:textId="77777777" w:rsidR="007321EF" w:rsidRPr="00197530" w:rsidRDefault="007321EF" w:rsidP="00197530">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Market Segment Specific (layer 3):</w:t>
      </w:r>
      <w:r w:rsidRPr="00197530">
        <w:rPr>
          <w:rFonts w:eastAsia="Times New Roman" w:cstheme="minorHAnsi"/>
          <w:sz w:val="24"/>
          <w:szCs w:val="24"/>
        </w:rPr>
        <w:t xml:space="preserve"> it reflects the specificity of a market segment related to a specific problem-domain (e.g., the Service Provisioning Application can be customized for small </w:t>
      </w:r>
      <w:proofErr w:type="spellStart"/>
      <w:r w:rsidRPr="00197530">
        <w:rPr>
          <w:rFonts w:eastAsia="Times New Roman" w:cstheme="minorHAnsi"/>
          <w:sz w:val="24"/>
          <w:szCs w:val="24"/>
        </w:rPr>
        <w:t>PTfs</w:t>
      </w:r>
      <w:proofErr w:type="spellEnd"/>
      <w:r w:rsidRPr="00197530">
        <w:rPr>
          <w:rFonts w:eastAsia="Times New Roman" w:cstheme="minorHAnsi"/>
          <w:sz w:val="24"/>
          <w:szCs w:val="24"/>
        </w:rPr>
        <w:t xml:space="preserve">, large end-users, and mobile telephony market segments). </w:t>
      </w:r>
    </w:p>
    <w:p w14:paraId="64901A28" w14:textId="77777777" w:rsidR="007321EF" w:rsidRPr="00197530" w:rsidRDefault="007321EF" w:rsidP="007321EF">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Customer Specific (layer 4):</w:t>
      </w:r>
      <w:r w:rsidRPr="00197530">
        <w:rPr>
          <w:rFonts w:eastAsia="Times New Roman" w:cstheme="minorHAnsi"/>
          <w:sz w:val="24"/>
          <w:szCs w:val="24"/>
        </w:rPr>
        <w:t xml:space="preserve"> it represents those software components which are highly </w:t>
      </w:r>
      <w:r w:rsidR="005C66FD">
        <w:rPr>
          <w:rFonts w:eastAsia="Times New Roman" w:cstheme="minorHAnsi"/>
          <w:noProof/>
          <w:sz w:val="24"/>
          <w:szCs w:val="24"/>
        </w:rPr>
        <w:t>specialized</w:t>
      </w:r>
      <w:r w:rsidRPr="00197530">
        <w:rPr>
          <w:rFonts w:eastAsia="Times New Roman" w:cstheme="minorHAnsi"/>
          <w:sz w:val="24"/>
          <w:szCs w:val="24"/>
        </w:rPr>
        <w:t xml:space="preserve"> to address application features specific to a </w:t>
      </w:r>
      <w:proofErr w:type="gramStart"/>
      <w:r w:rsidRPr="00197530">
        <w:rPr>
          <w:rFonts w:eastAsia="Times New Roman" w:cstheme="minorHAnsi"/>
          <w:sz w:val="24"/>
          <w:szCs w:val="24"/>
        </w:rPr>
        <w:t>particular customer</w:t>
      </w:r>
      <w:proofErr w:type="gramEnd"/>
      <w:r w:rsidRPr="00197530">
        <w:rPr>
          <w:rFonts w:eastAsia="Times New Roman" w:cstheme="minorHAnsi"/>
          <w:sz w:val="24"/>
          <w:szCs w:val="24"/>
        </w:rPr>
        <w:t xml:space="preserve">. Components at this layer have typically a low reuse potential. </w:t>
      </w:r>
    </w:p>
    <w:p w14:paraId="074864D3" w14:textId="47AA0EEF" w:rsidR="00197530" w:rsidRDefault="005E590E" w:rsidP="007321EF">
      <w:pPr>
        <w:spacing w:after="0" w:line="240" w:lineRule="auto"/>
      </w:pPr>
      <w:r>
        <w:t>As we will show below, moving beyond point-to-point connectivity requires an approach centered around the development of connectivity assets that are both reusable across different projects and contexts, and discoverable by the teams that need them. In our experience, enabling that approach requires that monolithic services be broken down into smaller, constituent microservices. Agencies that employ this approach simultaneously realize greater project delivery speed and security, but only if they do so in such a way that drives reuse of these microservices across the enterprise.</w:t>
      </w:r>
    </w:p>
    <w:p w14:paraId="620BCF0C" w14:textId="08FC731F" w:rsidR="005E590E" w:rsidRDefault="005E590E" w:rsidP="00BE0355">
      <w:pPr>
        <w:spacing w:after="0" w:line="240" w:lineRule="auto"/>
        <w:jc w:val="center"/>
        <w:rPr>
          <w:rFonts w:eastAsia="Times New Roman" w:cstheme="minorHAnsi"/>
          <w:sz w:val="24"/>
          <w:szCs w:val="24"/>
        </w:rPr>
      </w:pPr>
      <w:r>
        <w:rPr>
          <w:noProof/>
        </w:rPr>
        <w:drawing>
          <wp:inline distT="0" distB="0" distL="0" distR="0" wp14:anchorId="57D91CAA" wp14:editId="0253A4D4">
            <wp:extent cx="5943600" cy="39719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1925"/>
                    </a:xfrm>
                    <a:prstGeom prst="rect">
                      <a:avLst/>
                    </a:prstGeom>
                    <a:ln>
                      <a:solidFill>
                        <a:schemeClr val="accent1"/>
                      </a:solidFill>
                    </a:ln>
                  </pic:spPr>
                </pic:pic>
              </a:graphicData>
            </a:graphic>
          </wp:inline>
        </w:drawing>
      </w:r>
    </w:p>
    <w:p w14:paraId="7F50A287" w14:textId="16CF7139" w:rsidR="007321EF" w:rsidRPr="00F224EF" w:rsidDel="003B4A5C" w:rsidRDefault="007321EF" w:rsidP="00F224EF">
      <w:pPr>
        <w:pStyle w:val="Heading1"/>
        <w:rPr>
          <w:del w:id="76" w:author="Jordan Braunstein" w:date="2018-08-21T08:30:00Z"/>
          <w:rFonts w:eastAsia="Times New Roman"/>
          <w:sz w:val="40"/>
        </w:rPr>
      </w:pPr>
      <w:del w:id="77" w:author="Jordan Braunstein" w:date="2018-08-21T08:30:00Z">
        <w:r w:rsidRPr="00F224EF" w:rsidDel="003B4A5C">
          <w:rPr>
            <w:rFonts w:eastAsia="Times New Roman"/>
            <w:sz w:val="40"/>
          </w:rPr>
          <w:lastRenderedPageBreak/>
          <w:delText xml:space="preserve">Software </w:delText>
        </w:r>
        <w:r w:rsidR="00F224EF" w:rsidDel="003B4A5C">
          <w:rPr>
            <w:rFonts w:eastAsia="Times New Roman"/>
            <w:sz w:val="40"/>
          </w:rPr>
          <w:delText>P</w:delText>
        </w:r>
        <w:r w:rsidRPr="00F224EF" w:rsidDel="003B4A5C">
          <w:rPr>
            <w:rFonts w:eastAsia="Times New Roman"/>
            <w:sz w:val="40"/>
          </w:rPr>
          <w:delText xml:space="preserve">rocess with </w:delText>
        </w:r>
        <w:r w:rsidR="00F224EF" w:rsidDel="003B4A5C">
          <w:rPr>
            <w:rFonts w:eastAsia="Times New Roman"/>
            <w:sz w:val="40"/>
          </w:rPr>
          <w:delText>R</w:delText>
        </w:r>
        <w:r w:rsidRPr="00F224EF" w:rsidDel="003B4A5C">
          <w:rPr>
            <w:rFonts w:eastAsia="Times New Roman"/>
            <w:sz w:val="40"/>
          </w:rPr>
          <w:delText xml:space="preserve">euse </w:delText>
        </w:r>
      </w:del>
    </w:p>
    <w:p w14:paraId="537817DE" w14:textId="2F376722" w:rsidR="000637B0" w:rsidRPr="00337655" w:rsidDel="003B4A5C" w:rsidRDefault="000637B0" w:rsidP="007321EF">
      <w:pPr>
        <w:spacing w:after="0" w:line="240" w:lineRule="auto"/>
        <w:rPr>
          <w:del w:id="78" w:author="Jordan Braunstein" w:date="2018-08-21T08:30:00Z"/>
          <w:rFonts w:eastAsia="Times New Roman" w:cstheme="minorHAnsi"/>
          <w:sz w:val="24"/>
          <w:szCs w:val="24"/>
        </w:rPr>
      </w:pPr>
    </w:p>
    <w:p w14:paraId="41387F2F" w14:textId="79782571" w:rsidR="007321EF" w:rsidRPr="00337655" w:rsidDel="003B4A5C" w:rsidRDefault="007321EF" w:rsidP="007321EF">
      <w:pPr>
        <w:spacing w:after="0" w:line="240" w:lineRule="auto"/>
        <w:rPr>
          <w:del w:id="79" w:author="Jordan Braunstein" w:date="2018-08-21T08:30:00Z"/>
          <w:rFonts w:eastAsia="Times New Roman" w:cstheme="minorHAnsi"/>
          <w:sz w:val="24"/>
          <w:szCs w:val="24"/>
        </w:rPr>
      </w:pPr>
      <w:del w:id="80" w:author="Jordan Braunstein" w:date="2018-08-21T08:30:00Z">
        <w:r w:rsidRPr="00337655" w:rsidDel="003B4A5C">
          <w:rPr>
            <w:rFonts w:eastAsia="Times New Roman" w:cstheme="minorHAnsi"/>
            <w:sz w:val="24"/>
            <w:szCs w:val="24"/>
          </w:rPr>
          <w:delText xml:space="preserve">Software process with reuse includes the set of activities that </w:delText>
        </w:r>
        <w:r w:rsidRPr="005C66FD" w:rsidDel="003B4A5C">
          <w:rPr>
            <w:rFonts w:eastAsia="Times New Roman" w:cstheme="minorHAnsi"/>
            <w:noProof/>
            <w:sz w:val="24"/>
            <w:szCs w:val="24"/>
          </w:rPr>
          <w:delText>aim</w:delText>
        </w:r>
        <w:r w:rsidRPr="00337655" w:rsidDel="003B4A5C">
          <w:rPr>
            <w:rFonts w:eastAsia="Times New Roman" w:cstheme="minorHAnsi"/>
            <w:sz w:val="24"/>
            <w:szCs w:val="24"/>
          </w:rPr>
          <w:delText xml:space="preserve"> at maximizing reuse </w:delText>
        </w:r>
      </w:del>
    </w:p>
    <w:p w14:paraId="2F73F841" w14:textId="7AEF15B0" w:rsidR="007321EF" w:rsidRPr="00337655" w:rsidDel="003B4A5C" w:rsidRDefault="007321EF" w:rsidP="007321EF">
      <w:pPr>
        <w:spacing w:after="0" w:line="240" w:lineRule="auto"/>
        <w:rPr>
          <w:del w:id="81" w:author="Jordan Braunstein" w:date="2018-08-21T08:30:00Z"/>
          <w:rFonts w:eastAsia="Times New Roman" w:cstheme="minorHAnsi"/>
          <w:sz w:val="24"/>
          <w:szCs w:val="24"/>
        </w:rPr>
      </w:pPr>
      <w:del w:id="82" w:author="Jordan Braunstein" w:date="2018-08-21T08:30:00Z">
        <w:r w:rsidRPr="00337655" w:rsidDel="003B4A5C">
          <w:rPr>
            <w:rFonts w:eastAsia="Times New Roman" w:cstheme="minorHAnsi"/>
            <w:sz w:val="24"/>
            <w:szCs w:val="24"/>
          </w:rPr>
          <w:delText xml:space="preserve">of existing components classified into the </w:delText>
        </w:r>
        <w:r w:rsidR="00245AA9" w:rsidDel="003B4A5C">
          <w:rPr>
            <w:rFonts w:eastAsia="Times New Roman" w:cstheme="minorHAnsi"/>
            <w:sz w:val="24"/>
            <w:szCs w:val="24"/>
          </w:rPr>
          <w:delText>framework</w:delText>
        </w:r>
        <w:r w:rsidRPr="00337655" w:rsidDel="003B4A5C">
          <w:rPr>
            <w:rFonts w:eastAsia="Times New Roman" w:cstheme="minorHAnsi"/>
            <w:sz w:val="24"/>
            <w:szCs w:val="24"/>
          </w:rPr>
          <w:delText xml:space="preserve">. The approach supports the earliest possible identification (at requirements or design stages) of candidate reusable components since reuse </w:delText>
        </w:r>
        <w:r w:rsidR="005C66FD" w:rsidDel="003B4A5C">
          <w:rPr>
            <w:rFonts w:eastAsia="Times New Roman" w:cstheme="minorHAnsi"/>
            <w:noProof/>
            <w:sz w:val="24"/>
            <w:szCs w:val="24"/>
          </w:rPr>
          <w:delText>is</w:delText>
        </w:r>
        <w:r w:rsidRPr="00337655" w:rsidDel="003B4A5C">
          <w:rPr>
            <w:rFonts w:eastAsia="Times New Roman" w:cstheme="minorHAnsi"/>
            <w:sz w:val="24"/>
            <w:szCs w:val="24"/>
          </w:rPr>
          <w:delText xml:space="preserve"> most effective when applied at early stages of the life-cycle. The principle, well practiced by hardware engineers, is to specify and design aiming at reusing existing components. The earlier these components are identified, the greater is the possibility to tailor requirements and design to reuse those components, rather than developing new ones. Since the definition of reuse is based on applying existing solutions to new prob</w:delText>
        </w:r>
        <w:r w:rsidRPr="00D67B12" w:rsidDel="003B4A5C">
          <w:rPr>
            <w:rFonts w:eastAsia="Times New Roman" w:cstheme="minorHAnsi"/>
            <w:noProof/>
            <w:sz w:val="24"/>
            <w:szCs w:val="24"/>
          </w:rPr>
          <w:delText>lems</w:delText>
        </w:r>
        <w:r w:rsidRPr="00337655" w:rsidDel="003B4A5C">
          <w:rPr>
            <w:rFonts w:eastAsia="Times New Roman" w:cstheme="minorHAnsi"/>
            <w:sz w:val="24"/>
            <w:szCs w:val="24"/>
          </w:rPr>
          <w:delText>, one can succeed in identifying</w:delText>
        </w:r>
        <w:r w:rsidR="00213808" w:rsidDel="003B4A5C">
          <w:rPr>
            <w:rFonts w:eastAsia="Times New Roman" w:cstheme="minorHAnsi"/>
            <w:sz w:val="24"/>
            <w:szCs w:val="24"/>
          </w:rPr>
          <w:delText xml:space="preserve"> </w:delText>
        </w:r>
        <w:r w:rsidRPr="00337655" w:rsidDel="003B4A5C">
          <w:rPr>
            <w:rFonts w:eastAsia="Times New Roman" w:cstheme="minorHAnsi"/>
            <w:sz w:val="24"/>
            <w:szCs w:val="24"/>
          </w:rPr>
          <w:delText xml:space="preserve">something to reuse only if: </w:delText>
        </w:r>
      </w:del>
    </w:p>
    <w:p w14:paraId="0F07A8B6" w14:textId="175F04D0" w:rsidR="007321EF" w:rsidRPr="00245AA9" w:rsidDel="003B4A5C" w:rsidRDefault="007321EF" w:rsidP="00245AA9">
      <w:pPr>
        <w:pStyle w:val="ListParagraph"/>
        <w:numPr>
          <w:ilvl w:val="0"/>
          <w:numId w:val="10"/>
        </w:numPr>
        <w:spacing w:after="0" w:line="240" w:lineRule="auto"/>
        <w:rPr>
          <w:del w:id="83" w:author="Jordan Braunstein" w:date="2018-08-21T08:30:00Z"/>
          <w:rFonts w:eastAsia="Times New Roman" w:cstheme="minorHAnsi"/>
          <w:sz w:val="24"/>
          <w:szCs w:val="24"/>
        </w:rPr>
      </w:pPr>
      <w:del w:id="84" w:author="Jordan Braunstein" w:date="2018-08-21T08:30:00Z">
        <w:r w:rsidRPr="00245AA9" w:rsidDel="003B4A5C">
          <w:rPr>
            <w:rFonts w:eastAsia="Times New Roman" w:cstheme="minorHAnsi"/>
            <w:sz w:val="24"/>
            <w:szCs w:val="24"/>
          </w:rPr>
          <w:delText xml:space="preserve">The domain of available solutions </w:delText>
        </w:r>
        <w:r w:rsidR="005C66FD" w:rsidDel="003B4A5C">
          <w:rPr>
            <w:rFonts w:eastAsia="Times New Roman" w:cstheme="minorHAnsi"/>
            <w:noProof/>
            <w:sz w:val="24"/>
            <w:szCs w:val="24"/>
          </w:rPr>
          <w:delText>are</w:delText>
        </w:r>
        <w:r w:rsidRPr="00245AA9" w:rsidDel="003B4A5C">
          <w:rPr>
            <w:rFonts w:eastAsia="Times New Roman" w:cstheme="minorHAnsi"/>
            <w:sz w:val="24"/>
            <w:szCs w:val="24"/>
          </w:rPr>
          <w:delText xml:space="preserve"> complete with respect to new, emerging problems; </w:delText>
        </w:r>
      </w:del>
    </w:p>
    <w:p w14:paraId="33E01274" w14:textId="7DF272E1" w:rsidR="007321EF" w:rsidRPr="00245AA9" w:rsidDel="003B4A5C" w:rsidRDefault="007321EF" w:rsidP="007321EF">
      <w:pPr>
        <w:pStyle w:val="ListParagraph"/>
        <w:numPr>
          <w:ilvl w:val="0"/>
          <w:numId w:val="10"/>
        </w:numPr>
        <w:spacing w:after="0" w:line="240" w:lineRule="auto"/>
        <w:rPr>
          <w:del w:id="85" w:author="Jordan Braunstein" w:date="2018-08-21T08:30:00Z"/>
          <w:rFonts w:eastAsia="Times New Roman" w:cstheme="minorHAnsi"/>
          <w:sz w:val="24"/>
          <w:szCs w:val="24"/>
        </w:rPr>
      </w:pPr>
      <w:del w:id="86" w:author="Jordan Braunstein" w:date="2018-08-21T08:30:00Z">
        <w:r w:rsidRPr="00245AA9" w:rsidDel="003B4A5C">
          <w:rPr>
            <w:rFonts w:eastAsia="Times New Roman" w:cstheme="minorHAnsi"/>
            <w:sz w:val="24"/>
            <w:szCs w:val="24"/>
          </w:rPr>
          <w:delText xml:space="preserve">The description of both the problem and the solution are expressed at similar levels of </w:delText>
        </w:r>
        <w:r w:rsidRPr="005C66FD" w:rsidDel="003B4A5C">
          <w:rPr>
            <w:rFonts w:eastAsia="Times New Roman" w:cstheme="minorHAnsi"/>
            <w:noProof/>
            <w:sz w:val="24"/>
            <w:szCs w:val="24"/>
          </w:rPr>
          <w:delText>gran</w:delText>
        </w:r>
        <w:r w:rsidR="005C66FD" w:rsidDel="003B4A5C">
          <w:rPr>
            <w:rFonts w:eastAsia="Times New Roman" w:cstheme="minorHAnsi"/>
            <w:noProof/>
            <w:sz w:val="24"/>
            <w:szCs w:val="24"/>
          </w:rPr>
          <w:delText>ularity</w:delText>
        </w:r>
        <w:r w:rsidRPr="00245AA9" w:rsidDel="003B4A5C">
          <w:rPr>
            <w:rFonts w:eastAsia="Times New Roman" w:cstheme="minorHAnsi"/>
            <w:sz w:val="24"/>
            <w:szCs w:val="24"/>
          </w:rPr>
          <w:delText>, for assessing their match.</w:delText>
        </w:r>
      </w:del>
    </w:p>
    <w:p w14:paraId="3630B8CB" w14:textId="19E7DE3C" w:rsidR="006A00C2" w:rsidDel="003B4A5C" w:rsidRDefault="005A0B81" w:rsidP="00E6271D">
      <w:pPr>
        <w:spacing w:after="0" w:line="240" w:lineRule="auto"/>
        <w:rPr>
          <w:del w:id="87" w:author="Jordan Braunstein" w:date="2018-08-21T08:30:00Z"/>
        </w:rPr>
      </w:pPr>
      <w:del w:id="88" w:author="Jordan Braunstein" w:date="2018-08-21T08:30:00Z">
        <w:r w:rsidDel="003B4A5C">
          <w:delText>Microservices architectures also enable accelerated project delivery across the agency by facilitating easier reuse. Within government, there are many tasks like provisioning of hardware and software that are both repetitive, and common across agencies. Because of this, asset reuse can produce enormous IT productivity gains. Yet, today, limited re-use is realized across monolithic applications. These applications, by definition, hide their internals.</w:delText>
        </w:r>
      </w:del>
    </w:p>
    <w:p w14:paraId="3084F656" w14:textId="31E40C8A" w:rsidR="000C7356" w:rsidDel="003B4A5C" w:rsidRDefault="000C7356" w:rsidP="00E6271D">
      <w:pPr>
        <w:spacing w:after="0" w:line="240" w:lineRule="auto"/>
        <w:rPr>
          <w:del w:id="89" w:author="Jordan Braunstein" w:date="2018-08-21T08:30:00Z"/>
        </w:rPr>
      </w:pPr>
      <w:del w:id="90" w:author="Jordan Braunstein" w:date="2018-08-21T08:30:00Z">
        <w:r w:rsidDel="003B4A5C">
          <w:delText>As an example, Modernization of the Department of Labor’s COBOL Mainframe Systems through a microservices architecture will allow the department to sidestep the challenges facing their peers in other states. Their end vision is for this new architecture to provide them with the ability to make changes to parts of the application without impacting others, as well as faster project delivery speed through reuse of services, and improved governance via secured access to services.</w:delText>
        </w:r>
      </w:del>
    </w:p>
    <w:p w14:paraId="397E9039" w14:textId="77777777" w:rsidR="000C7356" w:rsidRDefault="000C7356" w:rsidP="00E6271D">
      <w:pPr>
        <w:spacing w:after="0" w:line="240" w:lineRule="auto"/>
      </w:pPr>
    </w:p>
    <w:p w14:paraId="358E8727" w14:textId="396B5426" w:rsidR="000C7356" w:rsidRDefault="000C7356" w:rsidP="00E6271D">
      <w:pPr>
        <w:spacing w:after="0" w:line="240" w:lineRule="auto"/>
        <w:rPr>
          <w:rFonts w:eastAsia="Times New Roman" w:cstheme="minorHAnsi"/>
          <w:i/>
          <w:iCs/>
          <w:sz w:val="24"/>
          <w:szCs w:val="24"/>
        </w:rPr>
      </w:pPr>
      <w:r>
        <w:t xml:space="preserve">Microservices promote reuse by exposing their functionality through a standardized API contract that any project team can leverage without needing to understand the underlying business logic of the microservice. In addition, as a function of their smaller scope, microservices can be used across a much larger variety of projects and business contexts. Furthermore, by decoupling services from their end consumers, multiple project teams from different domains can implement microservices with their own choice of </w:t>
      </w:r>
      <w:proofErr w:type="gramStart"/>
      <w:r>
        <w:t>technology, yet</w:t>
      </w:r>
      <w:proofErr w:type="gramEnd"/>
      <w:r>
        <w:t xml:space="preserve"> remain aligned with the broader mission of the agency, encouraging project teams to reuse existing microservices instead of building their own.</w:t>
      </w:r>
    </w:p>
    <w:p w14:paraId="062E169F" w14:textId="556F7B7A" w:rsidR="003323D5" w:rsidRPr="003323D5" w:rsidRDefault="00E6271D" w:rsidP="003323D5">
      <w:pPr>
        <w:pStyle w:val="Heading1"/>
        <w:rPr>
          <w:rFonts w:eastAsia="Times New Roman"/>
          <w:sz w:val="40"/>
        </w:rPr>
      </w:pPr>
      <w:r w:rsidRPr="003323D5">
        <w:rPr>
          <w:rFonts w:eastAsia="Times New Roman"/>
          <w:sz w:val="40"/>
        </w:rPr>
        <w:t xml:space="preserve">Training and </w:t>
      </w:r>
      <w:r w:rsidR="008217A8">
        <w:rPr>
          <w:rFonts w:eastAsia="Times New Roman"/>
          <w:sz w:val="40"/>
        </w:rPr>
        <w:t>E</w:t>
      </w:r>
      <w:r w:rsidRPr="003323D5">
        <w:rPr>
          <w:rFonts w:eastAsia="Times New Roman"/>
          <w:sz w:val="40"/>
        </w:rPr>
        <w:t>ducation</w:t>
      </w:r>
    </w:p>
    <w:p w14:paraId="31268131" w14:textId="77777777" w:rsidR="003323D5" w:rsidRDefault="003323D5" w:rsidP="00E6271D">
      <w:pPr>
        <w:spacing w:after="0" w:line="240" w:lineRule="auto"/>
        <w:rPr>
          <w:rFonts w:eastAsia="Times New Roman" w:cstheme="minorHAnsi"/>
          <w:sz w:val="24"/>
          <w:szCs w:val="24"/>
        </w:rPr>
      </w:pPr>
    </w:p>
    <w:p w14:paraId="2D370DD1" w14:textId="77777777" w:rsidR="00E6271D" w:rsidRPr="00337655" w:rsidRDefault="003323D5" w:rsidP="00E6271D">
      <w:pPr>
        <w:spacing w:after="0" w:line="240" w:lineRule="auto"/>
        <w:rPr>
          <w:rFonts w:eastAsia="Times New Roman" w:cstheme="minorHAnsi"/>
          <w:sz w:val="24"/>
          <w:szCs w:val="24"/>
        </w:rPr>
      </w:pPr>
      <w:r>
        <w:rPr>
          <w:rFonts w:eastAsia="Times New Roman" w:cstheme="minorHAnsi"/>
          <w:sz w:val="24"/>
          <w:szCs w:val="24"/>
        </w:rPr>
        <w:t xml:space="preserve">The framework </w:t>
      </w:r>
      <w:r w:rsidR="00E6271D" w:rsidRPr="005C66FD">
        <w:rPr>
          <w:rFonts w:eastAsia="Times New Roman" w:cstheme="minorHAnsi"/>
          <w:noProof/>
          <w:sz w:val="24"/>
          <w:szCs w:val="24"/>
        </w:rPr>
        <w:t>define</w:t>
      </w:r>
      <w:r w:rsidR="005C66FD">
        <w:rPr>
          <w:rFonts w:eastAsia="Times New Roman" w:cstheme="minorHAnsi"/>
          <w:noProof/>
          <w:sz w:val="24"/>
          <w:szCs w:val="24"/>
        </w:rPr>
        <w:t>s</w:t>
      </w:r>
      <w:r w:rsidR="00E6271D" w:rsidRPr="00337655">
        <w:rPr>
          <w:rFonts w:eastAsia="Times New Roman" w:cstheme="minorHAnsi"/>
          <w:sz w:val="24"/>
          <w:szCs w:val="24"/>
        </w:rPr>
        <w:t xml:space="preserve"> and enacts the policies to disseminate the reuse culture </w:t>
      </w:r>
    </w:p>
    <w:p w14:paraId="3419DCAC"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and to encourage the adoption of reuse practices among project teams. It is principally </w:t>
      </w:r>
    </w:p>
    <w:p w14:paraId="5F3392D7"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through this mechanism that the organization learns how to "reuse" effectively. </w:t>
      </w:r>
    </w:p>
    <w:p w14:paraId="58953292" w14:textId="77777777" w:rsidR="003323D5" w:rsidRDefault="00E6271D" w:rsidP="003323D5">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Provide expertise:</w:t>
      </w:r>
      <w:r w:rsidRPr="003323D5">
        <w:rPr>
          <w:rFonts w:eastAsia="Times New Roman" w:cstheme="minorHAnsi"/>
          <w:sz w:val="24"/>
          <w:szCs w:val="24"/>
        </w:rPr>
        <w:t xml:space="preserve"> whenever possible, engineers work with the project teams to better support them in achieving both development "for reuse" and "with reuse". </w:t>
      </w:r>
    </w:p>
    <w:p w14:paraId="6EC1FD87" w14:textId="77777777" w:rsidR="003323D5" w:rsidRDefault="00E6271D"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Development of reusable components:</w:t>
      </w:r>
      <w:r w:rsidRPr="003323D5">
        <w:rPr>
          <w:rFonts w:eastAsia="Times New Roman" w:cstheme="minorHAnsi"/>
          <w:sz w:val="24"/>
          <w:szCs w:val="24"/>
        </w:rPr>
        <w:t xml:space="preserve"> dedicated teams </w:t>
      </w:r>
      <w:proofErr w:type="gramStart"/>
      <w:r w:rsidRPr="003323D5">
        <w:rPr>
          <w:rFonts w:eastAsia="Times New Roman" w:cstheme="minorHAnsi"/>
          <w:sz w:val="24"/>
          <w:szCs w:val="24"/>
        </w:rPr>
        <w:t>are in charge of</w:t>
      </w:r>
      <w:proofErr w:type="gramEnd"/>
      <w:r w:rsidRPr="003323D5">
        <w:rPr>
          <w:rFonts w:eastAsia="Times New Roman" w:cstheme="minorHAnsi"/>
          <w:sz w:val="24"/>
          <w:szCs w:val="24"/>
        </w:rPr>
        <w:t xml:space="preserve"> producing reusable components by either re-engineering the "normal" software components or by developing new components whose reuse potential has been assessed during domain </w:t>
      </w:r>
      <w:r w:rsidRPr="003323D5">
        <w:rPr>
          <w:rFonts w:eastAsia="Times New Roman" w:cstheme="minorHAnsi"/>
          <w:sz w:val="24"/>
          <w:szCs w:val="24"/>
        </w:rPr>
        <w:lastRenderedPageBreak/>
        <w:t>analysis. The act of</w:t>
      </w:r>
      <w:r w:rsidR="007321EF" w:rsidRPr="003323D5">
        <w:rPr>
          <w:rFonts w:eastAsia="Times New Roman" w:cstheme="minorHAnsi"/>
          <w:sz w:val="24"/>
          <w:szCs w:val="24"/>
        </w:rPr>
        <w:t xml:space="preserve"> developing reusable components asynchronously with project team activities is called an "a-posteriori (or backroom)"</w:t>
      </w:r>
      <w:r w:rsidR="005C66FD">
        <w:rPr>
          <w:rFonts w:eastAsia="Times New Roman" w:cstheme="minorHAnsi"/>
          <w:sz w:val="24"/>
          <w:szCs w:val="24"/>
        </w:rPr>
        <w:t>approach</w:t>
      </w:r>
      <w:r w:rsidR="007321EF" w:rsidRPr="005C66FD">
        <w:rPr>
          <w:rFonts w:eastAsia="Times New Roman" w:cstheme="minorHAnsi"/>
          <w:noProof/>
          <w:sz w:val="24"/>
          <w:szCs w:val="24"/>
        </w:rPr>
        <w:t>.</w:t>
      </w:r>
      <w:r w:rsidR="007321EF" w:rsidRPr="003323D5">
        <w:rPr>
          <w:rFonts w:eastAsia="Times New Roman" w:cstheme="minorHAnsi"/>
          <w:sz w:val="24"/>
          <w:szCs w:val="24"/>
        </w:rPr>
        <w:t xml:space="preserve"> </w:t>
      </w:r>
    </w:p>
    <w:p w14:paraId="232812DD" w14:textId="77777777" w:rsidR="00775A9B" w:rsidRDefault="007321EF"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Maintenance of reusable components:</w:t>
      </w:r>
      <w:r w:rsidRPr="003323D5">
        <w:rPr>
          <w:rFonts w:eastAsia="Times New Roman" w:cstheme="minorHAnsi"/>
          <w:sz w:val="24"/>
          <w:szCs w:val="24"/>
        </w:rPr>
        <w:t xml:space="preserve"> reusable components may change as flaws are </w:t>
      </w:r>
      <w:r w:rsidR="005C66FD">
        <w:rPr>
          <w:rFonts w:eastAsia="Times New Roman" w:cstheme="minorHAnsi"/>
          <w:sz w:val="24"/>
          <w:szCs w:val="24"/>
        </w:rPr>
        <w:t>corrected</w:t>
      </w:r>
      <w:r w:rsidRPr="003323D5">
        <w:rPr>
          <w:rFonts w:eastAsia="Times New Roman" w:cstheme="minorHAnsi"/>
          <w:sz w:val="24"/>
          <w:szCs w:val="24"/>
        </w:rPr>
        <w:t xml:space="preserve"> and enhancements are made. </w:t>
      </w:r>
    </w:p>
    <w:p w14:paraId="536874A3" w14:textId="77777777" w:rsidR="00E6271D" w:rsidRPr="00775A9B" w:rsidRDefault="007321EF" w:rsidP="00F224EF">
      <w:pPr>
        <w:pStyle w:val="ListParagraph"/>
        <w:numPr>
          <w:ilvl w:val="0"/>
          <w:numId w:val="11"/>
        </w:numPr>
        <w:spacing w:after="0" w:line="240" w:lineRule="auto"/>
        <w:rPr>
          <w:rFonts w:eastAsia="Times New Roman" w:cstheme="minorHAnsi"/>
          <w:sz w:val="24"/>
          <w:szCs w:val="24"/>
        </w:rPr>
      </w:pPr>
      <w:commentRangeStart w:id="91"/>
      <w:r w:rsidRPr="00775A9B">
        <w:rPr>
          <w:rFonts w:eastAsia="Times New Roman" w:cstheme="minorHAnsi"/>
          <w:i/>
          <w:sz w:val="24"/>
          <w:szCs w:val="24"/>
        </w:rPr>
        <w:t xml:space="preserve">Maintenance and administration of </w:t>
      </w:r>
      <w:r w:rsidR="00775A9B">
        <w:rPr>
          <w:rFonts w:eastAsia="Times New Roman" w:cstheme="minorHAnsi"/>
          <w:i/>
          <w:sz w:val="24"/>
          <w:szCs w:val="24"/>
        </w:rPr>
        <w:t>the framework</w:t>
      </w:r>
      <w:r w:rsidRPr="00775A9B">
        <w:rPr>
          <w:rFonts w:eastAsia="Times New Roman" w:cstheme="minorHAnsi"/>
          <w:sz w:val="24"/>
          <w:szCs w:val="24"/>
        </w:rPr>
        <w:t xml:space="preserve">: the central repository is managed by a single team which controls the nature and quality of the information stored in the repository. This activity also deals with the population of the library of artifact descriptors, including setting policies for artifact acquisition and maintenance (e.g., evaluation, certification, classification, and weeding). In </w:t>
      </w:r>
      <w:r w:rsidRPr="005C66FD">
        <w:rPr>
          <w:rFonts w:eastAsia="Times New Roman" w:cstheme="minorHAnsi"/>
          <w:noProof/>
          <w:sz w:val="24"/>
          <w:szCs w:val="24"/>
        </w:rPr>
        <w:t>addition</w:t>
      </w:r>
      <w:r w:rsidR="005C66FD">
        <w:rPr>
          <w:rFonts w:eastAsia="Times New Roman" w:cstheme="minorHAnsi"/>
          <w:noProof/>
          <w:sz w:val="24"/>
          <w:szCs w:val="24"/>
        </w:rPr>
        <w:t>,</w:t>
      </w:r>
      <w:r w:rsidRPr="00775A9B">
        <w:rPr>
          <w:rFonts w:eastAsia="Times New Roman" w:cstheme="minorHAnsi"/>
          <w:sz w:val="24"/>
          <w:szCs w:val="24"/>
        </w:rPr>
        <w:t xml:space="preserve"> it </w:t>
      </w:r>
      <w:proofErr w:type="gramStart"/>
      <w:r w:rsidRPr="00775A9B">
        <w:rPr>
          <w:rFonts w:eastAsia="Times New Roman" w:cstheme="minorHAnsi"/>
          <w:sz w:val="24"/>
          <w:szCs w:val="24"/>
        </w:rPr>
        <w:t>has to</w:t>
      </w:r>
      <w:proofErr w:type="gramEnd"/>
      <w:r w:rsidRPr="00775A9B">
        <w:rPr>
          <w:rFonts w:eastAsia="Times New Roman" w:cstheme="minorHAnsi"/>
          <w:sz w:val="24"/>
          <w:szCs w:val="24"/>
        </w:rPr>
        <w:t xml:space="preserve"> define and maintain a coherent classification scheme for the stored artifacts, weeding old artifacts, announcing incoming ones, user management (e.g., add/delete users, set user privileges), and reporting on artifact usage. </w:t>
      </w:r>
      <w:commentRangeEnd w:id="91"/>
      <w:r w:rsidR="003B4A5C">
        <w:rPr>
          <w:rStyle w:val="CommentReference"/>
        </w:rPr>
        <w:commentReference w:id="91"/>
      </w:r>
    </w:p>
    <w:p w14:paraId="694F6E93" w14:textId="77777777" w:rsidR="00F224EF" w:rsidRPr="00F224EF" w:rsidRDefault="00F224EF" w:rsidP="00F224EF">
      <w:pPr>
        <w:spacing w:after="0" w:line="240" w:lineRule="auto"/>
        <w:rPr>
          <w:rFonts w:eastAsia="Times New Roman" w:cstheme="minorHAnsi"/>
          <w:sz w:val="24"/>
          <w:szCs w:val="24"/>
        </w:rPr>
      </w:pPr>
    </w:p>
    <w:p w14:paraId="2751E3AE" w14:textId="77777777" w:rsidR="007321EF" w:rsidRPr="00F224EF" w:rsidRDefault="007321EF" w:rsidP="00F224EF">
      <w:pPr>
        <w:pStyle w:val="Heading1"/>
        <w:rPr>
          <w:sz w:val="40"/>
        </w:rPr>
      </w:pPr>
      <w:commentRangeStart w:id="92"/>
      <w:r w:rsidRPr="00F224EF">
        <w:rPr>
          <w:sz w:val="40"/>
        </w:rPr>
        <w:t xml:space="preserve">Classification of an artifact </w:t>
      </w:r>
    </w:p>
    <w:p w14:paraId="0B9861BB" w14:textId="77777777" w:rsidR="00CB2E95" w:rsidRDefault="00CB2E95" w:rsidP="007321EF">
      <w:pPr>
        <w:spacing w:after="0" w:line="240" w:lineRule="auto"/>
        <w:rPr>
          <w:rFonts w:eastAsia="Times New Roman" w:cstheme="minorHAnsi"/>
          <w:sz w:val="24"/>
          <w:szCs w:val="24"/>
        </w:rPr>
      </w:pPr>
    </w:p>
    <w:p w14:paraId="6FE9FC67" w14:textId="77777777" w:rsidR="003B7719"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The three classification methodologies implemented in </w:t>
      </w:r>
      <w:r w:rsidR="00F24B55">
        <w:rPr>
          <w:rFonts w:eastAsia="Times New Roman" w:cstheme="minorHAnsi"/>
          <w:sz w:val="24"/>
          <w:szCs w:val="24"/>
        </w:rPr>
        <w:t>the reusability framework</w:t>
      </w:r>
      <w:r w:rsidRPr="00337655">
        <w:rPr>
          <w:rFonts w:eastAsia="Times New Roman" w:cstheme="minorHAnsi"/>
          <w:sz w:val="24"/>
          <w:szCs w:val="24"/>
        </w:rPr>
        <w:t xml:space="preserve"> are different in the way the </w:t>
      </w:r>
      <w:r w:rsidR="005C66FD">
        <w:rPr>
          <w:rFonts w:eastAsia="Times New Roman" w:cstheme="minorHAnsi"/>
          <w:noProof/>
          <w:sz w:val="24"/>
          <w:szCs w:val="24"/>
        </w:rPr>
        <w:t>artifacts</w:t>
      </w:r>
      <w:r w:rsidRPr="00337655">
        <w:rPr>
          <w:rFonts w:eastAsia="Times New Roman" w:cstheme="minorHAnsi"/>
          <w:sz w:val="24"/>
          <w:szCs w:val="24"/>
        </w:rPr>
        <w:t xml:space="preserve"> are classified and retrieved. </w:t>
      </w:r>
    </w:p>
    <w:p w14:paraId="7E84E178" w14:textId="77777777" w:rsidR="007321EF" w:rsidRPr="003B7719" w:rsidRDefault="007321EF" w:rsidP="003B7719">
      <w:pPr>
        <w:pStyle w:val="ListParagraph"/>
        <w:numPr>
          <w:ilvl w:val="0"/>
          <w:numId w:val="12"/>
        </w:numPr>
        <w:spacing w:after="0" w:line="240" w:lineRule="auto"/>
        <w:rPr>
          <w:rFonts w:eastAsia="Times New Roman" w:cstheme="minorHAnsi"/>
          <w:sz w:val="24"/>
          <w:szCs w:val="24"/>
        </w:rPr>
      </w:pPr>
      <w:r w:rsidRPr="003B7719">
        <w:rPr>
          <w:rFonts w:eastAsia="Times New Roman" w:cstheme="minorHAnsi"/>
          <w:sz w:val="24"/>
          <w:szCs w:val="24"/>
        </w:rPr>
        <w:t xml:space="preserve">When a new artifact is inserted, it </w:t>
      </w:r>
      <w:proofErr w:type="gramStart"/>
      <w:r w:rsidRPr="003B7719">
        <w:rPr>
          <w:rFonts w:eastAsia="Times New Roman" w:cstheme="minorHAnsi"/>
          <w:sz w:val="24"/>
          <w:szCs w:val="24"/>
        </w:rPr>
        <w:t>has to</w:t>
      </w:r>
      <w:proofErr w:type="gramEnd"/>
      <w:r w:rsidRPr="003B7719">
        <w:rPr>
          <w:rFonts w:eastAsia="Times New Roman" w:cstheme="minorHAnsi"/>
          <w:sz w:val="24"/>
          <w:szCs w:val="24"/>
        </w:rPr>
        <w:t xml:space="preserve"> be classified in all of the methodologies supported by the system. In fact, if this is not done, the artifact will not be found when a search based on the missing methodology is performed. </w:t>
      </w:r>
    </w:p>
    <w:p w14:paraId="4ACAA1B8" w14:textId="77777777" w:rsidR="00FF09A9" w:rsidRDefault="007321EF" w:rsidP="007321EF">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For the free text classification, the artifacts are classified associating them with a text-</w:t>
      </w:r>
      <w:r w:rsidR="005C66FD">
        <w:rPr>
          <w:rFonts w:eastAsia="Times New Roman" w:cstheme="minorHAnsi"/>
          <w:noProof/>
          <w:sz w:val="24"/>
          <w:szCs w:val="24"/>
        </w:rPr>
        <w:t>description</w:t>
      </w:r>
      <w:r w:rsidRPr="00FF09A9">
        <w:rPr>
          <w:rFonts w:eastAsia="Times New Roman" w:cstheme="minorHAnsi"/>
          <w:sz w:val="24"/>
          <w:szCs w:val="24"/>
        </w:rPr>
        <w:t xml:space="preserve"> of arbitrary length which describes the artifacts themselves.</w:t>
      </w:r>
    </w:p>
    <w:p w14:paraId="5AAAE3B0" w14:textId="77777777" w:rsidR="00FF09A9" w:rsidRDefault="007321EF" w:rsidP="00FF09A9">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 xml:space="preserve">In the keywords </w:t>
      </w:r>
      <w:r w:rsidRPr="005C66FD">
        <w:rPr>
          <w:rFonts w:eastAsia="Times New Roman" w:cstheme="minorHAnsi"/>
          <w:noProof/>
          <w:sz w:val="24"/>
          <w:szCs w:val="24"/>
        </w:rPr>
        <w:t>classification</w:t>
      </w:r>
      <w:r w:rsidR="005C66FD">
        <w:rPr>
          <w:rFonts w:eastAsia="Times New Roman" w:cstheme="minorHAnsi"/>
          <w:noProof/>
          <w:sz w:val="24"/>
          <w:szCs w:val="24"/>
        </w:rPr>
        <w:t>,</w:t>
      </w:r>
      <w:r w:rsidRPr="00FF09A9">
        <w:rPr>
          <w:rFonts w:eastAsia="Times New Roman" w:cstheme="minorHAnsi"/>
          <w:sz w:val="24"/>
          <w:szCs w:val="24"/>
        </w:rPr>
        <w:t xml:space="preserve"> each artifact in the system is associated with a set of keywords that characterize the artifact itself and are chosen from a </w:t>
      </w:r>
      <w:r w:rsidRPr="005C66FD">
        <w:rPr>
          <w:rFonts w:eastAsia="Times New Roman" w:cstheme="minorHAnsi"/>
          <w:noProof/>
          <w:sz w:val="24"/>
          <w:szCs w:val="24"/>
        </w:rPr>
        <w:t>well</w:t>
      </w:r>
      <w:r w:rsidR="005C66FD">
        <w:rPr>
          <w:rFonts w:eastAsia="Times New Roman" w:cstheme="minorHAnsi"/>
          <w:noProof/>
          <w:sz w:val="24"/>
          <w:szCs w:val="24"/>
        </w:rPr>
        <w:t>-</w:t>
      </w:r>
      <w:r w:rsidRPr="005C66FD">
        <w:rPr>
          <w:rFonts w:eastAsia="Times New Roman" w:cstheme="minorHAnsi"/>
          <w:noProof/>
          <w:sz w:val="24"/>
          <w:szCs w:val="24"/>
        </w:rPr>
        <w:t>defined</w:t>
      </w:r>
      <w:r w:rsidRPr="00FF09A9">
        <w:rPr>
          <w:rFonts w:eastAsia="Times New Roman" w:cstheme="minorHAnsi"/>
          <w:sz w:val="24"/>
          <w:szCs w:val="24"/>
        </w:rPr>
        <w:t xml:space="preserve"> dictionary. The dictionary can be expanded by the system administrator, who has the capability to remove unused keywords</w:t>
      </w:r>
      <w:commentRangeEnd w:id="92"/>
      <w:r w:rsidR="003B4A5C">
        <w:rPr>
          <w:rStyle w:val="CommentReference"/>
        </w:rPr>
        <w:commentReference w:id="92"/>
      </w:r>
    </w:p>
    <w:p w14:paraId="68EDBA97" w14:textId="77777777" w:rsidR="007321EF" w:rsidRPr="00337655" w:rsidRDefault="007321EF" w:rsidP="00F224EF">
      <w:pPr>
        <w:pStyle w:val="Heading1"/>
        <w:rPr>
          <w:rFonts w:eastAsiaTheme="minorHAnsi"/>
        </w:rPr>
      </w:pPr>
      <w:r w:rsidRPr="00337655">
        <w:rPr>
          <w:rFonts w:eastAsia="Times New Roman"/>
        </w:rPr>
        <w:br/>
      </w:r>
      <w:r w:rsidRPr="00F224EF">
        <w:rPr>
          <w:rFonts w:eastAsia="Times New Roman"/>
          <w:sz w:val="40"/>
        </w:rPr>
        <w:t xml:space="preserve">Retrieval of an artifact </w:t>
      </w:r>
    </w:p>
    <w:p w14:paraId="031C2307" w14:textId="77777777" w:rsidR="00174403" w:rsidRP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An artifact stored </w:t>
      </w:r>
      <w:r w:rsidR="00174403" w:rsidRPr="00174403">
        <w:rPr>
          <w:rFonts w:eastAsia="Times New Roman" w:cstheme="minorHAnsi"/>
          <w:sz w:val="24"/>
          <w:szCs w:val="24"/>
        </w:rPr>
        <w:t>using</w:t>
      </w:r>
      <w:r w:rsidRPr="00174403">
        <w:rPr>
          <w:rFonts w:eastAsia="Times New Roman" w:cstheme="minorHAnsi"/>
          <w:sz w:val="24"/>
          <w:szCs w:val="24"/>
        </w:rPr>
        <w:t xml:space="preserve"> </w:t>
      </w:r>
      <w:r w:rsidR="00174403" w:rsidRPr="00174403">
        <w:rPr>
          <w:rFonts w:eastAsia="Times New Roman" w:cstheme="minorHAnsi"/>
          <w:sz w:val="24"/>
          <w:szCs w:val="24"/>
        </w:rPr>
        <w:t>the reusability</w:t>
      </w:r>
      <w:r w:rsidRPr="00174403">
        <w:rPr>
          <w:rFonts w:eastAsia="Times New Roman" w:cstheme="minorHAnsi"/>
          <w:sz w:val="24"/>
          <w:szCs w:val="24"/>
        </w:rPr>
        <w:t xml:space="preserve"> can be retrieved by navigating through the relations established between the artifacts or performing a search based upon one of the classification methodologies implemented in the system.</w:t>
      </w:r>
    </w:p>
    <w:p w14:paraId="697873CB" w14:textId="77777777" w:rsid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The search is fundamental even when navigating through the relations </w:t>
      </w:r>
      <w:r w:rsidRPr="00D67B12">
        <w:rPr>
          <w:rFonts w:eastAsia="Times New Roman" w:cstheme="minorHAnsi"/>
          <w:noProof/>
          <w:sz w:val="24"/>
          <w:szCs w:val="24"/>
        </w:rPr>
        <w:t>in</w:t>
      </w:r>
      <w:r w:rsidRPr="00174403">
        <w:rPr>
          <w:rFonts w:eastAsia="Times New Roman" w:cstheme="minorHAnsi"/>
          <w:sz w:val="24"/>
          <w:szCs w:val="24"/>
        </w:rPr>
        <w:t xml:space="preserve"> fact, it is necessary to find an initial artifact from which to start the navigation. The search is done in </w:t>
      </w:r>
      <w:proofErr w:type="gramStart"/>
      <w:r w:rsidRPr="00174403">
        <w:rPr>
          <w:rFonts w:eastAsia="Times New Roman" w:cstheme="minorHAnsi"/>
          <w:sz w:val="24"/>
          <w:szCs w:val="24"/>
        </w:rPr>
        <w:t>different ways</w:t>
      </w:r>
      <w:proofErr w:type="gramEnd"/>
      <w:r w:rsidRPr="00174403">
        <w:rPr>
          <w:rFonts w:eastAsia="Times New Roman" w:cstheme="minorHAnsi"/>
          <w:sz w:val="24"/>
          <w:szCs w:val="24"/>
        </w:rPr>
        <w:t xml:space="preserve"> depending on the classification it uses: </w:t>
      </w:r>
    </w:p>
    <w:p w14:paraId="4CFF320D" w14:textId="77777777" w:rsidR="007321EF" w:rsidRPr="00174403" w:rsidRDefault="00174403" w:rsidP="00174403">
      <w:pPr>
        <w:pStyle w:val="ListParagraph"/>
        <w:numPr>
          <w:ilvl w:val="1"/>
          <w:numId w:val="13"/>
        </w:numPr>
        <w:spacing w:after="0" w:line="240" w:lineRule="auto"/>
        <w:rPr>
          <w:rFonts w:eastAsia="Times New Roman" w:cstheme="minorHAnsi"/>
          <w:sz w:val="24"/>
          <w:szCs w:val="24"/>
        </w:rPr>
      </w:pPr>
      <w:r>
        <w:rPr>
          <w:rFonts w:eastAsia="Times New Roman" w:cstheme="minorHAnsi"/>
          <w:sz w:val="24"/>
          <w:szCs w:val="24"/>
        </w:rPr>
        <w:t>T</w:t>
      </w:r>
      <w:r w:rsidR="007321EF" w:rsidRPr="00174403">
        <w:rPr>
          <w:rFonts w:eastAsia="Times New Roman" w:cstheme="minorHAnsi"/>
          <w:sz w:val="24"/>
          <w:szCs w:val="24"/>
        </w:rPr>
        <w:t xml:space="preserve">he user </w:t>
      </w:r>
      <w:proofErr w:type="gramStart"/>
      <w:r w:rsidR="007321EF" w:rsidRPr="00174403">
        <w:rPr>
          <w:rFonts w:eastAsia="Times New Roman" w:cstheme="minorHAnsi"/>
          <w:sz w:val="24"/>
          <w:szCs w:val="24"/>
        </w:rPr>
        <w:t>has to</w:t>
      </w:r>
      <w:proofErr w:type="gramEnd"/>
      <w:r w:rsidR="007321EF" w:rsidRPr="00174403">
        <w:rPr>
          <w:rFonts w:eastAsia="Times New Roman" w:cstheme="minorHAnsi"/>
          <w:sz w:val="24"/>
          <w:szCs w:val="24"/>
        </w:rPr>
        <w:t xml:space="preserve"> do a query in a format which depends on the different kinds of classification. If the results of the search are not satisfactory, the query can be relaxed or modified in some way and the search</w:t>
      </w:r>
    </w:p>
    <w:p w14:paraId="752FFE80" w14:textId="77777777" w:rsidR="007A3366" w:rsidRPr="007A3366" w:rsidRDefault="007A3366" w:rsidP="007A3366">
      <w:pPr>
        <w:spacing w:after="0" w:line="240" w:lineRule="auto"/>
        <w:rPr>
          <w:rFonts w:eastAsia="Times New Roman" w:cstheme="minorHAnsi"/>
          <w:sz w:val="24"/>
          <w:szCs w:val="24"/>
        </w:rPr>
      </w:pPr>
    </w:p>
    <w:p w14:paraId="4D437646" w14:textId="77777777" w:rsidR="007B0587" w:rsidRPr="00F224EF" w:rsidRDefault="00CB7D5C" w:rsidP="00F224EF">
      <w:pPr>
        <w:pStyle w:val="Heading1"/>
      </w:pPr>
      <w:r w:rsidRPr="00F224EF">
        <w:rPr>
          <w:sz w:val="40"/>
        </w:rPr>
        <w:lastRenderedPageBreak/>
        <w:t>APPROACHES FOR REUSE</w:t>
      </w:r>
    </w:p>
    <w:p w14:paraId="301D4C59" w14:textId="77777777" w:rsidR="003475F7" w:rsidRPr="003475F7" w:rsidRDefault="003475F7" w:rsidP="003475F7">
      <w:p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Reuse approach can be of two types:</w:t>
      </w:r>
    </w:p>
    <w:p w14:paraId="6F06C1E7" w14:textId="77777777" w:rsidR="003475F7" w:rsidRPr="007B5EC5"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G</w:t>
      </w:r>
      <w:r w:rsidRPr="007B5EC5">
        <w:rPr>
          <w:rFonts w:eastAsia="Times New Roman" w:cstheme="minorHAnsi"/>
          <w:color w:val="000000"/>
          <w:sz w:val="24"/>
          <w:szCs w:val="24"/>
          <w:shd w:val="clear" w:color="auto" w:fill="FFFFFF"/>
        </w:rPr>
        <w:t>eneration-based</w:t>
      </w:r>
      <w:r>
        <w:rPr>
          <w:rFonts w:eastAsia="Times New Roman" w:cstheme="minorHAnsi"/>
          <w:color w:val="000000"/>
          <w:sz w:val="24"/>
          <w:szCs w:val="24"/>
          <w:shd w:val="clear" w:color="auto" w:fill="FFFFFF"/>
        </w:rPr>
        <w:t xml:space="preserve">: </w:t>
      </w:r>
      <w:r w:rsidRPr="00337655">
        <w:rPr>
          <w:rFonts w:eastAsia="Times New Roman" w:cstheme="minorHAnsi"/>
          <w:color w:val="000000"/>
          <w:sz w:val="24"/>
          <w:szCs w:val="24"/>
        </w:rPr>
        <w:t xml:space="preserve">The generation-based approach reuses the process of previous software development efforts, often embodied in computer tools that automate a part of the development </w:t>
      </w:r>
      <w:r w:rsidRPr="00D67B12">
        <w:rPr>
          <w:rFonts w:eastAsia="Times New Roman" w:cstheme="minorHAnsi"/>
          <w:noProof/>
          <w:color w:val="000000"/>
          <w:sz w:val="24"/>
          <w:szCs w:val="24"/>
        </w:rPr>
        <w:t>life cycle</w:t>
      </w:r>
      <w:r>
        <w:rPr>
          <w:rFonts w:eastAsia="Times New Roman" w:cstheme="minorHAnsi"/>
          <w:color w:val="000000"/>
          <w:sz w:val="24"/>
          <w:szCs w:val="24"/>
        </w:rPr>
        <w:t>.</w:t>
      </w:r>
    </w:p>
    <w:p w14:paraId="7149B75F" w14:textId="77777777" w:rsidR="00CB7D5C" w:rsidRPr="003475F7"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C</w:t>
      </w:r>
      <w:r w:rsidRPr="007B5EC5">
        <w:rPr>
          <w:rFonts w:eastAsia="Times New Roman" w:cstheme="minorHAnsi"/>
          <w:color w:val="000000"/>
          <w:sz w:val="24"/>
          <w:szCs w:val="24"/>
          <w:shd w:val="clear" w:color="auto" w:fill="FFFFFF"/>
        </w:rPr>
        <w:t>omposition-based</w:t>
      </w:r>
      <w:r>
        <w:rPr>
          <w:rFonts w:eastAsia="Times New Roman" w:cstheme="minorHAnsi"/>
          <w:color w:val="000000"/>
          <w:sz w:val="24"/>
          <w:szCs w:val="24"/>
          <w:shd w:val="clear" w:color="auto" w:fill="FFFFFF"/>
        </w:rPr>
        <w:t xml:space="preserve">: </w:t>
      </w:r>
      <w:r w:rsidR="00CB7D5C" w:rsidRPr="003475F7">
        <w:rPr>
          <w:rFonts w:eastAsia="Times New Roman" w:cstheme="minorHAnsi"/>
          <w:color w:val="000000"/>
          <w:sz w:val="24"/>
          <w:szCs w:val="24"/>
        </w:rPr>
        <w:t>The composition-based approach reuses existing software products in a new system to avoid repetitive work. As mentioned in the previous section, many types of software products can be reused. However, because this research focuses on the reuse of components, the discussion here is limited to component reuse, although many problems and solutions discussed can be extrapolated to the reuse of other software products. Component reuse is also known as </w:t>
      </w:r>
      <w:r w:rsidR="00CB7D5C" w:rsidRPr="003475F7">
        <w:rPr>
          <w:rFonts w:eastAsia="Times New Roman" w:cstheme="minorHAnsi"/>
          <w:i/>
          <w:iCs/>
          <w:color w:val="000000"/>
          <w:sz w:val="24"/>
          <w:szCs w:val="24"/>
        </w:rPr>
        <w:t>component-based development</w:t>
      </w:r>
      <w:r w:rsidR="00CB7D5C" w:rsidRPr="003475F7">
        <w:rPr>
          <w:rFonts w:eastAsia="Times New Roman" w:cstheme="minorHAnsi"/>
          <w:color w:val="000000"/>
          <w:sz w:val="24"/>
          <w:szCs w:val="24"/>
        </w:rPr>
        <w:t>. Based on the role that components contribute to the programming process, component reuse is further divided into three categories.</w:t>
      </w:r>
    </w:p>
    <w:p w14:paraId="340CAC7A"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Black-Box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black-box reuse, a component is directly reused without modification. A component can be reused as it is or reused through inheritance if the programmer creates a specialized subclass of an existing class component.</w:t>
      </w:r>
    </w:p>
    <w:p w14:paraId="65418CA0"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White-Box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white-box reuse, programmers reuse the component after they have modified the components to their needs. White-box reuse does not contribute as much to the easier maintenance and evolution of software systems as black-box reuse does, but it can reduce development time.</w:t>
      </w:r>
    </w:p>
    <w:p w14:paraId="1EBCBAD5" w14:textId="53EADE05" w:rsidR="00D71E1F" w:rsidRDefault="00CB7D5C" w:rsidP="00F224EF">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Glass-Box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glass-box reuse, programmers do not directly reuse the component; instead, they use it as an example for their own development. For instance, programmers can look at examples to find out how a program plan is realized and build their own system through analogy.</w:t>
      </w:r>
    </w:p>
    <w:p w14:paraId="745436F6" w14:textId="2E3068EC" w:rsidR="000C6346" w:rsidRPr="00BE0355" w:rsidRDefault="000C6346" w:rsidP="00BE0355">
      <w:pPr>
        <w:spacing w:before="100" w:beforeAutospacing="1" w:after="100" w:afterAutospacing="1" w:line="240" w:lineRule="auto"/>
        <w:rPr>
          <w:rFonts w:eastAsia="Times New Roman" w:cstheme="minorHAnsi"/>
          <w:color w:val="000000" w:themeColor="text1"/>
          <w:sz w:val="24"/>
          <w:szCs w:val="24"/>
        </w:rPr>
      </w:pPr>
      <w:r w:rsidRPr="00BE0355">
        <w:rPr>
          <w:rFonts w:cs="Arial"/>
          <w:color w:val="000000" w:themeColor="text1"/>
          <w:sz w:val="24"/>
          <w:szCs w:val="24"/>
          <w:shd w:val="clear" w:color="auto" w:fill="FFFFFF"/>
        </w:rPr>
        <w:t> </w:t>
      </w:r>
      <w:hyperlink r:id="rId11" w:tgtFrame="_blank" w:history="1">
        <w:r w:rsidRPr="00BE0355">
          <w:rPr>
            <w:rStyle w:val="Hyperlink"/>
            <w:rFonts w:cs="Arial"/>
            <w:color w:val="000000" w:themeColor="text1"/>
            <w:sz w:val="24"/>
            <w:szCs w:val="24"/>
            <w:u w:val="none"/>
            <w:shd w:val="clear" w:color="auto" w:fill="FFFFFF"/>
          </w:rPr>
          <w:t>API-led transformations</w:t>
        </w:r>
      </w:hyperlink>
      <w:r w:rsidRPr="00BE0355">
        <w:rPr>
          <w:rFonts w:cs="Arial"/>
          <w:color w:val="000000" w:themeColor="text1"/>
          <w:sz w:val="24"/>
          <w:szCs w:val="24"/>
          <w:shd w:val="clear" w:color="auto" w:fill="FFFFFF"/>
        </w:rPr>
        <w:t> have demonstrably unlocked both code and component reuse for enterprises and small shops alike, a set of easily understandable KPIs have begun to emerge to measure how well an IT shop has integrated the ethic of software reuse.</w:t>
      </w:r>
    </w:p>
    <w:p w14:paraId="0CAB9BFD" w14:textId="7EBD8454" w:rsidR="003002D1" w:rsidRPr="00BE0355" w:rsidDel="003B4A5C" w:rsidRDefault="003002D1" w:rsidP="003002D1">
      <w:pPr>
        <w:spacing w:before="100" w:beforeAutospacing="1" w:after="100" w:afterAutospacing="1" w:line="240" w:lineRule="auto"/>
        <w:rPr>
          <w:del w:id="93" w:author="Jordan Braunstein" w:date="2018-08-21T08:27:00Z"/>
          <w:sz w:val="28"/>
        </w:rPr>
      </w:pPr>
      <w:del w:id="94" w:author="Jordan Braunstein" w:date="2018-08-21T08:27:00Z">
        <w:r w:rsidRPr="00BE0355" w:rsidDel="003B4A5C">
          <w:rPr>
            <w:rStyle w:val="Heading1Char"/>
            <w:sz w:val="40"/>
          </w:rPr>
          <w:delText>API-LED CONNECTIVITY ENABLES THE SUCCESSFUL ADOPTION OF MICROSERVICE REUSE</w:delText>
        </w:r>
        <w:r w:rsidRPr="00BE0355" w:rsidDel="003B4A5C">
          <w:rPr>
            <w:sz w:val="28"/>
          </w:rPr>
          <w:delText xml:space="preserve"> </w:delText>
        </w:r>
      </w:del>
    </w:p>
    <w:p w14:paraId="5CCE79BE" w14:textId="13CF2E1D" w:rsidR="003002D1" w:rsidDel="003B4A5C" w:rsidRDefault="003002D1" w:rsidP="003002D1">
      <w:pPr>
        <w:spacing w:before="100" w:beforeAutospacing="1" w:after="100" w:afterAutospacing="1" w:line="240" w:lineRule="auto"/>
        <w:rPr>
          <w:del w:id="95" w:author="Jordan Braunstein" w:date="2018-08-21T08:27:00Z"/>
        </w:rPr>
      </w:pPr>
      <w:del w:id="96" w:author="Jordan Braunstein" w:date="2018-08-21T08:27:00Z">
        <w:r w:rsidDel="003B4A5C">
          <w:delText>Even after decomposing a monolithic application into constituent microservices, many of the benefits of this approach are lost if IT does not provide the means for these services to be accessed and reused across the enterprise. To maximize the impact of microservice reuse, a three-tiered model of system, process, and experience APIs to enable agility while minimizing disruption to core systems.</w:delText>
        </w:r>
        <w:r w:rsidR="00CB21F1" w:rsidDel="003B4A5C">
          <w:delText xml:space="preserve"> Mule Soft API Management tool provides the following Diagram:</w:delText>
        </w:r>
      </w:del>
    </w:p>
    <w:p w14:paraId="691FC676" w14:textId="788B228D" w:rsidR="00CB21F1" w:rsidDel="003B4A5C" w:rsidRDefault="00CB21F1" w:rsidP="003002D1">
      <w:pPr>
        <w:spacing w:before="100" w:beforeAutospacing="1" w:after="100" w:afterAutospacing="1" w:line="240" w:lineRule="auto"/>
        <w:rPr>
          <w:del w:id="97" w:author="Jordan Braunstein" w:date="2018-08-21T08:27:00Z"/>
          <w:rFonts w:eastAsia="Times New Roman" w:cstheme="minorHAnsi"/>
          <w:color w:val="000000"/>
          <w:sz w:val="24"/>
          <w:szCs w:val="24"/>
        </w:rPr>
      </w:pPr>
      <w:del w:id="98" w:author="Jordan Braunstein" w:date="2018-08-21T08:27:00Z">
        <w:r w:rsidDel="003B4A5C">
          <w:rPr>
            <w:noProof/>
          </w:rPr>
          <w:lastRenderedPageBreak/>
          <w:drawing>
            <wp:inline distT="0" distB="0" distL="0" distR="0" wp14:anchorId="1087E92F" wp14:editId="5E3762BC">
              <wp:extent cx="5943600" cy="297815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8150"/>
                      </a:xfrm>
                      <a:prstGeom prst="rect">
                        <a:avLst/>
                      </a:prstGeom>
                      <a:ln>
                        <a:solidFill>
                          <a:schemeClr val="accent1"/>
                        </a:solidFill>
                      </a:ln>
                    </pic:spPr>
                  </pic:pic>
                </a:graphicData>
              </a:graphic>
            </wp:inline>
          </w:drawing>
        </w:r>
      </w:del>
    </w:p>
    <w:p w14:paraId="1CC9BD92" w14:textId="2C3ABC19" w:rsidR="00CB21F1" w:rsidDel="003B4A5C" w:rsidRDefault="00CB21F1" w:rsidP="003002D1">
      <w:pPr>
        <w:spacing w:before="100" w:beforeAutospacing="1" w:after="100" w:afterAutospacing="1" w:line="240" w:lineRule="auto"/>
        <w:rPr>
          <w:del w:id="99" w:author="Jordan Braunstein" w:date="2018-08-21T08:27:00Z"/>
        </w:rPr>
      </w:pPr>
      <w:del w:id="100" w:author="Jordan Braunstein" w:date="2018-08-21T08:27:00Z">
        <w:r w:rsidDel="003B4A5C">
          <w:delText xml:space="preserve">In the above architecture, </w:delText>
        </w:r>
        <w:r w:rsidRPr="00BE0355" w:rsidDel="003B4A5C">
          <w:rPr>
            <w:b/>
          </w:rPr>
          <w:delText>system APIs or system-level microservices</w:delText>
        </w:r>
        <w:r w:rsidDel="003B4A5C">
          <w:delText xml:space="preserve"> are in line with the concept of an autonomous service which has been designed with enough abstraction to hide the underlying systems of record. None of these system details are leaked through the API. The responsibility of the API is discrete and agnostic to any particular business process.</w:delText>
        </w:r>
      </w:del>
    </w:p>
    <w:p w14:paraId="17C430A5" w14:textId="28DDDCE1" w:rsidR="00CB21F1" w:rsidRPr="00F224EF" w:rsidDel="003B4A5C" w:rsidRDefault="00CB21F1" w:rsidP="00BE0355">
      <w:pPr>
        <w:spacing w:before="100" w:beforeAutospacing="1" w:after="100" w:afterAutospacing="1" w:line="240" w:lineRule="auto"/>
        <w:rPr>
          <w:del w:id="101" w:author="Jordan Braunstein" w:date="2018-08-21T08:27:00Z"/>
          <w:rFonts w:eastAsia="Times New Roman" w:cstheme="minorHAnsi"/>
          <w:color w:val="000000"/>
          <w:sz w:val="24"/>
          <w:szCs w:val="24"/>
        </w:rPr>
      </w:pPr>
      <w:del w:id="102" w:author="Jordan Braunstein" w:date="2018-08-21T08:27:00Z">
        <w:r w:rsidRPr="00BE0355" w:rsidDel="003B4A5C">
          <w:rPr>
            <w:b/>
          </w:rPr>
          <w:delText xml:space="preserve"> Process APIs</w:delText>
        </w:r>
        <w:r w:rsidDel="003B4A5C">
          <w:delText xml:space="preserve"> allow IT to orchestrate data from various systems into distinct services or business objects that can be reused within or outside the agency. Further agility in the architecture is provided by experience APIs which are geared towards a specific set of users. For example, if an agency wanted to add mobile support to a pre-existing desktop application, they would simply need to create a mobile </w:delText>
        </w:r>
        <w:r w:rsidRPr="00BE0355" w:rsidDel="003B4A5C">
          <w:rPr>
            <w:b/>
          </w:rPr>
          <w:delText>experience API</w:delText>
        </w:r>
        <w:r w:rsidDel="003B4A5C">
          <w:delText xml:space="preserve"> that calls the process APIs shared by the desktop application. Using APIs to expose microservices to a broader audience transforms IT into a platform that allows disparate project teams across the agency to self-serve, increasing the speed at which they can deliver on projects in support of the agency’s mission by eliminating the re-work typically associated with point-to-point integration. Over the long term, the inherent decoupling of systems this approach also facilitates increased agility, since changes to employee or citizen-facing edge applications are not gated by changes to antiquated legacy mainframe systems.(</w:delText>
        </w:r>
        <w:r w:rsidRPr="00BE0355" w:rsidDel="003B4A5C">
          <w:rPr>
            <w:i/>
          </w:rPr>
          <w:delText>Source: whitepaper-improvinggovernmentitagilitywithmicroservices1</w:delText>
        </w:r>
        <w:r w:rsidDel="003B4A5C">
          <w:delText>)</w:delText>
        </w:r>
      </w:del>
    </w:p>
    <w:p w14:paraId="495835A6" w14:textId="77777777" w:rsidR="00D71E1F" w:rsidRPr="00F224EF" w:rsidRDefault="00D71E1F" w:rsidP="00F224EF">
      <w:pPr>
        <w:pStyle w:val="Heading1"/>
        <w:rPr>
          <w:sz w:val="40"/>
        </w:rPr>
      </w:pPr>
      <w:commentRangeStart w:id="103"/>
      <w:r w:rsidRPr="00F224EF">
        <w:rPr>
          <w:sz w:val="40"/>
        </w:rPr>
        <w:t>STORING ARTIFACTS IN MODULES</w:t>
      </w:r>
      <w:commentRangeEnd w:id="103"/>
      <w:r w:rsidR="003B4A5C">
        <w:rPr>
          <w:rStyle w:val="CommentReference"/>
          <w:rFonts w:asciiTheme="minorHAnsi" w:eastAsiaTheme="minorHAnsi" w:hAnsiTheme="minorHAnsi" w:cstheme="minorBidi"/>
          <w:color w:val="auto"/>
        </w:rPr>
        <w:commentReference w:id="103"/>
      </w:r>
    </w:p>
    <w:p w14:paraId="580F0AF4" w14:textId="77777777" w:rsidR="00CB7D5C" w:rsidRPr="00337655" w:rsidRDefault="00CB7D5C"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To reuse artifacts in a module, existing artifacts </w:t>
      </w:r>
      <w:r w:rsidR="00036F33">
        <w:rPr>
          <w:rFonts w:eastAsia="Times New Roman" w:cstheme="minorHAnsi"/>
          <w:color w:val="323232"/>
          <w:sz w:val="24"/>
          <w:szCs w:val="24"/>
        </w:rPr>
        <w:t xml:space="preserve">should be added </w:t>
      </w:r>
      <w:r w:rsidRPr="00337655">
        <w:rPr>
          <w:rFonts w:eastAsia="Times New Roman" w:cstheme="minorHAnsi"/>
          <w:color w:val="323232"/>
          <w:sz w:val="24"/>
          <w:szCs w:val="24"/>
        </w:rPr>
        <w:t xml:space="preserve">to a module or create new artifacts in the module. </w:t>
      </w:r>
      <w:r w:rsidR="00036F33">
        <w:rPr>
          <w:rFonts w:eastAsia="Times New Roman" w:cstheme="minorHAnsi"/>
          <w:color w:val="323232"/>
          <w:sz w:val="24"/>
          <w:szCs w:val="24"/>
        </w:rPr>
        <w:t>The</w:t>
      </w:r>
      <w:r w:rsidRPr="00337655">
        <w:rPr>
          <w:rFonts w:eastAsia="Times New Roman" w:cstheme="minorHAnsi"/>
          <w:color w:val="323232"/>
          <w:sz w:val="24"/>
          <w:szCs w:val="24"/>
        </w:rPr>
        <w:t xml:space="preserve"> artifact</w:t>
      </w:r>
      <w:r w:rsidR="00036F33">
        <w:rPr>
          <w:rFonts w:eastAsia="Times New Roman" w:cstheme="minorHAnsi"/>
          <w:color w:val="323232"/>
          <w:sz w:val="24"/>
          <w:szCs w:val="24"/>
        </w:rPr>
        <w:t xml:space="preserve"> can be reused</w:t>
      </w:r>
      <w:r w:rsidRPr="00337655">
        <w:rPr>
          <w:rFonts w:eastAsia="Times New Roman" w:cstheme="minorHAnsi"/>
          <w:color w:val="323232"/>
          <w:sz w:val="24"/>
          <w:szCs w:val="24"/>
        </w:rPr>
        <w:t xml:space="preserve"> by copying it from one module and pasting </w:t>
      </w:r>
      <w:r w:rsidR="005C66FD">
        <w:rPr>
          <w:rFonts w:eastAsia="Times New Roman" w:cstheme="minorHAnsi"/>
          <w:color w:val="323232"/>
          <w:sz w:val="24"/>
          <w:szCs w:val="24"/>
        </w:rPr>
        <w:t>in</w:t>
      </w:r>
      <w:r w:rsidRPr="005C66FD">
        <w:rPr>
          <w:rFonts w:eastAsia="Times New Roman" w:cstheme="minorHAnsi"/>
          <w:noProof/>
          <w:color w:val="323232"/>
          <w:sz w:val="24"/>
          <w:szCs w:val="24"/>
        </w:rPr>
        <w:t>to</w:t>
      </w:r>
      <w:r w:rsidRPr="00337655">
        <w:rPr>
          <w:rFonts w:eastAsia="Times New Roman" w:cstheme="minorHAnsi"/>
          <w:color w:val="323232"/>
          <w:sz w:val="24"/>
          <w:szCs w:val="24"/>
        </w:rPr>
        <w:t xml:space="preserve"> another module.</w:t>
      </w:r>
    </w:p>
    <w:p w14:paraId="542410D3" w14:textId="77777777" w:rsidR="00CB7D5C" w:rsidRPr="00337655" w:rsidRDefault="00036F33"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After</w:t>
      </w:r>
      <w:r w:rsidR="00CB7D5C" w:rsidRPr="00337655">
        <w:rPr>
          <w:rFonts w:eastAsia="Times New Roman" w:cstheme="minorHAnsi"/>
          <w:color w:val="323232"/>
          <w:sz w:val="24"/>
          <w:szCs w:val="24"/>
        </w:rPr>
        <w:t xml:space="preserve"> add</w:t>
      </w:r>
      <w:r>
        <w:rPr>
          <w:rFonts w:eastAsia="Times New Roman" w:cstheme="minorHAnsi"/>
          <w:color w:val="323232"/>
          <w:sz w:val="24"/>
          <w:szCs w:val="24"/>
        </w:rPr>
        <w:t>ition</w:t>
      </w:r>
      <w:r w:rsidR="00CB7D5C" w:rsidRPr="00337655">
        <w:rPr>
          <w:rFonts w:eastAsia="Times New Roman" w:cstheme="minorHAnsi"/>
          <w:color w:val="323232"/>
          <w:sz w:val="24"/>
          <w:szCs w:val="24"/>
        </w:rPr>
        <w:t xml:space="preserve"> or </w:t>
      </w:r>
      <w:r>
        <w:rPr>
          <w:rFonts w:eastAsia="Times New Roman" w:cstheme="minorHAnsi"/>
          <w:color w:val="323232"/>
          <w:sz w:val="24"/>
          <w:szCs w:val="24"/>
        </w:rPr>
        <w:t>creation of</w:t>
      </w:r>
      <w:r w:rsidR="00CB7D5C" w:rsidRPr="00337655">
        <w:rPr>
          <w:rFonts w:eastAsia="Times New Roman" w:cstheme="minorHAnsi"/>
          <w:color w:val="323232"/>
          <w:sz w:val="24"/>
          <w:szCs w:val="24"/>
        </w:rPr>
        <w:t xml:space="preserve"> artifacts in modules, work </w:t>
      </w:r>
      <w:r w:rsidR="00D432B9">
        <w:rPr>
          <w:rFonts w:eastAsia="Times New Roman" w:cstheme="minorHAnsi"/>
          <w:color w:val="323232"/>
          <w:sz w:val="24"/>
          <w:szCs w:val="24"/>
        </w:rPr>
        <w:t xml:space="preserve">can be done </w:t>
      </w:r>
      <w:r w:rsidR="00CB7D5C" w:rsidRPr="00337655">
        <w:rPr>
          <w:rFonts w:eastAsia="Times New Roman" w:cstheme="minorHAnsi"/>
          <w:color w:val="323232"/>
          <w:sz w:val="24"/>
          <w:szCs w:val="24"/>
        </w:rPr>
        <w:t>with the artifacts in the module or on the </w:t>
      </w:r>
      <w:r w:rsidR="00CB7D5C" w:rsidRPr="00337655">
        <w:rPr>
          <w:rFonts w:eastAsia="Times New Roman" w:cstheme="minorHAnsi"/>
          <w:color w:val="323232"/>
          <w:sz w:val="24"/>
          <w:szCs w:val="24"/>
          <w:bdr w:val="none" w:sz="0" w:space="0" w:color="auto" w:frame="1"/>
        </w:rPr>
        <w:t>Artifacts</w:t>
      </w:r>
      <w:r w:rsidR="00CB7D5C" w:rsidRPr="00337655">
        <w:rPr>
          <w:rFonts w:eastAsia="Times New Roman" w:cstheme="minorHAnsi"/>
          <w:color w:val="323232"/>
          <w:sz w:val="24"/>
          <w:szCs w:val="24"/>
        </w:rPr>
        <w:t> page. When you work with an artifact outside a module, you are working with the </w:t>
      </w:r>
      <w:r w:rsidR="00CB7D5C" w:rsidRPr="00337655">
        <w:rPr>
          <w:rFonts w:eastAsia="Times New Roman" w:cstheme="minorHAnsi"/>
          <w:i/>
          <w:iCs/>
          <w:color w:val="323232"/>
          <w:sz w:val="24"/>
          <w:szCs w:val="24"/>
          <w:bdr w:val="none" w:sz="0" w:space="0" w:color="auto" w:frame="1"/>
        </w:rPr>
        <w:t>base</w:t>
      </w:r>
      <w:r w:rsidR="00CB7D5C" w:rsidRPr="00337655">
        <w:rPr>
          <w:rFonts w:eastAsia="Times New Roman" w:cstheme="minorHAnsi"/>
          <w:color w:val="323232"/>
          <w:sz w:val="24"/>
          <w:szCs w:val="24"/>
        </w:rPr>
        <w:t> artifact. Changes to the artifact name, content, and attributes are reflected in all contexts: in the base artifact and in all modules that include the artifact.</w:t>
      </w:r>
    </w:p>
    <w:p w14:paraId="06A654DC" w14:textId="77777777" w:rsidR="00D71E1F" w:rsidRPr="00337655" w:rsidRDefault="00D432B9"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lastRenderedPageBreak/>
        <w:t>Creation of</w:t>
      </w:r>
      <w:r w:rsidR="00D71E1F" w:rsidRPr="00337655">
        <w:rPr>
          <w:rFonts w:eastAsia="Times New Roman" w:cstheme="minorHAnsi"/>
          <w:color w:val="323232"/>
          <w:sz w:val="24"/>
          <w:szCs w:val="24"/>
        </w:rPr>
        <w:t xml:space="preserve"> links, tags, and comments for artifacts in the context of a module, those contextual elements are applicable and visible only in the module where </w:t>
      </w:r>
      <w:r>
        <w:rPr>
          <w:rFonts w:eastAsia="Times New Roman" w:cstheme="minorHAnsi"/>
          <w:color w:val="323232"/>
          <w:sz w:val="24"/>
          <w:szCs w:val="24"/>
        </w:rPr>
        <w:t>are they created</w:t>
      </w:r>
      <w:r w:rsidR="00D71E1F" w:rsidRPr="00337655">
        <w:rPr>
          <w:rFonts w:eastAsia="Times New Roman" w:cstheme="minorHAnsi"/>
          <w:color w:val="323232"/>
          <w:sz w:val="24"/>
          <w:szCs w:val="24"/>
        </w:rPr>
        <w:t>. For example, in the following module, artifact 374 is linked to artifact 375 and artifact 375 is linked from artifact 374:</w:t>
      </w:r>
    </w:p>
    <w:p w14:paraId="3612261C" w14:textId="77777777" w:rsidR="00D71E1F" w:rsidRPr="00D432B9" w:rsidRDefault="00D71E1F" w:rsidP="00D432B9">
      <w:pPr>
        <w:shd w:val="clear" w:color="auto" w:fill="FFFFFF"/>
        <w:spacing w:after="0" w:line="240" w:lineRule="auto"/>
        <w:ind w:left="360"/>
        <w:jc w:val="center"/>
        <w:textAlignment w:val="baseline"/>
        <w:rPr>
          <w:rFonts w:eastAsia="Times New Roman" w:cstheme="minorHAnsi"/>
          <w:color w:val="323232"/>
          <w:sz w:val="24"/>
          <w:szCs w:val="24"/>
        </w:rPr>
      </w:pPr>
      <w:r w:rsidRPr="00337655">
        <w:rPr>
          <w:noProof/>
        </w:rPr>
        <w:drawing>
          <wp:inline distT="0" distB="0" distL="0" distR="0" wp14:anchorId="2AC772C5" wp14:editId="408ABB65">
            <wp:extent cx="5267325" cy="1876425"/>
            <wp:effectExtent l="19050" t="19050" r="28575" b="28575"/>
            <wp:docPr id="2" name="Picture 2" descr="Sample artifact in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artifact in a modu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solidFill>
                        <a:schemeClr val="tx2">
                          <a:lumMod val="75000"/>
                        </a:schemeClr>
                      </a:solidFill>
                    </a:ln>
                  </pic:spPr>
                </pic:pic>
              </a:graphicData>
            </a:graphic>
          </wp:inline>
        </w:drawing>
      </w:r>
    </w:p>
    <w:p w14:paraId="714CBDC3" w14:textId="77777777" w:rsidR="00D71E1F" w:rsidRPr="00337655" w:rsidRDefault="00D71E1F"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However, </w:t>
      </w:r>
      <w:r w:rsidR="00D432B9">
        <w:rPr>
          <w:rFonts w:eastAsia="Times New Roman" w:cstheme="minorHAnsi"/>
          <w:color w:val="323232"/>
          <w:sz w:val="24"/>
          <w:szCs w:val="24"/>
        </w:rPr>
        <w:t>the</w:t>
      </w:r>
      <w:r w:rsidRPr="00337655">
        <w:rPr>
          <w:rFonts w:eastAsia="Times New Roman" w:cstheme="minorHAnsi"/>
          <w:color w:val="323232"/>
          <w:sz w:val="24"/>
          <w:szCs w:val="24"/>
        </w:rPr>
        <w:t xml:space="preserve"> base artifacts 374 and 375 on the </w:t>
      </w:r>
      <w:r w:rsidRPr="00337655">
        <w:rPr>
          <w:rFonts w:eastAsia="Times New Roman" w:cstheme="minorHAnsi"/>
          <w:color w:val="323232"/>
          <w:sz w:val="24"/>
          <w:szCs w:val="24"/>
          <w:bdr w:val="none" w:sz="0" w:space="0" w:color="auto" w:frame="1"/>
        </w:rPr>
        <w:t>Artifacts</w:t>
      </w:r>
      <w:r w:rsidRPr="00337655">
        <w:rPr>
          <w:rFonts w:eastAsia="Times New Roman" w:cstheme="minorHAnsi"/>
          <w:color w:val="323232"/>
          <w:sz w:val="24"/>
          <w:szCs w:val="24"/>
        </w:rPr>
        <w:t> page, are not linked:</w:t>
      </w:r>
    </w:p>
    <w:p w14:paraId="2818C785" w14:textId="77777777" w:rsidR="00D71E1F" w:rsidRPr="00D432B9" w:rsidRDefault="00D71E1F" w:rsidP="00D432B9">
      <w:pPr>
        <w:shd w:val="clear" w:color="auto" w:fill="FFFFFF"/>
        <w:spacing w:after="0" w:line="240" w:lineRule="auto"/>
        <w:ind w:left="360" w:firstLine="360"/>
        <w:textAlignment w:val="baseline"/>
        <w:rPr>
          <w:rFonts w:eastAsia="Times New Roman" w:cstheme="minorHAnsi"/>
          <w:color w:val="323232"/>
          <w:sz w:val="24"/>
          <w:szCs w:val="24"/>
        </w:rPr>
      </w:pPr>
      <w:r w:rsidRPr="00337655">
        <w:rPr>
          <w:noProof/>
        </w:rPr>
        <w:drawing>
          <wp:inline distT="0" distB="0" distL="0" distR="0" wp14:anchorId="2543F26D" wp14:editId="3AB8062E">
            <wp:extent cx="3648075" cy="714375"/>
            <wp:effectExtent l="19050" t="19050" r="28575" b="28575"/>
            <wp:docPr id="1" name="Picture 1" descr="Sample bas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base artifac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714375"/>
                    </a:xfrm>
                    <a:prstGeom prst="rect">
                      <a:avLst/>
                    </a:prstGeom>
                    <a:noFill/>
                    <a:ln>
                      <a:solidFill>
                        <a:schemeClr val="tx1">
                          <a:lumMod val="85000"/>
                          <a:lumOff val="15000"/>
                        </a:schemeClr>
                      </a:solidFill>
                    </a:ln>
                  </pic:spPr>
                </pic:pic>
              </a:graphicData>
            </a:graphic>
          </wp:inline>
        </w:drawing>
      </w:r>
    </w:p>
    <w:p w14:paraId="59AAFF86" w14:textId="77777777" w:rsidR="00CB7D5C" w:rsidRPr="00337655" w:rsidRDefault="00CB7D5C" w:rsidP="00CB7D5C">
      <w:pPr>
        <w:rPr>
          <w:rFonts w:cstheme="minorHAnsi"/>
          <w:sz w:val="24"/>
          <w:szCs w:val="24"/>
        </w:rPr>
      </w:pPr>
    </w:p>
    <w:p w14:paraId="10199917" w14:textId="77777777" w:rsidR="00D71E1F" w:rsidRDefault="00D71E1F" w:rsidP="00D432B9">
      <w:pPr>
        <w:pStyle w:val="Heading2"/>
        <w:rPr>
          <w:rFonts w:eastAsia="Times New Roman"/>
          <w:bdr w:val="none" w:sz="0" w:space="0" w:color="auto" w:frame="1"/>
        </w:rPr>
      </w:pPr>
      <w:r w:rsidRPr="00337655">
        <w:rPr>
          <w:rFonts w:eastAsia="Times New Roman"/>
          <w:bdr w:val="none" w:sz="0" w:space="0" w:color="auto" w:frame="1"/>
        </w:rPr>
        <w:t>Using bi-directional links in a module</w:t>
      </w:r>
    </w:p>
    <w:p w14:paraId="4112BFED" w14:textId="77777777" w:rsidR="00D432B9" w:rsidRPr="00D432B9" w:rsidRDefault="00D432B9" w:rsidP="00D432B9"/>
    <w:p w14:paraId="0759C643" w14:textId="77777777" w:rsidR="00D71E1F" w:rsidRDefault="005C66FD" w:rsidP="00D432B9">
      <w:pPr>
        <w:shd w:val="clear" w:color="auto" w:fill="FFFFFF"/>
        <w:spacing w:after="0" w:line="240" w:lineRule="auto"/>
        <w:textAlignment w:val="baseline"/>
        <w:rPr>
          <w:rFonts w:eastAsia="Times New Roman" w:cstheme="minorHAnsi"/>
          <w:color w:val="323232"/>
          <w:sz w:val="24"/>
          <w:szCs w:val="24"/>
        </w:rPr>
      </w:pPr>
      <w:r>
        <w:rPr>
          <w:rFonts w:eastAsia="Times New Roman" w:cstheme="minorHAnsi"/>
          <w:noProof/>
          <w:color w:val="323232"/>
          <w:sz w:val="24"/>
          <w:szCs w:val="24"/>
        </w:rPr>
        <w:t>The u</w:t>
      </w:r>
      <w:r w:rsidR="00D432B9" w:rsidRPr="005C66FD">
        <w:rPr>
          <w:rFonts w:eastAsia="Times New Roman" w:cstheme="minorHAnsi"/>
          <w:noProof/>
          <w:color w:val="323232"/>
          <w:sz w:val="24"/>
          <w:szCs w:val="24"/>
        </w:rPr>
        <w:t>ser</w:t>
      </w:r>
      <w:r w:rsidR="00D432B9">
        <w:rPr>
          <w:rFonts w:eastAsia="Times New Roman" w:cstheme="minorHAnsi"/>
          <w:color w:val="323232"/>
          <w:sz w:val="24"/>
          <w:szCs w:val="24"/>
        </w:rPr>
        <w:t xml:space="preserve"> should be able to link one</w:t>
      </w:r>
      <w:r w:rsidR="00D71E1F" w:rsidRPr="00337655">
        <w:rPr>
          <w:rFonts w:eastAsia="Times New Roman" w:cstheme="minorHAnsi"/>
          <w:color w:val="323232"/>
          <w:sz w:val="24"/>
          <w:szCs w:val="24"/>
        </w:rPr>
        <w:t xml:space="preserve"> artifact in a module to another artifact in a module using a bi-directional</w:t>
      </w:r>
      <w:r w:rsidR="00D432B9">
        <w:rPr>
          <w:rFonts w:eastAsia="Times New Roman" w:cstheme="minorHAnsi"/>
          <w:color w:val="323232"/>
          <w:sz w:val="24"/>
          <w:szCs w:val="24"/>
        </w:rPr>
        <w:t xml:space="preserve"> link type</w:t>
      </w:r>
      <w:r w:rsidR="00D71E1F" w:rsidRPr="00337655">
        <w:rPr>
          <w:rFonts w:eastAsia="Times New Roman" w:cstheme="minorHAnsi"/>
          <w:color w:val="323232"/>
          <w:sz w:val="24"/>
          <w:szCs w:val="24"/>
        </w:rPr>
        <w:t>, the link will appear with a blue icon next to it when you select </w:t>
      </w:r>
      <w:r w:rsidR="00D71E1F" w:rsidRPr="00D432B9">
        <w:rPr>
          <w:rFonts w:eastAsia="Times New Roman" w:cstheme="minorHAnsi"/>
          <w:bCs/>
          <w:color w:val="323232"/>
          <w:sz w:val="24"/>
          <w:szCs w:val="24"/>
          <w:bdr w:val="none" w:sz="0" w:space="0" w:color="auto" w:frame="1"/>
        </w:rPr>
        <w:t xml:space="preserve">Include links, tags </w:t>
      </w:r>
      <w:r w:rsidR="00D71E1F" w:rsidRPr="00D67B12">
        <w:rPr>
          <w:rFonts w:eastAsia="Times New Roman" w:cstheme="minorHAnsi"/>
          <w:bCs/>
          <w:noProof/>
          <w:color w:val="323232"/>
          <w:sz w:val="24"/>
          <w:szCs w:val="24"/>
          <w:bdr w:val="none" w:sz="0" w:space="0" w:color="auto" w:frame="1"/>
        </w:rPr>
        <w:t>and</w:t>
      </w:r>
      <w:r w:rsidR="00D71E1F" w:rsidRPr="00D432B9">
        <w:rPr>
          <w:rFonts w:eastAsia="Times New Roman" w:cstheme="minorHAnsi"/>
          <w:bCs/>
          <w:color w:val="323232"/>
          <w:sz w:val="24"/>
          <w:szCs w:val="24"/>
          <w:bdr w:val="none" w:sz="0" w:space="0" w:color="auto" w:frame="1"/>
        </w:rPr>
        <w:t xml:space="preserve"> comments from base artifacts</w:t>
      </w:r>
      <w:r w:rsidR="00D71E1F" w:rsidRPr="00337655">
        <w:rPr>
          <w:rFonts w:eastAsia="Times New Roman" w:cstheme="minorHAnsi"/>
          <w:color w:val="323232"/>
          <w:sz w:val="24"/>
          <w:szCs w:val="24"/>
        </w:rPr>
        <w:t xml:space="preserve"> to indicate that the link is from a base artifact. </w:t>
      </w:r>
    </w:p>
    <w:p w14:paraId="1A179FAE" w14:textId="77777777" w:rsidR="00D432B9" w:rsidRPr="00337655" w:rsidRDefault="00D432B9" w:rsidP="00D432B9">
      <w:pPr>
        <w:shd w:val="clear" w:color="auto" w:fill="FFFFFF"/>
        <w:spacing w:after="0" w:line="240" w:lineRule="auto"/>
        <w:textAlignment w:val="baseline"/>
        <w:rPr>
          <w:rFonts w:eastAsia="Times New Roman" w:cstheme="minorHAnsi"/>
          <w:color w:val="323232"/>
          <w:sz w:val="24"/>
          <w:szCs w:val="24"/>
        </w:rPr>
      </w:pPr>
    </w:p>
    <w:p w14:paraId="1755978D" w14:textId="77777777" w:rsidR="00D71E1F" w:rsidRPr="00337655" w:rsidRDefault="00D71E1F" w:rsidP="00D71E1F">
      <w:pPr>
        <w:spacing w:after="0" w:line="240" w:lineRule="auto"/>
        <w:rPr>
          <w:rFonts w:eastAsia="Times New Roman" w:cstheme="minorHAnsi"/>
          <w:sz w:val="24"/>
          <w:szCs w:val="24"/>
        </w:rPr>
      </w:pPr>
      <w:r w:rsidRPr="00337655">
        <w:rPr>
          <w:rFonts w:eastAsia="Times New Roman" w:cstheme="minorHAnsi"/>
          <w:color w:val="323232"/>
          <w:sz w:val="24"/>
          <w:szCs w:val="24"/>
          <w:shd w:val="clear" w:color="auto" w:fill="FFFFFF"/>
        </w:rPr>
        <w:t xml:space="preserve">If </w:t>
      </w:r>
      <w:r w:rsidR="00D432B9">
        <w:rPr>
          <w:rFonts w:eastAsia="Times New Roman" w:cstheme="minorHAnsi"/>
          <w:color w:val="323232"/>
          <w:sz w:val="24"/>
          <w:szCs w:val="24"/>
          <w:shd w:val="clear" w:color="auto" w:fill="FFFFFF"/>
        </w:rPr>
        <w:t>user</w:t>
      </w:r>
      <w:r w:rsidRPr="00337655">
        <w:rPr>
          <w:rFonts w:eastAsia="Times New Roman" w:cstheme="minorHAnsi"/>
          <w:color w:val="323232"/>
          <w:sz w:val="24"/>
          <w:szCs w:val="24"/>
          <w:shd w:val="clear" w:color="auto" w:fill="FFFFFF"/>
        </w:rPr>
        <w:t xml:space="preserve"> </w:t>
      </w:r>
      <w:r w:rsidRPr="00D432B9">
        <w:rPr>
          <w:rFonts w:eastAsia="Times New Roman" w:cstheme="minorHAnsi"/>
          <w:bCs/>
          <w:color w:val="323232"/>
          <w:sz w:val="24"/>
          <w:szCs w:val="24"/>
          <w:bdr w:val="none" w:sz="0" w:space="0" w:color="auto" w:frame="1"/>
          <w:shd w:val="clear" w:color="auto" w:fill="FFFFFF"/>
        </w:rPr>
        <w:t xml:space="preserve">Include links, tags </w:t>
      </w:r>
      <w:r w:rsidRPr="00D67B12">
        <w:rPr>
          <w:rFonts w:eastAsia="Times New Roman" w:cstheme="minorHAnsi"/>
          <w:bCs/>
          <w:noProof/>
          <w:color w:val="323232"/>
          <w:sz w:val="24"/>
          <w:szCs w:val="24"/>
          <w:bdr w:val="none" w:sz="0" w:space="0" w:color="auto" w:frame="1"/>
          <w:shd w:val="clear" w:color="auto" w:fill="FFFFFF"/>
        </w:rPr>
        <w:t>and</w:t>
      </w:r>
      <w:r w:rsidRPr="00D432B9">
        <w:rPr>
          <w:rFonts w:eastAsia="Times New Roman" w:cstheme="minorHAnsi"/>
          <w:bCs/>
          <w:color w:val="323232"/>
          <w:sz w:val="24"/>
          <w:szCs w:val="24"/>
          <w:bdr w:val="none" w:sz="0" w:space="0" w:color="auto" w:frame="1"/>
          <w:shd w:val="clear" w:color="auto" w:fill="FFFFFF"/>
        </w:rPr>
        <w:t xml:space="preserve"> comments from base artifacts</w:t>
      </w:r>
      <w:r w:rsidRPr="00337655">
        <w:rPr>
          <w:rFonts w:eastAsia="Times New Roman" w:cstheme="minorHAnsi"/>
          <w:color w:val="323232"/>
          <w:sz w:val="24"/>
          <w:szCs w:val="24"/>
          <w:shd w:val="clear" w:color="auto" w:fill="FFFFFF"/>
        </w:rPr>
        <w:t>, a</w:t>
      </w:r>
      <w:r w:rsidR="00D432B9">
        <w:rPr>
          <w:rFonts w:eastAsia="Times New Roman" w:cstheme="minorHAnsi"/>
          <w:color w:val="323232"/>
          <w:sz w:val="24"/>
          <w:szCs w:val="24"/>
          <w:shd w:val="clear" w:color="auto" w:fill="FFFFFF"/>
        </w:rPr>
        <w:t>n indication must be shown as below</w:t>
      </w:r>
      <w:r w:rsidRPr="00337655">
        <w:rPr>
          <w:rFonts w:eastAsia="Times New Roman" w:cstheme="minorHAnsi"/>
          <w:color w:val="323232"/>
          <w:sz w:val="24"/>
          <w:szCs w:val="24"/>
          <w:shd w:val="clear" w:color="auto" w:fill="FFFFFF"/>
        </w:rPr>
        <w:t>:</w:t>
      </w:r>
    </w:p>
    <w:p w14:paraId="49A3BEAF" w14:textId="77777777" w:rsidR="00D71E1F" w:rsidRPr="00337655" w:rsidRDefault="00D71E1F" w:rsidP="00D71E1F">
      <w:p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noProof/>
          <w:color w:val="323232"/>
          <w:sz w:val="24"/>
          <w:szCs w:val="24"/>
        </w:rPr>
        <w:drawing>
          <wp:inline distT="0" distB="0" distL="0" distR="0" wp14:anchorId="40D1F099" wp14:editId="5107E7E9">
            <wp:extent cx="4962525" cy="1181100"/>
            <wp:effectExtent l="19050" t="19050" r="28575" b="19050"/>
            <wp:docPr id="4" name="Picture 4" descr="screen cap showing blue arrow link from base 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ap showing blue arrow link from base artifa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solidFill>
                        <a:schemeClr val="tx1">
                          <a:lumMod val="85000"/>
                          <a:lumOff val="15000"/>
                        </a:schemeClr>
                      </a:solidFill>
                    </a:ln>
                  </pic:spPr>
                </pic:pic>
              </a:graphicData>
            </a:graphic>
          </wp:inline>
        </w:drawing>
      </w:r>
    </w:p>
    <w:p w14:paraId="29D71DD6" w14:textId="77777777" w:rsidR="00D71E1F" w:rsidRPr="00337655" w:rsidRDefault="00D71E1F" w:rsidP="00CB7D5C">
      <w:pPr>
        <w:rPr>
          <w:rFonts w:cstheme="minorHAnsi"/>
          <w:sz w:val="24"/>
          <w:szCs w:val="24"/>
        </w:rPr>
      </w:pPr>
    </w:p>
    <w:p w14:paraId="3CA0618D" w14:textId="77777777" w:rsidR="00D71E1F" w:rsidRPr="00337655" w:rsidRDefault="00D432B9" w:rsidP="00D71E1F">
      <w:pPr>
        <w:pStyle w:val="Heading1"/>
        <w:rPr>
          <w:rFonts w:asciiTheme="minorHAnsi" w:hAnsiTheme="minorHAnsi" w:cstheme="minorHAnsi"/>
          <w:sz w:val="24"/>
          <w:szCs w:val="24"/>
        </w:rPr>
      </w:pPr>
      <w:commentRangeStart w:id="104"/>
      <w:r>
        <w:rPr>
          <w:sz w:val="40"/>
        </w:rPr>
        <w:t xml:space="preserve">GENERAL </w:t>
      </w:r>
      <w:r w:rsidR="00D71E1F" w:rsidRPr="00F224EF">
        <w:rPr>
          <w:sz w:val="40"/>
        </w:rPr>
        <w:t>GUIDELINE</w:t>
      </w:r>
      <w:r w:rsidR="00D71E1F" w:rsidRPr="00337655">
        <w:rPr>
          <w:rFonts w:asciiTheme="minorHAnsi" w:hAnsiTheme="minorHAnsi" w:cstheme="minorHAnsi"/>
          <w:sz w:val="24"/>
          <w:szCs w:val="24"/>
        </w:rPr>
        <w:t>:</w:t>
      </w:r>
      <w:commentRangeEnd w:id="104"/>
      <w:r w:rsidR="003B4A5C">
        <w:rPr>
          <w:rStyle w:val="CommentReference"/>
          <w:rFonts w:asciiTheme="minorHAnsi" w:eastAsiaTheme="minorHAnsi" w:hAnsiTheme="minorHAnsi" w:cstheme="minorBidi"/>
          <w:color w:val="auto"/>
        </w:rPr>
        <w:commentReference w:id="104"/>
      </w:r>
    </w:p>
    <w:p w14:paraId="6FCB2AA6" w14:textId="77777777" w:rsidR="00480350" w:rsidRDefault="00D71E1F" w:rsidP="00D71E1F">
      <w:pPr>
        <w:pStyle w:val="ListParagraph"/>
        <w:numPr>
          <w:ilvl w:val="0"/>
          <w:numId w:val="4"/>
        </w:numPr>
        <w:rPr>
          <w:rFonts w:cstheme="minorHAnsi"/>
          <w:color w:val="323232"/>
          <w:sz w:val="24"/>
          <w:szCs w:val="24"/>
          <w:shd w:val="clear" w:color="auto" w:fill="FFFFFF"/>
        </w:rPr>
      </w:pPr>
      <w:r w:rsidRPr="00337655">
        <w:rPr>
          <w:rFonts w:cstheme="minorHAnsi"/>
          <w:color w:val="323232"/>
          <w:sz w:val="24"/>
          <w:szCs w:val="24"/>
          <w:shd w:val="clear" w:color="auto" w:fill="FFFFFF"/>
        </w:rPr>
        <w:t xml:space="preserve">When </w:t>
      </w:r>
      <w:r w:rsidR="00480350" w:rsidRPr="00D67B12">
        <w:rPr>
          <w:rFonts w:cstheme="minorHAnsi"/>
          <w:noProof/>
          <w:color w:val="323232"/>
          <w:sz w:val="24"/>
          <w:szCs w:val="24"/>
          <w:shd w:val="clear" w:color="auto" w:fill="FFFFFF"/>
        </w:rPr>
        <w:t>user</w:t>
      </w:r>
      <w:r w:rsidRPr="00337655">
        <w:rPr>
          <w:rFonts w:cstheme="minorHAnsi"/>
          <w:color w:val="323232"/>
          <w:sz w:val="24"/>
          <w:szCs w:val="24"/>
          <w:shd w:val="clear" w:color="auto" w:fill="FFFFFF"/>
        </w:rPr>
        <w:t xml:space="preserve"> </w:t>
      </w:r>
      <w:r w:rsidRPr="005C66FD">
        <w:rPr>
          <w:rFonts w:cstheme="minorHAnsi"/>
          <w:noProof/>
          <w:color w:val="323232"/>
          <w:sz w:val="24"/>
          <w:szCs w:val="24"/>
          <w:shd w:val="clear" w:color="auto" w:fill="FFFFFF"/>
        </w:rPr>
        <w:t>create</w:t>
      </w:r>
      <w:r w:rsidR="005C66FD">
        <w:rPr>
          <w:rFonts w:cstheme="minorHAnsi"/>
          <w:noProof/>
          <w:color w:val="323232"/>
          <w:sz w:val="24"/>
          <w:szCs w:val="24"/>
          <w:shd w:val="clear" w:color="auto" w:fill="FFFFFF"/>
        </w:rPr>
        <w:t>s</w:t>
      </w:r>
      <w:r w:rsidRPr="00337655">
        <w:rPr>
          <w:rFonts w:cstheme="minorHAnsi"/>
          <w:color w:val="323232"/>
          <w:sz w:val="24"/>
          <w:szCs w:val="24"/>
          <w:shd w:val="clear" w:color="auto" w:fill="FFFFFF"/>
        </w:rPr>
        <w:t xml:space="preserve"> links, tags, and comments for </w:t>
      </w:r>
      <w:r w:rsidRPr="00337655">
        <w:rPr>
          <w:rStyle w:val="Emphasis"/>
          <w:rFonts w:cstheme="minorHAnsi"/>
          <w:color w:val="323232"/>
          <w:sz w:val="24"/>
          <w:szCs w:val="24"/>
          <w:bdr w:val="none" w:sz="0" w:space="0" w:color="auto" w:frame="1"/>
          <w:shd w:val="clear" w:color="auto" w:fill="FFFFFF"/>
        </w:rPr>
        <w:t>base</w:t>
      </w:r>
      <w:r w:rsidRPr="00337655">
        <w:rPr>
          <w:rFonts w:cstheme="minorHAnsi"/>
          <w:color w:val="323232"/>
          <w:sz w:val="24"/>
          <w:szCs w:val="24"/>
          <w:shd w:val="clear" w:color="auto" w:fill="FFFFFF"/>
        </w:rPr>
        <w:t xml:space="preserve"> artifacts, those elements apply to the artifact in all contexts in the project. However, those elements </w:t>
      </w:r>
      <w:r w:rsidR="00480350">
        <w:rPr>
          <w:rFonts w:cstheme="minorHAnsi"/>
          <w:color w:val="323232"/>
          <w:sz w:val="24"/>
          <w:szCs w:val="24"/>
          <w:shd w:val="clear" w:color="auto" w:fill="FFFFFF"/>
        </w:rPr>
        <w:t>should</w:t>
      </w:r>
      <w:r w:rsidRPr="00337655">
        <w:rPr>
          <w:rFonts w:cstheme="minorHAnsi"/>
          <w:color w:val="323232"/>
          <w:sz w:val="24"/>
          <w:szCs w:val="24"/>
          <w:shd w:val="clear" w:color="auto" w:fill="FFFFFF"/>
        </w:rPr>
        <w:t xml:space="preserve"> not </w:t>
      </w:r>
      <w:r w:rsidR="00480350">
        <w:rPr>
          <w:rFonts w:cstheme="minorHAnsi"/>
          <w:color w:val="323232"/>
          <w:sz w:val="24"/>
          <w:szCs w:val="24"/>
          <w:shd w:val="clear" w:color="auto" w:fill="FFFFFF"/>
        </w:rPr>
        <w:t xml:space="preserve">be </w:t>
      </w:r>
      <w:r w:rsidRPr="00337655">
        <w:rPr>
          <w:rFonts w:cstheme="minorHAnsi"/>
          <w:color w:val="323232"/>
          <w:sz w:val="24"/>
          <w:szCs w:val="24"/>
          <w:shd w:val="clear" w:color="auto" w:fill="FFFFFF"/>
        </w:rPr>
        <w:t xml:space="preserve">shown by default in modules. </w:t>
      </w:r>
    </w:p>
    <w:p w14:paraId="603006A2" w14:textId="77777777" w:rsidR="00D71E1F" w:rsidRPr="00480350" w:rsidRDefault="005C66FD" w:rsidP="00DF5695">
      <w:pPr>
        <w:pStyle w:val="ListParagraph"/>
        <w:numPr>
          <w:ilvl w:val="0"/>
          <w:numId w:val="4"/>
        </w:numPr>
        <w:shd w:val="clear" w:color="auto" w:fill="FFFFFF"/>
        <w:spacing w:after="0" w:line="240" w:lineRule="auto"/>
        <w:textAlignment w:val="baseline"/>
        <w:rPr>
          <w:rFonts w:eastAsia="Times New Roman" w:cstheme="minorHAnsi"/>
          <w:color w:val="323232"/>
          <w:sz w:val="24"/>
          <w:szCs w:val="24"/>
        </w:rPr>
      </w:pPr>
      <w:r>
        <w:rPr>
          <w:rFonts w:cstheme="minorHAnsi"/>
          <w:noProof/>
          <w:color w:val="323232"/>
          <w:sz w:val="24"/>
          <w:szCs w:val="24"/>
          <w:shd w:val="clear" w:color="auto" w:fill="FFFFFF"/>
        </w:rPr>
        <w:lastRenderedPageBreak/>
        <w:t>The u</w:t>
      </w:r>
      <w:r w:rsidR="00480350" w:rsidRPr="005C66FD">
        <w:rPr>
          <w:rFonts w:cstheme="minorHAnsi"/>
          <w:noProof/>
          <w:color w:val="323232"/>
          <w:sz w:val="24"/>
          <w:szCs w:val="24"/>
          <w:shd w:val="clear" w:color="auto" w:fill="FFFFFF"/>
        </w:rPr>
        <w:t>ser</w:t>
      </w:r>
      <w:r w:rsidR="00480350" w:rsidRPr="00480350">
        <w:rPr>
          <w:rFonts w:cstheme="minorHAnsi"/>
          <w:color w:val="323232"/>
          <w:sz w:val="24"/>
          <w:szCs w:val="24"/>
          <w:shd w:val="clear" w:color="auto" w:fill="FFFFFF"/>
        </w:rPr>
        <w:t xml:space="preserve"> should be able to</w:t>
      </w:r>
      <w:r w:rsidR="00D71E1F" w:rsidRPr="00480350">
        <w:rPr>
          <w:rFonts w:cstheme="minorHAnsi"/>
          <w:color w:val="323232"/>
          <w:sz w:val="24"/>
          <w:szCs w:val="24"/>
          <w:shd w:val="clear" w:color="auto" w:fill="FFFFFF"/>
        </w:rPr>
        <w:t xml:space="preserve"> override the default display settings in a module and show the links, tags, and comments for the base artifacts in addition to the links, tags, and comments that are created in the module. </w:t>
      </w:r>
    </w:p>
    <w:p w14:paraId="2D7B5716"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create links between </w:t>
      </w:r>
      <w:r w:rsidRPr="00337655">
        <w:rPr>
          <w:rFonts w:eastAsia="Times New Roman" w:cstheme="minorHAnsi"/>
          <w:i/>
          <w:iCs/>
          <w:color w:val="323232"/>
          <w:sz w:val="24"/>
          <w:szCs w:val="24"/>
          <w:bdr w:val="none" w:sz="0" w:space="0" w:color="auto" w:frame="1"/>
        </w:rPr>
        <w:t>base</w:t>
      </w:r>
      <w:r w:rsidRPr="00337655">
        <w:rPr>
          <w:rFonts w:eastAsia="Times New Roman" w:cstheme="minorHAnsi"/>
          <w:color w:val="323232"/>
          <w:sz w:val="24"/>
          <w:szCs w:val="24"/>
        </w:rPr>
        <w:t> artifacts, those links are available in every module that the base artifacts are used in.</w:t>
      </w:r>
    </w:p>
    <w:p w14:paraId="6FC89F7C"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If you create links between artifacts in the context of a module, the links exist only in that module and in any </w:t>
      </w:r>
      <w:proofErr w:type="gramStart"/>
      <w:r w:rsidRPr="00337655">
        <w:rPr>
          <w:rFonts w:eastAsia="Times New Roman" w:cstheme="minorHAnsi"/>
          <w:color w:val="323232"/>
          <w:sz w:val="24"/>
          <w:szCs w:val="24"/>
        </w:rPr>
        <w:t>copies</w:t>
      </w:r>
      <w:proofErr w:type="gramEnd"/>
      <w:r w:rsidRPr="00337655">
        <w:rPr>
          <w:rFonts w:eastAsia="Times New Roman" w:cstheme="minorHAnsi"/>
          <w:color w:val="323232"/>
          <w:sz w:val="24"/>
          <w:szCs w:val="24"/>
        </w:rPr>
        <w:t xml:space="preserve"> you make of the module.</w:t>
      </w:r>
    </w:p>
    <w:p w14:paraId="7E9B5699" w14:textId="7FE34D28" w:rsidR="00D71E1F"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want to link to an artifact that is reused, when you create the link, you can access the artifact by selecting from the </w:t>
      </w:r>
      <w:r w:rsidRPr="00337655">
        <w:rPr>
          <w:rFonts w:eastAsia="Times New Roman" w:cstheme="minorHAnsi"/>
          <w:b/>
          <w:bCs/>
          <w:color w:val="323232"/>
          <w:sz w:val="24"/>
          <w:szCs w:val="24"/>
          <w:bdr w:val="none" w:sz="0" w:space="0" w:color="auto" w:frame="1"/>
        </w:rPr>
        <w:t xml:space="preserve">Rows in </w:t>
      </w:r>
      <w:r w:rsidR="005C66FD">
        <w:rPr>
          <w:rFonts w:eastAsia="Times New Roman" w:cstheme="minorHAnsi"/>
          <w:b/>
          <w:bCs/>
          <w:color w:val="323232"/>
          <w:sz w:val="24"/>
          <w:szCs w:val="24"/>
          <w:bdr w:val="none" w:sz="0" w:space="0" w:color="auto" w:frame="1"/>
        </w:rPr>
        <w:t xml:space="preserve">the </w:t>
      </w:r>
      <w:r w:rsidRPr="005C66FD">
        <w:rPr>
          <w:rFonts w:eastAsia="Times New Roman" w:cstheme="minorHAnsi"/>
          <w:b/>
          <w:bCs/>
          <w:noProof/>
          <w:color w:val="323232"/>
          <w:sz w:val="24"/>
          <w:szCs w:val="24"/>
          <w:bdr w:val="none" w:sz="0" w:space="0" w:color="auto" w:frame="1"/>
        </w:rPr>
        <w:t>module</w:t>
      </w:r>
      <w:r w:rsidRPr="00337655">
        <w:rPr>
          <w:rFonts w:eastAsia="Times New Roman" w:cstheme="minorHAnsi"/>
          <w:color w:val="323232"/>
          <w:sz w:val="24"/>
          <w:szCs w:val="24"/>
        </w:rPr>
        <w:t> list.</w:t>
      </w:r>
    </w:p>
    <w:p w14:paraId="377062BB" w14:textId="3F27A06A" w:rsidR="008020A9" w:rsidRPr="00BE0355" w:rsidRDefault="004F0593" w:rsidP="00D71E1F">
      <w:pPr>
        <w:pStyle w:val="ListParagraph"/>
        <w:numPr>
          <w:ilvl w:val="0"/>
          <w:numId w:val="3"/>
        </w:numPr>
        <w:shd w:val="clear" w:color="auto" w:fill="FFFFFF"/>
        <w:spacing w:after="0" w:line="240" w:lineRule="auto"/>
        <w:textAlignment w:val="baseline"/>
        <w:rPr>
          <w:rFonts w:eastAsia="Times New Roman" w:cstheme="minorHAnsi"/>
          <w:color w:val="323232"/>
          <w:sz w:val="24"/>
        </w:rPr>
      </w:pPr>
      <w:r w:rsidRPr="00BE0355">
        <w:rPr>
          <w:color w:val="000000"/>
          <w:sz w:val="24"/>
          <w:shd w:val="clear" w:color="auto" w:fill="FFFFFF"/>
        </w:rPr>
        <w:t xml:space="preserve">To help new developers get started and to make sure that they are productive as soon as possible, you can assist them with a few useful code templates. These are not meant to hamper innovation by helping them get started and quickly get over potential initial problems that would be </w:t>
      </w:r>
      <w:proofErr w:type="spellStart"/>
      <w:r w:rsidRPr="00BE0355">
        <w:rPr>
          <w:color w:val="000000"/>
          <w:sz w:val="24"/>
          <w:shd w:val="clear" w:color="auto" w:fill="FFFFFF"/>
        </w:rPr>
        <w:t>counter productive</w:t>
      </w:r>
      <w:proofErr w:type="spellEnd"/>
      <w:r w:rsidRPr="00BE0355">
        <w:rPr>
          <w:color w:val="000000"/>
          <w:sz w:val="24"/>
          <w:shd w:val="clear" w:color="auto" w:fill="FFFFFF"/>
        </w:rPr>
        <w:t>. Code templates can also be used for various simple functions that needs to be performed on each Microservice, which would not only help developers to avoid doing repeatable work, but also make sure that the most efficient function is used and reused for this functionality.</w:t>
      </w:r>
    </w:p>
    <w:p w14:paraId="0BE8241C" w14:textId="77777777" w:rsidR="00C95B72" w:rsidRPr="00BE0355" w:rsidRDefault="000C6346" w:rsidP="00D71E1F">
      <w:pPr>
        <w:pStyle w:val="ListParagraph"/>
        <w:numPr>
          <w:ilvl w:val="0"/>
          <w:numId w:val="3"/>
        </w:numPr>
        <w:shd w:val="clear" w:color="auto" w:fill="FFFFFF"/>
        <w:spacing w:after="0" w:line="240" w:lineRule="auto"/>
        <w:textAlignment w:val="baseline"/>
        <w:rPr>
          <w:rFonts w:cstheme="minorHAnsi"/>
          <w:color w:val="000000" w:themeColor="text1"/>
          <w:sz w:val="24"/>
          <w:szCs w:val="24"/>
          <w:shd w:val="clear" w:color="auto" w:fill="FFFFFF"/>
        </w:rPr>
      </w:pPr>
      <w:r>
        <w:rPr>
          <w:rFonts w:cs="Arial"/>
          <w:color w:val="000000" w:themeColor="text1"/>
          <w:sz w:val="24"/>
          <w:szCs w:val="24"/>
          <w:shd w:val="clear" w:color="auto" w:fill="FFFFFF"/>
        </w:rPr>
        <w:t>M</w:t>
      </w:r>
      <w:r w:rsidRPr="00BE0355">
        <w:rPr>
          <w:rFonts w:cs="Arial"/>
          <w:color w:val="000000" w:themeColor="text1"/>
          <w:sz w:val="24"/>
          <w:szCs w:val="24"/>
          <w:shd w:val="clear" w:color="auto" w:fill="FFFFFF"/>
        </w:rPr>
        <w:t>easure</w:t>
      </w:r>
      <w:r>
        <w:rPr>
          <w:rFonts w:cs="Arial"/>
          <w:color w:val="000000" w:themeColor="text1"/>
          <w:sz w:val="24"/>
          <w:szCs w:val="24"/>
          <w:shd w:val="clear" w:color="auto" w:fill="FFFFFF"/>
        </w:rPr>
        <w:t xml:space="preserve"> the</w:t>
      </w:r>
      <w:r w:rsidRPr="00BE0355">
        <w:rPr>
          <w:rFonts w:cs="Arial"/>
          <w:color w:val="000000" w:themeColor="text1"/>
          <w:sz w:val="24"/>
          <w:szCs w:val="24"/>
          <w:shd w:val="clear" w:color="auto" w:fill="FFFFFF"/>
        </w:rPr>
        <w:t xml:space="preserve"> software reuse across a portfolio of assets, but with the proliferation of API-led transformations, enterprise IT shops have never been as poised as they are right now to enact and measure the concept of software reuse across an enterprise.</w:t>
      </w:r>
    </w:p>
    <w:p w14:paraId="5B8E51CC" w14:textId="77777777" w:rsidR="00C95B72" w:rsidRPr="00BE0355" w:rsidRDefault="00C95B72" w:rsidP="00C95B72">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2D4BB7">
        <w:rPr>
          <w:rFonts w:cs="Arial"/>
          <w:color w:val="000000" w:themeColor="text1"/>
          <w:sz w:val="24"/>
          <w:szCs w:val="24"/>
          <w:shd w:val="clear" w:color="auto" w:fill="FFFFFF"/>
        </w:rPr>
        <w:t xml:space="preserve">Must have requirements: </w:t>
      </w:r>
      <w:r w:rsidRPr="00BE0355">
        <w:rPr>
          <w:rFonts w:cs="Arial"/>
          <w:color w:val="000000" w:themeColor="text1"/>
          <w:sz w:val="24"/>
          <w:szCs w:val="24"/>
        </w:rPr>
        <w:t>Tracking and driving reuse through instrumented sources is necessary to help drive the spread between productivity and labor curves for a technology shop; this is because reuse is a prime method of growing revenue at lower incremental costs. This widening of the spread between these curves serves to fend off </w:t>
      </w:r>
      <w:hyperlink r:id="rId16" w:tgtFrame="_blank" w:history="1">
        <w:r w:rsidRPr="00BE0355">
          <w:rPr>
            <w:rStyle w:val="Hyperlink"/>
            <w:rFonts w:cs="Arial"/>
            <w:color w:val="000000" w:themeColor="text1"/>
            <w:sz w:val="24"/>
            <w:szCs w:val="24"/>
            <w:u w:val="none"/>
          </w:rPr>
          <w:t>digital disruption</w:t>
        </w:r>
      </w:hyperlink>
      <w:r w:rsidRPr="00BE0355">
        <w:rPr>
          <w:rFonts w:cs="Arial"/>
          <w:color w:val="000000" w:themeColor="text1"/>
          <w:sz w:val="24"/>
          <w:szCs w:val="24"/>
        </w:rPr>
        <w:t> from competitors who are no longer bound by historical barriers to entry.</w:t>
      </w:r>
    </w:p>
    <w:p w14:paraId="00C65E6B" w14:textId="633EA530" w:rsidR="001D538C" w:rsidRPr="00BE0355" w:rsidRDefault="00C95B72" w:rsidP="00BE0355">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BE0355">
        <w:rPr>
          <w:rFonts w:cs="Arial"/>
          <w:color w:val="000000" w:themeColor="text1"/>
          <w:sz w:val="24"/>
          <w:szCs w:val="24"/>
        </w:rPr>
        <w:t>Tracking and driving technology health metrics through instrumented sources including, but not limited to, speed, quality, reuse, cost per feature and others is necessary to build and maintain trust between organizations with different near-term goals and objectives.</w:t>
      </w:r>
    </w:p>
    <w:p w14:paraId="0BA9DD7A" w14:textId="77777777" w:rsidR="007E4AC9" w:rsidRPr="00DF5F80" w:rsidRDefault="00DF5F80" w:rsidP="00DF5F80">
      <w:pPr>
        <w:pStyle w:val="Heading1"/>
        <w:rPr>
          <w:sz w:val="40"/>
          <w:shd w:val="clear" w:color="auto" w:fill="FFFFFF"/>
        </w:rPr>
      </w:pPr>
      <w:commentRangeStart w:id="105"/>
      <w:r w:rsidRPr="005C66FD">
        <w:rPr>
          <w:noProof/>
          <w:sz w:val="40"/>
          <w:shd w:val="clear" w:color="auto" w:fill="FFFFFF"/>
        </w:rPr>
        <w:t>RE</w:t>
      </w:r>
      <w:r w:rsidR="005C66FD">
        <w:rPr>
          <w:noProof/>
          <w:sz w:val="40"/>
          <w:shd w:val="clear" w:color="auto" w:fill="FFFFFF"/>
        </w:rPr>
        <w:t>US</w:t>
      </w:r>
      <w:r w:rsidRPr="005C66FD">
        <w:rPr>
          <w:noProof/>
          <w:sz w:val="40"/>
          <w:shd w:val="clear" w:color="auto" w:fill="FFFFFF"/>
        </w:rPr>
        <w:t>ABILITY</w:t>
      </w:r>
      <w:r>
        <w:rPr>
          <w:sz w:val="40"/>
          <w:shd w:val="clear" w:color="auto" w:fill="FFFFFF"/>
        </w:rPr>
        <w:t xml:space="preserve"> FRAMEWORK</w:t>
      </w:r>
      <w:commentRangeEnd w:id="105"/>
      <w:r w:rsidR="003B4A5C">
        <w:rPr>
          <w:rStyle w:val="CommentReference"/>
          <w:rFonts w:asciiTheme="minorHAnsi" w:eastAsiaTheme="minorHAnsi" w:hAnsiTheme="minorHAnsi" w:cstheme="minorBidi"/>
          <w:color w:val="auto"/>
        </w:rPr>
        <w:commentReference w:id="105"/>
      </w:r>
    </w:p>
    <w:p w14:paraId="0EA25A27" w14:textId="38781903" w:rsidR="007E4AC9" w:rsidRPr="00337655" w:rsidRDefault="00DF5F80" w:rsidP="00D71E1F">
      <w:pPr>
        <w:rPr>
          <w:rFonts w:cstheme="minorHAnsi"/>
          <w:color w:val="323232"/>
          <w:sz w:val="24"/>
          <w:szCs w:val="24"/>
          <w:shd w:val="clear" w:color="auto" w:fill="FFFFFF"/>
        </w:rPr>
      </w:pPr>
      <w:del w:id="106" w:author="Jordan Braunstein" w:date="2018-08-21T08:35:00Z">
        <w:r w:rsidRPr="00337655" w:rsidDel="003B4A5C">
          <w:rPr>
            <w:rFonts w:eastAsia="Times New Roman" w:cstheme="minorHAnsi"/>
            <w:noProof/>
            <w:color w:val="323232"/>
            <w:sz w:val="24"/>
            <w:szCs w:val="24"/>
            <w:shd w:val="clear" w:color="auto" w:fill="FFFFFF"/>
          </w:rPr>
          <mc:AlternateContent>
            <mc:Choice Requires="wpg">
              <w:drawing>
                <wp:anchor distT="0" distB="0" distL="114300" distR="114300" simplePos="0" relativeHeight="251665408" behindDoc="0" locked="0" layoutInCell="1" allowOverlap="1" wp14:anchorId="3758B6AD" wp14:editId="72644980">
                  <wp:simplePos x="0" y="0"/>
                  <wp:positionH relativeFrom="column">
                    <wp:posOffset>-704850</wp:posOffset>
                  </wp:positionH>
                  <wp:positionV relativeFrom="paragraph">
                    <wp:posOffset>365125</wp:posOffset>
                  </wp:positionV>
                  <wp:extent cx="7315200" cy="3771900"/>
                  <wp:effectExtent l="0" t="0" r="19050" b="19050"/>
                  <wp:wrapNone/>
                  <wp:docPr id="57392" name="Group 48">
                    <a:extLst xmlns:a="http://schemas.openxmlformats.org/drawingml/2006/main">
                      <a:ext uri="{FF2B5EF4-FFF2-40B4-BE49-F238E27FC236}">
                        <a16:creationId xmlns:a16="http://schemas.microsoft.com/office/drawing/2014/main" id="{51C9F5BD-4F8E-4BE4-8E2D-EB48DE90B711}"/>
                      </a:ext>
                    </a:extLst>
                  </wp:docPr>
                  <wp:cNvGraphicFramePr/>
                  <a:graphic xmlns:a="http://schemas.openxmlformats.org/drawingml/2006/main">
                    <a:graphicData uri="http://schemas.microsoft.com/office/word/2010/wordprocessingGroup">
                      <wpg:wgp>
                        <wpg:cNvGrpSpPr/>
                        <wpg:grpSpPr bwMode="auto">
                          <a:xfrm>
                            <a:off x="0" y="0"/>
                            <a:ext cx="7315200" cy="3771900"/>
                            <a:chOff x="0" y="0"/>
                            <a:chExt cx="4608" cy="1488"/>
                          </a:xfrm>
                          <a:solidFill>
                            <a:schemeClr val="accent1">
                              <a:lumMod val="40000"/>
                              <a:lumOff val="60000"/>
                            </a:schemeClr>
                          </a:solidFill>
                        </wpg:grpSpPr>
                        <wps:wsp>
                          <wps:cNvPr id="23" name="Rectangle 23">
                            <a:extLst>
                              <a:ext uri="{FF2B5EF4-FFF2-40B4-BE49-F238E27FC236}">
                                <a16:creationId xmlns:a16="http://schemas.microsoft.com/office/drawing/2014/main" id="{373DB8A2-DD9F-4DEA-9A18-AF16073E58DF}"/>
                              </a:ext>
                            </a:extLst>
                          </wps:cNvPr>
                          <wps:cNvSpPr>
                            <a:spLocks noChangeArrowheads="1"/>
                          </wps:cNvSpPr>
                          <wps:spPr bwMode="auto">
                            <a:xfrm>
                              <a:off x="0" y="0"/>
                              <a:ext cx="4608" cy="1488"/>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24" name="Rectangle 24">
                            <a:extLst>
                              <a:ext uri="{FF2B5EF4-FFF2-40B4-BE49-F238E27FC236}">
                                <a16:creationId xmlns:a16="http://schemas.microsoft.com/office/drawing/2014/main" id="{C6DA4F22-60CA-4878-A56F-FE78C4E99452}"/>
                              </a:ext>
                            </a:extLst>
                          </wps:cNvPr>
                          <wps:cNvSpPr>
                            <a:spLocks noChangeArrowheads="1"/>
                          </wps:cNvSpPr>
                          <wps:spPr bwMode="auto">
                            <a:xfrm>
                              <a:off x="240" y="288"/>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9DDF80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Analysis</w:t>
                                </w:r>
                              </w:p>
                            </w:txbxContent>
                          </wps:txbx>
                          <wps:bodyPr anchor="ctr"/>
                        </wps:wsp>
                        <wps:wsp>
                          <wps:cNvPr id="25" name="Rectangle 25">
                            <a:extLst>
                              <a:ext uri="{FF2B5EF4-FFF2-40B4-BE49-F238E27FC236}">
                                <a16:creationId xmlns:a16="http://schemas.microsoft.com/office/drawing/2014/main" id="{EB17F008-EAD0-41BD-A695-EBBDC67034E7}"/>
                              </a:ext>
                            </a:extLst>
                          </wps:cNvPr>
                          <wps:cNvSpPr>
                            <a:spLocks noChangeArrowheads="1"/>
                          </wps:cNvSpPr>
                          <wps:spPr bwMode="auto">
                            <a:xfrm>
                              <a:off x="1440" y="288"/>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003AB18"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Software Architecture Development</w:t>
                                </w:r>
                              </w:p>
                            </w:txbxContent>
                          </wps:txbx>
                          <wps:bodyPr anchor="ctr"/>
                        </wps:wsp>
                        <wps:wsp>
                          <wps:cNvPr id="26" name="Rectangle 26">
                            <a:extLst>
                              <a:ext uri="{FF2B5EF4-FFF2-40B4-BE49-F238E27FC236}">
                                <a16:creationId xmlns:a16="http://schemas.microsoft.com/office/drawing/2014/main" id="{69D7E2E7-92E6-4377-B3C8-258D3DBD5928}"/>
                              </a:ext>
                            </a:extLst>
                          </wps:cNvPr>
                          <wps:cNvSpPr>
                            <a:spLocks noChangeArrowheads="1"/>
                          </wps:cNvSpPr>
                          <wps:spPr bwMode="auto">
                            <a:xfrm>
                              <a:off x="2688" y="288"/>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0CE4E1B"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Reusable Component Development</w:t>
                                </w:r>
                              </w:p>
                            </w:txbxContent>
                          </wps:txbx>
                          <wps:bodyPr anchor="ctr"/>
                        </wps:wsp>
                        <wps:wsp>
                          <wps:cNvPr id="27" name="Rectangle 27">
                            <a:extLst>
                              <a:ext uri="{FF2B5EF4-FFF2-40B4-BE49-F238E27FC236}">
                                <a16:creationId xmlns:a16="http://schemas.microsoft.com/office/drawing/2014/main" id="{A84C0B57-FEC4-4A41-8A7A-69EE9A810B6F}"/>
                              </a:ext>
                            </a:extLst>
                          </wps:cNvPr>
                          <wps:cNvSpPr>
                            <a:spLocks noChangeArrowheads="1"/>
                          </wps:cNvSpPr>
                          <wps:spPr bwMode="auto">
                            <a:xfrm>
                              <a:off x="912" y="960"/>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E01BB4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Model</w:t>
                                </w:r>
                              </w:p>
                            </w:txbxContent>
                          </wps:txbx>
                          <wps:bodyPr anchor="ctr"/>
                        </wps:wsp>
                        <wps:wsp>
                          <wps:cNvPr id="28" name="Rectangle 28">
                            <a:extLst>
                              <a:ext uri="{FF2B5EF4-FFF2-40B4-BE49-F238E27FC236}">
                                <a16:creationId xmlns:a16="http://schemas.microsoft.com/office/drawing/2014/main" id="{4551D493-8B1E-4276-BACE-984253ED64F2}"/>
                              </a:ext>
                            </a:extLst>
                          </wps:cNvPr>
                          <wps:cNvSpPr>
                            <a:spLocks noChangeArrowheads="1"/>
                          </wps:cNvSpPr>
                          <wps:spPr bwMode="auto">
                            <a:xfrm>
                              <a:off x="2112" y="960"/>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E33767A"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Structural Model</w:t>
                                </w:r>
                              </w:p>
                            </w:txbxContent>
                          </wps:txbx>
                          <wps:bodyPr anchor="ctr"/>
                        </wps:wsp>
                        <wps:wsp>
                          <wps:cNvPr id="29" name="AutoShape 9">
                            <a:extLst>
                              <a:ext uri="{FF2B5EF4-FFF2-40B4-BE49-F238E27FC236}">
                                <a16:creationId xmlns:a16="http://schemas.microsoft.com/office/drawing/2014/main" id="{F779ABD1-F838-4C7D-BB30-F231F1FF93FA}"/>
                              </a:ext>
                            </a:extLst>
                          </wps:cNvPr>
                          <wps:cNvSpPr>
                            <a:spLocks noChangeArrowheads="1"/>
                          </wps:cNvSpPr>
                          <wps:spPr bwMode="auto">
                            <a:xfrm>
                              <a:off x="3456" y="768"/>
                              <a:ext cx="720" cy="624"/>
                            </a:xfrm>
                            <a:prstGeom prst="roundRect">
                              <a:avLst>
                                <a:gd name="adj" fmla="val 16667"/>
                              </a:avLst>
                            </a:prstGeom>
                            <a:grpFill/>
                            <a:ln w="9525">
                              <a:solidFill>
                                <a:srgbClr val="0070C0"/>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D22F98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Repository Reusable Artifacts/ Components</w:t>
                                </w:r>
                              </w:p>
                            </w:txbxContent>
                          </wps:txbx>
                          <wps:bodyPr anchor="ctr"/>
                        </wps:wsp>
                        <wps:wsp>
                          <wps:cNvPr id="30" name="AutoShape 10">
                            <a:extLst>
                              <a:ext uri="{FF2B5EF4-FFF2-40B4-BE49-F238E27FC236}">
                                <a16:creationId xmlns:a16="http://schemas.microsoft.com/office/drawing/2014/main" id="{6E7A029B-E4E9-4475-ADFF-13D3AE3B0587}"/>
                              </a:ext>
                            </a:extLst>
                          </wps:cNvPr>
                          <wps:cNvCnPr>
                            <a:cxnSpLocks noChangeShapeType="1"/>
                            <a:stCxn id="24" idx="3"/>
                            <a:endCxn id="25" idx="1"/>
                          </wps:cNvCnPr>
                          <wps:spPr bwMode="auto">
                            <a:xfrm>
                              <a:off x="912" y="480"/>
                              <a:ext cx="528" cy="0"/>
                            </a:xfrm>
                            <a:prstGeom prst="straightConnector1">
                              <a:avLst/>
                            </a:prstGeom>
                            <a:grpFill/>
                            <a:ln w="19050">
                              <a:solidFill>
                                <a:srgbClr val="0070C0"/>
                              </a:solidFill>
                              <a:round/>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1" name="AutoShape 11">
                            <a:extLst>
                              <a:ext uri="{FF2B5EF4-FFF2-40B4-BE49-F238E27FC236}">
                                <a16:creationId xmlns:a16="http://schemas.microsoft.com/office/drawing/2014/main" id="{A3B4FEEB-F0B6-4A0D-86C0-C7FBD558F1E2}"/>
                              </a:ext>
                            </a:extLst>
                          </wps:cNvPr>
                          <wps:cNvCnPr>
                            <a:cxnSpLocks noChangeShapeType="1"/>
                            <a:stCxn id="25" idx="3"/>
                            <a:endCxn id="26" idx="1"/>
                          </wps:cNvCnPr>
                          <wps:spPr bwMode="auto">
                            <a:xfrm>
                              <a:off x="2112" y="480"/>
                              <a:ext cx="576" cy="0"/>
                            </a:xfrm>
                            <a:prstGeom prst="straightConnector1">
                              <a:avLst/>
                            </a:prstGeom>
                            <a:grpFill/>
                            <a:ln w="19050">
                              <a:solidFill>
                                <a:srgbClr val="0070C0"/>
                              </a:solidFill>
                              <a:round/>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2" name="AutoShape 12">
                            <a:extLst>
                              <a:ext uri="{FF2B5EF4-FFF2-40B4-BE49-F238E27FC236}">
                                <a16:creationId xmlns:a16="http://schemas.microsoft.com/office/drawing/2014/main" id="{C01181AF-A133-4DB8-A6C2-46C9F85BF89A}"/>
                              </a:ext>
                            </a:extLst>
                          </wps:cNvPr>
                          <wps:cNvCnPr>
                            <a:cxnSpLocks noChangeShapeType="1"/>
                            <a:stCxn id="24" idx="2"/>
                            <a:endCxn id="27" idx="1"/>
                          </wps:cNvCnPr>
                          <wps:spPr bwMode="auto">
                            <a:xfrm rot="16200000" flipH="1">
                              <a:off x="504" y="744"/>
                              <a:ext cx="480" cy="336"/>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 name="AutoShape 13">
                            <a:extLst>
                              <a:ext uri="{FF2B5EF4-FFF2-40B4-BE49-F238E27FC236}">
                                <a16:creationId xmlns:a16="http://schemas.microsoft.com/office/drawing/2014/main" id="{F874A213-1303-424F-9610-2C6F7ACF30BF}"/>
                              </a:ext>
                            </a:extLst>
                          </wps:cNvPr>
                          <wps:cNvCnPr>
                            <a:cxnSpLocks noChangeShapeType="1"/>
                            <a:stCxn id="27" idx="3"/>
                            <a:endCxn id="25" idx="2"/>
                          </wps:cNvCnPr>
                          <wps:spPr bwMode="auto">
                            <a:xfrm flipV="1">
                              <a:off x="1584" y="672"/>
                              <a:ext cx="192" cy="480"/>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4" name="AutoShape 14">
                            <a:extLst>
                              <a:ext uri="{FF2B5EF4-FFF2-40B4-BE49-F238E27FC236}">
                                <a16:creationId xmlns:a16="http://schemas.microsoft.com/office/drawing/2014/main" id="{914A07C4-DAE9-4CB1-9E06-87DF2541F60B}"/>
                              </a:ext>
                            </a:extLst>
                          </wps:cNvPr>
                          <wps:cNvCnPr>
                            <a:cxnSpLocks noChangeShapeType="1"/>
                            <a:endCxn id="28" idx="1"/>
                          </wps:cNvCnPr>
                          <wps:spPr bwMode="auto">
                            <a:xfrm rot="16200000" flipH="1">
                              <a:off x="1728" y="768"/>
                              <a:ext cx="480" cy="288"/>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5" name="AutoShape 17">
                            <a:extLst>
                              <a:ext uri="{FF2B5EF4-FFF2-40B4-BE49-F238E27FC236}">
                                <a16:creationId xmlns:a16="http://schemas.microsoft.com/office/drawing/2014/main" id="{85356A1B-664B-4E31-8202-8E3C8A62F746}"/>
                              </a:ext>
                            </a:extLst>
                          </wps:cNvPr>
                          <wps:cNvCnPr>
                            <a:cxnSpLocks noChangeShapeType="1"/>
                            <a:stCxn id="28" idx="3"/>
                            <a:endCxn id="26" idx="2"/>
                          </wps:cNvCnPr>
                          <wps:spPr bwMode="auto">
                            <a:xfrm flipV="1">
                              <a:off x="2784" y="672"/>
                              <a:ext cx="240" cy="480"/>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6" name="AutoShape 18">
                            <a:extLst>
                              <a:ext uri="{FF2B5EF4-FFF2-40B4-BE49-F238E27FC236}">
                                <a16:creationId xmlns:a16="http://schemas.microsoft.com/office/drawing/2014/main" id="{9D0AA682-BB64-4EA3-99D0-3BDE3CE49A5D}"/>
                              </a:ext>
                            </a:extLst>
                          </wps:cNvPr>
                          <wps:cNvCnPr>
                            <a:cxnSpLocks noChangeShapeType="1"/>
                            <a:stCxn id="26" idx="3"/>
                            <a:endCxn id="29" idx="0"/>
                          </wps:cNvCnPr>
                          <wps:spPr bwMode="auto">
                            <a:xfrm>
                              <a:off x="3360" y="480"/>
                              <a:ext cx="456" cy="288"/>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V relativeFrom="margin">
                    <wp14:pctHeight>0</wp14:pctHeight>
                  </wp14:sizeRelV>
                </wp:anchor>
              </w:drawing>
            </mc:Choice>
            <mc:Fallback>
              <w:pict>
                <v:group w14:anchorId="3758B6AD" id="Group 48" o:spid="_x0000_s1026" style="position:absolute;margin-left:-55.5pt;margin-top:28.75pt;width:8in;height:297pt;z-index:251665408;mso-height-relative:margin" coordsize="4608,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">
                  <v:rect id="Rectangle 23" o:spid="_x0000_s1027" style="position:absolute;width:4608;height:14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" filled="f" strokecolor="#0070c0">
                    <v:shadow color="#e7e6e6 [3214]"/>
                  </v:rect>
                  <v:rect id="Rectangle 24" o:spid="_x0000_s1028" style="position:absolute;left:240;top:288;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" filled="f" strokecolor="#0070c0">
                    <v:shadow color="#e7e6e6 [3214]"/>
                    <v:textbox>
                      <w:txbxContent>
                        <w:p w14:paraId="09DDF80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Analysis</w:t>
                          </w:r>
                        </w:p>
                      </w:txbxContent>
                    </v:textbox>
                  </v:rect>
                  <v:rect id="Rectangle 25" o:spid="_x0000_s1029" style="position:absolute;left:1440;top:288;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" filled="f" strokecolor="#0070c0">
                    <v:shadow color="#e7e6e6 [3214]"/>
                    <v:textbox>
                      <w:txbxContent>
                        <w:p w14:paraId="5003AB18"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Software Architecture Development</w:t>
                          </w:r>
                        </w:p>
                      </w:txbxContent>
                    </v:textbox>
                  </v:rect>
                  <v:rect id="Rectangle 26" o:spid="_x0000_s1030" style="position:absolute;left:2688;top:288;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" filled="f" strokecolor="#0070c0">
                    <v:shadow color="#e7e6e6 [3214]"/>
                    <v:textbox>
                      <w:txbxContent>
                        <w:p w14:paraId="00CE4E1B"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Reusable Component Development</w:t>
                          </w:r>
                        </w:p>
                      </w:txbxContent>
                    </v:textbox>
                  </v:rect>
                  <v:rect id="Rectangle 27" o:spid="_x0000_s1031" style="position:absolute;left:912;top:960;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" filled="f" strokecolor="#0070c0">
                    <v:shadow color="#e7e6e6 [3214]"/>
                    <v:textbox>
                      <w:txbxContent>
                        <w:p w14:paraId="0E01BB4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Model</w:t>
                          </w:r>
                        </w:p>
                      </w:txbxContent>
                    </v:textbox>
                  </v:rect>
                  <v:rect id="Rectangle 28" o:spid="_x0000_s1032" style="position:absolute;left:2112;top:960;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" filled="f" strokecolor="#0070c0">
                    <v:shadow color="#e7e6e6 [3214]"/>
                    <v:textbox>
                      <w:txbxContent>
                        <w:p w14:paraId="0E33767A"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Structural Model</w:t>
                          </w:r>
                        </w:p>
                      </w:txbxContent>
                    </v:textbox>
                  </v:rect>
                  <v:roundrect id="AutoShape 9" o:spid="_x0000_s1033" style="position:absolute;left:3456;top:768;width:720;height: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" filled="f" strokecolor="#0070c0">
                    <v:shadow color="#e7e6e6 [3214]"/>
                    <v:textbox>
                      <w:txbxContent>
                        <w:p w14:paraId="3D22F98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Repository Reusable Artifacts/ Components</w:t>
                          </w:r>
                        </w:p>
                      </w:txbxContent>
                    </v:textbox>
                  </v:roundrect>
                  <v:shapetype id="_x0000_t32" coordsize="21600,21600" o:spt="32" o:oned="t" path="m,l21600,21600e" filled="f">
                    <v:path arrowok="t" fillok="f" o:connecttype="none"/>
                    <o:lock v:ext="edit" shapetype="t"/>
                  </v:shapetype>
                  <v:shape id="AutoShape 10" o:spid="_x0000_s1034" type="#_x0000_t32" style="position:absolute;left:912;top:480;width: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" strokecolor="#0070c0" strokeweight="1.5pt">
                    <v:stroke endarrow="block"/>
                    <v:shadow color="#e7e6e6 [3214]"/>
                  </v:shape>
                  <v:shape id="AutoShape 11" o:spid="_x0000_s1035" type="#_x0000_t32" style="position:absolute;left:2112;top:480;width: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" strokecolor="#0070c0" strokeweight="1.5pt">
                    <v:stroke endarrow="block"/>
                    <v:shadow color="#e7e6e6 [3214]"/>
                  </v:shape>
                  <v:shapetype id="_x0000_t33" coordsize="21600,21600" o:spt="33" o:oned="t" path="m,l21600,r,21600e" filled="f">
                    <v:stroke joinstyle="miter"/>
                    <v:path arrowok="t" fillok="f" o:connecttype="none"/>
                    <o:lock v:ext="edit" shapetype="t"/>
                  </v:shapetype>
                  <v:shape id="AutoShape 12" o:spid="_x0000_s1036" type="#_x0000_t33" style="position:absolute;left:504;top:744;width:480;height:3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" strokecolor="#0070c0" strokeweight="1.5pt">
                    <v:stroke endarrow="block"/>
                    <v:shadow color="#e7e6e6 [3214]"/>
                  </v:shape>
                  <v:shape id="AutoShape 13" o:spid="_x0000_s1037" type="#_x0000_t33" style="position:absolute;left:1584;top:672;width:192;height:4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" strokecolor="#0070c0" strokeweight="1.5pt">
                    <v:stroke endarrow="block"/>
                    <v:shadow color="#e7e6e6 [3214]"/>
                  </v:shape>
                  <v:shape id="AutoShape 14" o:spid="_x0000_s1038" type="#_x0000_t33" style="position:absolute;left:1728;top:768;width:480;height: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" strokecolor="#0070c0" strokeweight="1.5pt">
                    <v:stroke endarrow="block"/>
                    <v:shadow color="#e7e6e6 [3214]"/>
                  </v:shape>
                  <v:shape id="AutoShape 17" o:spid="_x0000_s1039" type="#_x0000_t33" style="position:absolute;left:2784;top:672;width:240;height:4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" strokecolor="#0070c0" strokeweight="1.5pt">
                    <v:stroke endarrow="block"/>
                    <v:shadow color="#e7e6e6 [3214]"/>
                  </v:shape>
                  <v:shape id="AutoShape 18" o:spid="_x0000_s1040" type="#_x0000_t33" style="position:absolute;left:3360;top:480;width:456;height:2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" strokecolor="#0070c0" strokeweight="1.5pt">
                    <v:stroke endarrow="block"/>
                    <v:shadow color="#e7e6e6 [3214]"/>
                  </v:shape>
                </v:group>
              </w:pict>
            </mc:Fallback>
          </mc:AlternateContent>
        </w:r>
      </w:del>
    </w:p>
    <w:p w14:paraId="056952ED" w14:textId="77777777" w:rsidR="007E4AC9" w:rsidRPr="00337655" w:rsidRDefault="007E4AC9" w:rsidP="00D71E1F">
      <w:pPr>
        <w:rPr>
          <w:rFonts w:cstheme="minorHAnsi"/>
          <w:color w:val="323232"/>
          <w:sz w:val="24"/>
          <w:szCs w:val="24"/>
          <w:shd w:val="clear" w:color="auto" w:fill="FFFFFF"/>
        </w:rPr>
      </w:pPr>
    </w:p>
    <w:p w14:paraId="349F0FE3" w14:textId="77777777" w:rsidR="007E4AC9" w:rsidRPr="00337655" w:rsidRDefault="007E4AC9" w:rsidP="00D71E1F">
      <w:pPr>
        <w:rPr>
          <w:rFonts w:cstheme="minorHAnsi"/>
          <w:color w:val="323232"/>
          <w:sz w:val="24"/>
          <w:szCs w:val="24"/>
          <w:shd w:val="clear" w:color="auto" w:fill="FFFFFF"/>
        </w:rPr>
      </w:pPr>
    </w:p>
    <w:p w14:paraId="55313D5F" w14:textId="77777777" w:rsidR="007E4AC9" w:rsidRPr="00337655" w:rsidRDefault="007E4AC9" w:rsidP="00D71E1F">
      <w:pPr>
        <w:rPr>
          <w:rFonts w:cstheme="minorHAnsi"/>
          <w:color w:val="323232"/>
          <w:sz w:val="24"/>
          <w:szCs w:val="24"/>
          <w:shd w:val="clear" w:color="auto" w:fill="FFFFFF"/>
        </w:rPr>
      </w:pPr>
    </w:p>
    <w:p w14:paraId="5D0C5168" w14:textId="77777777" w:rsidR="00085778" w:rsidRPr="00337655" w:rsidRDefault="00085778" w:rsidP="00085778">
      <w:pPr>
        <w:rPr>
          <w:rFonts w:cstheme="minorHAnsi"/>
          <w:color w:val="323232"/>
          <w:sz w:val="24"/>
          <w:szCs w:val="24"/>
          <w:shd w:val="clear" w:color="auto" w:fill="FFFFFF"/>
        </w:rPr>
      </w:pPr>
    </w:p>
    <w:p w14:paraId="3C9BF233" w14:textId="77777777" w:rsidR="00085778" w:rsidRPr="00337655" w:rsidRDefault="00085778" w:rsidP="00085778">
      <w:pPr>
        <w:rPr>
          <w:rFonts w:cstheme="minorHAnsi"/>
          <w:sz w:val="24"/>
          <w:szCs w:val="24"/>
        </w:rPr>
      </w:pPr>
    </w:p>
    <w:p w14:paraId="45A76C30" w14:textId="77777777" w:rsidR="00085778" w:rsidRPr="00337655" w:rsidRDefault="00085778" w:rsidP="00085778">
      <w:pPr>
        <w:rPr>
          <w:rFonts w:cstheme="minorHAnsi"/>
          <w:sz w:val="24"/>
          <w:szCs w:val="24"/>
        </w:rPr>
      </w:pPr>
    </w:p>
    <w:p w14:paraId="42EE493A" w14:textId="77777777" w:rsidR="00085778" w:rsidRPr="00337655" w:rsidRDefault="00085778" w:rsidP="00085778">
      <w:pPr>
        <w:rPr>
          <w:rFonts w:cstheme="minorHAnsi"/>
          <w:sz w:val="24"/>
          <w:szCs w:val="24"/>
        </w:rPr>
      </w:pPr>
    </w:p>
    <w:p w14:paraId="4A7BFD1A" w14:textId="77777777" w:rsidR="00085778" w:rsidRPr="00337655" w:rsidRDefault="00085778" w:rsidP="00085778">
      <w:pPr>
        <w:rPr>
          <w:rFonts w:cstheme="minorHAnsi"/>
          <w:sz w:val="24"/>
          <w:szCs w:val="24"/>
        </w:rPr>
      </w:pPr>
      <w:r w:rsidRPr="00337655">
        <w:rPr>
          <w:rFonts w:cstheme="minorHAnsi"/>
          <w:sz w:val="24"/>
          <w:szCs w:val="24"/>
        </w:rPr>
        <w:t>\</w:t>
      </w:r>
    </w:p>
    <w:p w14:paraId="11A9AFC8" w14:textId="77777777" w:rsidR="00085778" w:rsidRPr="00337655" w:rsidRDefault="00085778" w:rsidP="00085778">
      <w:pPr>
        <w:rPr>
          <w:rFonts w:cstheme="minorHAnsi"/>
          <w:sz w:val="24"/>
          <w:szCs w:val="24"/>
        </w:rPr>
      </w:pPr>
      <w:r w:rsidRPr="00337655">
        <w:rPr>
          <w:rFonts w:cstheme="minorHAnsi"/>
          <w:sz w:val="24"/>
          <w:szCs w:val="24"/>
        </w:rPr>
        <w:tab/>
      </w:r>
    </w:p>
    <w:p w14:paraId="35C93D42" w14:textId="77777777" w:rsidR="007E4AC9" w:rsidRPr="00337655" w:rsidRDefault="007E4AC9" w:rsidP="00D71E1F">
      <w:pPr>
        <w:rPr>
          <w:rFonts w:cstheme="minorHAnsi"/>
          <w:color w:val="323232"/>
          <w:sz w:val="24"/>
          <w:szCs w:val="24"/>
          <w:shd w:val="clear" w:color="auto" w:fill="FFFFFF"/>
        </w:rPr>
      </w:pPr>
    </w:p>
    <w:p w14:paraId="043FF043" w14:textId="77777777" w:rsidR="007E4AC9" w:rsidRPr="00337655" w:rsidRDefault="00DF5F80" w:rsidP="00D71E1F">
      <w:pPr>
        <w:rPr>
          <w:rFonts w:cstheme="minorHAnsi"/>
          <w:color w:val="323232"/>
          <w:sz w:val="24"/>
          <w:szCs w:val="24"/>
          <w:shd w:val="clear" w:color="auto" w:fill="FFFFFF"/>
        </w:rPr>
      </w:pPr>
      <w:r w:rsidRPr="00337655">
        <w:rPr>
          <w:rFonts w:cstheme="minorHAnsi"/>
          <w:noProof/>
          <w:sz w:val="24"/>
          <w:szCs w:val="24"/>
        </w:rPr>
        <mc:AlternateContent>
          <mc:Choice Requires="wpg">
            <w:drawing>
              <wp:anchor distT="0" distB="0" distL="114300" distR="114300" simplePos="0" relativeHeight="251666432" behindDoc="0" locked="0" layoutInCell="1" allowOverlap="1" wp14:anchorId="77F096BC" wp14:editId="63D39C7C">
                <wp:simplePos x="0" y="0"/>
                <wp:positionH relativeFrom="column">
                  <wp:posOffset>-95250</wp:posOffset>
                </wp:positionH>
                <wp:positionV relativeFrom="paragraph">
                  <wp:posOffset>50800</wp:posOffset>
                </wp:positionV>
                <wp:extent cx="4876800" cy="1908810"/>
                <wp:effectExtent l="76200" t="0" r="19050" b="53340"/>
                <wp:wrapNone/>
                <wp:docPr id="166" name="Group 50">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4876800" cy="1908810"/>
                          <a:chOff x="0" y="0"/>
                          <a:chExt cx="3072" cy="984"/>
                        </a:xfrm>
                      </wpg:grpSpPr>
                      <wps:wsp>
                        <wps:cNvPr id="167" name="AutoShape 33">
                          <a:extLst/>
                        </wps:cNvPr>
                        <wps:cNvCnPr>
                          <a:cxnSpLocks noChangeShapeType="1"/>
                        </wps:cNvCnPr>
                        <wps:spPr bwMode="auto">
                          <a:xfrm rot="5400000">
                            <a:off x="72" y="192"/>
                            <a:ext cx="720" cy="864"/>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8" name="AutoShape 42">
                          <a:extLst/>
                        </wps:cNvPr>
                        <wps:cNvCnPr>
                          <a:cxnSpLocks noChangeShapeType="1"/>
                        </wps:cNvCnPr>
                        <wps:spPr bwMode="auto">
                          <a:xfrm rot="10800000" flipV="1">
                            <a:off x="2448" y="0"/>
                            <a:ext cx="624" cy="696"/>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9" name="AutoShape 43">
                          <a:extLst/>
                        </wps:cNvPr>
                        <wps:cNvCnPr>
                          <a:cxnSpLocks noChangeShapeType="1"/>
                        </wps:cNvCnPr>
                        <wps:spPr bwMode="auto">
                          <a:xfrm rot="5400000">
                            <a:off x="984" y="240"/>
                            <a:ext cx="720" cy="768"/>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V relativeFrom="margin">
                  <wp14:pctHeight>0</wp14:pctHeight>
                </wp14:sizeRelV>
              </wp:anchor>
            </w:drawing>
          </mc:Choice>
          <mc:Fallback>
            <w:pict>
              <v:group w14:anchorId="6C27E59B" id="Group 50" o:spid="_x0000_s1026" style="position:absolute;margin-left:-7.5pt;margin-top:4pt;width:384pt;height:150.3pt;z-index:251666432;mso-height-relative:margin" coordsize="307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7" type="#_x0000_t34" style="position:absolute;left:72;top:192;width:720;height:8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" strokecolor="#2f5496 [2404]" strokeweight="1.5pt">
                  <v:stroke endarrow="block"/>
                  <v:shadow color="#e7e6e6 [3214]"/>
                </v:shape>
                <v:shape id="AutoShape 42" o:spid="_x0000_s1028" type="#_x0000_t34" style="position:absolute;left:2448;width:624;height:69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" strokecolor="#2f5496 [2404]" strokeweight="1.5pt">
                  <v:stroke endarrow="block"/>
                  <v:shadow color="#e7e6e6 [3214]"/>
                </v:shape>
                <v:shape id="AutoShape 43" o:spid="_x0000_s1029" type="#_x0000_t34" style="position:absolute;left:984;top:240;width:720;height:7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" strokecolor="#2f5496 [2404]" strokeweight="1.5pt">
                  <v:stroke endarrow="block"/>
                  <v:shadow color="#e7e6e6 [3214]"/>
                </v:shape>
              </v:group>
            </w:pict>
          </mc:Fallback>
        </mc:AlternateContent>
      </w:r>
    </w:p>
    <w:p w14:paraId="23F0E14E" w14:textId="77777777" w:rsidR="007E4AC9" w:rsidRPr="00337655" w:rsidRDefault="007E4AC9" w:rsidP="00D71E1F">
      <w:pPr>
        <w:rPr>
          <w:rFonts w:cstheme="minorHAnsi"/>
          <w:color w:val="323232"/>
          <w:sz w:val="24"/>
          <w:szCs w:val="24"/>
          <w:shd w:val="clear" w:color="auto" w:fill="FFFFFF"/>
        </w:rPr>
      </w:pPr>
    </w:p>
    <w:p w14:paraId="6B003231" w14:textId="77777777" w:rsidR="007E4AC9" w:rsidRPr="00337655" w:rsidRDefault="00DF5F80" w:rsidP="00D71E1F">
      <w:pPr>
        <w:rPr>
          <w:rFonts w:cstheme="minorHAnsi"/>
          <w:color w:val="323232"/>
          <w:sz w:val="24"/>
          <w:szCs w:val="24"/>
          <w:shd w:val="clear" w:color="auto" w:fill="FFFFFF"/>
        </w:rPr>
      </w:pPr>
      <w:r w:rsidRPr="00337655">
        <w:rPr>
          <w:rFonts w:eastAsia="Times New Roman" w:cstheme="minorHAnsi"/>
          <w:noProof/>
          <w:color w:val="323232"/>
          <w:sz w:val="24"/>
          <w:szCs w:val="24"/>
          <w:shd w:val="clear" w:color="auto" w:fill="FFFFFF"/>
        </w:rPr>
        <mc:AlternateContent>
          <mc:Choice Requires="wpg">
            <w:drawing>
              <wp:anchor distT="0" distB="0" distL="114300" distR="114300" simplePos="0" relativeHeight="251664384" behindDoc="0" locked="0" layoutInCell="1" allowOverlap="1" wp14:anchorId="48273A5B" wp14:editId="23F691D2">
                <wp:simplePos x="0" y="0"/>
                <wp:positionH relativeFrom="column">
                  <wp:posOffset>-676275</wp:posOffset>
                </wp:positionH>
                <wp:positionV relativeFrom="paragraph">
                  <wp:posOffset>384175</wp:posOffset>
                </wp:positionV>
                <wp:extent cx="7258050" cy="2798445"/>
                <wp:effectExtent l="0" t="0" r="19050" b="20955"/>
                <wp:wrapNone/>
                <wp:docPr id="139" name="Group 49">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7258050" cy="2798445"/>
                          <a:chOff x="0" y="2438400"/>
                          <a:chExt cx="4608" cy="1488"/>
                        </a:xfrm>
                        <a:solidFill>
                          <a:schemeClr val="accent1">
                            <a:lumMod val="40000"/>
                            <a:lumOff val="60000"/>
                          </a:schemeClr>
                        </a:solidFill>
                      </wpg:grpSpPr>
                      <wps:wsp>
                        <wps:cNvPr id="140" name="Rectangle 140">
                          <a:extLst/>
                        </wps:cNvPr>
                        <wps:cNvSpPr>
                          <a:spLocks noChangeArrowheads="1"/>
                        </wps:cNvSpPr>
                        <wps:spPr bwMode="auto">
                          <a:xfrm>
                            <a:off x="0" y="2438400"/>
                            <a:ext cx="4608" cy="14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41" name="Rectangle 141">
                          <a:extLst/>
                        </wps:cNvPr>
                        <wps:cNvSpPr>
                          <a:spLocks noChangeArrowheads="1"/>
                        </wps:cNvSpPr>
                        <wps:spPr bwMode="auto">
                          <a:xfrm>
                            <a:off x="48" y="2438928"/>
                            <a:ext cx="672"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456FB5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wps:txbx>
                        <wps:bodyPr anchor="ctr"/>
                      </wps:wsp>
                      <wps:wsp>
                        <wps:cNvPr id="142" name="Rectangle 142">
                          <a:extLst/>
                        </wps:cNvPr>
                        <wps:cNvSpPr>
                          <a:spLocks noChangeArrowheads="1"/>
                        </wps:cNvSpPr>
                        <wps:spPr bwMode="auto">
                          <a:xfrm>
                            <a:off x="1056" y="2438928"/>
                            <a:ext cx="720"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91DEC6D"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wps:txbx>
                        <wps:bodyPr anchor="ctr"/>
                      </wps:wsp>
                      <wps:wsp>
                        <wps:cNvPr id="143" name="Rectangle 143">
                          <a:extLst/>
                        </wps:cNvPr>
                        <wps:cNvSpPr>
                          <a:spLocks noChangeArrowheads="1"/>
                        </wps:cNvSpPr>
                        <wps:spPr bwMode="auto">
                          <a:xfrm>
                            <a:off x="1872"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12EEE3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wps:txbx>
                        <wps:bodyPr anchor="ctr"/>
                      </wps:wsp>
                      <wps:wsp>
                        <wps:cNvPr id="144" name="Rectangle 144">
                          <a:extLst/>
                        </wps:cNvPr>
                        <wps:cNvSpPr>
                          <a:spLocks noChangeArrowheads="1"/>
                        </wps:cNvSpPr>
                        <wps:spPr bwMode="auto">
                          <a:xfrm>
                            <a:off x="2976"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CEA1C8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wps:txbx>
                        <wps:bodyPr anchor="ctr"/>
                      </wps:wsp>
                      <wps:wsp>
                        <wps:cNvPr id="145" name="Rectangle 145">
                          <a:extLst/>
                        </wps:cNvPr>
                        <wps:cNvSpPr>
                          <a:spLocks noChangeArrowheads="1"/>
                        </wps:cNvSpPr>
                        <wps:spPr bwMode="auto">
                          <a:xfrm>
                            <a:off x="2160" y="243849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F166817"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wps:txbx>
                        <wps:bodyPr anchor="ctr"/>
                      </wps:wsp>
                      <wps:wsp>
                        <wps:cNvPr id="146" name="Rectangle 146">
                          <a:extLst/>
                        </wps:cNvPr>
                        <wps:cNvSpPr>
                          <a:spLocks noChangeArrowheads="1"/>
                        </wps:cNvSpPr>
                        <wps:spPr bwMode="auto">
                          <a:xfrm>
                            <a:off x="2256" y="243873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396D724"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wps:txbx>
                        <wps:bodyPr anchor="ctr"/>
                      </wps:wsp>
                      <wps:wsp>
                        <wps:cNvPr id="147" name="Rectangle 147">
                          <a:extLst/>
                        </wps:cNvPr>
                        <wps:cNvSpPr>
                          <a:spLocks noChangeArrowheads="1"/>
                        </wps:cNvSpPr>
                        <wps:spPr bwMode="auto">
                          <a:xfrm>
                            <a:off x="2400" y="243897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FD2939"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wps:txbx>
                        <wps:bodyPr anchor="ctr"/>
                      </wps:wsp>
                      <wps:wsp>
                        <wps:cNvPr id="148" name="Rectangle 148">
                          <a:extLst/>
                        </wps:cNvPr>
                        <wps:cNvSpPr>
                          <a:spLocks noChangeArrowheads="1"/>
                        </wps:cNvSpPr>
                        <wps:spPr bwMode="auto">
                          <a:xfrm>
                            <a:off x="3600" y="2438592"/>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0605D5"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wps:txbx>
                        <wps:bodyPr anchor="ctr"/>
                      </wps:wsp>
                      <wps:wsp>
                        <wps:cNvPr id="155" name="Oval 155">
                          <a:extLst/>
                        </wps:cNvPr>
                        <wps:cNvSpPr>
                          <a:spLocks noChangeArrowheads="1"/>
                        </wps:cNvSpPr>
                        <wps:spPr bwMode="auto">
                          <a:xfrm>
                            <a:off x="3552" y="2439072"/>
                            <a:ext cx="816" cy="336"/>
                          </a:xfrm>
                          <a:prstGeom prst="ellipse">
                            <a:avLst/>
                          </a:prstGeom>
                          <a:grpFill/>
                          <a:ln w="9525">
                            <a:solidFill>
                              <a:schemeClr val="accent1">
                                <a:lumMod val="75000"/>
                              </a:scheme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5ECBB72"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wps:txbx>
                        <wps:bodyPr anchor="ctr"/>
                      </wps:wsp>
                      <wps:wsp>
                        <wps:cNvPr id="156" name="AutoShape 34">
                          <a:extLst/>
                        </wps:cNvPr>
                        <wps:cNvCnPr>
                          <a:cxnSpLocks noChangeShapeType="1"/>
                        </wps:cNvCnPr>
                        <wps:spPr bwMode="auto">
                          <a:xfrm>
                            <a:off x="720" y="2439120"/>
                            <a:ext cx="336" cy="0"/>
                          </a:xfrm>
                          <a:prstGeom prst="straightConnector1">
                            <a:avLst/>
                          </a:prstGeom>
                          <a:grpFill/>
                          <a:ln w="19050">
                            <a:solidFill>
                              <a:schemeClr val="accent1">
                                <a:lumMod val="75000"/>
                              </a:schemeClr>
                            </a:solidFill>
                            <a:round/>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7" name="AutoShape 36">
                          <a:extLst/>
                        </wps:cNvPr>
                        <wps:cNvCnPr>
                          <a:cxnSpLocks noChangeShapeType="1"/>
                        </wps:cNvCnPr>
                        <wps:spPr bwMode="auto">
                          <a:xfrm rot="16200000" flipH="1">
                            <a:off x="1488" y="2439240"/>
                            <a:ext cx="312" cy="456"/>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8" name="AutoShape 37">
                          <a:extLst/>
                        </wps:cNvPr>
                        <wps:cNvCnPr>
                          <a:cxnSpLocks noChangeShapeType="1"/>
                        </wps:cNvCnPr>
                        <wps:spPr bwMode="auto">
                          <a:xfrm flipV="1">
                            <a:off x="2544" y="2439264"/>
                            <a:ext cx="144" cy="360"/>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9" name="AutoShape 38">
                          <a:extLst/>
                        </wps:cNvPr>
                        <wps:cNvCnPr>
                          <a:cxnSpLocks noChangeShapeType="1"/>
                        </wps:cNvCnPr>
                        <wps:spPr bwMode="auto">
                          <a:xfrm rot="16200000" flipH="1">
                            <a:off x="2700" y="2439348"/>
                            <a:ext cx="360" cy="192"/>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0" name="AutoShape 39">
                          <a:extLst/>
                        </wps:cNvPr>
                        <wps:cNvCnPr>
                          <a:cxnSpLocks noChangeShapeType="1"/>
                        </wps:cNvCnPr>
                        <wps:spPr bwMode="auto">
                          <a:xfrm rot="16200000">
                            <a:off x="3324" y="2439228"/>
                            <a:ext cx="216" cy="240"/>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1" name="AutoShape 40">
                          <a:extLst/>
                        </wps:cNvPr>
                        <wps:cNvCnPr>
                          <a:cxnSpLocks noChangeShapeType="1"/>
                        </wps:cNvCnPr>
                        <wps:spPr bwMode="auto">
                          <a:xfrm flipH="1" flipV="1">
                            <a:off x="4272" y="2438760"/>
                            <a:ext cx="96" cy="480"/>
                          </a:xfrm>
                          <a:prstGeom prst="bentConnector3">
                            <a:avLst>
                              <a:gd name="adj1" fmla="val -12604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2" name="AutoShape 41">
                          <a:extLst/>
                        </wps:cNvPr>
                        <wps:cNvCnPr>
                          <a:cxnSpLocks noChangeShapeType="1"/>
                        </wps:cNvCnPr>
                        <wps:spPr bwMode="auto">
                          <a:xfrm rot="10800000" flipH="1" flipV="1">
                            <a:off x="3600" y="2438760"/>
                            <a:ext cx="71" cy="361"/>
                          </a:xfrm>
                          <a:prstGeom prst="bentConnector4">
                            <a:avLst>
                              <a:gd name="adj1" fmla="val -202815"/>
                              <a:gd name="adj2" fmla="val 10166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3" name="AutoShape 44">
                          <a:extLst/>
                        </wps:cNvPr>
                        <wps:cNvCnPr>
                          <a:cxnSpLocks noChangeShapeType="1"/>
                        </wps:cNvCnPr>
                        <wps:spPr bwMode="auto">
                          <a:xfrm rot="16200000" flipH="1">
                            <a:off x="2112" y="2438688"/>
                            <a:ext cx="192" cy="96"/>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4" name="AutoShape 46">
                          <a:extLst/>
                        </wps:cNvPr>
                        <wps:cNvCnPr>
                          <a:cxnSpLocks noChangeShapeType="1"/>
                        </wps:cNvCnPr>
                        <wps:spPr bwMode="auto">
                          <a:xfrm rot="16200000" flipH="1">
                            <a:off x="2256" y="2438976"/>
                            <a:ext cx="144" cy="144"/>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5" name="WordArt 47">
                          <a:extLst/>
                        </wps:cNvPr>
                        <wps:cNvSpPr>
                          <a:spLocks noChangeArrowheads="1" noChangeShapeType="1" noTextEdit="1"/>
                        </wps:cNvSpPr>
                        <wps:spPr bwMode="auto">
                          <a:xfrm>
                            <a:off x="48" y="2439552"/>
                            <a:ext cx="846" cy="324"/>
                          </a:xfrm>
                          <a:prstGeom prst="rect">
                            <a:avLst/>
                          </a:prstGeom>
                          <a:grpFill/>
                          <a:ln>
                            <a:solidFill>
                              <a:schemeClr val="accent1">
                                <a:lumMod val="75000"/>
                              </a:schemeClr>
                            </a:solidFill>
                          </a:ln>
                          <a:extLst>
                            <a:ext uri="{AF507438-7753-43E0-B8FC-AC1667EBCBE1}">
                              <a14:hiddenEffects xmlns:a14="http://schemas.microsoft.com/office/drawing/2010/main">
                                <a:effectLst/>
                              </a14:hiddenEffects>
                            </a:ext>
                          </a:extLst>
                        </wps:spPr>
                        <wps:txbx>
                          <w:txbxContent>
                            <w:p w14:paraId="190D8D66"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14:paraId="37F6463E"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wps:txbx>
                        <wps:bodyPr wrap="none" numCol="1" fromWordArt="1">
                          <a:prstTxWarp prst="textPlain">
                            <a:avLst>
                              <a:gd name="adj" fmla="val 50000"/>
                            </a:avLst>
                          </a:prstTxWarp>
                        </wps:bodyPr>
                      </wps:wsp>
                    </wpg:wgp>
                  </a:graphicData>
                </a:graphic>
                <wp14:sizeRelH relativeFrom="margin">
                  <wp14:pctWidth>0</wp14:pctWidth>
                </wp14:sizeRelH>
                <wp14:sizeRelV relativeFrom="margin">
                  <wp14:pctHeight>0</wp14:pctHeight>
                </wp14:sizeRelV>
              </wp:anchor>
            </w:drawing>
          </mc:Choice>
          <mc:Fallback>
            <w:pict>
              <v:group w14:anchorId="48273A5B" id="Group 49" o:spid="_x0000_s1041" style="position:absolute;margin-left:-53.25pt;margin-top:30.25pt;width:571.5pt;height:220.35pt;z-index:251664384;mso-width-relative:margin;mso-height-relative:margin" coordorigin=",24384" coordsize="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">
                <v:rect id="Rectangle 140" o:spid="_x0000_s1042" style="position:absolute;top:24384;width:46;height: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" filled="f" strokecolor="#2f5496 [2404]">
                  <v:shadow color="#e7e6e6 [3214]"/>
                </v:rect>
                <v:rect id="Rectangle 141" o:spid="_x0000_s1043" style="position:absolute;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" filled="f" strokecolor="#2f5496 [2404]">
                  <v:shadow color="#e7e6e6 [3214]"/>
                  <v:textbox>
                    <w:txbxContent>
                      <w:p w14:paraId="2456FB5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v:textbox>
                </v:rect>
                <v:rect id="Rectangle 142" o:spid="_x0000_s1044" style="position:absolute;left:10;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" filled="f" strokecolor="#2f5496 [2404]">
                  <v:shadow color="#e7e6e6 [3214]"/>
                  <v:textbox>
                    <w:txbxContent>
                      <w:p w14:paraId="791DEC6D"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v:textbox>
                </v:rect>
                <v:rect id="Rectangle 143" o:spid="_x0000_s1045" style="position:absolute;left:18;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" filled="f" strokecolor="#2f5496 [2404]">
                  <v:shadow color="#e7e6e6 [3214]"/>
                  <v:textbox>
                    <w:txbxContent>
                      <w:p w14:paraId="112EEE3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v:textbox>
                </v:rect>
                <v:rect id="Rectangle 144" o:spid="_x0000_s1046" style="position:absolute;left:29;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" filled="f" strokecolor="#2f5496 [2404]">
                  <v:shadow color="#e7e6e6 [3214]"/>
                  <v:textbox>
                    <w:txbxContent>
                      <w:p w14:paraId="1CEA1C8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v:textbox>
                </v:rect>
                <v:rect id="Rectangle 145" o:spid="_x0000_s1047" style="position:absolute;left:21;top:2438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" filled="f" strokecolor="#2f5496 [2404]">
                  <v:shadow color="#e7e6e6 [3214]"/>
                  <v:textbox>
                    <w:txbxContent>
                      <w:p w14:paraId="1F166817"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v:textbox>
                </v:rect>
                <v:rect id="Rectangle 146" o:spid="_x0000_s1048" style="position:absolute;left:22;top:24387;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" filled="f" strokecolor="#2f5496 [2404]">
                  <v:shadow color="#e7e6e6 [3214]"/>
                  <v:textbox>
                    <w:txbxContent>
                      <w:p w14:paraId="6396D724"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v:textbox>
                </v:rect>
                <v:rect id="Rectangle 147" o:spid="_x0000_s1049" style="position:absolute;left:24;top:24389;width:6;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" filled="f" strokecolor="#2f5496 [2404]">
                  <v:shadow color="#e7e6e6 [3214]"/>
                  <v:textbox>
                    <w:txbxContent>
                      <w:p w14:paraId="1EFD2939"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v:textbox>
                </v:rect>
                <v:rect id="Rectangle 148" o:spid="_x0000_s1050" style="position:absolute;left:36;top:24385;width:6;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" filled="f" strokecolor="#2f5496 [2404]">
                  <v:shadow color="#e7e6e6 [3214]"/>
                  <v:textbox>
                    <w:txbxContent>
                      <w:p w14:paraId="700605D5"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v:textbox>
                </v:rect>
                <v:oval id="Oval 155" o:spid="_x0000_s1051" style="position:absolute;left:35;top:24390;width:8;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" filled="f" strokecolor="#2f5496 [2404]">
                  <v:shadow color="#e7e6e6 [3214]"/>
                  <v:textbox>
                    <w:txbxContent>
                      <w:p w14:paraId="45ECBB72"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v:textbox>
                </v:oval>
                <v:shape id="AutoShape 34" o:spid="_x0000_s1052" type="#_x0000_t32" style="position:absolute;left:7;top:24391;width: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" strokecolor="#2f5496 [2404]" strokeweight="1.5pt">
                  <v:stroke endarrow="block"/>
                  <v:shadow color="#e7e6e6 [3214]"/>
                </v:shape>
                <v:shape id="AutoShape 36" o:spid="_x0000_s1053" type="#_x0000_t33" style="position:absolute;left:14;top:24393;width:3;height: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" strokecolor="#2f5496 [2404]" strokeweight="1.5pt">
                  <v:stroke endarrow="block"/>
                  <v:shadow color="#e7e6e6 [3214]"/>
                </v:shape>
                <v:shape id="AutoShape 37" o:spid="_x0000_s1054" type="#_x0000_t33" style="position:absolute;left:25;top:24392;width:1;height: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" strokecolor="#2f5496 [2404]" strokeweight="1.5pt">
                  <v:stroke endarrow="block"/>
                  <v:shadow color="#e7e6e6 [3214]"/>
                </v:shape>
                <v:shape id="AutoShape 38" o:spid="_x0000_s1055" type="#_x0000_t33" style="position:absolute;left:26;top:24393;width:4;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" strokecolor="#2f5496 [2404]" strokeweight="1.5pt">
                  <v:stroke endarrow="block"/>
                  <v:shadow color="#e7e6e6 [3214]"/>
                </v:shape>
                <v:shape id="AutoShape 39" o:spid="_x0000_s1056" type="#_x0000_t33" style="position:absolute;left:33;top:24392;width:2;height: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" strokecolor="#2f5496 [2404]" strokeweight="1.5pt">
                  <v:stroke endarrow="block"/>
                  <v:shadow color="#e7e6e6 [3214]"/>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0" o:spid="_x0000_s1057" type="#_x0000_t34" style="position:absolute;left:42;top:24387;width:1;height: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" adj="-27225" strokecolor="#2f5496 [2404]" strokeweight="1.5pt">
                  <v:stroke endarrow="block"/>
                  <v:shadow color="#e7e6e6 [3214]"/>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41" o:spid="_x0000_s1058" type="#_x0000_t35" style="position:absolute;left:36;top:24387;width:0;height: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" adj="-43808,21959" strokecolor="#2f5496 [2404]" strokeweight="1.5pt">
                  <v:stroke endarrow="block"/>
                  <v:shadow color="#e7e6e6 [3214]"/>
                </v:shape>
                <v:shape id="AutoShape 44" o:spid="_x0000_s1059" type="#_x0000_t33" style="position:absolute;left:21;top:24386;width:2;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wgyvwAAANwAAAAPAAAAZHJzL2Rvd25yZXYueG1sRE/bisIw&#10;EH0X/Icwwr5pqoJ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D7HwgyvwAAANwAAAAPAAAAAAAA&#10;AAAAAAAAAAcCAABkcnMvZG93bnJldi54bWxQSwUGAAAAAAMAAwC3AAAA8wIAAAAA&#10;" strokecolor="#2f5496 [2404]" strokeweight="1.5pt">
                  <v:stroke endarrow="block"/>
                  <v:shadow color="#e7e6e6 [3214]"/>
                </v:shape>
                <v:shape id="AutoShape 46" o:spid="_x0000_s1060" type="#_x0000_t33" style="position:absolute;left:22;top:24389;width:2;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BGvwAAANwAAAAPAAAAZHJzL2Rvd25yZXYueG1sRE/bisIw&#10;EH0X/Icwwr5pqoh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B09pBGvwAAANwAAAAPAAAAAAAA&#10;AAAAAAAAAAcCAABkcnMvZG93bnJldi54bWxQSwUGAAAAAAMAAwC3AAAA8wIAAAAA&#10;" strokecolor="#2f5496 [2404]" strokeweight="1.5pt">
                  <v:stroke endarrow="block"/>
                  <v:shadow color="#e7e6e6 [3214]"/>
                </v:shape>
                <v:rect id="WordArt 47" o:spid="_x0000_s1061" style="position:absolute;top:24395;width:8;height: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" filled="f" strokecolor="#2f5496 [2404]">
                  <o:lock v:ext="edit" shapetype="t"/>
                  <v:textbox>
                    <w:txbxContent>
                      <w:p w14:paraId="190D8D66"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14:paraId="37F6463E"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v:textbox>
                </v:rect>
              </v:group>
            </w:pict>
          </mc:Fallback>
        </mc:AlternateContent>
      </w:r>
    </w:p>
    <w:p w14:paraId="01927F3C" w14:textId="77777777" w:rsidR="007E4AC9" w:rsidRPr="00337655" w:rsidRDefault="007E4AC9" w:rsidP="00D71E1F">
      <w:pPr>
        <w:rPr>
          <w:rFonts w:cstheme="minorHAnsi"/>
          <w:color w:val="323232"/>
          <w:sz w:val="24"/>
          <w:szCs w:val="24"/>
          <w:shd w:val="clear" w:color="auto" w:fill="FFFFFF"/>
        </w:rPr>
      </w:pPr>
    </w:p>
    <w:p w14:paraId="6C27D6F8" w14:textId="77777777" w:rsidR="007E4AC9" w:rsidRPr="00337655" w:rsidRDefault="007E4AC9" w:rsidP="00D71E1F">
      <w:pPr>
        <w:rPr>
          <w:rFonts w:cstheme="minorHAnsi"/>
          <w:color w:val="323232"/>
          <w:sz w:val="24"/>
          <w:szCs w:val="24"/>
          <w:shd w:val="clear" w:color="auto" w:fill="FFFFFF"/>
        </w:rPr>
      </w:pPr>
    </w:p>
    <w:p w14:paraId="4F6ECE72" w14:textId="77777777" w:rsidR="007E4AC9" w:rsidRPr="00337655" w:rsidRDefault="007E4AC9" w:rsidP="00D71E1F">
      <w:pPr>
        <w:rPr>
          <w:rFonts w:cstheme="minorHAnsi"/>
          <w:color w:val="323232"/>
          <w:sz w:val="24"/>
          <w:szCs w:val="24"/>
          <w:shd w:val="clear" w:color="auto" w:fill="FFFFFF"/>
        </w:rPr>
      </w:pPr>
    </w:p>
    <w:p w14:paraId="68F2D56F" w14:textId="77777777" w:rsidR="007E4AC9" w:rsidRDefault="007E4AC9" w:rsidP="00D71E1F">
      <w:pPr>
        <w:rPr>
          <w:rFonts w:cstheme="minorHAnsi"/>
          <w:color w:val="323232"/>
          <w:sz w:val="24"/>
          <w:szCs w:val="24"/>
          <w:shd w:val="clear" w:color="auto" w:fill="FFFFFF"/>
        </w:rPr>
      </w:pPr>
    </w:p>
    <w:p w14:paraId="46F3045A" w14:textId="77777777" w:rsidR="00480350" w:rsidRDefault="00480350" w:rsidP="00D71E1F">
      <w:pPr>
        <w:rPr>
          <w:rFonts w:cstheme="minorHAnsi"/>
          <w:color w:val="323232"/>
          <w:sz w:val="24"/>
          <w:szCs w:val="24"/>
          <w:shd w:val="clear" w:color="auto" w:fill="FFFFFF"/>
        </w:rPr>
      </w:pPr>
    </w:p>
    <w:p w14:paraId="73FAC24A" w14:textId="77777777" w:rsidR="00480350" w:rsidRDefault="00480350" w:rsidP="00D71E1F">
      <w:pPr>
        <w:rPr>
          <w:rFonts w:cstheme="minorHAnsi"/>
          <w:color w:val="323232"/>
          <w:sz w:val="24"/>
          <w:szCs w:val="24"/>
          <w:shd w:val="clear" w:color="auto" w:fill="FFFFFF"/>
        </w:rPr>
      </w:pPr>
    </w:p>
    <w:p w14:paraId="75FC89AA" w14:textId="77777777" w:rsidR="00480350" w:rsidRDefault="00480350" w:rsidP="00D71E1F">
      <w:pPr>
        <w:rPr>
          <w:rFonts w:cstheme="minorHAnsi"/>
          <w:color w:val="323232"/>
          <w:sz w:val="24"/>
          <w:szCs w:val="24"/>
          <w:shd w:val="clear" w:color="auto" w:fill="FFFFFF"/>
        </w:rPr>
      </w:pPr>
    </w:p>
    <w:p w14:paraId="2DBC9BF7" w14:textId="77777777" w:rsidR="00480350" w:rsidRDefault="00480350" w:rsidP="00D71E1F">
      <w:pPr>
        <w:rPr>
          <w:rFonts w:cstheme="minorHAnsi"/>
          <w:color w:val="323232"/>
          <w:sz w:val="24"/>
          <w:szCs w:val="24"/>
          <w:shd w:val="clear" w:color="auto" w:fill="FFFFFF"/>
        </w:rPr>
      </w:pPr>
    </w:p>
    <w:p w14:paraId="37B82899" w14:textId="77777777" w:rsidR="00480350" w:rsidRPr="00337655" w:rsidRDefault="00480350" w:rsidP="00D71E1F">
      <w:pPr>
        <w:rPr>
          <w:rFonts w:cstheme="minorHAnsi"/>
          <w:color w:val="323232"/>
          <w:sz w:val="24"/>
          <w:szCs w:val="24"/>
          <w:shd w:val="clear" w:color="auto" w:fill="FFFFFF"/>
        </w:rPr>
      </w:pPr>
    </w:p>
    <w:sectPr w:rsidR="00480350" w:rsidRPr="00337655" w:rsidSect="00F14FF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5" w:author="Jordan Braunstein" w:date="2018-08-21T08:38:00Z" w:initials="JB">
    <w:p w14:paraId="3C4801CE" w14:textId="5A106DE5" w:rsidR="003B4A5C" w:rsidRDefault="003B4A5C">
      <w:pPr>
        <w:pStyle w:val="CommentText"/>
      </w:pPr>
      <w:r>
        <w:rPr>
          <w:rStyle w:val="CommentReference"/>
        </w:rPr>
        <w:annotationRef/>
      </w:r>
      <w:r>
        <w:t>An example would be valuable in this section.</w:t>
      </w:r>
    </w:p>
  </w:comment>
  <w:comment w:id="91" w:author="Jordan Braunstein" w:date="2018-08-21T08:37:00Z" w:initials="JB">
    <w:p w14:paraId="6DBE6FEE" w14:textId="2B8B93CD" w:rsidR="003B4A5C" w:rsidRDefault="003B4A5C">
      <w:pPr>
        <w:pStyle w:val="CommentText"/>
      </w:pPr>
      <w:r>
        <w:rPr>
          <w:rStyle w:val="CommentReference"/>
        </w:rPr>
        <w:annotationRef/>
      </w:r>
      <w:r>
        <w:t>Need more details on API Catalog and Repository</w:t>
      </w:r>
    </w:p>
  </w:comment>
  <w:comment w:id="92" w:author="Jordan Braunstein" w:date="2018-08-21T08:37:00Z" w:initials="JB">
    <w:p w14:paraId="24B1FB7D" w14:textId="39FD0F7D" w:rsidR="003B4A5C" w:rsidRDefault="003B4A5C">
      <w:pPr>
        <w:pStyle w:val="CommentText"/>
      </w:pPr>
      <w:r>
        <w:rPr>
          <w:rStyle w:val="CommentReference"/>
        </w:rPr>
        <w:annotationRef/>
      </w:r>
      <w:r>
        <w:t>Are the details on what are typical API classifications?</w:t>
      </w:r>
    </w:p>
  </w:comment>
  <w:comment w:id="103" w:author="Jordan Braunstein" w:date="2018-08-21T08:36:00Z" w:initials="JB">
    <w:p w14:paraId="6B56FDF6" w14:textId="37CA7A31" w:rsidR="003B4A5C" w:rsidRDefault="003B4A5C">
      <w:pPr>
        <w:pStyle w:val="CommentText"/>
      </w:pPr>
      <w:r>
        <w:rPr>
          <w:rStyle w:val="CommentReference"/>
        </w:rPr>
        <w:annotationRef/>
      </w:r>
      <w:r>
        <w:t>Can we make this more aligned with API approaches?</w:t>
      </w:r>
    </w:p>
  </w:comment>
  <w:comment w:id="104" w:author="Jordan Braunstein" w:date="2018-08-21T08:35:00Z" w:initials="JB">
    <w:p w14:paraId="0C64A34C" w14:textId="51209DEA" w:rsidR="003B4A5C" w:rsidRDefault="003B4A5C">
      <w:pPr>
        <w:pStyle w:val="CommentText"/>
      </w:pPr>
      <w:r>
        <w:rPr>
          <w:rStyle w:val="CommentReference"/>
        </w:rPr>
        <w:annotationRef/>
      </w:r>
      <w:r>
        <w:t>Can we make this more API specific?</w:t>
      </w:r>
    </w:p>
  </w:comment>
  <w:comment w:id="105" w:author="Jordan Braunstein" w:date="2018-08-21T08:35:00Z" w:initials="JB">
    <w:p w14:paraId="4746B6B6" w14:textId="0A8C0291" w:rsidR="003B4A5C" w:rsidRDefault="003B4A5C">
      <w:pPr>
        <w:pStyle w:val="CommentText"/>
      </w:pPr>
      <w:r>
        <w:rPr>
          <w:rStyle w:val="CommentReference"/>
        </w:rPr>
        <w:annotationRef/>
      </w:r>
      <w:r>
        <w:t xml:space="preserve">Need API specific diagrams.  This is too EA </w:t>
      </w:r>
      <w:proofErr w:type="gramStart"/>
      <w:r>
        <w:t>high level</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4801CE" w15:done="0"/>
  <w15:commentEx w15:paraId="6DBE6FEE" w15:done="0"/>
  <w15:commentEx w15:paraId="24B1FB7D" w15:done="0"/>
  <w15:commentEx w15:paraId="6B56FDF6" w15:done="0"/>
  <w15:commentEx w15:paraId="0C64A34C" w15:done="0"/>
  <w15:commentEx w15:paraId="4746B6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4801CE" w16cid:durableId="1F264DF6"/>
  <w16cid:commentId w16cid:paraId="6DBE6FEE" w16cid:durableId="1F264DBC"/>
  <w16cid:commentId w16cid:paraId="24B1FB7D" w16cid:durableId="1F264DD1"/>
  <w16cid:commentId w16cid:paraId="6B56FDF6" w16cid:durableId="1F264D86"/>
  <w16cid:commentId w16cid:paraId="0C64A34C" w16cid:durableId="1F264D6E"/>
  <w16cid:commentId w16cid:paraId="4746B6B6" w16cid:durableId="1F264D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E2C"/>
      </v:shape>
    </w:pict>
  </w:numPicBullet>
  <w:abstractNum w:abstractNumId="0" w15:restartNumberingAfterBreak="0">
    <w:nsid w:val="09E25D82"/>
    <w:multiLevelType w:val="hybridMultilevel"/>
    <w:tmpl w:val="E4B0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81265"/>
    <w:multiLevelType w:val="multilevel"/>
    <w:tmpl w:val="E5C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F2BBB"/>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15E2"/>
    <w:multiLevelType w:val="hybridMultilevel"/>
    <w:tmpl w:val="0FAC8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52E77"/>
    <w:multiLevelType w:val="multilevel"/>
    <w:tmpl w:val="6B7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81FC5"/>
    <w:multiLevelType w:val="multilevel"/>
    <w:tmpl w:val="230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90D96"/>
    <w:multiLevelType w:val="multilevel"/>
    <w:tmpl w:val="B7D6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D4007"/>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F44F2"/>
    <w:multiLevelType w:val="multilevel"/>
    <w:tmpl w:val="585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C644C4"/>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76E7C"/>
    <w:multiLevelType w:val="hybridMultilevel"/>
    <w:tmpl w:val="F8B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41CBB"/>
    <w:multiLevelType w:val="hybridMultilevel"/>
    <w:tmpl w:val="8CDA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B16A6"/>
    <w:multiLevelType w:val="hybridMultilevel"/>
    <w:tmpl w:val="35FA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158DC"/>
    <w:multiLevelType w:val="hybridMultilevel"/>
    <w:tmpl w:val="03A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77B43"/>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B5AF9"/>
    <w:multiLevelType w:val="hybridMultilevel"/>
    <w:tmpl w:val="B358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04ECB"/>
    <w:multiLevelType w:val="multilevel"/>
    <w:tmpl w:val="2DF0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83F51"/>
    <w:multiLevelType w:val="hybridMultilevel"/>
    <w:tmpl w:val="724C4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25C9B"/>
    <w:multiLevelType w:val="hybridMultilevel"/>
    <w:tmpl w:val="4A32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2"/>
  </w:num>
  <w:num w:numId="5">
    <w:abstractNumId w:val="2"/>
  </w:num>
  <w:num w:numId="6">
    <w:abstractNumId w:val="17"/>
  </w:num>
  <w:num w:numId="7">
    <w:abstractNumId w:val="3"/>
  </w:num>
  <w:num w:numId="8">
    <w:abstractNumId w:val="18"/>
  </w:num>
  <w:num w:numId="9">
    <w:abstractNumId w:val="13"/>
  </w:num>
  <w:num w:numId="10">
    <w:abstractNumId w:val="10"/>
  </w:num>
  <w:num w:numId="11">
    <w:abstractNumId w:val="15"/>
  </w:num>
  <w:num w:numId="12">
    <w:abstractNumId w:val="14"/>
  </w:num>
  <w:num w:numId="13">
    <w:abstractNumId w:val="7"/>
  </w:num>
  <w:num w:numId="14">
    <w:abstractNumId w:val="9"/>
  </w:num>
  <w:num w:numId="15">
    <w:abstractNumId w:val="0"/>
  </w:num>
  <w:num w:numId="16">
    <w:abstractNumId w:val="11"/>
  </w:num>
  <w:num w:numId="17">
    <w:abstractNumId w:val="1"/>
  </w:num>
  <w:num w:numId="18">
    <w:abstractNumId w:val="8"/>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Braunstein">
    <w15:presenceInfo w15:providerId="Windows Live" w15:userId="ba10afa6552008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3NDM1NDMxsjQ0MbZU0lEKTi0uzszPAykwqQUAC+bRniwAAAA="/>
  </w:docVars>
  <w:rsids>
    <w:rsidRoot w:val="00493DE6"/>
    <w:rsid w:val="00026DA5"/>
    <w:rsid w:val="00036F33"/>
    <w:rsid w:val="00040C0D"/>
    <w:rsid w:val="0004507C"/>
    <w:rsid w:val="00054C09"/>
    <w:rsid w:val="000637B0"/>
    <w:rsid w:val="00075FCC"/>
    <w:rsid w:val="00082517"/>
    <w:rsid w:val="00085778"/>
    <w:rsid w:val="000C6346"/>
    <w:rsid w:val="000C7356"/>
    <w:rsid w:val="00174403"/>
    <w:rsid w:val="001918D4"/>
    <w:rsid w:val="00197530"/>
    <w:rsid w:val="001D538C"/>
    <w:rsid w:val="00213808"/>
    <w:rsid w:val="00232355"/>
    <w:rsid w:val="00240A61"/>
    <w:rsid w:val="00245AA9"/>
    <w:rsid w:val="00246D56"/>
    <w:rsid w:val="002D4BB7"/>
    <w:rsid w:val="002E3DB6"/>
    <w:rsid w:val="003002D1"/>
    <w:rsid w:val="003249DF"/>
    <w:rsid w:val="003323D5"/>
    <w:rsid w:val="00337655"/>
    <w:rsid w:val="0034390B"/>
    <w:rsid w:val="003475F7"/>
    <w:rsid w:val="003B4A5C"/>
    <w:rsid w:val="003B56DB"/>
    <w:rsid w:val="003B68D9"/>
    <w:rsid w:val="003B7719"/>
    <w:rsid w:val="003E2A4D"/>
    <w:rsid w:val="00412BC6"/>
    <w:rsid w:val="00431D6A"/>
    <w:rsid w:val="00477D42"/>
    <w:rsid w:val="00480350"/>
    <w:rsid w:val="00493DE6"/>
    <w:rsid w:val="004D6FE0"/>
    <w:rsid w:val="004F0593"/>
    <w:rsid w:val="0052629B"/>
    <w:rsid w:val="0058281C"/>
    <w:rsid w:val="005A0B81"/>
    <w:rsid w:val="005C66FD"/>
    <w:rsid w:val="005E2C33"/>
    <w:rsid w:val="005E590E"/>
    <w:rsid w:val="00610CD9"/>
    <w:rsid w:val="00625A8B"/>
    <w:rsid w:val="0064081D"/>
    <w:rsid w:val="00650E21"/>
    <w:rsid w:val="006A00C2"/>
    <w:rsid w:val="007321EF"/>
    <w:rsid w:val="007406E5"/>
    <w:rsid w:val="00775A9B"/>
    <w:rsid w:val="007A3366"/>
    <w:rsid w:val="007A4628"/>
    <w:rsid w:val="007A4BAD"/>
    <w:rsid w:val="007B0587"/>
    <w:rsid w:val="007B5EC5"/>
    <w:rsid w:val="007E4AC9"/>
    <w:rsid w:val="008020A9"/>
    <w:rsid w:val="008217A8"/>
    <w:rsid w:val="0088096A"/>
    <w:rsid w:val="008D3283"/>
    <w:rsid w:val="00917B38"/>
    <w:rsid w:val="00927AF7"/>
    <w:rsid w:val="00A24558"/>
    <w:rsid w:val="00A47ACD"/>
    <w:rsid w:val="00A5584B"/>
    <w:rsid w:val="00AC5B39"/>
    <w:rsid w:val="00AE29E2"/>
    <w:rsid w:val="00BE0355"/>
    <w:rsid w:val="00C106ED"/>
    <w:rsid w:val="00C63CF4"/>
    <w:rsid w:val="00C7565E"/>
    <w:rsid w:val="00C95B72"/>
    <w:rsid w:val="00CA13BF"/>
    <w:rsid w:val="00CB21F1"/>
    <w:rsid w:val="00CB2E95"/>
    <w:rsid w:val="00CB7D5C"/>
    <w:rsid w:val="00CF75C0"/>
    <w:rsid w:val="00D22E91"/>
    <w:rsid w:val="00D432B9"/>
    <w:rsid w:val="00D5657F"/>
    <w:rsid w:val="00D64866"/>
    <w:rsid w:val="00D6708A"/>
    <w:rsid w:val="00D67B12"/>
    <w:rsid w:val="00D71187"/>
    <w:rsid w:val="00D71E1F"/>
    <w:rsid w:val="00DD34F6"/>
    <w:rsid w:val="00DD75B9"/>
    <w:rsid w:val="00DF5F80"/>
    <w:rsid w:val="00E6271D"/>
    <w:rsid w:val="00EB2E9E"/>
    <w:rsid w:val="00F14FF0"/>
    <w:rsid w:val="00F224EF"/>
    <w:rsid w:val="00F24B55"/>
    <w:rsid w:val="00F357F9"/>
    <w:rsid w:val="00F500BB"/>
    <w:rsid w:val="00F65BFB"/>
    <w:rsid w:val="00FF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5604"/>
  <w15:chartTrackingRefBased/>
  <w15:docId w15:val="{C8BFB61B-0E26-4A44-8B4B-0C193EF6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B56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FF0"/>
    <w:pPr>
      <w:spacing w:after="0" w:line="240" w:lineRule="auto"/>
    </w:pPr>
    <w:rPr>
      <w:rFonts w:eastAsiaTheme="minorEastAsia"/>
    </w:rPr>
  </w:style>
  <w:style w:type="character" w:customStyle="1" w:styleId="NoSpacingChar">
    <w:name w:val="No Spacing Char"/>
    <w:basedOn w:val="DefaultParagraphFont"/>
    <w:link w:val="NoSpacing"/>
    <w:uiPriority w:val="1"/>
    <w:rsid w:val="00F14FF0"/>
    <w:rPr>
      <w:rFonts w:eastAsiaTheme="minorEastAsia"/>
    </w:rPr>
  </w:style>
  <w:style w:type="character" w:customStyle="1" w:styleId="Heading1Char">
    <w:name w:val="Heading 1 Char"/>
    <w:basedOn w:val="DefaultParagraphFont"/>
    <w:link w:val="Heading1"/>
    <w:uiPriority w:val="9"/>
    <w:rsid w:val="007B05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B0587"/>
    <w:rPr>
      <w:color w:val="0000FF"/>
      <w:u w:val="single"/>
    </w:rPr>
  </w:style>
  <w:style w:type="paragraph" w:styleId="NormalWeb">
    <w:name w:val="Normal (Web)"/>
    <w:basedOn w:val="Normal"/>
    <w:uiPriority w:val="99"/>
    <w:semiHidden/>
    <w:unhideWhenUsed/>
    <w:rsid w:val="00CB7D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B7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B7D5C"/>
  </w:style>
  <w:style w:type="character" w:styleId="HTMLDefinition">
    <w:name w:val="HTML Definition"/>
    <w:basedOn w:val="DefaultParagraphFont"/>
    <w:uiPriority w:val="99"/>
    <w:semiHidden/>
    <w:unhideWhenUsed/>
    <w:rsid w:val="00CB7D5C"/>
    <w:rPr>
      <w:i/>
      <w:iCs/>
    </w:rPr>
  </w:style>
  <w:style w:type="paragraph" w:styleId="ListParagraph">
    <w:name w:val="List Paragraph"/>
    <w:basedOn w:val="Normal"/>
    <w:uiPriority w:val="34"/>
    <w:qFormat/>
    <w:rsid w:val="00CB7D5C"/>
    <w:pPr>
      <w:ind w:left="720"/>
      <w:contextualSpacing/>
    </w:pPr>
  </w:style>
  <w:style w:type="character" w:styleId="Emphasis">
    <w:name w:val="Emphasis"/>
    <w:basedOn w:val="DefaultParagraphFont"/>
    <w:uiPriority w:val="20"/>
    <w:qFormat/>
    <w:rsid w:val="00D71E1F"/>
    <w:rPr>
      <w:i/>
      <w:iCs/>
    </w:rPr>
  </w:style>
  <w:style w:type="character" w:customStyle="1" w:styleId="ph">
    <w:name w:val="ph"/>
    <w:basedOn w:val="DefaultParagraphFont"/>
    <w:rsid w:val="00D71E1F"/>
  </w:style>
  <w:style w:type="character" w:styleId="Strong">
    <w:name w:val="Strong"/>
    <w:basedOn w:val="DefaultParagraphFont"/>
    <w:uiPriority w:val="22"/>
    <w:qFormat/>
    <w:rsid w:val="00D71E1F"/>
    <w:rPr>
      <w:b/>
      <w:bCs/>
    </w:rPr>
  </w:style>
  <w:style w:type="character" w:styleId="HTMLSample">
    <w:name w:val="HTML Sample"/>
    <w:basedOn w:val="DefaultParagraphFont"/>
    <w:uiPriority w:val="99"/>
    <w:semiHidden/>
    <w:unhideWhenUsed/>
    <w:rsid w:val="00D71E1F"/>
    <w:rPr>
      <w:rFonts w:ascii="Courier New" w:eastAsia="Times New Roman" w:hAnsi="Courier New" w:cs="Courier New"/>
    </w:rPr>
  </w:style>
  <w:style w:type="character" w:customStyle="1" w:styleId="lsba">
    <w:name w:val="lsba"/>
    <w:basedOn w:val="DefaultParagraphFont"/>
    <w:rsid w:val="00E6271D"/>
  </w:style>
  <w:style w:type="character" w:customStyle="1" w:styleId="ls3d">
    <w:name w:val="ls3d"/>
    <w:basedOn w:val="DefaultParagraphFont"/>
    <w:rsid w:val="00E6271D"/>
  </w:style>
  <w:style w:type="character" w:customStyle="1" w:styleId="ls380">
    <w:name w:val="ls380"/>
    <w:basedOn w:val="DefaultParagraphFont"/>
    <w:rsid w:val="00E6271D"/>
  </w:style>
  <w:style w:type="character" w:customStyle="1" w:styleId="ls4b">
    <w:name w:val="ls4b"/>
    <w:basedOn w:val="DefaultParagraphFont"/>
    <w:rsid w:val="00E6271D"/>
  </w:style>
  <w:style w:type="character" w:customStyle="1" w:styleId="ls329">
    <w:name w:val="ls329"/>
    <w:basedOn w:val="DefaultParagraphFont"/>
    <w:rsid w:val="00E6271D"/>
  </w:style>
  <w:style w:type="character" w:customStyle="1" w:styleId="ls104">
    <w:name w:val="ls104"/>
    <w:basedOn w:val="DefaultParagraphFont"/>
    <w:rsid w:val="00E6271D"/>
  </w:style>
  <w:style w:type="character" w:customStyle="1" w:styleId="ls24c">
    <w:name w:val="ls24c"/>
    <w:basedOn w:val="DefaultParagraphFont"/>
    <w:rsid w:val="00E6271D"/>
  </w:style>
  <w:style w:type="character" w:customStyle="1" w:styleId="lsa">
    <w:name w:val="lsa"/>
    <w:basedOn w:val="DefaultParagraphFont"/>
    <w:rsid w:val="00E6271D"/>
  </w:style>
  <w:style w:type="character" w:customStyle="1" w:styleId="lsd">
    <w:name w:val="lsd"/>
    <w:basedOn w:val="DefaultParagraphFont"/>
    <w:rsid w:val="00E6271D"/>
  </w:style>
  <w:style w:type="character" w:customStyle="1" w:styleId="ls45">
    <w:name w:val="ls45"/>
    <w:basedOn w:val="DefaultParagraphFont"/>
    <w:rsid w:val="00E6271D"/>
  </w:style>
  <w:style w:type="character" w:customStyle="1" w:styleId="lsd8">
    <w:name w:val="lsd8"/>
    <w:basedOn w:val="DefaultParagraphFont"/>
    <w:rsid w:val="00E6271D"/>
  </w:style>
  <w:style w:type="character" w:customStyle="1" w:styleId="ls103">
    <w:name w:val="ls103"/>
    <w:basedOn w:val="DefaultParagraphFont"/>
    <w:rsid w:val="00E6271D"/>
  </w:style>
  <w:style w:type="character" w:customStyle="1" w:styleId="ls2f">
    <w:name w:val="ls2f"/>
    <w:basedOn w:val="DefaultParagraphFont"/>
    <w:rsid w:val="00E6271D"/>
  </w:style>
  <w:style w:type="character" w:customStyle="1" w:styleId="ls312">
    <w:name w:val="ls312"/>
    <w:basedOn w:val="DefaultParagraphFont"/>
    <w:rsid w:val="00E6271D"/>
  </w:style>
  <w:style w:type="character" w:customStyle="1" w:styleId="ls267">
    <w:name w:val="ls267"/>
    <w:basedOn w:val="DefaultParagraphFont"/>
    <w:rsid w:val="00E6271D"/>
  </w:style>
  <w:style w:type="character" w:customStyle="1" w:styleId="lsae">
    <w:name w:val="lsae"/>
    <w:basedOn w:val="DefaultParagraphFont"/>
    <w:rsid w:val="00E6271D"/>
  </w:style>
  <w:style w:type="character" w:customStyle="1" w:styleId="ls279">
    <w:name w:val="ls279"/>
    <w:basedOn w:val="DefaultParagraphFont"/>
    <w:rsid w:val="00E6271D"/>
  </w:style>
  <w:style w:type="character" w:customStyle="1" w:styleId="lsc1">
    <w:name w:val="lsc1"/>
    <w:basedOn w:val="DefaultParagraphFont"/>
    <w:rsid w:val="00E6271D"/>
  </w:style>
  <w:style w:type="character" w:customStyle="1" w:styleId="ls245">
    <w:name w:val="ls245"/>
    <w:basedOn w:val="DefaultParagraphFont"/>
    <w:rsid w:val="00E6271D"/>
  </w:style>
  <w:style w:type="character" w:customStyle="1" w:styleId="lsa9">
    <w:name w:val="lsa9"/>
    <w:basedOn w:val="DefaultParagraphFont"/>
    <w:rsid w:val="00E6271D"/>
  </w:style>
  <w:style w:type="character" w:customStyle="1" w:styleId="lsf0">
    <w:name w:val="lsf0"/>
    <w:basedOn w:val="DefaultParagraphFont"/>
    <w:rsid w:val="00E6271D"/>
  </w:style>
  <w:style w:type="character" w:customStyle="1" w:styleId="ls262">
    <w:name w:val="ls262"/>
    <w:basedOn w:val="DefaultParagraphFont"/>
    <w:rsid w:val="00E6271D"/>
  </w:style>
  <w:style w:type="character" w:customStyle="1" w:styleId="ls39e">
    <w:name w:val="ls39e"/>
    <w:basedOn w:val="DefaultParagraphFont"/>
    <w:rsid w:val="00E6271D"/>
  </w:style>
  <w:style w:type="character" w:customStyle="1" w:styleId="ls9e">
    <w:name w:val="ls9e"/>
    <w:basedOn w:val="DefaultParagraphFont"/>
    <w:rsid w:val="00E6271D"/>
  </w:style>
  <w:style w:type="character" w:customStyle="1" w:styleId="ls98">
    <w:name w:val="ls98"/>
    <w:basedOn w:val="DefaultParagraphFont"/>
    <w:rsid w:val="00E6271D"/>
  </w:style>
  <w:style w:type="character" w:customStyle="1" w:styleId="lsc4">
    <w:name w:val="lsc4"/>
    <w:basedOn w:val="DefaultParagraphFont"/>
    <w:rsid w:val="00E6271D"/>
  </w:style>
  <w:style w:type="character" w:customStyle="1" w:styleId="ls34">
    <w:name w:val="ls34"/>
    <w:basedOn w:val="DefaultParagraphFont"/>
    <w:rsid w:val="00E6271D"/>
  </w:style>
  <w:style w:type="character" w:customStyle="1" w:styleId="ls23e">
    <w:name w:val="ls23e"/>
    <w:basedOn w:val="DefaultParagraphFont"/>
    <w:rsid w:val="00E6271D"/>
  </w:style>
  <w:style w:type="character" w:customStyle="1" w:styleId="lse7">
    <w:name w:val="lse7"/>
    <w:basedOn w:val="DefaultParagraphFont"/>
    <w:rsid w:val="00E6271D"/>
  </w:style>
  <w:style w:type="character" w:customStyle="1" w:styleId="lsd0">
    <w:name w:val="lsd0"/>
    <w:basedOn w:val="DefaultParagraphFont"/>
    <w:rsid w:val="00E6271D"/>
  </w:style>
  <w:style w:type="character" w:customStyle="1" w:styleId="lsed">
    <w:name w:val="lsed"/>
    <w:basedOn w:val="DefaultParagraphFont"/>
    <w:rsid w:val="00E6271D"/>
  </w:style>
  <w:style w:type="character" w:customStyle="1" w:styleId="ls381">
    <w:name w:val="ls381"/>
    <w:basedOn w:val="DefaultParagraphFont"/>
    <w:rsid w:val="00E6271D"/>
  </w:style>
  <w:style w:type="character" w:customStyle="1" w:styleId="ls342">
    <w:name w:val="ls342"/>
    <w:basedOn w:val="DefaultParagraphFont"/>
    <w:rsid w:val="00E6271D"/>
  </w:style>
  <w:style w:type="character" w:customStyle="1" w:styleId="lsab">
    <w:name w:val="lsab"/>
    <w:basedOn w:val="DefaultParagraphFont"/>
    <w:rsid w:val="00E6271D"/>
  </w:style>
  <w:style w:type="character" w:customStyle="1" w:styleId="lse8">
    <w:name w:val="lse8"/>
    <w:basedOn w:val="DefaultParagraphFont"/>
    <w:rsid w:val="00E6271D"/>
  </w:style>
  <w:style w:type="character" w:customStyle="1" w:styleId="ls4">
    <w:name w:val="ls4"/>
    <w:basedOn w:val="DefaultParagraphFont"/>
    <w:rsid w:val="00E6271D"/>
  </w:style>
  <w:style w:type="character" w:customStyle="1" w:styleId="ls37d">
    <w:name w:val="ls37d"/>
    <w:basedOn w:val="DefaultParagraphFont"/>
    <w:rsid w:val="00E6271D"/>
  </w:style>
  <w:style w:type="character" w:customStyle="1" w:styleId="ls25c">
    <w:name w:val="ls25c"/>
    <w:basedOn w:val="DefaultParagraphFont"/>
    <w:rsid w:val="00E6271D"/>
  </w:style>
  <w:style w:type="character" w:customStyle="1" w:styleId="lsc9">
    <w:name w:val="lsc9"/>
    <w:basedOn w:val="DefaultParagraphFont"/>
    <w:rsid w:val="00E6271D"/>
  </w:style>
  <w:style w:type="character" w:customStyle="1" w:styleId="ls40">
    <w:name w:val="ls40"/>
    <w:basedOn w:val="DefaultParagraphFont"/>
    <w:rsid w:val="00E6271D"/>
  </w:style>
  <w:style w:type="character" w:customStyle="1" w:styleId="ls36a">
    <w:name w:val="ls36a"/>
    <w:basedOn w:val="DefaultParagraphFont"/>
    <w:rsid w:val="00E6271D"/>
  </w:style>
  <w:style w:type="character" w:customStyle="1" w:styleId="lsd5">
    <w:name w:val="lsd5"/>
    <w:basedOn w:val="DefaultParagraphFont"/>
    <w:rsid w:val="00E6271D"/>
  </w:style>
  <w:style w:type="character" w:customStyle="1" w:styleId="lsee">
    <w:name w:val="lsee"/>
    <w:basedOn w:val="DefaultParagraphFont"/>
    <w:rsid w:val="00E6271D"/>
  </w:style>
  <w:style w:type="character" w:customStyle="1" w:styleId="ls10e">
    <w:name w:val="ls10e"/>
    <w:basedOn w:val="DefaultParagraphFont"/>
    <w:rsid w:val="00E6271D"/>
  </w:style>
  <w:style w:type="character" w:customStyle="1" w:styleId="ls253">
    <w:name w:val="ls253"/>
    <w:basedOn w:val="DefaultParagraphFont"/>
    <w:rsid w:val="00E6271D"/>
  </w:style>
  <w:style w:type="character" w:customStyle="1" w:styleId="lsc2">
    <w:name w:val="lsc2"/>
    <w:basedOn w:val="DefaultParagraphFont"/>
    <w:rsid w:val="00E6271D"/>
  </w:style>
  <w:style w:type="character" w:customStyle="1" w:styleId="ls382">
    <w:name w:val="ls382"/>
    <w:basedOn w:val="DefaultParagraphFont"/>
    <w:rsid w:val="00E6271D"/>
  </w:style>
  <w:style w:type="character" w:customStyle="1" w:styleId="ls383">
    <w:name w:val="ls383"/>
    <w:basedOn w:val="DefaultParagraphFont"/>
    <w:rsid w:val="00E6271D"/>
  </w:style>
  <w:style w:type="character" w:customStyle="1" w:styleId="lse">
    <w:name w:val="lse"/>
    <w:basedOn w:val="DefaultParagraphFont"/>
    <w:rsid w:val="00E6271D"/>
  </w:style>
  <w:style w:type="character" w:customStyle="1" w:styleId="ls311">
    <w:name w:val="ls311"/>
    <w:basedOn w:val="DefaultParagraphFont"/>
    <w:rsid w:val="00E6271D"/>
  </w:style>
  <w:style w:type="character" w:customStyle="1" w:styleId="lsf7">
    <w:name w:val="lsf7"/>
    <w:basedOn w:val="DefaultParagraphFont"/>
    <w:rsid w:val="00E6271D"/>
  </w:style>
  <w:style w:type="character" w:customStyle="1" w:styleId="lsde">
    <w:name w:val="lsde"/>
    <w:basedOn w:val="DefaultParagraphFont"/>
    <w:rsid w:val="00E6271D"/>
  </w:style>
  <w:style w:type="character" w:customStyle="1" w:styleId="ls258">
    <w:name w:val="ls258"/>
    <w:basedOn w:val="DefaultParagraphFont"/>
    <w:rsid w:val="00E6271D"/>
  </w:style>
  <w:style w:type="character" w:customStyle="1" w:styleId="lsac">
    <w:name w:val="lsac"/>
    <w:basedOn w:val="DefaultParagraphFont"/>
    <w:rsid w:val="00E6271D"/>
  </w:style>
  <w:style w:type="character" w:customStyle="1" w:styleId="ls106">
    <w:name w:val="ls106"/>
    <w:basedOn w:val="DefaultParagraphFont"/>
    <w:rsid w:val="00E6271D"/>
  </w:style>
  <w:style w:type="character" w:customStyle="1" w:styleId="ls4f">
    <w:name w:val="ls4f"/>
    <w:basedOn w:val="DefaultParagraphFont"/>
    <w:rsid w:val="00E6271D"/>
  </w:style>
  <w:style w:type="character" w:customStyle="1" w:styleId="ls1b">
    <w:name w:val="ls1b"/>
    <w:basedOn w:val="DefaultParagraphFont"/>
    <w:rsid w:val="00E6271D"/>
  </w:style>
  <w:style w:type="character" w:customStyle="1" w:styleId="lsb">
    <w:name w:val="lsb"/>
    <w:basedOn w:val="DefaultParagraphFont"/>
    <w:rsid w:val="00E6271D"/>
  </w:style>
  <w:style w:type="character" w:customStyle="1" w:styleId="ls240">
    <w:name w:val="ls240"/>
    <w:basedOn w:val="DefaultParagraphFont"/>
    <w:rsid w:val="00E6271D"/>
  </w:style>
  <w:style w:type="character" w:customStyle="1" w:styleId="ls49">
    <w:name w:val="ls49"/>
    <w:basedOn w:val="DefaultParagraphFont"/>
    <w:rsid w:val="00E6271D"/>
  </w:style>
  <w:style w:type="character" w:customStyle="1" w:styleId="ls384">
    <w:name w:val="ls384"/>
    <w:basedOn w:val="DefaultParagraphFont"/>
    <w:rsid w:val="00E6271D"/>
  </w:style>
  <w:style w:type="character" w:customStyle="1" w:styleId="ls31e">
    <w:name w:val="ls31e"/>
    <w:basedOn w:val="DefaultParagraphFont"/>
    <w:rsid w:val="00E6271D"/>
  </w:style>
  <w:style w:type="character" w:customStyle="1" w:styleId="ls13">
    <w:name w:val="ls13"/>
    <w:basedOn w:val="DefaultParagraphFont"/>
    <w:rsid w:val="00E6271D"/>
  </w:style>
  <w:style w:type="character" w:customStyle="1" w:styleId="lsf5">
    <w:name w:val="lsf5"/>
    <w:basedOn w:val="DefaultParagraphFont"/>
    <w:rsid w:val="00E6271D"/>
  </w:style>
  <w:style w:type="character" w:customStyle="1" w:styleId="ls26">
    <w:name w:val="ls26"/>
    <w:basedOn w:val="DefaultParagraphFont"/>
    <w:rsid w:val="00E6271D"/>
  </w:style>
  <w:style w:type="character" w:customStyle="1" w:styleId="ls363">
    <w:name w:val="ls363"/>
    <w:basedOn w:val="DefaultParagraphFont"/>
    <w:rsid w:val="00E6271D"/>
  </w:style>
  <w:style w:type="character" w:customStyle="1" w:styleId="ls37">
    <w:name w:val="ls37"/>
    <w:basedOn w:val="DefaultParagraphFont"/>
    <w:rsid w:val="00E6271D"/>
  </w:style>
  <w:style w:type="character" w:customStyle="1" w:styleId="ls16">
    <w:name w:val="ls16"/>
    <w:basedOn w:val="DefaultParagraphFont"/>
    <w:rsid w:val="00E6271D"/>
  </w:style>
  <w:style w:type="character" w:customStyle="1" w:styleId="ls10">
    <w:name w:val="ls10"/>
    <w:basedOn w:val="DefaultParagraphFont"/>
    <w:rsid w:val="00E6271D"/>
  </w:style>
  <w:style w:type="character" w:customStyle="1" w:styleId="ls110">
    <w:name w:val="ls110"/>
    <w:basedOn w:val="DefaultParagraphFont"/>
    <w:rsid w:val="00E6271D"/>
  </w:style>
  <w:style w:type="character" w:customStyle="1" w:styleId="ls10c">
    <w:name w:val="ls10c"/>
    <w:basedOn w:val="DefaultParagraphFont"/>
    <w:rsid w:val="00E6271D"/>
  </w:style>
  <w:style w:type="character" w:customStyle="1" w:styleId="ls3f">
    <w:name w:val="ls3f"/>
    <w:basedOn w:val="DefaultParagraphFont"/>
    <w:rsid w:val="00E6271D"/>
  </w:style>
  <w:style w:type="character" w:customStyle="1" w:styleId="lsc">
    <w:name w:val="lsc"/>
    <w:basedOn w:val="DefaultParagraphFont"/>
    <w:rsid w:val="00E6271D"/>
  </w:style>
  <w:style w:type="character" w:customStyle="1" w:styleId="ls1f6">
    <w:name w:val="ls1f6"/>
    <w:basedOn w:val="DefaultParagraphFont"/>
    <w:rsid w:val="007321EF"/>
  </w:style>
  <w:style w:type="character" w:customStyle="1" w:styleId="ls99">
    <w:name w:val="ls99"/>
    <w:basedOn w:val="DefaultParagraphFont"/>
    <w:rsid w:val="007321EF"/>
  </w:style>
  <w:style w:type="character" w:customStyle="1" w:styleId="ls176">
    <w:name w:val="ls176"/>
    <w:basedOn w:val="DefaultParagraphFont"/>
    <w:rsid w:val="007321EF"/>
  </w:style>
  <w:style w:type="character" w:customStyle="1" w:styleId="ls1c1">
    <w:name w:val="ls1c1"/>
    <w:basedOn w:val="DefaultParagraphFont"/>
    <w:rsid w:val="007321EF"/>
  </w:style>
  <w:style w:type="character" w:customStyle="1" w:styleId="ls173">
    <w:name w:val="ls173"/>
    <w:basedOn w:val="DefaultParagraphFont"/>
    <w:rsid w:val="007321EF"/>
  </w:style>
  <w:style w:type="character" w:customStyle="1" w:styleId="ls1df">
    <w:name w:val="ls1df"/>
    <w:basedOn w:val="DefaultParagraphFont"/>
    <w:rsid w:val="007321EF"/>
  </w:style>
  <w:style w:type="character" w:customStyle="1" w:styleId="ls133">
    <w:name w:val="ls133"/>
    <w:basedOn w:val="DefaultParagraphFont"/>
    <w:rsid w:val="007321EF"/>
  </w:style>
  <w:style w:type="character" w:customStyle="1" w:styleId="ls1ab">
    <w:name w:val="ls1ab"/>
    <w:basedOn w:val="DefaultParagraphFont"/>
    <w:rsid w:val="007321EF"/>
  </w:style>
  <w:style w:type="character" w:customStyle="1" w:styleId="ls13f">
    <w:name w:val="ls13f"/>
    <w:basedOn w:val="DefaultParagraphFont"/>
    <w:rsid w:val="007321EF"/>
  </w:style>
  <w:style w:type="character" w:customStyle="1" w:styleId="ls1d4">
    <w:name w:val="ls1d4"/>
    <w:basedOn w:val="DefaultParagraphFont"/>
    <w:rsid w:val="007321EF"/>
  </w:style>
  <w:style w:type="character" w:customStyle="1" w:styleId="ls3a5">
    <w:name w:val="ls3a5"/>
    <w:basedOn w:val="DefaultParagraphFont"/>
    <w:rsid w:val="007321EF"/>
  </w:style>
  <w:style w:type="character" w:customStyle="1" w:styleId="ls178">
    <w:name w:val="ls178"/>
    <w:basedOn w:val="DefaultParagraphFont"/>
    <w:rsid w:val="007321EF"/>
  </w:style>
  <w:style w:type="character" w:customStyle="1" w:styleId="ls3a0">
    <w:name w:val="ls3a0"/>
    <w:basedOn w:val="DefaultParagraphFont"/>
    <w:rsid w:val="007321EF"/>
  </w:style>
  <w:style w:type="character" w:customStyle="1" w:styleId="ls1b0">
    <w:name w:val="ls1b0"/>
    <w:basedOn w:val="DefaultParagraphFont"/>
    <w:rsid w:val="007321EF"/>
  </w:style>
  <w:style w:type="character" w:customStyle="1" w:styleId="ls62">
    <w:name w:val="ls62"/>
    <w:basedOn w:val="DefaultParagraphFont"/>
    <w:rsid w:val="007321EF"/>
  </w:style>
  <w:style w:type="character" w:customStyle="1" w:styleId="ls16f">
    <w:name w:val="ls16f"/>
    <w:basedOn w:val="DefaultParagraphFont"/>
    <w:rsid w:val="007321EF"/>
  </w:style>
  <w:style w:type="character" w:customStyle="1" w:styleId="ls2a1">
    <w:name w:val="ls2a1"/>
    <w:basedOn w:val="DefaultParagraphFont"/>
    <w:rsid w:val="007321EF"/>
  </w:style>
  <w:style w:type="character" w:customStyle="1" w:styleId="ls12e">
    <w:name w:val="ls12e"/>
    <w:basedOn w:val="DefaultParagraphFont"/>
    <w:rsid w:val="007321EF"/>
  </w:style>
  <w:style w:type="character" w:customStyle="1" w:styleId="ls12f">
    <w:name w:val="ls12f"/>
    <w:basedOn w:val="DefaultParagraphFont"/>
    <w:rsid w:val="007321EF"/>
  </w:style>
  <w:style w:type="character" w:customStyle="1" w:styleId="ls3a6">
    <w:name w:val="ls3a6"/>
    <w:basedOn w:val="DefaultParagraphFont"/>
    <w:rsid w:val="007321EF"/>
  </w:style>
  <w:style w:type="character" w:customStyle="1" w:styleId="ls14c">
    <w:name w:val="ls14c"/>
    <w:basedOn w:val="DefaultParagraphFont"/>
    <w:rsid w:val="007321EF"/>
  </w:style>
  <w:style w:type="character" w:customStyle="1" w:styleId="ls1d5">
    <w:name w:val="ls1d5"/>
    <w:basedOn w:val="DefaultParagraphFont"/>
    <w:rsid w:val="007321EF"/>
  </w:style>
  <w:style w:type="character" w:customStyle="1" w:styleId="ls3a7">
    <w:name w:val="ls3a7"/>
    <w:basedOn w:val="DefaultParagraphFont"/>
    <w:rsid w:val="007321EF"/>
  </w:style>
  <w:style w:type="character" w:customStyle="1" w:styleId="ls224">
    <w:name w:val="ls224"/>
    <w:basedOn w:val="DefaultParagraphFont"/>
    <w:rsid w:val="007321EF"/>
  </w:style>
  <w:style w:type="character" w:customStyle="1" w:styleId="ls12d">
    <w:name w:val="ls12d"/>
    <w:basedOn w:val="DefaultParagraphFont"/>
    <w:rsid w:val="007321EF"/>
  </w:style>
  <w:style w:type="character" w:customStyle="1" w:styleId="ls189">
    <w:name w:val="ls189"/>
    <w:basedOn w:val="DefaultParagraphFont"/>
    <w:rsid w:val="007321EF"/>
  </w:style>
  <w:style w:type="character" w:customStyle="1" w:styleId="ls1e8">
    <w:name w:val="ls1e8"/>
    <w:basedOn w:val="DefaultParagraphFont"/>
    <w:rsid w:val="007321EF"/>
  </w:style>
  <w:style w:type="character" w:customStyle="1" w:styleId="ls2ae">
    <w:name w:val="ls2ae"/>
    <w:basedOn w:val="DefaultParagraphFont"/>
    <w:rsid w:val="007321EF"/>
  </w:style>
  <w:style w:type="character" w:customStyle="1" w:styleId="ls298">
    <w:name w:val="ls298"/>
    <w:basedOn w:val="DefaultParagraphFont"/>
    <w:rsid w:val="007321EF"/>
  </w:style>
  <w:style w:type="character" w:customStyle="1" w:styleId="ls12b">
    <w:name w:val="ls12b"/>
    <w:basedOn w:val="DefaultParagraphFont"/>
    <w:rsid w:val="007321EF"/>
  </w:style>
  <w:style w:type="character" w:customStyle="1" w:styleId="ls16d">
    <w:name w:val="ls16d"/>
    <w:basedOn w:val="DefaultParagraphFont"/>
    <w:rsid w:val="007321EF"/>
  </w:style>
  <w:style w:type="character" w:customStyle="1" w:styleId="ls194">
    <w:name w:val="ls194"/>
    <w:basedOn w:val="DefaultParagraphFont"/>
    <w:rsid w:val="007321EF"/>
  </w:style>
  <w:style w:type="character" w:customStyle="1" w:styleId="ls1fe">
    <w:name w:val="ls1fe"/>
    <w:basedOn w:val="DefaultParagraphFont"/>
    <w:rsid w:val="007321EF"/>
  </w:style>
  <w:style w:type="character" w:customStyle="1" w:styleId="ls19e">
    <w:name w:val="ls19e"/>
    <w:basedOn w:val="DefaultParagraphFont"/>
    <w:rsid w:val="007321EF"/>
  </w:style>
  <w:style w:type="character" w:customStyle="1" w:styleId="ls1d8">
    <w:name w:val="ls1d8"/>
    <w:basedOn w:val="DefaultParagraphFont"/>
    <w:rsid w:val="007321EF"/>
  </w:style>
  <w:style w:type="character" w:customStyle="1" w:styleId="lsa2">
    <w:name w:val="lsa2"/>
    <w:basedOn w:val="DefaultParagraphFont"/>
    <w:rsid w:val="007321EF"/>
  </w:style>
  <w:style w:type="character" w:customStyle="1" w:styleId="ls11f">
    <w:name w:val="ls11f"/>
    <w:basedOn w:val="DefaultParagraphFont"/>
    <w:rsid w:val="007321EF"/>
  </w:style>
  <w:style w:type="character" w:customStyle="1" w:styleId="ls120">
    <w:name w:val="ls120"/>
    <w:basedOn w:val="DefaultParagraphFont"/>
    <w:rsid w:val="007321EF"/>
  </w:style>
  <w:style w:type="character" w:customStyle="1" w:styleId="ls22d">
    <w:name w:val="ls22d"/>
    <w:basedOn w:val="DefaultParagraphFont"/>
    <w:rsid w:val="007321EF"/>
  </w:style>
  <w:style w:type="character" w:customStyle="1" w:styleId="ls163">
    <w:name w:val="ls163"/>
    <w:basedOn w:val="DefaultParagraphFont"/>
    <w:rsid w:val="007321EF"/>
  </w:style>
  <w:style w:type="character" w:customStyle="1" w:styleId="ls126">
    <w:name w:val="ls126"/>
    <w:basedOn w:val="DefaultParagraphFont"/>
    <w:rsid w:val="007321EF"/>
  </w:style>
  <w:style w:type="character" w:customStyle="1" w:styleId="ls1bb">
    <w:name w:val="ls1bb"/>
    <w:basedOn w:val="DefaultParagraphFont"/>
    <w:rsid w:val="007321EF"/>
  </w:style>
  <w:style w:type="character" w:customStyle="1" w:styleId="ls1d9">
    <w:name w:val="ls1d9"/>
    <w:basedOn w:val="DefaultParagraphFont"/>
    <w:rsid w:val="007321EF"/>
  </w:style>
  <w:style w:type="character" w:customStyle="1" w:styleId="ls177">
    <w:name w:val="ls177"/>
    <w:basedOn w:val="DefaultParagraphFont"/>
    <w:rsid w:val="007321EF"/>
  </w:style>
  <w:style w:type="character" w:customStyle="1" w:styleId="ls121">
    <w:name w:val="ls121"/>
    <w:basedOn w:val="DefaultParagraphFont"/>
    <w:rsid w:val="007321EF"/>
  </w:style>
  <w:style w:type="character" w:customStyle="1" w:styleId="ls1c8">
    <w:name w:val="ls1c8"/>
    <w:basedOn w:val="DefaultParagraphFont"/>
    <w:rsid w:val="007321EF"/>
  </w:style>
  <w:style w:type="character" w:customStyle="1" w:styleId="ls164">
    <w:name w:val="ls164"/>
    <w:basedOn w:val="DefaultParagraphFont"/>
    <w:rsid w:val="007321EF"/>
  </w:style>
  <w:style w:type="character" w:customStyle="1" w:styleId="ls14e">
    <w:name w:val="ls14e"/>
    <w:basedOn w:val="DefaultParagraphFont"/>
    <w:rsid w:val="007321EF"/>
  </w:style>
  <w:style w:type="character" w:customStyle="1" w:styleId="ls18c">
    <w:name w:val="ls18c"/>
    <w:basedOn w:val="DefaultParagraphFont"/>
    <w:rsid w:val="007321EF"/>
  </w:style>
  <w:style w:type="character" w:customStyle="1" w:styleId="ls1ec">
    <w:name w:val="ls1ec"/>
    <w:basedOn w:val="DefaultParagraphFont"/>
    <w:rsid w:val="007321EF"/>
  </w:style>
  <w:style w:type="character" w:customStyle="1" w:styleId="ls14b">
    <w:name w:val="ls14b"/>
    <w:basedOn w:val="DefaultParagraphFont"/>
    <w:rsid w:val="007321EF"/>
  </w:style>
  <w:style w:type="character" w:customStyle="1" w:styleId="ls151">
    <w:name w:val="ls151"/>
    <w:basedOn w:val="DefaultParagraphFont"/>
    <w:rsid w:val="007321EF"/>
  </w:style>
  <w:style w:type="character" w:customStyle="1" w:styleId="ls13e">
    <w:name w:val="ls13e"/>
    <w:basedOn w:val="DefaultParagraphFont"/>
    <w:rsid w:val="007321EF"/>
  </w:style>
  <w:style w:type="character" w:customStyle="1" w:styleId="ls1fb">
    <w:name w:val="ls1fb"/>
    <w:basedOn w:val="DefaultParagraphFont"/>
    <w:rsid w:val="007321EF"/>
  </w:style>
  <w:style w:type="character" w:customStyle="1" w:styleId="ls14f">
    <w:name w:val="ls14f"/>
    <w:basedOn w:val="DefaultParagraphFont"/>
    <w:rsid w:val="007321EF"/>
  </w:style>
  <w:style w:type="character" w:customStyle="1" w:styleId="ls1cb">
    <w:name w:val="ls1cb"/>
    <w:basedOn w:val="DefaultParagraphFont"/>
    <w:rsid w:val="007321EF"/>
  </w:style>
  <w:style w:type="character" w:customStyle="1" w:styleId="ls199">
    <w:name w:val="ls199"/>
    <w:basedOn w:val="DefaultParagraphFont"/>
    <w:rsid w:val="007321EF"/>
  </w:style>
  <w:style w:type="character" w:customStyle="1" w:styleId="ls156">
    <w:name w:val="ls156"/>
    <w:basedOn w:val="DefaultParagraphFont"/>
    <w:rsid w:val="007321EF"/>
  </w:style>
  <w:style w:type="character" w:customStyle="1" w:styleId="ls29c">
    <w:name w:val="ls29c"/>
    <w:basedOn w:val="DefaultParagraphFont"/>
    <w:rsid w:val="007321EF"/>
  </w:style>
  <w:style w:type="character" w:customStyle="1" w:styleId="ls1a1">
    <w:name w:val="ls1a1"/>
    <w:basedOn w:val="DefaultParagraphFont"/>
    <w:rsid w:val="007321EF"/>
  </w:style>
  <w:style w:type="character" w:customStyle="1" w:styleId="ls18f">
    <w:name w:val="ls18f"/>
    <w:basedOn w:val="DefaultParagraphFont"/>
    <w:rsid w:val="007321EF"/>
  </w:style>
  <w:style w:type="character" w:customStyle="1" w:styleId="ls2a7">
    <w:name w:val="ls2a7"/>
    <w:basedOn w:val="DefaultParagraphFont"/>
    <w:rsid w:val="007321EF"/>
  </w:style>
  <w:style w:type="character" w:customStyle="1" w:styleId="ls127">
    <w:name w:val="ls127"/>
    <w:basedOn w:val="DefaultParagraphFont"/>
    <w:rsid w:val="007321EF"/>
  </w:style>
  <w:style w:type="character" w:customStyle="1" w:styleId="ls3a1">
    <w:name w:val="ls3a1"/>
    <w:basedOn w:val="DefaultParagraphFont"/>
    <w:rsid w:val="007321EF"/>
  </w:style>
  <w:style w:type="character" w:customStyle="1" w:styleId="ls190">
    <w:name w:val="ls190"/>
    <w:basedOn w:val="DefaultParagraphFont"/>
    <w:rsid w:val="007321EF"/>
  </w:style>
  <w:style w:type="character" w:customStyle="1" w:styleId="ls160">
    <w:name w:val="ls160"/>
    <w:basedOn w:val="DefaultParagraphFont"/>
    <w:rsid w:val="007321EF"/>
  </w:style>
  <w:style w:type="character" w:customStyle="1" w:styleId="ls1a8">
    <w:name w:val="ls1a8"/>
    <w:basedOn w:val="DefaultParagraphFont"/>
    <w:rsid w:val="007321EF"/>
  </w:style>
  <w:style w:type="character" w:customStyle="1" w:styleId="ls141">
    <w:name w:val="ls141"/>
    <w:basedOn w:val="DefaultParagraphFont"/>
    <w:rsid w:val="007321EF"/>
  </w:style>
  <w:style w:type="character" w:customStyle="1" w:styleId="ls1ac">
    <w:name w:val="ls1ac"/>
    <w:basedOn w:val="DefaultParagraphFont"/>
    <w:rsid w:val="007321EF"/>
  </w:style>
  <w:style w:type="character" w:customStyle="1" w:styleId="ls16a">
    <w:name w:val="ls16a"/>
    <w:basedOn w:val="DefaultParagraphFont"/>
    <w:rsid w:val="007321EF"/>
  </w:style>
  <w:style w:type="character" w:customStyle="1" w:styleId="ls213">
    <w:name w:val="ls213"/>
    <w:basedOn w:val="DefaultParagraphFont"/>
    <w:rsid w:val="007321EF"/>
  </w:style>
  <w:style w:type="character" w:customStyle="1" w:styleId="ls3a8">
    <w:name w:val="ls3a8"/>
    <w:basedOn w:val="DefaultParagraphFont"/>
    <w:rsid w:val="007321EF"/>
  </w:style>
  <w:style w:type="character" w:customStyle="1" w:styleId="ls211">
    <w:name w:val="ls211"/>
    <w:basedOn w:val="DefaultParagraphFont"/>
    <w:rsid w:val="007321EF"/>
  </w:style>
  <w:style w:type="character" w:customStyle="1" w:styleId="ls1be">
    <w:name w:val="ls1be"/>
    <w:basedOn w:val="DefaultParagraphFont"/>
    <w:rsid w:val="007321EF"/>
  </w:style>
  <w:style w:type="character" w:customStyle="1" w:styleId="ls3a9">
    <w:name w:val="ls3a9"/>
    <w:basedOn w:val="DefaultParagraphFont"/>
    <w:rsid w:val="007321EF"/>
  </w:style>
  <w:style w:type="character" w:customStyle="1" w:styleId="ls1a3">
    <w:name w:val="ls1a3"/>
    <w:basedOn w:val="DefaultParagraphFont"/>
    <w:rsid w:val="007321EF"/>
  </w:style>
  <w:style w:type="character" w:customStyle="1" w:styleId="ls147">
    <w:name w:val="ls147"/>
    <w:basedOn w:val="DefaultParagraphFont"/>
    <w:rsid w:val="007321EF"/>
  </w:style>
  <w:style w:type="character" w:customStyle="1" w:styleId="ls225">
    <w:name w:val="ls225"/>
    <w:basedOn w:val="DefaultParagraphFont"/>
    <w:rsid w:val="007321EF"/>
  </w:style>
  <w:style w:type="character" w:customStyle="1" w:styleId="ls3aa">
    <w:name w:val="ls3aa"/>
    <w:basedOn w:val="DefaultParagraphFont"/>
    <w:rsid w:val="007321EF"/>
  </w:style>
  <w:style w:type="character" w:customStyle="1" w:styleId="ls346">
    <w:name w:val="ls346"/>
    <w:basedOn w:val="DefaultParagraphFont"/>
    <w:rsid w:val="007321EF"/>
  </w:style>
  <w:style w:type="character" w:customStyle="1" w:styleId="ls2c">
    <w:name w:val="ls2c"/>
    <w:basedOn w:val="DefaultParagraphFont"/>
    <w:rsid w:val="007321EF"/>
  </w:style>
  <w:style w:type="character" w:customStyle="1" w:styleId="ls2a">
    <w:name w:val="ls2a"/>
    <w:basedOn w:val="DefaultParagraphFont"/>
    <w:rsid w:val="007321EF"/>
  </w:style>
  <w:style w:type="character" w:customStyle="1" w:styleId="ls1f">
    <w:name w:val="ls1f"/>
    <w:basedOn w:val="DefaultParagraphFont"/>
    <w:rsid w:val="007321EF"/>
  </w:style>
  <w:style w:type="character" w:customStyle="1" w:styleId="lsaf">
    <w:name w:val="lsaf"/>
    <w:basedOn w:val="DefaultParagraphFont"/>
    <w:rsid w:val="007321EF"/>
  </w:style>
  <w:style w:type="character" w:customStyle="1" w:styleId="ls31a">
    <w:name w:val="ls31a"/>
    <w:basedOn w:val="DefaultParagraphFont"/>
    <w:rsid w:val="007321EF"/>
  </w:style>
  <w:style w:type="character" w:customStyle="1" w:styleId="ls44">
    <w:name w:val="ls44"/>
    <w:basedOn w:val="DefaultParagraphFont"/>
    <w:rsid w:val="007321EF"/>
  </w:style>
  <w:style w:type="character" w:customStyle="1" w:styleId="ls9d">
    <w:name w:val="ls9d"/>
    <w:basedOn w:val="DefaultParagraphFont"/>
    <w:rsid w:val="007321EF"/>
  </w:style>
  <w:style w:type="character" w:customStyle="1" w:styleId="ls60">
    <w:name w:val="ls60"/>
    <w:basedOn w:val="DefaultParagraphFont"/>
    <w:rsid w:val="007321EF"/>
  </w:style>
  <w:style w:type="character" w:customStyle="1" w:styleId="ls38">
    <w:name w:val="ls38"/>
    <w:basedOn w:val="DefaultParagraphFont"/>
    <w:rsid w:val="007321EF"/>
  </w:style>
  <w:style w:type="character" w:customStyle="1" w:styleId="ls5f">
    <w:name w:val="ls5f"/>
    <w:basedOn w:val="DefaultParagraphFont"/>
    <w:rsid w:val="007321EF"/>
  </w:style>
  <w:style w:type="character" w:customStyle="1" w:styleId="ls241">
    <w:name w:val="ls241"/>
    <w:basedOn w:val="DefaultParagraphFont"/>
    <w:rsid w:val="007321EF"/>
  </w:style>
  <w:style w:type="character" w:customStyle="1" w:styleId="ls347">
    <w:name w:val="ls347"/>
    <w:basedOn w:val="DefaultParagraphFont"/>
    <w:rsid w:val="007321EF"/>
  </w:style>
  <w:style w:type="character" w:customStyle="1" w:styleId="ls35">
    <w:name w:val="ls35"/>
    <w:basedOn w:val="DefaultParagraphFont"/>
    <w:rsid w:val="007321EF"/>
  </w:style>
  <w:style w:type="character" w:customStyle="1" w:styleId="ls321">
    <w:name w:val="ls321"/>
    <w:basedOn w:val="DefaultParagraphFont"/>
    <w:rsid w:val="007321EF"/>
  </w:style>
  <w:style w:type="character" w:customStyle="1" w:styleId="lse5">
    <w:name w:val="lse5"/>
    <w:basedOn w:val="DefaultParagraphFont"/>
    <w:rsid w:val="007321EF"/>
  </w:style>
  <w:style w:type="character" w:customStyle="1" w:styleId="ls31d">
    <w:name w:val="ls31d"/>
    <w:basedOn w:val="DefaultParagraphFont"/>
    <w:rsid w:val="007321EF"/>
  </w:style>
  <w:style w:type="character" w:customStyle="1" w:styleId="ls331">
    <w:name w:val="ls331"/>
    <w:basedOn w:val="DefaultParagraphFont"/>
    <w:rsid w:val="007321EF"/>
  </w:style>
  <w:style w:type="character" w:customStyle="1" w:styleId="ls26d">
    <w:name w:val="ls26d"/>
    <w:basedOn w:val="DefaultParagraphFont"/>
    <w:rsid w:val="007321EF"/>
  </w:style>
  <w:style w:type="character" w:customStyle="1" w:styleId="lsaa">
    <w:name w:val="lsaa"/>
    <w:basedOn w:val="DefaultParagraphFont"/>
    <w:rsid w:val="007321EF"/>
  </w:style>
  <w:style w:type="character" w:customStyle="1" w:styleId="ls33b">
    <w:name w:val="ls33b"/>
    <w:basedOn w:val="DefaultParagraphFont"/>
    <w:rsid w:val="007321EF"/>
  </w:style>
  <w:style w:type="character" w:customStyle="1" w:styleId="ls33a">
    <w:name w:val="ls33a"/>
    <w:basedOn w:val="DefaultParagraphFont"/>
    <w:rsid w:val="007321EF"/>
  </w:style>
  <w:style w:type="character" w:customStyle="1" w:styleId="lsa3">
    <w:name w:val="lsa3"/>
    <w:basedOn w:val="DefaultParagraphFont"/>
    <w:rsid w:val="007321EF"/>
  </w:style>
  <w:style w:type="character" w:customStyle="1" w:styleId="ls107">
    <w:name w:val="ls107"/>
    <w:basedOn w:val="DefaultParagraphFont"/>
    <w:rsid w:val="007321EF"/>
  </w:style>
  <w:style w:type="character" w:customStyle="1" w:styleId="ls328">
    <w:name w:val="ls328"/>
    <w:basedOn w:val="DefaultParagraphFont"/>
    <w:rsid w:val="007321EF"/>
  </w:style>
  <w:style w:type="character" w:customStyle="1" w:styleId="lsc6">
    <w:name w:val="lsc6"/>
    <w:basedOn w:val="DefaultParagraphFont"/>
    <w:rsid w:val="007321EF"/>
  </w:style>
  <w:style w:type="character" w:customStyle="1" w:styleId="ls322">
    <w:name w:val="ls322"/>
    <w:basedOn w:val="DefaultParagraphFont"/>
    <w:rsid w:val="007321EF"/>
  </w:style>
  <w:style w:type="character" w:customStyle="1" w:styleId="ls248">
    <w:name w:val="ls248"/>
    <w:basedOn w:val="DefaultParagraphFont"/>
    <w:rsid w:val="007321EF"/>
  </w:style>
  <w:style w:type="character" w:customStyle="1" w:styleId="lsca">
    <w:name w:val="lsca"/>
    <w:basedOn w:val="DefaultParagraphFont"/>
    <w:rsid w:val="007321EF"/>
  </w:style>
  <w:style w:type="character" w:customStyle="1" w:styleId="ls8">
    <w:name w:val="ls8"/>
    <w:basedOn w:val="DefaultParagraphFont"/>
    <w:rsid w:val="007321EF"/>
  </w:style>
  <w:style w:type="character" w:customStyle="1" w:styleId="lsbe">
    <w:name w:val="lsbe"/>
    <w:basedOn w:val="DefaultParagraphFont"/>
    <w:rsid w:val="007321EF"/>
  </w:style>
  <w:style w:type="character" w:customStyle="1" w:styleId="ls246">
    <w:name w:val="ls246"/>
    <w:basedOn w:val="DefaultParagraphFont"/>
    <w:rsid w:val="007321EF"/>
  </w:style>
  <w:style w:type="character" w:customStyle="1" w:styleId="ls3b">
    <w:name w:val="ls3b"/>
    <w:basedOn w:val="DefaultParagraphFont"/>
    <w:rsid w:val="007321EF"/>
  </w:style>
  <w:style w:type="character" w:customStyle="1" w:styleId="lsd2">
    <w:name w:val="lsd2"/>
    <w:basedOn w:val="DefaultParagraphFont"/>
    <w:rsid w:val="007321EF"/>
  </w:style>
  <w:style w:type="character" w:customStyle="1" w:styleId="ls323">
    <w:name w:val="ls323"/>
    <w:basedOn w:val="DefaultParagraphFont"/>
    <w:rsid w:val="007321EF"/>
  </w:style>
  <w:style w:type="character" w:customStyle="1" w:styleId="ls9a">
    <w:name w:val="ls9a"/>
    <w:basedOn w:val="DefaultParagraphFont"/>
    <w:rsid w:val="007321EF"/>
  </w:style>
  <w:style w:type="character" w:customStyle="1" w:styleId="ls337">
    <w:name w:val="ls337"/>
    <w:basedOn w:val="DefaultParagraphFont"/>
    <w:rsid w:val="007321EF"/>
  </w:style>
  <w:style w:type="character" w:customStyle="1" w:styleId="lsef">
    <w:name w:val="lsef"/>
    <w:basedOn w:val="DefaultParagraphFont"/>
    <w:rsid w:val="007321EF"/>
  </w:style>
  <w:style w:type="character" w:customStyle="1" w:styleId="lsb4">
    <w:name w:val="lsb4"/>
    <w:basedOn w:val="DefaultParagraphFont"/>
    <w:rsid w:val="007321EF"/>
  </w:style>
  <w:style w:type="character" w:customStyle="1" w:styleId="ls250">
    <w:name w:val="ls250"/>
    <w:basedOn w:val="DefaultParagraphFont"/>
    <w:rsid w:val="007321EF"/>
  </w:style>
  <w:style w:type="character" w:customStyle="1" w:styleId="ls23a">
    <w:name w:val="ls23a"/>
    <w:basedOn w:val="DefaultParagraphFont"/>
    <w:rsid w:val="007321EF"/>
  </w:style>
  <w:style w:type="character" w:customStyle="1" w:styleId="ls314">
    <w:name w:val="ls314"/>
    <w:basedOn w:val="DefaultParagraphFont"/>
    <w:rsid w:val="007321EF"/>
  </w:style>
  <w:style w:type="character" w:customStyle="1" w:styleId="lsd6">
    <w:name w:val="lsd6"/>
    <w:basedOn w:val="DefaultParagraphFont"/>
    <w:rsid w:val="007321EF"/>
  </w:style>
  <w:style w:type="character" w:customStyle="1" w:styleId="lsdf">
    <w:name w:val="lsdf"/>
    <w:basedOn w:val="DefaultParagraphFont"/>
    <w:rsid w:val="007321EF"/>
  </w:style>
  <w:style w:type="character" w:customStyle="1" w:styleId="ls10b">
    <w:name w:val="ls10b"/>
    <w:basedOn w:val="DefaultParagraphFont"/>
    <w:rsid w:val="007321EF"/>
  </w:style>
  <w:style w:type="character" w:customStyle="1" w:styleId="lsb1">
    <w:name w:val="lsb1"/>
    <w:basedOn w:val="DefaultParagraphFont"/>
    <w:rsid w:val="007321EF"/>
  </w:style>
  <w:style w:type="character" w:customStyle="1" w:styleId="ls32a">
    <w:name w:val="ls32a"/>
    <w:basedOn w:val="DefaultParagraphFont"/>
    <w:rsid w:val="007321EF"/>
  </w:style>
  <w:style w:type="character" w:customStyle="1" w:styleId="lsa5">
    <w:name w:val="lsa5"/>
    <w:basedOn w:val="DefaultParagraphFont"/>
    <w:rsid w:val="007321EF"/>
  </w:style>
  <w:style w:type="character" w:customStyle="1" w:styleId="lsf4">
    <w:name w:val="lsf4"/>
    <w:basedOn w:val="DefaultParagraphFont"/>
    <w:rsid w:val="007321EF"/>
  </w:style>
  <w:style w:type="character" w:customStyle="1" w:styleId="ls2a2">
    <w:name w:val="ls2a2"/>
    <w:basedOn w:val="DefaultParagraphFont"/>
    <w:rsid w:val="007321EF"/>
  </w:style>
  <w:style w:type="character" w:customStyle="1" w:styleId="ls1e">
    <w:name w:val="ls1e"/>
    <w:basedOn w:val="DefaultParagraphFont"/>
    <w:rsid w:val="007321EF"/>
  </w:style>
  <w:style w:type="character" w:customStyle="1" w:styleId="lse0">
    <w:name w:val="lse0"/>
    <w:basedOn w:val="DefaultParagraphFont"/>
    <w:rsid w:val="007321EF"/>
  </w:style>
  <w:style w:type="character" w:customStyle="1" w:styleId="ls50">
    <w:name w:val="ls50"/>
    <w:basedOn w:val="DefaultParagraphFont"/>
    <w:rsid w:val="007321EF"/>
  </w:style>
  <w:style w:type="character" w:customStyle="1" w:styleId="ls23">
    <w:name w:val="ls23"/>
    <w:basedOn w:val="DefaultParagraphFont"/>
    <w:rsid w:val="007321EF"/>
  </w:style>
  <w:style w:type="character" w:customStyle="1" w:styleId="ls7">
    <w:name w:val="ls7"/>
    <w:basedOn w:val="DefaultParagraphFont"/>
    <w:rsid w:val="007321EF"/>
  </w:style>
  <w:style w:type="character" w:customStyle="1" w:styleId="ls43">
    <w:name w:val="ls43"/>
    <w:basedOn w:val="DefaultParagraphFont"/>
    <w:rsid w:val="007321EF"/>
  </w:style>
  <w:style w:type="character" w:customStyle="1" w:styleId="ls25f">
    <w:name w:val="ls25f"/>
    <w:basedOn w:val="DefaultParagraphFont"/>
    <w:rsid w:val="007321EF"/>
  </w:style>
  <w:style w:type="character" w:customStyle="1" w:styleId="ls339">
    <w:name w:val="ls339"/>
    <w:basedOn w:val="DefaultParagraphFont"/>
    <w:rsid w:val="007321EF"/>
  </w:style>
  <w:style w:type="character" w:customStyle="1" w:styleId="lsb5">
    <w:name w:val="lsb5"/>
    <w:basedOn w:val="DefaultParagraphFont"/>
    <w:rsid w:val="007321EF"/>
  </w:style>
  <w:style w:type="character" w:customStyle="1" w:styleId="ls57">
    <w:name w:val="ls57"/>
    <w:basedOn w:val="DefaultParagraphFont"/>
    <w:rsid w:val="007321EF"/>
  </w:style>
  <w:style w:type="character" w:customStyle="1" w:styleId="lsc7">
    <w:name w:val="lsc7"/>
    <w:basedOn w:val="DefaultParagraphFont"/>
    <w:rsid w:val="007321EF"/>
  </w:style>
  <w:style w:type="character" w:customStyle="1" w:styleId="lsb6">
    <w:name w:val="lsb6"/>
    <w:basedOn w:val="DefaultParagraphFont"/>
    <w:rsid w:val="007321EF"/>
  </w:style>
  <w:style w:type="character" w:customStyle="1" w:styleId="ls25">
    <w:name w:val="ls25"/>
    <w:basedOn w:val="DefaultParagraphFont"/>
    <w:rsid w:val="007321EF"/>
  </w:style>
  <w:style w:type="character" w:customStyle="1" w:styleId="ls10d">
    <w:name w:val="ls10d"/>
    <w:basedOn w:val="DefaultParagraphFont"/>
    <w:rsid w:val="007321EF"/>
  </w:style>
  <w:style w:type="character" w:customStyle="1" w:styleId="ls5e">
    <w:name w:val="ls5e"/>
    <w:basedOn w:val="DefaultParagraphFont"/>
    <w:rsid w:val="007321EF"/>
  </w:style>
  <w:style w:type="character" w:customStyle="1" w:styleId="ls315">
    <w:name w:val="ls315"/>
    <w:basedOn w:val="DefaultParagraphFont"/>
    <w:rsid w:val="007321EF"/>
  </w:style>
  <w:style w:type="character" w:customStyle="1" w:styleId="ls15">
    <w:name w:val="ls15"/>
    <w:basedOn w:val="DefaultParagraphFont"/>
    <w:rsid w:val="007321EF"/>
  </w:style>
  <w:style w:type="character" w:customStyle="1" w:styleId="ls4e">
    <w:name w:val="ls4e"/>
    <w:basedOn w:val="DefaultParagraphFont"/>
    <w:rsid w:val="007321EF"/>
  </w:style>
  <w:style w:type="character" w:customStyle="1" w:styleId="ls32">
    <w:name w:val="ls32"/>
    <w:basedOn w:val="DefaultParagraphFont"/>
    <w:rsid w:val="007321EF"/>
  </w:style>
  <w:style w:type="character" w:customStyle="1" w:styleId="lsc0">
    <w:name w:val="lsc0"/>
    <w:basedOn w:val="DefaultParagraphFont"/>
    <w:rsid w:val="007321EF"/>
  </w:style>
  <w:style w:type="character" w:customStyle="1" w:styleId="ls33c">
    <w:name w:val="ls33c"/>
    <w:basedOn w:val="DefaultParagraphFont"/>
    <w:rsid w:val="007321EF"/>
  </w:style>
  <w:style w:type="character" w:customStyle="1" w:styleId="ls108">
    <w:name w:val="ls108"/>
    <w:basedOn w:val="DefaultParagraphFont"/>
    <w:rsid w:val="007321EF"/>
  </w:style>
  <w:style w:type="character" w:customStyle="1" w:styleId="ls24a">
    <w:name w:val="ls24a"/>
    <w:basedOn w:val="DefaultParagraphFont"/>
    <w:rsid w:val="007321EF"/>
  </w:style>
  <w:style w:type="character" w:customStyle="1" w:styleId="ls23b">
    <w:name w:val="ls23b"/>
    <w:basedOn w:val="DefaultParagraphFont"/>
    <w:rsid w:val="007321EF"/>
  </w:style>
  <w:style w:type="character" w:customStyle="1" w:styleId="ls316">
    <w:name w:val="ls316"/>
    <w:basedOn w:val="DefaultParagraphFont"/>
    <w:rsid w:val="007321EF"/>
  </w:style>
  <w:style w:type="character" w:customStyle="1" w:styleId="ls4d">
    <w:name w:val="ls4d"/>
    <w:basedOn w:val="DefaultParagraphFont"/>
    <w:rsid w:val="007321EF"/>
  </w:style>
  <w:style w:type="character" w:customStyle="1" w:styleId="ls317">
    <w:name w:val="ls317"/>
    <w:basedOn w:val="DefaultParagraphFont"/>
    <w:rsid w:val="007321EF"/>
  </w:style>
  <w:style w:type="character" w:customStyle="1" w:styleId="ls46">
    <w:name w:val="ls46"/>
    <w:basedOn w:val="DefaultParagraphFont"/>
    <w:rsid w:val="007321EF"/>
  </w:style>
  <w:style w:type="character" w:customStyle="1" w:styleId="ls17">
    <w:name w:val="ls17"/>
    <w:basedOn w:val="DefaultParagraphFont"/>
    <w:rsid w:val="007321EF"/>
  </w:style>
  <w:style w:type="character" w:customStyle="1" w:styleId="ls318">
    <w:name w:val="ls318"/>
    <w:basedOn w:val="DefaultParagraphFont"/>
    <w:rsid w:val="007321EF"/>
  </w:style>
  <w:style w:type="character" w:customStyle="1" w:styleId="lsf3">
    <w:name w:val="lsf3"/>
    <w:basedOn w:val="DefaultParagraphFont"/>
    <w:rsid w:val="007321EF"/>
  </w:style>
  <w:style w:type="character" w:customStyle="1" w:styleId="lse1">
    <w:name w:val="lse1"/>
    <w:basedOn w:val="DefaultParagraphFont"/>
    <w:rsid w:val="007321EF"/>
  </w:style>
  <w:style w:type="character" w:customStyle="1" w:styleId="ls47">
    <w:name w:val="ls47"/>
    <w:basedOn w:val="DefaultParagraphFont"/>
    <w:rsid w:val="007321EF"/>
  </w:style>
  <w:style w:type="character" w:customStyle="1" w:styleId="ls319">
    <w:name w:val="ls319"/>
    <w:basedOn w:val="DefaultParagraphFont"/>
    <w:rsid w:val="007321EF"/>
  </w:style>
  <w:style w:type="character" w:customStyle="1" w:styleId="ls271">
    <w:name w:val="ls271"/>
    <w:basedOn w:val="DefaultParagraphFont"/>
    <w:rsid w:val="007321EF"/>
  </w:style>
  <w:style w:type="character" w:customStyle="1" w:styleId="ls51">
    <w:name w:val="ls51"/>
    <w:basedOn w:val="DefaultParagraphFont"/>
    <w:rsid w:val="007321EF"/>
  </w:style>
  <w:style w:type="character" w:customStyle="1" w:styleId="ls33d">
    <w:name w:val="ls33d"/>
    <w:basedOn w:val="DefaultParagraphFont"/>
    <w:rsid w:val="007321EF"/>
  </w:style>
  <w:style w:type="character" w:customStyle="1" w:styleId="ls33e">
    <w:name w:val="ls33e"/>
    <w:basedOn w:val="DefaultParagraphFont"/>
    <w:rsid w:val="007321EF"/>
  </w:style>
  <w:style w:type="character" w:customStyle="1" w:styleId="ls31b">
    <w:name w:val="ls31b"/>
    <w:basedOn w:val="DefaultParagraphFont"/>
    <w:rsid w:val="007321EF"/>
  </w:style>
  <w:style w:type="character" w:customStyle="1" w:styleId="ls330">
    <w:name w:val="ls330"/>
    <w:basedOn w:val="DefaultParagraphFont"/>
    <w:rsid w:val="007321EF"/>
  </w:style>
  <w:style w:type="character" w:customStyle="1" w:styleId="ls24b">
    <w:name w:val="ls24b"/>
    <w:basedOn w:val="DefaultParagraphFont"/>
    <w:rsid w:val="007321EF"/>
  </w:style>
  <w:style w:type="character" w:customStyle="1" w:styleId="lsd9">
    <w:name w:val="lsd9"/>
    <w:basedOn w:val="DefaultParagraphFont"/>
    <w:rsid w:val="007321EF"/>
  </w:style>
  <w:style w:type="character" w:customStyle="1" w:styleId="lsb8">
    <w:name w:val="lsb8"/>
    <w:basedOn w:val="DefaultParagraphFont"/>
    <w:rsid w:val="007321EF"/>
  </w:style>
  <w:style w:type="character" w:customStyle="1" w:styleId="ls243">
    <w:name w:val="ls243"/>
    <w:basedOn w:val="DefaultParagraphFont"/>
    <w:rsid w:val="007321EF"/>
  </w:style>
  <w:style w:type="character" w:customStyle="1" w:styleId="ls31">
    <w:name w:val="ls31"/>
    <w:basedOn w:val="DefaultParagraphFont"/>
    <w:rsid w:val="007321EF"/>
  </w:style>
  <w:style w:type="character" w:customStyle="1" w:styleId="ls33f">
    <w:name w:val="ls33f"/>
    <w:basedOn w:val="DefaultParagraphFont"/>
    <w:rsid w:val="007321EF"/>
  </w:style>
  <w:style w:type="character" w:customStyle="1" w:styleId="ls340">
    <w:name w:val="ls340"/>
    <w:basedOn w:val="DefaultParagraphFont"/>
    <w:rsid w:val="007321EF"/>
  </w:style>
  <w:style w:type="character" w:customStyle="1" w:styleId="lse3">
    <w:name w:val="lse3"/>
    <w:basedOn w:val="DefaultParagraphFont"/>
    <w:rsid w:val="007321EF"/>
  </w:style>
  <w:style w:type="character" w:customStyle="1" w:styleId="ls9">
    <w:name w:val="ls9"/>
    <w:basedOn w:val="DefaultParagraphFont"/>
    <w:rsid w:val="007321EF"/>
  </w:style>
  <w:style w:type="character" w:customStyle="1" w:styleId="lscd">
    <w:name w:val="lscd"/>
    <w:basedOn w:val="DefaultParagraphFont"/>
    <w:rsid w:val="007321EF"/>
  </w:style>
  <w:style w:type="character" w:customStyle="1" w:styleId="ls341">
    <w:name w:val="ls341"/>
    <w:basedOn w:val="DefaultParagraphFont"/>
    <w:rsid w:val="007321EF"/>
  </w:style>
  <w:style w:type="character" w:customStyle="1" w:styleId="ls11">
    <w:name w:val="ls11"/>
    <w:basedOn w:val="DefaultParagraphFont"/>
    <w:rsid w:val="007321EF"/>
  </w:style>
  <w:style w:type="character" w:customStyle="1" w:styleId="ls343">
    <w:name w:val="ls343"/>
    <w:basedOn w:val="DefaultParagraphFont"/>
    <w:rsid w:val="007321EF"/>
  </w:style>
  <w:style w:type="character" w:customStyle="1" w:styleId="ls111">
    <w:name w:val="ls111"/>
    <w:basedOn w:val="DefaultParagraphFont"/>
    <w:rsid w:val="007321EF"/>
  </w:style>
  <w:style w:type="character" w:customStyle="1" w:styleId="ls31c">
    <w:name w:val="ls31c"/>
    <w:basedOn w:val="DefaultParagraphFont"/>
    <w:rsid w:val="007321EF"/>
  </w:style>
  <w:style w:type="character" w:customStyle="1" w:styleId="ls252">
    <w:name w:val="ls252"/>
    <w:basedOn w:val="DefaultParagraphFont"/>
    <w:rsid w:val="007321EF"/>
  </w:style>
  <w:style w:type="character" w:customStyle="1" w:styleId="ls344">
    <w:name w:val="ls344"/>
    <w:basedOn w:val="DefaultParagraphFont"/>
    <w:rsid w:val="007321EF"/>
  </w:style>
  <w:style w:type="character" w:customStyle="1" w:styleId="ls31f">
    <w:name w:val="ls31f"/>
    <w:basedOn w:val="DefaultParagraphFont"/>
    <w:rsid w:val="007321EF"/>
  </w:style>
  <w:style w:type="character" w:customStyle="1" w:styleId="lse2">
    <w:name w:val="lse2"/>
    <w:basedOn w:val="DefaultParagraphFont"/>
    <w:rsid w:val="007321EF"/>
  </w:style>
  <w:style w:type="character" w:customStyle="1" w:styleId="lsc3">
    <w:name w:val="lsc3"/>
    <w:basedOn w:val="DefaultParagraphFont"/>
    <w:rsid w:val="007321EF"/>
  </w:style>
  <w:style w:type="character" w:customStyle="1" w:styleId="ls112">
    <w:name w:val="ls112"/>
    <w:basedOn w:val="DefaultParagraphFont"/>
    <w:rsid w:val="007321EF"/>
  </w:style>
  <w:style w:type="character" w:customStyle="1" w:styleId="lsa0">
    <w:name w:val="lsa0"/>
    <w:basedOn w:val="DefaultParagraphFont"/>
    <w:rsid w:val="007321EF"/>
  </w:style>
  <w:style w:type="character" w:customStyle="1" w:styleId="lsf2">
    <w:name w:val="lsf2"/>
    <w:basedOn w:val="DefaultParagraphFont"/>
    <w:rsid w:val="007321EF"/>
  </w:style>
  <w:style w:type="character" w:customStyle="1" w:styleId="ls327">
    <w:name w:val="ls327"/>
    <w:basedOn w:val="DefaultParagraphFont"/>
    <w:rsid w:val="007321EF"/>
  </w:style>
  <w:style w:type="character" w:customStyle="1" w:styleId="lsb0">
    <w:name w:val="lsb0"/>
    <w:basedOn w:val="DefaultParagraphFont"/>
    <w:rsid w:val="007321EF"/>
  </w:style>
  <w:style w:type="character" w:customStyle="1" w:styleId="ls32b">
    <w:name w:val="ls32b"/>
    <w:basedOn w:val="DefaultParagraphFont"/>
    <w:rsid w:val="007321EF"/>
  </w:style>
  <w:style w:type="character" w:customStyle="1" w:styleId="ls2e">
    <w:name w:val="ls2e"/>
    <w:basedOn w:val="DefaultParagraphFont"/>
    <w:rsid w:val="007321EF"/>
  </w:style>
  <w:style w:type="character" w:customStyle="1" w:styleId="lsbf">
    <w:name w:val="lsbf"/>
    <w:basedOn w:val="DefaultParagraphFont"/>
    <w:rsid w:val="007321EF"/>
  </w:style>
  <w:style w:type="character" w:customStyle="1" w:styleId="ls1c">
    <w:name w:val="ls1c"/>
    <w:basedOn w:val="DefaultParagraphFont"/>
    <w:rsid w:val="007321EF"/>
  </w:style>
  <w:style w:type="character" w:customStyle="1" w:styleId="ls32d">
    <w:name w:val="ls32d"/>
    <w:basedOn w:val="DefaultParagraphFont"/>
    <w:rsid w:val="007321EF"/>
  </w:style>
  <w:style w:type="character" w:customStyle="1" w:styleId="lsbb">
    <w:name w:val="lsbb"/>
    <w:basedOn w:val="DefaultParagraphFont"/>
    <w:rsid w:val="007321EF"/>
  </w:style>
  <w:style w:type="character" w:customStyle="1" w:styleId="ls52">
    <w:name w:val="ls52"/>
    <w:basedOn w:val="DefaultParagraphFont"/>
    <w:rsid w:val="007321EF"/>
  </w:style>
  <w:style w:type="character" w:customStyle="1" w:styleId="ls27b">
    <w:name w:val="ls27b"/>
    <w:basedOn w:val="DefaultParagraphFont"/>
    <w:rsid w:val="007321EF"/>
  </w:style>
  <w:style w:type="character" w:customStyle="1" w:styleId="lsb9">
    <w:name w:val="lsb9"/>
    <w:basedOn w:val="DefaultParagraphFont"/>
    <w:rsid w:val="007321EF"/>
  </w:style>
  <w:style w:type="character" w:customStyle="1" w:styleId="ls32e">
    <w:name w:val="ls32e"/>
    <w:basedOn w:val="DefaultParagraphFont"/>
    <w:rsid w:val="007321EF"/>
  </w:style>
  <w:style w:type="character" w:customStyle="1" w:styleId="ls32f">
    <w:name w:val="ls32f"/>
    <w:basedOn w:val="DefaultParagraphFont"/>
    <w:rsid w:val="007321EF"/>
  </w:style>
  <w:style w:type="character" w:customStyle="1" w:styleId="ls2b">
    <w:name w:val="ls2b"/>
    <w:basedOn w:val="DefaultParagraphFont"/>
    <w:rsid w:val="007321EF"/>
  </w:style>
  <w:style w:type="character" w:customStyle="1" w:styleId="ls332">
    <w:name w:val="ls332"/>
    <w:basedOn w:val="DefaultParagraphFont"/>
    <w:rsid w:val="007321EF"/>
  </w:style>
  <w:style w:type="character" w:customStyle="1" w:styleId="lsa8">
    <w:name w:val="lsa8"/>
    <w:basedOn w:val="DefaultParagraphFont"/>
    <w:rsid w:val="007321EF"/>
  </w:style>
  <w:style w:type="character" w:customStyle="1" w:styleId="ls333">
    <w:name w:val="ls333"/>
    <w:basedOn w:val="DefaultParagraphFont"/>
    <w:rsid w:val="007321EF"/>
  </w:style>
  <w:style w:type="character" w:customStyle="1" w:styleId="ls334">
    <w:name w:val="ls334"/>
    <w:basedOn w:val="DefaultParagraphFont"/>
    <w:rsid w:val="007321EF"/>
  </w:style>
  <w:style w:type="character" w:customStyle="1" w:styleId="ls21d">
    <w:name w:val="ls21d"/>
    <w:basedOn w:val="DefaultParagraphFont"/>
    <w:rsid w:val="007321EF"/>
  </w:style>
  <w:style w:type="character" w:customStyle="1" w:styleId="ls15f">
    <w:name w:val="ls15f"/>
    <w:basedOn w:val="DefaultParagraphFont"/>
    <w:rsid w:val="007321EF"/>
  </w:style>
  <w:style w:type="character" w:customStyle="1" w:styleId="ls1ed">
    <w:name w:val="ls1ed"/>
    <w:basedOn w:val="DefaultParagraphFont"/>
    <w:rsid w:val="007321EF"/>
  </w:style>
  <w:style w:type="character" w:customStyle="1" w:styleId="ls184">
    <w:name w:val="ls184"/>
    <w:basedOn w:val="DefaultParagraphFont"/>
    <w:rsid w:val="007321EF"/>
  </w:style>
  <w:style w:type="character" w:customStyle="1" w:styleId="ls148">
    <w:name w:val="ls148"/>
    <w:basedOn w:val="DefaultParagraphFont"/>
    <w:rsid w:val="007321EF"/>
  </w:style>
  <w:style w:type="character" w:customStyle="1" w:styleId="ls191">
    <w:name w:val="ls191"/>
    <w:basedOn w:val="DefaultParagraphFont"/>
    <w:rsid w:val="007321EF"/>
  </w:style>
  <w:style w:type="character" w:customStyle="1" w:styleId="ls1ca">
    <w:name w:val="ls1ca"/>
    <w:basedOn w:val="DefaultParagraphFont"/>
    <w:rsid w:val="007321EF"/>
  </w:style>
  <w:style w:type="character" w:customStyle="1" w:styleId="ls1ba">
    <w:name w:val="ls1ba"/>
    <w:basedOn w:val="DefaultParagraphFont"/>
    <w:rsid w:val="007321EF"/>
  </w:style>
  <w:style w:type="character" w:customStyle="1" w:styleId="ls124">
    <w:name w:val="ls124"/>
    <w:basedOn w:val="DefaultParagraphFont"/>
    <w:rsid w:val="007321EF"/>
  </w:style>
  <w:style w:type="character" w:customStyle="1" w:styleId="ls15b">
    <w:name w:val="ls15b"/>
    <w:basedOn w:val="DefaultParagraphFont"/>
    <w:rsid w:val="007321EF"/>
  </w:style>
  <w:style w:type="character" w:customStyle="1" w:styleId="ls11d">
    <w:name w:val="ls11d"/>
    <w:basedOn w:val="DefaultParagraphFont"/>
    <w:rsid w:val="007321EF"/>
  </w:style>
  <w:style w:type="character" w:customStyle="1" w:styleId="ls27">
    <w:name w:val="ls27"/>
    <w:basedOn w:val="DefaultParagraphFont"/>
    <w:rsid w:val="007321EF"/>
  </w:style>
  <w:style w:type="character" w:customStyle="1" w:styleId="ls17b">
    <w:name w:val="ls17b"/>
    <w:basedOn w:val="DefaultParagraphFont"/>
    <w:rsid w:val="007321EF"/>
  </w:style>
  <w:style w:type="character" w:customStyle="1" w:styleId="ls1ee">
    <w:name w:val="ls1ee"/>
    <w:basedOn w:val="DefaultParagraphFont"/>
    <w:rsid w:val="007321EF"/>
  </w:style>
  <w:style w:type="character" w:customStyle="1" w:styleId="ls1ef">
    <w:name w:val="ls1ef"/>
    <w:basedOn w:val="DefaultParagraphFont"/>
    <w:rsid w:val="007321EF"/>
  </w:style>
  <w:style w:type="character" w:customStyle="1" w:styleId="ls1f0">
    <w:name w:val="ls1f0"/>
    <w:basedOn w:val="DefaultParagraphFont"/>
    <w:rsid w:val="007321EF"/>
  </w:style>
  <w:style w:type="character" w:customStyle="1" w:styleId="ls1f1">
    <w:name w:val="ls1f1"/>
    <w:basedOn w:val="DefaultParagraphFont"/>
    <w:rsid w:val="007321EF"/>
  </w:style>
  <w:style w:type="character" w:customStyle="1" w:styleId="ls1f2">
    <w:name w:val="ls1f2"/>
    <w:basedOn w:val="DefaultParagraphFont"/>
    <w:rsid w:val="007321EF"/>
  </w:style>
  <w:style w:type="character" w:customStyle="1" w:styleId="ls18a">
    <w:name w:val="ls18a"/>
    <w:basedOn w:val="DefaultParagraphFont"/>
    <w:rsid w:val="007321EF"/>
  </w:style>
  <w:style w:type="character" w:customStyle="1" w:styleId="ls1e6">
    <w:name w:val="ls1e6"/>
    <w:basedOn w:val="DefaultParagraphFont"/>
    <w:rsid w:val="007321EF"/>
  </w:style>
  <w:style w:type="character" w:customStyle="1" w:styleId="ls15c">
    <w:name w:val="ls15c"/>
    <w:basedOn w:val="DefaultParagraphFont"/>
    <w:rsid w:val="007321EF"/>
  </w:style>
  <w:style w:type="character" w:customStyle="1" w:styleId="ls16b">
    <w:name w:val="ls16b"/>
    <w:basedOn w:val="DefaultParagraphFont"/>
    <w:rsid w:val="007321EF"/>
  </w:style>
  <w:style w:type="character" w:customStyle="1" w:styleId="ls21e">
    <w:name w:val="ls21e"/>
    <w:basedOn w:val="DefaultParagraphFont"/>
    <w:rsid w:val="007321EF"/>
  </w:style>
  <w:style w:type="character" w:customStyle="1" w:styleId="ls1f3">
    <w:name w:val="ls1f3"/>
    <w:basedOn w:val="DefaultParagraphFont"/>
    <w:rsid w:val="007321EF"/>
  </w:style>
  <w:style w:type="character" w:customStyle="1" w:styleId="ls132">
    <w:name w:val="ls132"/>
    <w:basedOn w:val="DefaultParagraphFont"/>
    <w:rsid w:val="007321EF"/>
  </w:style>
  <w:style w:type="character" w:customStyle="1" w:styleId="ls198">
    <w:name w:val="ls198"/>
    <w:basedOn w:val="DefaultParagraphFont"/>
    <w:rsid w:val="007321EF"/>
  </w:style>
  <w:style w:type="character" w:customStyle="1" w:styleId="ls21f">
    <w:name w:val="ls21f"/>
    <w:basedOn w:val="DefaultParagraphFont"/>
    <w:rsid w:val="007321EF"/>
  </w:style>
  <w:style w:type="character" w:customStyle="1" w:styleId="ls1f4">
    <w:name w:val="ls1f4"/>
    <w:basedOn w:val="DefaultParagraphFont"/>
    <w:rsid w:val="007321EF"/>
  </w:style>
  <w:style w:type="character" w:customStyle="1" w:styleId="ls1f5">
    <w:name w:val="ls1f5"/>
    <w:basedOn w:val="DefaultParagraphFont"/>
    <w:rsid w:val="007321EF"/>
  </w:style>
  <w:style w:type="character" w:customStyle="1" w:styleId="ls1c6">
    <w:name w:val="ls1c6"/>
    <w:basedOn w:val="DefaultParagraphFont"/>
    <w:rsid w:val="007321EF"/>
  </w:style>
  <w:style w:type="character" w:customStyle="1" w:styleId="ls187">
    <w:name w:val="ls187"/>
    <w:basedOn w:val="DefaultParagraphFont"/>
    <w:rsid w:val="007321EF"/>
  </w:style>
  <w:style w:type="character" w:customStyle="1" w:styleId="ls155">
    <w:name w:val="ls155"/>
    <w:basedOn w:val="DefaultParagraphFont"/>
    <w:rsid w:val="007321EF"/>
  </w:style>
  <w:style w:type="character" w:customStyle="1" w:styleId="ls1f7">
    <w:name w:val="ls1f7"/>
    <w:basedOn w:val="DefaultParagraphFont"/>
    <w:rsid w:val="007321EF"/>
  </w:style>
  <w:style w:type="character" w:customStyle="1" w:styleId="ls1f8">
    <w:name w:val="ls1f8"/>
    <w:basedOn w:val="DefaultParagraphFont"/>
    <w:rsid w:val="007321EF"/>
  </w:style>
  <w:style w:type="character" w:customStyle="1" w:styleId="ls1f9">
    <w:name w:val="ls1f9"/>
    <w:basedOn w:val="DefaultParagraphFont"/>
    <w:rsid w:val="007321EF"/>
  </w:style>
  <w:style w:type="character" w:customStyle="1" w:styleId="ls12c">
    <w:name w:val="ls12c"/>
    <w:basedOn w:val="DefaultParagraphFont"/>
    <w:rsid w:val="007321EF"/>
  </w:style>
  <w:style w:type="character" w:customStyle="1" w:styleId="ls220">
    <w:name w:val="ls220"/>
    <w:basedOn w:val="DefaultParagraphFont"/>
    <w:rsid w:val="007321EF"/>
  </w:style>
  <w:style w:type="character" w:customStyle="1" w:styleId="ls15e">
    <w:name w:val="ls15e"/>
    <w:basedOn w:val="DefaultParagraphFont"/>
    <w:rsid w:val="007321EF"/>
  </w:style>
  <w:style w:type="character" w:customStyle="1" w:styleId="ls221">
    <w:name w:val="ls221"/>
    <w:basedOn w:val="DefaultParagraphFont"/>
    <w:rsid w:val="007321EF"/>
  </w:style>
  <w:style w:type="character" w:customStyle="1" w:styleId="ls122">
    <w:name w:val="ls122"/>
    <w:basedOn w:val="DefaultParagraphFont"/>
    <w:rsid w:val="007321EF"/>
  </w:style>
  <w:style w:type="character" w:customStyle="1" w:styleId="ls222">
    <w:name w:val="ls222"/>
    <w:basedOn w:val="DefaultParagraphFont"/>
    <w:rsid w:val="007321EF"/>
  </w:style>
  <w:style w:type="character" w:customStyle="1" w:styleId="ls223">
    <w:name w:val="ls223"/>
    <w:basedOn w:val="DefaultParagraphFont"/>
    <w:rsid w:val="007321EF"/>
  </w:style>
  <w:style w:type="character" w:customStyle="1" w:styleId="ls17e">
    <w:name w:val="ls17e"/>
    <w:basedOn w:val="DefaultParagraphFont"/>
    <w:rsid w:val="007321EF"/>
  </w:style>
  <w:style w:type="character" w:customStyle="1" w:styleId="ls130">
    <w:name w:val="ls130"/>
    <w:basedOn w:val="DefaultParagraphFont"/>
    <w:rsid w:val="007321EF"/>
  </w:style>
  <w:style w:type="character" w:customStyle="1" w:styleId="ls1fa">
    <w:name w:val="ls1fa"/>
    <w:basedOn w:val="DefaultParagraphFont"/>
    <w:rsid w:val="007321EF"/>
  </w:style>
  <w:style w:type="character" w:customStyle="1" w:styleId="ls168">
    <w:name w:val="ls168"/>
    <w:basedOn w:val="DefaultParagraphFont"/>
    <w:rsid w:val="007321EF"/>
  </w:style>
  <w:style w:type="character" w:customStyle="1" w:styleId="ls14a">
    <w:name w:val="ls14a"/>
    <w:basedOn w:val="DefaultParagraphFont"/>
    <w:rsid w:val="007321EF"/>
  </w:style>
  <w:style w:type="character" w:customStyle="1" w:styleId="ls1fc">
    <w:name w:val="ls1fc"/>
    <w:basedOn w:val="DefaultParagraphFont"/>
    <w:rsid w:val="007321EF"/>
  </w:style>
  <w:style w:type="character" w:customStyle="1" w:styleId="ls1db">
    <w:name w:val="ls1db"/>
    <w:basedOn w:val="DefaultParagraphFont"/>
    <w:rsid w:val="007321EF"/>
  </w:style>
  <w:style w:type="character" w:customStyle="1" w:styleId="ls1ce">
    <w:name w:val="ls1ce"/>
    <w:basedOn w:val="DefaultParagraphFont"/>
    <w:rsid w:val="007321EF"/>
  </w:style>
  <w:style w:type="character" w:customStyle="1" w:styleId="ls1fd">
    <w:name w:val="ls1fd"/>
    <w:basedOn w:val="DefaultParagraphFont"/>
    <w:rsid w:val="007321EF"/>
  </w:style>
  <w:style w:type="character" w:customStyle="1" w:styleId="ls1e9">
    <w:name w:val="ls1e9"/>
    <w:basedOn w:val="DefaultParagraphFont"/>
    <w:rsid w:val="007321EF"/>
  </w:style>
  <w:style w:type="character" w:customStyle="1" w:styleId="ls1d6">
    <w:name w:val="ls1d6"/>
    <w:basedOn w:val="DefaultParagraphFont"/>
    <w:rsid w:val="007321EF"/>
  </w:style>
  <w:style w:type="character" w:customStyle="1" w:styleId="ls1ff">
    <w:name w:val="ls1ff"/>
    <w:basedOn w:val="DefaultParagraphFont"/>
    <w:rsid w:val="007321EF"/>
  </w:style>
  <w:style w:type="character" w:customStyle="1" w:styleId="ls131">
    <w:name w:val="ls131"/>
    <w:basedOn w:val="DefaultParagraphFont"/>
    <w:rsid w:val="007321EF"/>
  </w:style>
  <w:style w:type="character" w:customStyle="1" w:styleId="ls226">
    <w:name w:val="ls226"/>
    <w:basedOn w:val="DefaultParagraphFont"/>
    <w:rsid w:val="007321EF"/>
  </w:style>
  <w:style w:type="character" w:customStyle="1" w:styleId="ls1a2">
    <w:name w:val="ls1a2"/>
    <w:basedOn w:val="DefaultParagraphFont"/>
    <w:rsid w:val="007321EF"/>
  </w:style>
  <w:style w:type="character" w:customStyle="1" w:styleId="ls227">
    <w:name w:val="ls227"/>
    <w:basedOn w:val="DefaultParagraphFont"/>
    <w:rsid w:val="007321EF"/>
  </w:style>
  <w:style w:type="character" w:customStyle="1" w:styleId="ls128">
    <w:name w:val="ls128"/>
    <w:basedOn w:val="DefaultParagraphFont"/>
    <w:rsid w:val="007321EF"/>
  </w:style>
  <w:style w:type="character" w:customStyle="1" w:styleId="ls200">
    <w:name w:val="ls200"/>
    <w:basedOn w:val="DefaultParagraphFont"/>
    <w:rsid w:val="007321EF"/>
  </w:style>
  <w:style w:type="character" w:customStyle="1" w:styleId="ls201">
    <w:name w:val="ls201"/>
    <w:basedOn w:val="DefaultParagraphFont"/>
    <w:rsid w:val="007321EF"/>
  </w:style>
  <w:style w:type="character" w:customStyle="1" w:styleId="ls202">
    <w:name w:val="ls202"/>
    <w:basedOn w:val="DefaultParagraphFont"/>
    <w:rsid w:val="007321EF"/>
  </w:style>
  <w:style w:type="character" w:customStyle="1" w:styleId="ls171">
    <w:name w:val="ls171"/>
    <w:basedOn w:val="DefaultParagraphFont"/>
    <w:rsid w:val="007321EF"/>
  </w:style>
  <w:style w:type="character" w:customStyle="1" w:styleId="ls129">
    <w:name w:val="ls129"/>
    <w:basedOn w:val="DefaultParagraphFont"/>
    <w:rsid w:val="007321EF"/>
  </w:style>
  <w:style w:type="character" w:customStyle="1" w:styleId="ls123">
    <w:name w:val="ls123"/>
    <w:basedOn w:val="DefaultParagraphFont"/>
    <w:rsid w:val="007321EF"/>
  </w:style>
  <w:style w:type="character" w:customStyle="1" w:styleId="ls1ad">
    <w:name w:val="ls1ad"/>
    <w:basedOn w:val="DefaultParagraphFont"/>
    <w:rsid w:val="007321EF"/>
  </w:style>
  <w:style w:type="character" w:customStyle="1" w:styleId="ls13d">
    <w:name w:val="ls13d"/>
    <w:basedOn w:val="DefaultParagraphFont"/>
    <w:rsid w:val="007321EF"/>
  </w:style>
  <w:style w:type="character" w:customStyle="1" w:styleId="ls17c">
    <w:name w:val="ls17c"/>
    <w:basedOn w:val="DefaultParagraphFont"/>
    <w:rsid w:val="007321EF"/>
  </w:style>
  <w:style w:type="character" w:customStyle="1" w:styleId="ls145">
    <w:name w:val="ls145"/>
    <w:basedOn w:val="DefaultParagraphFont"/>
    <w:rsid w:val="007321EF"/>
  </w:style>
  <w:style w:type="character" w:customStyle="1" w:styleId="ls203">
    <w:name w:val="ls203"/>
    <w:basedOn w:val="DefaultParagraphFont"/>
    <w:rsid w:val="007321EF"/>
  </w:style>
  <w:style w:type="character" w:customStyle="1" w:styleId="ls228">
    <w:name w:val="ls228"/>
    <w:basedOn w:val="DefaultParagraphFont"/>
    <w:rsid w:val="007321EF"/>
  </w:style>
  <w:style w:type="character" w:customStyle="1" w:styleId="ls229">
    <w:name w:val="ls229"/>
    <w:basedOn w:val="DefaultParagraphFont"/>
    <w:rsid w:val="007321EF"/>
  </w:style>
  <w:style w:type="character" w:customStyle="1" w:styleId="ls1e7">
    <w:name w:val="ls1e7"/>
    <w:basedOn w:val="DefaultParagraphFont"/>
    <w:rsid w:val="007321EF"/>
  </w:style>
  <w:style w:type="character" w:customStyle="1" w:styleId="ls170">
    <w:name w:val="ls170"/>
    <w:basedOn w:val="DefaultParagraphFont"/>
    <w:rsid w:val="007321EF"/>
  </w:style>
  <w:style w:type="character" w:customStyle="1" w:styleId="ls1d7">
    <w:name w:val="ls1d7"/>
    <w:basedOn w:val="DefaultParagraphFont"/>
    <w:rsid w:val="007321EF"/>
  </w:style>
  <w:style w:type="character" w:customStyle="1" w:styleId="ls143">
    <w:name w:val="ls143"/>
    <w:basedOn w:val="DefaultParagraphFont"/>
    <w:rsid w:val="007321EF"/>
  </w:style>
  <w:style w:type="character" w:customStyle="1" w:styleId="ls1eb">
    <w:name w:val="ls1eb"/>
    <w:basedOn w:val="DefaultParagraphFont"/>
    <w:rsid w:val="007321EF"/>
  </w:style>
  <w:style w:type="character" w:customStyle="1" w:styleId="ls16e">
    <w:name w:val="ls16e"/>
    <w:basedOn w:val="DefaultParagraphFont"/>
    <w:rsid w:val="007321EF"/>
  </w:style>
  <w:style w:type="character" w:customStyle="1" w:styleId="ls204">
    <w:name w:val="ls204"/>
    <w:basedOn w:val="DefaultParagraphFont"/>
    <w:rsid w:val="007321EF"/>
  </w:style>
  <w:style w:type="character" w:customStyle="1" w:styleId="ls169">
    <w:name w:val="ls169"/>
    <w:basedOn w:val="DefaultParagraphFont"/>
    <w:rsid w:val="007321EF"/>
  </w:style>
  <w:style w:type="character" w:customStyle="1" w:styleId="ls158">
    <w:name w:val="ls158"/>
    <w:basedOn w:val="DefaultParagraphFont"/>
    <w:rsid w:val="007321EF"/>
  </w:style>
  <w:style w:type="character" w:customStyle="1" w:styleId="ls1a6">
    <w:name w:val="ls1a6"/>
    <w:basedOn w:val="DefaultParagraphFont"/>
    <w:rsid w:val="007321EF"/>
  </w:style>
  <w:style w:type="character" w:customStyle="1" w:styleId="ls206">
    <w:name w:val="ls206"/>
    <w:basedOn w:val="DefaultParagraphFont"/>
    <w:rsid w:val="007321EF"/>
  </w:style>
  <w:style w:type="character" w:customStyle="1" w:styleId="ls22a">
    <w:name w:val="ls22a"/>
    <w:basedOn w:val="DefaultParagraphFont"/>
    <w:rsid w:val="007321EF"/>
  </w:style>
  <w:style w:type="character" w:customStyle="1" w:styleId="ls207">
    <w:name w:val="ls207"/>
    <w:basedOn w:val="DefaultParagraphFont"/>
    <w:rsid w:val="007321EF"/>
  </w:style>
  <w:style w:type="character" w:customStyle="1" w:styleId="ls22b">
    <w:name w:val="ls22b"/>
    <w:basedOn w:val="DefaultParagraphFont"/>
    <w:rsid w:val="007321EF"/>
  </w:style>
  <w:style w:type="character" w:customStyle="1" w:styleId="ls208">
    <w:name w:val="ls208"/>
    <w:basedOn w:val="DefaultParagraphFont"/>
    <w:rsid w:val="007321EF"/>
  </w:style>
  <w:style w:type="character" w:customStyle="1" w:styleId="ls22c">
    <w:name w:val="ls22c"/>
    <w:basedOn w:val="DefaultParagraphFont"/>
    <w:rsid w:val="007321EF"/>
  </w:style>
  <w:style w:type="character" w:customStyle="1" w:styleId="ls209">
    <w:name w:val="ls209"/>
    <w:basedOn w:val="DefaultParagraphFont"/>
    <w:rsid w:val="007321EF"/>
  </w:style>
  <w:style w:type="character" w:customStyle="1" w:styleId="ls14d">
    <w:name w:val="ls14d"/>
    <w:basedOn w:val="DefaultParagraphFont"/>
    <w:rsid w:val="007321EF"/>
  </w:style>
  <w:style w:type="character" w:customStyle="1" w:styleId="ls144">
    <w:name w:val="ls144"/>
    <w:basedOn w:val="DefaultParagraphFont"/>
    <w:rsid w:val="007321EF"/>
  </w:style>
  <w:style w:type="character" w:customStyle="1" w:styleId="ls146">
    <w:name w:val="ls146"/>
    <w:basedOn w:val="DefaultParagraphFont"/>
    <w:rsid w:val="007321EF"/>
  </w:style>
  <w:style w:type="character" w:customStyle="1" w:styleId="ls20a">
    <w:name w:val="ls20a"/>
    <w:basedOn w:val="DefaultParagraphFont"/>
    <w:rsid w:val="007321EF"/>
  </w:style>
  <w:style w:type="character" w:customStyle="1" w:styleId="ls17d">
    <w:name w:val="ls17d"/>
    <w:basedOn w:val="DefaultParagraphFont"/>
    <w:rsid w:val="007321EF"/>
  </w:style>
  <w:style w:type="character" w:customStyle="1" w:styleId="ls20d">
    <w:name w:val="ls20d"/>
    <w:basedOn w:val="DefaultParagraphFont"/>
    <w:rsid w:val="007321EF"/>
  </w:style>
  <w:style w:type="character" w:customStyle="1" w:styleId="ls13c">
    <w:name w:val="ls13c"/>
    <w:basedOn w:val="DefaultParagraphFont"/>
    <w:rsid w:val="007321EF"/>
  </w:style>
  <w:style w:type="character" w:customStyle="1" w:styleId="ls22e">
    <w:name w:val="ls22e"/>
    <w:basedOn w:val="DefaultParagraphFont"/>
    <w:rsid w:val="007321EF"/>
  </w:style>
  <w:style w:type="character" w:customStyle="1" w:styleId="ls1d3">
    <w:name w:val="ls1d3"/>
    <w:basedOn w:val="DefaultParagraphFont"/>
    <w:rsid w:val="007321EF"/>
  </w:style>
  <w:style w:type="character" w:customStyle="1" w:styleId="ls159">
    <w:name w:val="ls159"/>
    <w:basedOn w:val="DefaultParagraphFont"/>
    <w:rsid w:val="007321EF"/>
  </w:style>
  <w:style w:type="character" w:customStyle="1" w:styleId="ls22f">
    <w:name w:val="ls22f"/>
    <w:basedOn w:val="DefaultParagraphFont"/>
    <w:rsid w:val="007321EF"/>
  </w:style>
  <w:style w:type="character" w:customStyle="1" w:styleId="ls230">
    <w:name w:val="ls230"/>
    <w:basedOn w:val="DefaultParagraphFont"/>
    <w:rsid w:val="007321EF"/>
  </w:style>
  <w:style w:type="character" w:customStyle="1" w:styleId="ls193">
    <w:name w:val="ls193"/>
    <w:basedOn w:val="DefaultParagraphFont"/>
    <w:rsid w:val="007321EF"/>
  </w:style>
  <w:style w:type="character" w:customStyle="1" w:styleId="ls20c">
    <w:name w:val="ls20c"/>
    <w:basedOn w:val="DefaultParagraphFont"/>
    <w:rsid w:val="007321EF"/>
  </w:style>
  <w:style w:type="character" w:customStyle="1" w:styleId="ls231">
    <w:name w:val="ls231"/>
    <w:basedOn w:val="DefaultParagraphFont"/>
    <w:rsid w:val="007321EF"/>
  </w:style>
  <w:style w:type="character" w:customStyle="1" w:styleId="ls11e">
    <w:name w:val="ls11e"/>
    <w:basedOn w:val="DefaultParagraphFont"/>
    <w:rsid w:val="007321EF"/>
  </w:style>
  <w:style w:type="character" w:customStyle="1" w:styleId="ls140">
    <w:name w:val="ls140"/>
    <w:basedOn w:val="DefaultParagraphFont"/>
    <w:rsid w:val="007321EF"/>
  </w:style>
  <w:style w:type="character" w:customStyle="1" w:styleId="ls20e">
    <w:name w:val="ls20e"/>
    <w:basedOn w:val="DefaultParagraphFont"/>
    <w:rsid w:val="007321EF"/>
  </w:style>
  <w:style w:type="character" w:customStyle="1" w:styleId="ls232">
    <w:name w:val="ls232"/>
    <w:basedOn w:val="DefaultParagraphFont"/>
    <w:rsid w:val="007321EF"/>
  </w:style>
  <w:style w:type="character" w:customStyle="1" w:styleId="ls125">
    <w:name w:val="ls125"/>
    <w:basedOn w:val="DefaultParagraphFont"/>
    <w:rsid w:val="007321EF"/>
  </w:style>
  <w:style w:type="character" w:customStyle="1" w:styleId="ls20f">
    <w:name w:val="ls20f"/>
    <w:basedOn w:val="DefaultParagraphFont"/>
    <w:rsid w:val="007321EF"/>
  </w:style>
  <w:style w:type="character" w:customStyle="1" w:styleId="ls1d0">
    <w:name w:val="ls1d0"/>
    <w:basedOn w:val="DefaultParagraphFont"/>
    <w:rsid w:val="007321EF"/>
  </w:style>
  <w:style w:type="character" w:customStyle="1" w:styleId="ls210">
    <w:name w:val="ls210"/>
    <w:basedOn w:val="DefaultParagraphFont"/>
    <w:rsid w:val="007321EF"/>
  </w:style>
  <w:style w:type="character" w:customStyle="1" w:styleId="ls1dd">
    <w:name w:val="ls1dd"/>
    <w:basedOn w:val="DefaultParagraphFont"/>
    <w:rsid w:val="007321EF"/>
  </w:style>
  <w:style w:type="character" w:customStyle="1" w:styleId="ls1c3">
    <w:name w:val="ls1c3"/>
    <w:basedOn w:val="DefaultParagraphFont"/>
    <w:rsid w:val="007321EF"/>
  </w:style>
  <w:style w:type="character" w:customStyle="1" w:styleId="ls1b9">
    <w:name w:val="ls1b9"/>
    <w:basedOn w:val="DefaultParagraphFont"/>
    <w:rsid w:val="007321EF"/>
  </w:style>
  <w:style w:type="character" w:customStyle="1" w:styleId="ls152">
    <w:name w:val="ls152"/>
    <w:basedOn w:val="DefaultParagraphFont"/>
    <w:rsid w:val="007321EF"/>
  </w:style>
  <w:style w:type="character" w:customStyle="1" w:styleId="ls161">
    <w:name w:val="ls161"/>
    <w:basedOn w:val="DefaultParagraphFont"/>
    <w:rsid w:val="007321EF"/>
  </w:style>
  <w:style w:type="character" w:customStyle="1" w:styleId="ls17a">
    <w:name w:val="ls17a"/>
    <w:basedOn w:val="DefaultParagraphFont"/>
    <w:rsid w:val="007321EF"/>
  </w:style>
  <w:style w:type="character" w:customStyle="1" w:styleId="ls233">
    <w:name w:val="ls233"/>
    <w:basedOn w:val="DefaultParagraphFont"/>
    <w:rsid w:val="007321EF"/>
  </w:style>
  <w:style w:type="character" w:customStyle="1" w:styleId="ls154">
    <w:name w:val="ls154"/>
    <w:basedOn w:val="DefaultParagraphFont"/>
    <w:rsid w:val="007321EF"/>
  </w:style>
  <w:style w:type="character" w:customStyle="1" w:styleId="ls212">
    <w:name w:val="ls212"/>
    <w:basedOn w:val="DefaultParagraphFont"/>
    <w:rsid w:val="007321EF"/>
  </w:style>
  <w:style w:type="character" w:customStyle="1" w:styleId="ls15d">
    <w:name w:val="ls15d"/>
    <w:basedOn w:val="DefaultParagraphFont"/>
    <w:rsid w:val="007321EF"/>
  </w:style>
  <w:style w:type="character" w:customStyle="1" w:styleId="ls214">
    <w:name w:val="ls214"/>
    <w:basedOn w:val="DefaultParagraphFont"/>
    <w:rsid w:val="007321EF"/>
  </w:style>
  <w:style w:type="character" w:customStyle="1" w:styleId="ls16c">
    <w:name w:val="ls16c"/>
    <w:basedOn w:val="DefaultParagraphFont"/>
    <w:rsid w:val="007321EF"/>
  </w:style>
  <w:style w:type="character" w:customStyle="1" w:styleId="ls215">
    <w:name w:val="ls215"/>
    <w:basedOn w:val="DefaultParagraphFont"/>
    <w:rsid w:val="007321EF"/>
  </w:style>
  <w:style w:type="character" w:customStyle="1" w:styleId="ls235">
    <w:name w:val="ls235"/>
    <w:basedOn w:val="DefaultParagraphFont"/>
    <w:rsid w:val="007321EF"/>
  </w:style>
  <w:style w:type="character" w:customStyle="1" w:styleId="ls216">
    <w:name w:val="ls216"/>
    <w:basedOn w:val="DefaultParagraphFont"/>
    <w:rsid w:val="007321EF"/>
  </w:style>
  <w:style w:type="character" w:customStyle="1" w:styleId="ls174">
    <w:name w:val="ls174"/>
    <w:basedOn w:val="DefaultParagraphFont"/>
    <w:rsid w:val="007321EF"/>
  </w:style>
  <w:style w:type="character" w:customStyle="1" w:styleId="ls162">
    <w:name w:val="ls162"/>
    <w:basedOn w:val="DefaultParagraphFont"/>
    <w:rsid w:val="007321EF"/>
  </w:style>
  <w:style w:type="character" w:customStyle="1" w:styleId="ls58">
    <w:name w:val="ls58"/>
    <w:basedOn w:val="DefaultParagraphFont"/>
    <w:rsid w:val="007321EF"/>
  </w:style>
  <w:style w:type="character" w:customStyle="1" w:styleId="ls5b">
    <w:name w:val="ls5b"/>
    <w:basedOn w:val="DefaultParagraphFont"/>
    <w:rsid w:val="007321EF"/>
  </w:style>
  <w:style w:type="character" w:customStyle="1" w:styleId="lseb">
    <w:name w:val="lseb"/>
    <w:basedOn w:val="DefaultParagraphFont"/>
    <w:rsid w:val="007321EF"/>
  </w:style>
  <w:style w:type="character" w:customStyle="1" w:styleId="lsf1">
    <w:name w:val="lsf1"/>
    <w:basedOn w:val="DefaultParagraphFont"/>
    <w:rsid w:val="007321EF"/>
  </w:style>
  <w:style w:type="character" w:customStyle="1" w:styleId="lsb3">
    <w:name w:val="lsb3"/>
    <w:basedOn w:val="DefaultParagraphFont"/>
    <w:rsid w:val="007321EF"/>
  </w:style>
  <w:style w:type="character" w:customStyle="1" w:styleId="ls20">
    <w:name w:val="ls20"/>
    <w:basedOn w:val="DefaultParagraphFont"/>
    <w:rsid w:val="007321EF"/>
  </w:style>
  <w:style w:type="character" w:customStyle="1" w:styleId="ls264">
    <w:name w:val="ls264"/>
    <w:basedOn w:val="DefaultParagraphFont"/>
    <w:rsid w:val="007321EF"/>
  </w:style>
  <w:style w:type="character" w:customStyle="1" w:styleId="ls265">
    <w:name w:val="ls265"/>
    <w:basedOn w:val="DefaultParagraphFont"/>
    <w:rsid w:val="007321EF"/>
  </w:style>
  <w:style w:type="character" w:customStyle="1" w:styleId="ls23d">
    <w:name w:val="ls23d"/>
    <w:basedOn w:val="DefaultParagraphFont"/>
    <w:rsid w:val="007321EF"/>
  </w:style>
  <w:style w:type="character" w:customStyle="1" w:styleId="ls5d">
    <w:name w:val="ls5d"/>
    <w:basedOn w:val="DefaultParagraphFont"/>
    <w:rsid w:val="007321EF"/>
  </w:style>
  <w:style w:type="character" w:customStyle="1" w:styleId="ls3c">
    <w:name w:val="ls3c"/>
    <w:basedOn w:val="DefaultParagraphFont"/>
    <w:rsid w:val="007321EF"/>
  </w:style>
  <w:style w:type="character" w:customStyle="1" w:styleId="ls23f">
    <w:name w:val="ls23f"/>
    <w:basedOn w:val="DefaultParagraphFont"/>
    <w:rsid w:val="007321EF"/>
  </w:style>
  <w:style w:type="character" w:customStyle="1" w:styleId="ls30">
    <w:name w:val="ls30"/>
    <w:basedOn w:val="DefaultParagraphFont"/>
    <w:rsid w:val="007321EF"/>
  </w:style>
  <w:style w:type="character" w:customStyle="1" w:styleId="ls21">
    <w:name w:val="ls21"/>
    <w:basedOn w:val="DefaultParagraphFont"/>
    <w:rsid w:val="007321EF"/>
  </w:style>
  <w:style w:type="character" w:customStyle="1" w:styleId="ls242">
    <w:name w:val="ls242"/>
    <w:basedOn w:val="DefaultParagraphFont"/>
    <w:rsid w:val="007321EF"/>
  </w:style>
  <w:style w:type="character" w:customStyle="1" w:styleId="ls48">
    <w:name w:val="ls48"/>
    <w:basedOn w:val="DefaultParagraphFont"/>
    <w:rsid w:val="007321EF"/>
  </w:style>
  <w:style w:type="character" w:customStyle="1" w:styleId="lse6">
    <w:name w:val="lse6"/>
    <w:basedOn w:val="DefaultParagraphFont"/>
    <w:rsid w:val="007321EF"/>
  </w:style>
  <w:style w:type="character" w:customStyle="1" w:styleId="ls268">
    <w:name w:val="ls268"/>
    <w:basedOn w:val="DefaultParagraphFont"/>
    <w:rsid w:val="007321EF"/>
  </w:style>
  <w:style w:type="character" w:customStyle="1" w:styleId="ls244">
    <w:name w:val="ls244"/>
    <w:basedOn w:val="DefaultParagraphFont"/>
    <w:rsid w:val="007321EF"/>
  </w:style>
  <w:style w:type="character" w:customStyle="1" w:styleId="lsda">
    <w:name w:val="lsda"/>
    <w:basedOn w:val="DefaultParagraphFont"/>
    <w:rsid w:val="007321EF"/>
  </w:style>
  <w:style w:type="character" w:customStyle="1" w:styleId="ls3e">
    <w:name w:val="ls3e"/>
    <w:basedOn w:val="DefaultParagraphFont"/>
    <w:rsid w:val="007321EF"/>
  </w:style>
  <w:style w:type="character" w:customStyle="1" w:styleId="lsad">
    <w:name w:val="lsad"/>
    <w:basedOn w:val="DefaultParagraphFont"/>
    <w:rsid w:val="007321EF"/>
  </w:style>
  <w:style w:type="character" w:customStyle="1" w:styleId="lsd7">
    <w:name w:val="lsd7"/>
    <w:basedOn w:val="DefaultParagraphFont"/>
    <w:rsid w:val="007321EF"/>
  </w:style>
  <w:style w:type="character" w:customStyle="1" w:styleId="ls26a">
    <w:name w:val="ls26a"/>
    <w:basedOn w:val="DefaultParagraphFont"/>
    <w:rsid w:val="007321EF"/>
  </w:style>
  <w:style w:type="character" w:customStyle="1" w:styleId="ls39">
    <w:name w:val="ls39"/>
    <w:basedOn w:val="DefaultParagraphFont"/>
    <w:rsid w:val="007321EF"/>
  </w:style>
  <w:style w:type="character" w:customStyle="1" w:styleId="ls6">
    <w:name w:val="ls6"/>
    <w:basedOn w:val="DefaultParagraphFont"/>
    <w:rsid w:val="007321EF"/>
  </w:style>
  <w:style w:type="character" w:customStyle="1" w:styleId="ls12">
    <w:name w:val="ls12"/>
    <w:basedOn w:val="DefaultParagraphFont"/>
    <w:rsid w:val="007321EF"/>
  </w:style>
  <w:style w:type="character" w:customStyle="1" w:styleId="Heading2Char">
    <w:name w:val="Heading 2 Char"/>
    <w:basedOn w:val="DefaultParagraphFont"/>
    <w:link w:val="Heading2"/>
    <w:uiPriority w:val="9"/>
    <w:rsid w:val="00D432B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D3283"/>
    <w:rPr>
      <w:sz w:val="16"/>
      <w:szCs w:val="16"/>
    </w:rPr>
  </w:style>
  <w:style w:type="paragraph" w:styleId="CommentText">
    <w:name w:val="annotation text"/>
    <w:basedOn w:val="Normal"/>
    <w:link w:val="CommentTextChar"/>
    <w:uiPriority w:val="99"/>
    <w:semiHidden/>
    <w:unhideWhenUsed/>
    <w:rsid w:val="008D3283"/>
    <w:pPr>
      <w:spacing w:line="240" w:lineRule="auto"/>
    </w:pPr>
    <w:rPr>
      <w:sz w:val="20"/>
      <w:szCs w:val="20"/>
    </w:rPr>
  </w:style>
  <w:style w:type="character" w:customStyle="1" w:styleId="CommentTextChar">
    <w:name w:val="Comment Text Char"/>
    <w:basedOn w:val="DefaultParagraphFont"/>
    <w:link w:val="CommentText"/>
    <w:uiPriority w:val="99"/>
    <w:semiHidden/>
    <w:rsid w:val="008D3283"/>
    <w:rPr>
      <w:sz w:val="20"/>
      <w:szCs w:val="20"/>
    </w:rPr>
  </w:style>
  <w:style w:type="paragraph" w:styleId="CommentSubject">
    <w:name w:val="annotation subject"/>
    <w:basedOn w:val="CommentText"/>
    <w:next w:val="CommentText"/>
    <w:link w:val="CommentSubjectChar"/>
    <w:uiPriority w:val="99"/>
    <w:semiHidden/>
    <w:unhideWhenUsed/>
    <w:rsid w:val="008D3283"/>
    <w:rPr>
      <w:b/>
      <w:bCs/>
    </w:rPr>
  </w:style>
  <w:style w:type="character" w:customStyle="1" w:styleId="CommentSubjectChar">
    <w:name w:val="Comment Subject Char"/>
    <w:basedOn w:val="CommentTextChar"/>
    <w:link w:val="CommentSubject"/>
    <w:uiPriority w:val="99"/>
    <w:semiHidden/>
    <w:rsid w:val="008D3283"/>
    <w:rPr>
      <w:b/>
      <w:bCs/>
      <w:sz w:val="20"/>
      <w:szCs w:val="20"/>
    </w:rPr>
  </w:style>
  <w:style w:type="paragraph" w:styleId="BalloonText">
    <w:name w:val="Balloon Text"/>
    <w:basedOn w:val="Normal"/>
    <w:link w:val="BalloonTextChar"/>
    <w:uiPriority w:val="99"/>
    <w:semiHidden/>
    <w:unhideWhenUsed/>
    <w:rsid w:val="008D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83"/>
    <w:rPr>
      <w:rFonts w:ascii="Segoe UI" w:hAnsi="Segoe UI" w:cs="Segoe UI"/>
      <w:sz w:val="18"/>
      <w:szCs w:val="18"/>
    </w:rPr>
  </w:style>
  <w:style w:type="character" w:customStyle="1" w:styleId="Heading4Char">
    <w:name w:val="Heading 4 Char"/>
    <w:basedOn w:val="DefaultParagraphFont"/>
    <w:link w:val="Heading4"/>
    <w:uiPriority w:val="9"/>
    <w:semiHidden/>
    <w:rsid w:val="003B56DB"/>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BE0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408">
      <w:bodyDiv w:val="1"/>
      <w:marLeft w:val="0"/>
      <w:marRight w:val="0"/>
      <w:marTop w:val="0"/>
      <w:marBottom w:val="0"/>
      <w:divBdr>
        <w:top w:val="none" w:sz="0" w:space="0" w:color="auto"/>
        <w:left w:val="none" w:sz="0" w:space="0" w:color="auto"/>
        <w:bottom w:val="none" w:sz="0" w:space="0" w:color="auto"/>
        <w:right w:val="none" w:sz="0" w:space="0" w:color="auto"/>
      </w:divBdr>
      <w:divsChild>
        <w:div w:id="148644057">
          <w:marLeft w:val="0"/>
          <w:marRight w:val="0"/>
          <w:marTop w:val="0"/>
          <w:marBottom w:val="0"/>
          <w:divBdr>
            <w:top w:val="none" w:sz="0" w:space="0" w:color="auto"/>
            <w:left w:val="none" w:sz="0" w:space="0" w:color="auto"/>
            <w:bottom w:val="none" w:sz="0" w:space="0" w:color="auto"/>
            <w:right w:val="none" w:sz="0" w:space="0" w:color="auto"/>
          </w:divBdr>
        </w:div>
        <w:div w:id="1150437651">
          <w:marLeft w:val="0"/>
          <w:marRight w:val="0"/>
          <w:marTop w:val="0"/>
          <w:marBottom w:val="0"/>
          <w:divBdr>
            <w:top w:val="none" w:sz="0" w:space="0" w:color="auto"/>
            <w:left w:val="none" w:sz="0" w:space="0" w:color="auto"/>
            <w:bottom w:val="none" w:sz="0" w:space="0" w:color="auto"/>
            <w:right w:val="none" w:sz="0" w:space="0" w:color="auto"/>
          </w:divBdr>
        </w:div>
      </w:divsChild>
    </w:div>
    <w:div w:id="190148463">
      <w:bodyDiv w:val="1"/>
      <w:marLeft w:val="0"/>
      <w:marRight w:val="0"/>
      <w:marTop w:val="0"/>
      <w:marBottom w:val="0"/>
      <w:divBdr>
        <w:top w:val="none" w:sz="0" w:space="0" w:color="auto"/>
        <w:left w:val="none" w:sz="0" w:space="0" w:color="auto"/>
        <w:bottom w:val="none" w:sz="0" w:space="0" w:color="auto"/>
        <w:right w:val="none" w:sz="0" w:space="0" w:color="auto"/>
      </w:divBdr>
    </w:div>
    <w:div w:id="229733452">
      <w:bodyDiv w:val="1"/>
      <w:marLeft w:val="0"/>
      <w:marRight w:val="0"/>
      <w:marTop w:val="0"/>
      <w:marBottom w:val="0"/>
      <w:divBdr>
        <w:top w:val="none" w:sz="0" w:space="0" w:color="auto"/>
        <w:left w:val="none" w:sz="0" w:space="0" w:color="auto"/>
        <w:bottom w:val="none" w:sz="0" w:space="0" w:color="auto"/>
        <w:right w:val="none" w:sz="0" w:space="0" w:color="auto"/>
      </w:divBdr>
    </w:div>
    <w:div w:id="266157746">
      <w:bodyDiv w:val="1"/>
      <w:marLeft w:val="0"/>
      <w:marRight w:val="0"/>
      <w:marTop w:val="0"/>
      <w:marBottom w:val="0"/>
      <w:divBdr>
        <w:top w:val="none" w:sz="0" w:space="0" w:color="auto"/>
        <w:left w:val="none" w:sz="0" w:space="0" w:color="auto"/>
        <w:bottom w:val="none" w:sz="0" w:space="0" w:color="auto"/>
        <w:right w:val="none" w:sz="0" w:space="0" w:color="auto"/>
      </w:divBdr>
      <w:divsChild>
        <w:div w:id="435105465">
          <w:marLeft w:val="0"/>
          <w:marRight w:val="0"/>
          <w:marTop w:val="0"/>
          <w:marBottom w:val="0"/>
          <w:divBdr>
            <w:top w:val="none" w:sz="0" w:space="0" w:color="auto"/>
            <w:left w:val="none" w:sz="0" w:space="0" w:color="auto"/>
            <w:bottom w:val="none" w:sz="0" w:space="0" w:color="auto"/>
            <w:right w:val="none" w:sz="0" w:space="0" w:color="auto"/>
          </w:divBdr>
        </w:div>
      </w:divsChild>
    </w:div>
    <w:div w:id="606737928">
      <w:bodyDiv w:val="1"/>
      <w:marLeft w:val="0"/>
      <w:marRight w:val="0"/>
      <w:marTop w:val="0"/>
      <w:marBottom w:val="0"/>
      <w:divBdr>
        <w:top w:val="none" w:sz="0" w:space="0" w:color="auto"/>
        <w:left w:val="none" w:sz="0" w:space="0" w:color="auto"/>
        <w:bottom w:val="none" w:sz="0" w:space="0" w:color="auto"/>
        <w:right w:val="none" w:sz="0" w:space="0" w:color="auto"/>
      </w:divBdr>
    </w:div>
    <w:div w:id="617031574">
      <w:bodyDiv w:val="1"/>
      <w:marLeft w:val="0"/>
      <w:marRight w:val="0"/>
      <w:marTop w:val="0"/>
      <w:marBottom w:val="0"/>
      <w:divBdr>
        <w:top w:val="none" w:sz="0" w:space="0" w:color="auto"/>
        <w:left w:val="none" w:sz="0" w:space="0" w:color="auto"/>
        <w:bottom w:val="none" w:sz="0" w:space="0" w:color="auto"/>
        <w:right w:val="none" w:sz="0" w:space="0" w:color="auto"/>
      </w:divBdr>
      <w:divsChild>
        <w:div w:id="260189025">
          <w:marLeft w:val="0"/>
          <w:marRight w:val="0"/>
          <w:marTop w:val="0"/>
          <w:marBottom w:val="0"/>
          <w:divBdr>
            <w:top w:val="none" w:sz="0" w:space="0" w:color="auto"/>
            <w:left w:val="none" w:sz="0" w:space="0" w:color="auto"/>
            <w:bottom w:val="none" w:sz="0" w:space="0" w:color="auto"/>
            <w:right w:val="none" w:sz="0" w:space="0" w:color="auto"/>
          </w:divBdr>
        </w:div>
        <w:div w:id="1185708586">
          <w:marLeft w:val="0"/>
          <w:marRight w:val="0"/>
          <w:marTop w:val="0"/>
          <w:marBottom w:val="0"/>
          <w:divBdr>
            <w:top w:val="none" w:sz="0" w:space="0" w:color="auto"/>
            <w:left w:val="none" w:sz="0" w:space="0" w:color="auto"/>
            <w:bottom w:val="none" w:sz="0" w:space="0" w:color="auto"/>
            <w:right w:val="none" w:sz="0" w:space="0" w:color="auto"/>
          </w:divBdr>
        </w:div>
        <w:div w:id="1416393265">
          <w:marLeft w:val="0"/>
          <w:marRight w:val="0"/>
          <w:marTop w:val="0"/>
          <w:marBottom w:val="0"/>
          <w:divBdr>
            <w:top w:val="none" w:sz="0" w:space="0" w:color="auto"/>
            <w:left w:val="none" w:sz="0" w:space="0" w:color="auto"/>
            <w:bottom w:val="none" w:sz="0" w:space="0" w:color="auto"/>
            <w:right w:val="none" w:sz="0" w:space="0" w:color="auto"/>
          </w:divBdr>
        </w:div>
        <w:div w:id="1885558308">
          <w:marLeft w:val="0"/>
          <w:marRight w:val="0"/>
          <w:marTop w:val="0"/>
          <w:marBottom w:val="0"/>
          <w:divBdr>
            <w:top w:val="none" w:sz="0" w:space="0" w:color="auto"/>
            <w:left w:val="none" w:sz="0" w:space="0" w:color="auto"/>
            <w:bottom w:val="none" w:sz="0" w:space="0" w:color="auto"/>
            <w:right w:val="none" w:sz="0" w:space="0" w:color="auto"/>
          </w:divBdr>
        </w:div>
        <w:div w:id="1136071009">
          <w:marLeft w:val="0"/>
          <w:marRight w:val="0"/>
          <w:marTop w:val="0"/>
          <w:marBottom w:val="0"/>
          <w:divBdr>
            <w:top w:val="none" w:sz="0" w:space="0" w:color="auto"/>
            <w:left w:val="none" w:sz="0" w:space="0" w:color="auto"/>
            <w:bottom w:val="none" w:sz="0" w:space="0" w:color="auto"/>
            <w:right w:val="none" w:sz="0" w:space="0" w:color="auto"/>
          </w:divBdr>
        </w:div>
        <w:div w:id="818032040">
          <w:marLeft w:val="0"/>
          <w:marRight w:val="0"/>
          <w:marTop w:val="0"/>
          <w:marBottom w:val="0"/>
          <w:divBdr>
            <w:top w:val="none" w:sz="0" w:space="0" w:color="auto"/>
            <w:left w:val="none" w:sz="0" w:space="0" w:color="auto"/>
            <w:bottom w:val="none" w:sz="0" w:space="0" w:color="auto"/>
            <w:right w:val="none" w:sz="0" w:space="0" w:color="auto"/>
          </w:divBdr>
        </w:div>
        <w:div w:id="378824318">
          <w:marLeft w:val="0"/>
          <w:marRight w:val="0"/>
          <w:marTop w:val="0"/>
          <w:marBottom w:val="0"/>
          <w:divBdr>
            <w:top w:val="none" w:sz="0" w:space="0" w:color="auto"/>
            <w:left w:val="none" w:sz="0" w:space="0" w:color="auto"/>
            <w:bottom w:val="none" w:sz="0" w:space="0" w:color="auto"/>
            <w:right w:val="none" w:sz="0" w:space="0" w:color="auto"/>
          </w:divBdr>
        </w:div>
        <w:div w:id="110250509">
          <w:marLeft w:val="0"/>
          <w:marRight w:val="0"/>
          <w:marTop w:val="0"/>
          <w:marBottom w:val="0"/>
          <w:divBdr>
            <w:top w:val="none" w:sz="0" w:space="0" w:color="auto"/>
            <w:left w:val="none" w:sz="0" w:space="0" w:color="auto"/>
            <w:bottom w:val="none" w:sz="0" w:space="0" w:color="auto"/>
            <w:right w:val="none" w:sz="0" w:space="0" w:color="auto"/>
          </w:divBdr>
        </w:div>
        <w:div w:id="1896966009">
          <w:marLeft w:val="0"/>
          <w:marRight w:val="0"/>
          <w:marTop w:val="0"/>
          <w:marBottom w:val="0"/>
          <w:divBdr>
            <w:top w:val="none" w:sz="0" w:space="0" w:color="auto"/>
            <w:left w:val="none" w:sz="0" w:space="0" w:color="auto"/>
            <w:bottom w:val="none" w:sz="0" w:space="0" w:color="auto"/>
            <w:right w:val="none" w:sz="0" w:space="0" w:color="auto"/>
          </w:divBdr>
        </w:div>
        <w:div w:id="672996903">
          <w:marLeft w:val="0"/>
          <w:marRight w:val="0"/>
          <w:marTop w:val="0"/>
          <w:marBottom w:val="0"/>
          <w:divBdr>
            <w:top w:val="none" w:sz="0" w:space="0" w:color="auto"/>
            <w:left w:val="none" w:sz="0" w:space="0" w:color="auto"/>
            <w:bottom w:val="none" w:sz="0" w:space="0" w:color="auto"/>
            <w:right w:val="none" w:sz="0" w:space="0" w:color="auto"/>
          </w:divBdr>
        </w:div>
        <w:div w:id="1468357940">
          <w:marLeft w:val="0"/>
          <w:marRight w:val="0"/>
          <w:marTop w:val="0"/>
          <w:marBottom w:val="0"/>
          <w:divBdr>
            <w:top w:val="none" w:sz="0" w:space="0" w:color="auto"/>
            <w:left w:val="none" w:sz="0" w:space="0" w:color="auto"/>
            <w:bottom w:val="none" w:sz="0" w:space="0" w:color="auto"/>
            <w:right w:val="none" w:sz="0" w:space="0" w:color="auto"/>
          </w:divBdr>
        </w:div>
        <w:div w:id="860705965">
          <w:marLeft w:val="0"/>
          <w:marRight w:val="0"/>
          <w:marTop w:val="0"/>
          <w:marBottom w:val="0"/>
          <w:divBdr>
            <w:top w:val="none" w:sz="0" w:space="0" w:color="auto"/>
            <w:left w:val="none" w:sz="0" w:space="0" w:color="auto"/>
            <w:bottom w:val="none" w:sz="0" w:space="0" w:color="auto"/>
            <w:right w:val="none" w:sz="0" w:space="0" w:color="auto"/>
          </w:divBdr>
        </w:div>
        <w:div w:id="568422163">
          <w:marLeft w:val="0"/>
          <w:marRight w:val="0"/>
          <w:marTop w:val="0"/>
          <w:marBottom w:val="0"/>
          <w:divBdr>
            <w:top w:val="none" w:sz="0" w:space="0" w:color="auto"/>
            <w:left w:val="none" w:sz="0" w:space="0" w:color="auto"/>
            <w:bottom w:val="none" w:sz="0" w:space="0" w:color="auto"/>
            <w:right w:val="none" w:sz="0" w:space="0" w:color="auto"/>
          </w:divBdr>
        </w:div>
        <w:div w:id="1692101777">
          <w:marLeft w:val="0"/>
          <w:marRight w:val="0"/>
          <w:marTop w:val="0"/>
          <w:marBottom w:val="0"/>
          <w:divBdr>
            <w:top w:val="none" w:sz="0" w:space="0" w:color="auto"/>
            <w:left w:val="none" w:sz="0" w:space="0" w:color="auto"/>
            <w:bottom w:val="none" w:sz="0" w:space="0" w:color="auto"/>
            <w:right w:val="none" w:sz="0" w:space="0" w:color="auto"/>
          </w:divBdr>
        </w:div>
        <w:div w:id="710110974">
          <w:marLeft w:val="0"/>
          <w:marRight w:val="0"/>
          <w:marTop w:val="0"/>
          <w:marBottom w:val="0"/>
          <w:divBdr>
            <w:top w:val="none" w:sz="0" w:space="0" w:color="auto"/>
            <w:left w:val="none" w:sz="0" w:space="0" w:color="auto"/>
            <w:bottom w:val="none" w:sz="0" w:space="0" w:color="auto"/>
            <w:right w:val="none" w:sz="0" w:space="0" w:color="auto"/>
          </w:divBdr>
        </w:div>
        <w:div w:id="639966272">
          <w:marLeft w:val="0"/>
          <w:marRight w:val="0"/>
          <w:marTop w:val="0"/>
          <w:marBottom w:val="0"/>
          <w:divBdr>
            <w:top w:val="none" w:sz="0" w:space="0" w:color="auto"/>
            <w:left w:val="none" w:sz="0" w:space="0" w:color="auto"/>
            <w:bottom w:val="none" w:sz="0" w:space="0" w:color="auto"/>
            <w:right w:val="none" w:sz="0" w:space="0" w:color="auto"/>
          </w:divBdr>
        </w:div>
        <w:div w:id="1628047848">
          <w:marLeft w:val="0"/>
          <w:marRight w:val="0"/>
          <w:marTop w:val="0"/>
          <w:marBottom w:val="0"/>
          <w:divBdr>
            <w:top w:val="none" w:sz="0" w:space="0" w:color="auto"/>
            <w:left w:val="none" w:sz="0" w:space="0" w:color="auto"/>
            <w:bottom w:val="none" w:sz="0" w:space="0" w:color="auto"/>
            <w:right w:val="none" w:sz="0" w:space="0" w:color="auto"/>
          </w:divBdr>
        </w:div>
        <w:div w:id="645284825">
          <w:marLeft w:val="0"/>
          <w:marRight w:val="0"/>
          <w:marTop w:val="0"/>
          <w:marBottom w:val="0"/>
          <w:divBdr>
            <w:top w:val="none" w:sz="0" w:space="0" w:color="auto"/>
            <w:left w:val="none" w:sz="0" w:space="0" w:color="auto"/>
            <w:bottom w:val="none" w:sz="0" w:space="0" w:color="auto"/>
            <w:right w:val="none" w:sz="0" w:space="0" w:color="auto"/>
          </w:divBdr>
        </w:div>
        <w:div w:id="68357477">
          <w:marLeft w:val="0"/>
          <w:marRight w:val="0"/>
          <w:marTop w:val="0"/>
          <w:marBottom w:val="0"/>
          <w:divBdr>
            <w:top w:val="none" w:sz="0" w:space="0" w:color="auto"/>
            <w:left w:val="none" w:sz="0" w:space="0" w:color="auto"/>
            <w:bottom w:val="none" w:sz="0" w:space="0" w:color="auto"/>
            <w:right w:val="none" w:sz="0" w:space="0" w:color="auto"/>
          </w:divBdr>
        </w:div>
        <w:div w:id="1584875459">
          <w:marLeft w:val="0"/>
          <w:marRight w:val="0"/>
          <w:marTop w:val="0"/>
          <w:marBottom w:val="0"/>
          <w:divBdr>
            <w:top w:val="none" w:sz="0" w:space="0" w:color="auto"/>
            <w:left w:val="none" w:sz="0" w:space="0" w:color="auto"/>
            <w:bottom w:val="none" w:sz="0" w:space="0" w:color="auto"/>
            <w:right w:val="none" w:sz="0" w:space="0" w:color="auto"/>
          </w:divBdr>
        </w:div>
        <w:div w:id="725837286">
          <w:marLeft w:val="0"/>
          <w:marRight w:val="0"/>
          <w:marTop w:val="0"/>
          <w:marBottom w:val="0"/>
          <w:divBdr>
            <w:top w:val="none" w:sz="0" w:space="0" w:color="auto"/>
            <w:left w:val="none" w:sz="0" w:space="0" w:color="auto"/>
            <w:bottom w:val="none" w:sz="0" w:space="0" w:color="auto"/>
            <w:right w:val="none" w:sz="0" w:space="0" w:color="auto"/>
          </w:divBdr>
        </w:div>
        <w:div w:id="1457985985">
          <w:marLeft w:val="0"/>
          <w:marRight w:val="0"/>
          <w:marTop w:val="0"/>
          <w:marBottom w:val="0"/>
          <w:divBdr>
            <w:top w:val="none" w:sz="0" w:space="0" w:color="auto"/>
            <w:left w:val="none" w:sz="0" w:space="0" w:color="auto"/>
            <w:bottom w:val="none" w:sz="0" w:space="0" w:color="auto"/>
            <w:right w:val="none" w:sz="0" w:space="0" w:color="auto"/>
          </w:divBdr>
        </w:div>
        <w:div w:id="476343839">
          <w:marLeft w:val="0"/>
          <w:marRight w:val="0"/>
          <w:marTop w:val="0"/>
          <w:marBottom w:val="0"/>
          <w:divBdr>
            <w:top w:val="none" w:sz="0" w:space="0" w:color="auto"/>
            <w:left w:val="none" w:sz="0" w:space="0" w:color="auto"/>
            <w:bottom w:val="none" w:sz="0" w:space="0" w:color="auto"/>
            <w:right w:val="none" w:sz="0" w:space="0" w:color="auto"/>
          </w:divBdr>
        </w:div>
        <w:div w:id="1366247714">
          <w:marLeft w:val="0"/>
          <w:marRight w:val="0"/>
          <w:marTop w:val="0"/>
          <w:marBottom w:val="0"/>
          <w:divBdr>
            <w:top w:val="none" w:sz="0" w:space="0" w:color="auto"/>
            <w:left w:val="none" w:sz="0" w:space="0" w:color="auto"/>
            <w:bottom w:val="none" w:sz="0" w:space="0" w:color="auto"/>
            <w:right w:val="none" w:sz="0" w:space="0" w:color="auto"/>
          </w:divBdr>
        </w:div>
        <w:div w:id="1279950119">
          <w:marLeft w:val="0"/>
          <w:marRight w:val="0"/>
          <w:marTop w:val="0"/>
          <w:marBottom w:val="0"/>
          <w:divBdr>
            <w:top w:val="none" w:sz="0" w:space="0" w:color="auto"/>
            <w:left w:val="none" w:sz="0" w:space="0" w:color="auto"/>
            <w:bottom w:val="none" w:sz="0" w:space="0" w:color="auto"/>
            <w:right w:val="none" w:sz="0" w:space="0" w:color="auto"/>
          </w:divBdr>
        </w:div>
        <w:div w:id="1593008476">
          <w:marLeft w:val="0"/>
          <w:marRight w:val="0"/>
          <w:marTop w:val="0"/>
          <w:marBottom w:val="0"/>
          <w:divBdr>
            <w:top w:val="none" w:sz="0" w:space="0" w:color="auto"/>
            <w:left w:val="none" w:sz="0" w:space="0" w:color="auto"/>
            <w:bottom w:val="none" w:sz="0" w:space="0" w:color="auto"/>
            <w:right w:val="none" w:sz="0" w:space="0" w:color="auto"/>
          </w:divBdr>
        </w:div>
      </w:divsChild>
    </w:div>
    <w:div w:id="812216259">
      <w:bodyDiv w:val="1"/>
      <w:marLeft w:val="0"/>
      <w:marRight w:val="0"/>
      <w:marTop w:val="0"/>
      <w:marBottom w:val="0"/>
      <w:divBdr>
        <w:top w:val="none" w:sz="0" w:space="0" w:color="auto"/>
        <w:left w:val="none" w:sz="0" w:space="0" w:color="auto"/>
        <w:bottom w:val="none" w:sz="0" w:space="0" w:color="auto"/>
        <w:right w:val="none" w:sz="0" w:space="0" w:color="auto"/>
      </w:divBdr>
      <w:divsChild>
        <w:div w:id="983894905">
          <w:marLeft w:val="0"/>
          <w:marRight w:val="0"/>
          <w:marTop w:val="0"/>
          <w:marBottom w:val="0"/>
          <w:divBdr>
            <w:top w:val="none" w:sz="0" w:space="0" w:color="auto"/>
            <w:left w:val="none" w:sz="0" w:space="0" w:color="auto"/>
            <w:bottom w:val="none" w:sz="0" w:space="0" w:color="auto"/>
            <w:right w:val="none" w:sz="0" w:space="0" w:color="auto"/>
          </w:divBdr>
        </w:div>
        <w:div w:id="956988620">
          <w:marLeft w:val="0"/>
          <w:marRight w:val="0"/>
          <w:marTop w:val="0"/>
          <w:marBottom w:val="0"/>
          <w:divBdr>
            <w:top w:val="none" w:sz="0" w:space="0" w:color="auto"/>
            <w:left w:val="none" w:sz="0" w:space="0" w:color="auto"/>
            <w:bottom w:val="none" w:sz="0" w:space="0" w:color="auto"/>
            <w:right w:val="none" w:sz="0" w:space="0" w:color="auto"/>
          </w:divBdr>
        </w:div>
        <w:div w:id="1257910015">
          <w:marLeft w:val="0"/>
          <w:marRight w:val="0"/>
          <w:marTop w:val="0"/>
          <w:marBottom w:val="0"/>
          <w:divBdr>
            <w:top w:val="none" w:sz="0" w:space="0" w:color="auto"/>
            <w:left w:val="none" w:sz="0" w:space="0" w:color="auto"/>
            <w:bottom w:val="none" w:sz="0" w:space="0" w:color="auto"/>
            <w:right w:val="none" w:sz="0" w:space="0" w:color="auto"/>
          </w:divBdr>
        </w:div>
        <w:div w:id="1995259502">
          <w:marLeft w:val="0"/>
          <w:marRight w:val="0"/>
          <w:marTop w:val="0"/>
          <w:marBottom w:val="0"/>
          <w:divBdr>
            <w:top w:val="none" w:sz="0" w:space="0" w:color="auto"/>
            <w:left w:val="none" w:sz="0" w:space="0" w:color="auto"/>
            <w:bottom w:val="none" w:sz="0" w:space="0" w:color="auto"/>
            <w:right w:val="none" w:sz="0" w:space="0" w:color="auto"/>
          </w:divBdr>
        </w:div>
        <w:div w:id="195043362">
          <w:marLeft w:val="0"/>
          <w:marRight w:val="0"/>
          <w:marTop w:val="0"/>
          <w:marBottom w:val="0"/>
          <w:divBdr>
            <w:top w:val="none" w:sz="0" w:space="0" w:color="auto"/>
            <w:left w:val="none" w:sz="0" w:space="0" w:color="auto"/>
            <w:bottom w:val="none" w:sz="0" w:space="0" w:color="auto"/>
            <w:right w:val="none" w:sz="0" w:space="0" w:color="auto"/>
          </w:divBdr>
        </w:div>
        <w:div w:id="1225524883">
          <w:marLeft w:val="0"/>
          <w:marRight w:val="0"/>
          <w:marTop w:val="0"/>
          <w:marBottom w:val="0"/>
          <w:divBdr>
            <w:top w:val="none" w:sz="0" w:space="0" w:color="auto"/>
            <w:left w:val="none" w:sz="0" w:space="0" w:color="auto"/>
            <w:bottom w:val="none" w:sz="0" w:space="0" w:color="auto"/>
            <w:right w:val="none" w:sz="0" w:space="0" w:color="auto"/>
          </w:divBdr>
        </w:div>
        <w:div w:id="1381443008">
          <w:marLeft w:val="0"/>
          <w:marRight w:val="0"/>
          <w:marTop w:val="0"/>
          <w:marBottom w:val="0"/>
          <w:divBdr>
            <w:top w:val="none" w:sz="0" w:space="0" w:color="auto"/>
            <w:left w:val="none" w:sz="0" w:space="0" w:color="auto"/>
            <w:bottom w:val="none" w:sz="0" w:space="0" w:color="auto"/>
            <w:right w:val="none" w:sz="0" w:space="0" w:color="auto"/>
          </w:divBdr>
        </w:div>
        <w:div w:id="1519347542">
          <w:marLeft w:val="0"/>
          <w:marRight w:val="0"/>
          <w:marTop w:val="0"/>
          <w:marBottom w:val="0"/>
          <w:divBdr>
            <w:top w:val="none" w:sz="0" w:space="0" w:color="auto"/>
            <w:left w:val="none" w:sz="0" w:space="0" w:color="auto"/>
            <w:bottom w:val="none" w:sz="0" w:space="0" w:color="auto"/>
            <w:right w:val="none" w:sz="0" w:space="0" w:color="auto"/>
          </w:divBdr>
        </w:div>
        <w:div w:id="2047414438">
          <w:marLeft w:val="0"/>
          <w:marRight w:val="0"/>
          <w:marTop w:val="0"/>
          <w:marBottom w:val="0"/>
          <w:divBdr>
            <w:top w:val="none" w:sz="0" w:space="0" w:color="auto"/>
            <w:left w:val="none" w:sz="0" w:space="0" w:color="auto"/>
            <w:bottom w:val="none" w:sz="0" w:space="0" w:color="auto"/>
            <w:right w:val="none" w:sz="0" w:space="0" w:color="auto"/>
          </w:divBdr>
        </w:div>
        <w:div w:id="1201673862">
          <w:marLeft w:val="0"/>
          <w:marRight w:val="0"/>
          <w:marTop w:val="0"/>
          <w:marBottom w:val="0"/>
          <w:divBdr>
            <w:top w:val="none" w:sz="0" w:space="0" w:color="auto"/>
            <w:left w:val="none" w:sz="0" w:space="0" w:color="auto"/>
            <w:bottom w:val="none" w:sz="0" w:space="0" w:color="auto"/>
            <w:right w:val="none" w:sz="0" w:space="0" w:color="auto"/>
          </w:divBdr>
        </w:div>
        <w:div w:id="441145170">
          <w:marLeft w:val="0"/>
          <w:marRight w:val="0"/>
          <w:marTop w:val="0"/>
          <w:marBottom w:val="0"/>
          <w:divBdr>
            <w:top w:val="none" w:sz="0" w:space="0" w:color="auto"/>
            <w:left w:val="none" w:sz="0" w:space="0" w:color="auto"/>
            <w:bottom w:val="none" w:sz="0" w:space="0" w:color="auto"/>
            <w:right w:val="none" w:sz="0" w:space="0" w:color="auto"/>
          </w:divBdr>
        </w:div>
        <w:div w:id="209390133">
          <w:marLeft w:val="0"/>
          <w:marRight w:val="0"/>
          <w:marTop w:val="0"/>
          <w:marBottom w:val="0"/>
          <w:divBdr>
            <w:top w:val="none" w:sz="0" w:space="0" w:color="auto"/>
            <w:left w:val="none" w:sz="0" w:space="0" w:color="auto"/>
            <w:bottom w:val="none" w:sz="0" w:space="0" w:color="auto"/>
            <w:right w:val="none" w:sz="0" w:space="0" w:color="auto"/>
          </w:divBdr>
        </w:div>
        <w:div w:id="230581119">
          <w:marLeft w:val="0"/>
          <w:marRight w:val="0"/>
          <w:marTop w:val="0"/>
          <w:marBottom w:val="0"/>
          <w:divBdr>
            <w:top w:val="none" w:sz="0" w:space="0" w:color="auto"/>
            <w:left w:val="none" w:sz="0" w:space="0" w:color="auto"/>
            <w:bottom w:val="none" w:sz="0" w:space="0" w:color="auto"/>
            <w:right w:val="none" w:sz="0" w:space="0" w:color="auto"/>
          </w:divBdr>
        </w:div>
        <w:div w:id="922644190">
          <w:marLeft w:val="0"/>
          <w:marRight w:val="0"/>
          <w:marTop w:val="0"/>
          <w:marBottom w:val="0"/>
          <w:divBdr>
            <w:top w:val="none" w:sz="0" w:space="0" w:color="auto"/>
            <w:left w:val="none" w:sz="0" w:space="0" w:color="auto"/>
            <w:bottom w:val="none" w:sz="0" w:space="0" w:color="auto"/>
            <w:right w:val="none" w:sz="0" w:space="0" w:color="auto"/>
          </w:divBdr>
        </w:div>
        <w:div w:id="1717268596">
          <w:marLeft w:val="0"/>
          <w:marRight w:val="0"/>
          <w:marTop w:val="0"/>
          <w:marBottom w:val="0"/>
          <w:divBdr>
            <w:top w:val="none" w:sz="0" w:space="0" w:color="auto"/>
            <w:left w:val="none" w:sz="0" w:space="0" w:color="auto"/>
            <w:bottom w:val="none" w:sz="0" w:space="0" w:color="auto"/>
            <w:right w:val="none" w:sz="0" w:space="0" w:color="auto"/>
          </w:divBdr>
        </w:div>
      </w:divsChild>
    </w:div>
    <w:div w:id="1267737882">
      <w:bodyDiv w:val="1"/>
      <w:marLeft w:val="0"/>
      <w:marRight w:val="0"/>
      <w:marTop w:val="0"/>
      <w:marBottom w:val="0"/>
      <w:divBdr>
        <w:top w:val="none" w:sz="0" w:space="0" w:color="auto"/>
        <w:left w:val="none" w:sz="0" w:space="0" w:color="auto"/>
        <w:bottom w:val="none" w:sz="0" w:space="0" w:color="auto"/>
        <w:right w:val="none" w:sz="0" w:space="0" w:color="auto"/>
      </w:divBdr>
      <w:divsChild>
        <w:div w:id="1256011441">
          <w:marLeft w:val="0"/>
          <w:marRight w:val="0"/>
          <w:marTop w:val="0"/>
          <w:marBottom w:val="0"/>
          <w:divBdr>
            <w:top w:val="none" w:sz="0" w:space="0" w:color="auto"/>
            <w:left w:val="none" w:sz="0" w:space="0" w:color="auto"/>
            <w:bottom w:val="none" w:sz="0" w:space="0" w:color="auto"/>
            <w:right w:val="none" w:sz="0" w:space="0" w:color="auto"/>
          </w:divBdr>
        </w:div>
        <w:div w:id="898983464">
          <w:marLeft w:val="0"/>
          <w:marRight w:val="0"/>
          <w:marTop w:val="0"/>
          <w:marBottom w:val="0"/>
          <w:divBdr>
            <w:top w:val="none" w:sz="0" w:space="0" w:color="auto"/>
            <w:left w:val="none" w:sz="0" w:space="0" w:color="auto"/>
            <w:bottom w:val="none" w:sz="0" w:space="0" w:color="auto"/>
            <w:right w:val="none" w:sz="0" w:space="0" w:color="auto"/>
          </w:divBdr>
        </w:div>
        <w:div w:id="679282059">
          <w:marLeft w:val="0"/>
          <w:marRight w:val="0"/>
          <w:marTop w:val="0"/>
          <w:marBottom w:val="0"/>
          <w:divBdr>
            <w:top w:val="none" w:sz="0" w:space="0" w:color="auto"/>
            <w:left w:val="none" w:sz="0" w:space="0" w:color="auto"/>
            <w:bottom w:val="none" w:sz="0" w:space="0" w:color="auto"/>
            <w:right w:val="none" w:sz="0" w:space="0" w:color="auto"/>
          </w:divBdr>
        </w:div>
        <w:div w:id="631525172">
          <w:marLeft w:val="0"/>
          <w:marRight w:val="0"/>
          <w:marTop w:val="0"/>
          <w:marBottom w:val="0"/>
          <w:divBdr>
            <w:top w:val="none" w:sz="0" w:space="0" w:color="auto"/>
            <w:left w:val="none" w:sz="0" w:space="0" w:color="auto"/>
            <w:bottom w:val="none" w:sz="0" w:space="0" w:color="auto"/>
            <w:right w:val="none" w:sz="0" w:space="0" w:color="auto"/>
          </w:divBdr>
        </w:div>
        <w:div w:id="259609144">
          <w:marLeft w:val="0"/>
          <w:marRight w:val="0"/>
          <w:marTop w:val="0"/>
          <w:marBottom w:val="0"/>
          <w:divBdr>
            <w:top w:val="none" w:sz="0" w:space="0" w:color="auto"/>
            <w:left w:val="none" w:sz="0" w:space="0" w:color="auto"/>
            <w:bottom w:val="none" w:sz="0" w:space="0" w:color="auto"/>
            <w:right w:val="none" w:sz="0" w:space="0" w:color="auto"/>
          </w:divBdr>
        </w:div>
        <w:div w:id="1399478802">
          <w:marLeft w:val="0"/>
          <w:marRight w:val="0"/>
          <w:marTop w:val="0"/>
          <w:marBottom w:val="0"/>
          <w:divBdr>
            <w:top w:val="none" w:sz="0" w:space="0" w:color="auto"/>
            <w:left w:val="none" w:sz="0" w:space="0" w:color="auto"/>
            <w:bottom w:val="none" w:sz="0" w:space="0" w:color="auto"/>
            <w:right w:val="none" w:sz="0" w:space="0" w:color="auto"/>
          </w:divBdr>
        </w:div>
        <w:div w:id="91166123">
          <w:marLeft w:val="0"/>
          <w:marRight w:val="0"/>
          <w:marTop w:val="0"/>
          <w:marBottom w:val="0"/>
          <w:divBdr>
            <w:top w:val="none" w:sz="0" w:space="0" w:color="auto"/>
            <w:left w:val="none" w:sz="0" w:space="0" w:color="auto"/>
            <w:bottom w:val="none" w:sz="0" w:space="0" w:color="auto"/>
            <w:right w:val="none" w:sz="0" w:space="0" w:color="auto"/>
          </w:divBdr>
        </w:div>
        <w:div w:id="1591887801">
          <w:marLeft w:val="0"/>
          <w:marRight w:val="0"/>
          <w:marTop w:val="0"/>
          <w:marBottom w:val="0"/>
          <w:divBdr>
            <w:top w:val="none" w:sz="0" w:space="0" w:color="auto"/>
            <w:left w:val="none" w:sz="0" w:space="0" w:color="auto"/>
            <w:bottom w:val="none" w:sz="0" w:space="0" w:color="auto"/>
            <w:right w:val="none" w:sz="0" w:space="0" w:color="auto"/>
          </w:divBdr>
        </w:div>
        <w:div w:id="248856450">
          <w:marLeft w:val="0"/>
          <w:marRight w:val="0"/>
          <w:marTop w:val="0"/>
          <w:marBottom w:val="0"/>
          <w:divBdr>
            <w:top w:val="none" w:sz="0" w:space="0" w:color="auto"/>
            <w:left w:val="none" w:sz="0" w:space="0" w:color="auto"/>
            <w:bottom w:val="none" w:sz="0" w:space="0" w:color="auto"/>
            <w:right w:val="none" w:sz="0" w:space="0" w:color="auto"/>
          </w:divBdr>
        </w:div>
        <w:div w:id="28798940">
          <w:marLeft w:val="0"/>
          <w:marRight w:val="0"/>
          <w:marTop w:val="0"/>
          <w:marBottom w:val="0"/>
          <w:divBdr>
            <w:top w:val="none" w:sz="0" w:space="0" w:color="auto"/>
            <w:left w:val="none" w:sz="0" w:space="0" w:color="auto"/>
            <w:bottom w:val="none" w:sz="0" w:space="0" w:color="auto"/>
            <w:right w:val="none" w:sz="0" w:space="0" w:color="auto"/>
          </w:divBdr>
        </w:div>
        <w:div w:id="1761175286">
          <w:marLeft w:val="0"/>
          <w:marRight w:val="0"/>
          <w:marTop w:val="0"/>
          <w:marBottom w:val="0"/>
          <w:divBdr>
            <w:top w:val="none" w:sz="0" w:space="0" w:color="auto"/>
            <w:left w:val="none" w:sz="0" w:space="0" w:color="auto"/>
            <w:bottom w:val="none" w:sz="0" w:space="0" w:color="auto"/>
            <w:right w:val="none" w:sz="0" w:space="0" w:color="auto"/>
          </w:divBdr>
        </w:div>
        <w:div w:id="557252636">
          <w:marLeft w:val="0"/>
          <w:marRight w:val="0"/>
          <w:marTop w:val="0"/>
          <w:marBottom w:val="0"/>
          <w:divBdr>
            <w:top w:val="none" w:sz="0" w:space="0" w:color="auto"/>
            <w:left w:val="none" w:sz="0" w:space="0" w:color="auto"/>
            <w:bottom w:val="none" w:sz="0" w:space="0" w:color="auto"/>
            <w:right w:val="none" w:sz="0" w:space="0" w:color="auto"/>
          </w:divBdr>
        </w:div>
        <w:div w:id="984628711">
          <w:marLeft w:val="0"/>
          <w:marRight w:val="0"/>
          <w:marTop w:val="0"/>
          <w:marBottom w:val="0"/>
          <w:divBdr>
            <w:top w:val="none" w:sz="0" w:space="0" w:color="auto"/>
            <w:left w:val="none" w:sz="0" w:space="0" w:color="auto"/>
            <w:bottom w:val="none" w:sz="0" w:space="0" w:color="auto"/>
            <w:right w:val="none" w:sz="0" w:space="0" w:color="auto"/>
          </w:divBdr>
        </w:div>
        <w:div w:id="1730422157">
          <w:marLeft w:val="0"/>
          <w:marRight w:val="0"/>
          <w:marTop w:val="0"/>
          <w:marBottom w:val="0"/>
          <w:divBdr>
            <w:top w:val="none" w:sz="0" w:space="0" w:color="auto"/>
            <w:left w:val="none" w:sz="0" w:space="0" w:color="auto"/>
            <w:bottom w:val="none" w:sz="0" w:space="0" w:color="auto"/>
            <w:right w:val="none" w:sz="0" w:space="0" w:color="auto"/>
          </w:divBdr>
        </w:div>
        <w:div w:id="368067484">
          <w:marLeft w:val="0"/>
          <w:marRight w:val="0"/>
          <w:marTop w:val="0"/>
          <w:marBottom w:val="0"/>
          <w:divBdr>
            <w:top w:val="none" w:sz="0" w:space="0" w:color="auto"/>
            <w:left w:val="none" w:sz="0" w:space="0" w:color="auto"/>
            <w:bottom w:val="none" w:sz="0" w:space="0" w:color="auto"/>
            <w:right w:val="none" w:sz="0" w:space="0" w:color="auto"/>
          </w:divBdr>
        </w:div>
        <w:div w:id="1611350608">
          <w:marLeft w:val="0"/>
          <w:marRight w:val="0"/>
          <w:marTop w:val="0"/>
          <w:marBottom w:val="0"/>
          <w:divBdr>
            <w:top w:val="none" w:sz="0" w:space="0" w:color="auto"/>
            <w:left w:val="none" w:sz="0" w:space="0" w:color="auto"/>
            <w:bottom w:val="none" w:sz="0" w:space="0" w:color="auto"/>
            <w:right w:val="none" w:sz="0" w:space="0" w:color="auto"/>
          </w:divBdr>
        </w:div>
        <w:div w:id="44650013">
          <w:marLeft w:val="0"/>
          <w:marRight w:val="0"/>
          <w:marTop w:val="0"/>
          <w:marBottom w:val="0"/>
          <w:divBdr>
            <w:top w:val="none" w:sz="0" w:space="0" w:color="auto"/>
            <w:left w:val="none" w:sz="0" w:space="0" w:color="auto"/>
            <w:bottom w:val="none" w:sz="0" w:space="0" w:color="auto"/>
            <w:right w:val="none" w:sz="0" w:space="0" w:color="auto"/>
          </w:divBdr>
        </w:div>
        <w:div w:id="1125542267">
          <w:marLeft w:val="0"/>
          <w:marRight w:val="0"/>
          <w:marTop w:val="0"/>
          <w:marBottom w:val="0"/>
          <w:divBdr>
            <w:top w:val="none" w:sz="0" w:space="0" w:color="auto"/>
            <w:left w:val="none" w:sz="0" w:space="0" w:color="auto"/>
            <w:bottom w:val="none" w:sz="0" w:space="0" w:color="auto"/>
            <w:right w:val="none" w:sz="0" w:space="0" w:color="auto"/>
          </w:divBdr>
        </w:div>
        <w:div w:id="1060520673">
          <w:marLeft w:val="0"/>
          <w:marRight w:val="0"/>
          <w:marTop w:val="0"/>
          <w:marBottom w:val="0"/>
          <w:divBdr>
            <w:top w:val="none" w:sz="0" w:space="0" w:color="auto"/>
            <w:left w:val="none" w:sz="0" w:space="0" w:color="auto"/>
            <w:bottom w:val="none" w:sz="0" w:space="0" w:color="auto"/>
            <w:right w:val="none" w:sz="0" w:space="0" w:color="auto"/>
          </w:divBdr>
        </w:div>
        <w:div w:id="1179200963">
          <w:marLeft w:val="0"/>
          <w:marRight w:val="0"/>
          <w:marTop w:val="0"/>
          <w:marBottom w:val="0"/>
          <w:divBdr>
            <w:top w:val="none" w:sz="0" w:space="0" w:color="auto"/>
            <w:left w:val="none" w:sz="0" w:space="0" w:color="auto"/>
            <w:bottom w:val="none" w:sz="0" w:space="0" w:color="auto"/>
            <w:right w:val="none" w:sz="0" w:space="0" w:color="auto"/>
          </w:divBdr>
        </w:div>
        <w:div w:id="944192350">
          <w:marLeft w:val="0"/>
          <w:marRight w:val="0"/>
          <w:marTop w:val="0"/>
          <w:marBottom w:val="0"/>
          <w:divBdr>
            <w:top w:val="none" w:sz="0" w:space="0" w:color="auto"/>
            <w:left w:val="none" w:sz="0" w:space="0" w:color="auto"/>
            <w:bottom w:val="none" w:sz="0" w:space="0" w:color="auto"/>
            <w:right w:val="none" w:sz="0" w:space="0" w:color="auto"/>
          </w:divBdr>
        </w:div>
        <w:div w:id="342826150">
          <w:marLeft w:val="0"/>
          <w:marRight w:val="0"/>
          <w:marTop w:val="0"/>
          <w:marBottom w:val="0"/>
          <w:divBdr>
            <w:top w:val="none" w:sz="0" w:space="0" w:color="auto"/>
            <w:left w:val="none" w:sz="0" w:space="0" w:color="auto"/>
            <w:bottom w:val="none" w:sz="0" w:space="0" w:color="auto"/>
            <w:right w:val="none" w:sz="0" w:space="0" w:color="auto"/>
          </w:divBdr>
        </w:div>
        <w:div w:id="553271367">
          <w:marLeft w:val="0"/>
          <w:marRight w:val="0"/>
          <w:marTop w:val="0"/>
          <w:marBottom w:val="0"/>
          <w:divBdr>
            <w:top w:val="none" w:sz="0" w:space="0" w:color="auto"/>
            <w:left w:val="none" w:sz="0" w:space="0" w:color="auto"/>
            <w:bottom w:val="none" w:sz="0" w:space="0" w:color="auto"/>
            <w:right w:val="none" w:sz="0" w:space="0" w:color="auto"/>
          </w:divBdr>
        </w:div>
        <w:div w:id="2137749129">
          <w:marLeft w:val="0"/>
          <w:marRight w:val="0"/>
          <w:marTop w:val="0"/>
          <w:marBottom w:val="0"/>
          <w:divBdr>
            <w:top w:val="none" w:sz="0" w:space="0" w:color="auto"/>
            <w:left w:val="none" w:sz="0" w:space="0" w:color="auto"/>
            <w:bottom w:val="none" w:sz="0" w:space="0" w:color="auto"/>
            <w:right w:val="none" w:sz="0" w:space="0" w:color="auto"/>
          </w:divBdr>
        </w:div>
        <w:div w:id="13384165">
          <w:marLeft w:val="0"/>
          <w:marRight w:val="0"/>
          <w:marTop w:val="0"/>
          <w:marBottom w:val="0"/>
          <w:divBdr>
            <w:top w:val="none" w:sz="0" w:space="0" w:color="auto"/>
            <w:left w:val="none" w:sz="0" w:space="0" w:color="auto"/>
            <w:bottom w:val="none" w:sz="0" w:space="0" w:color="auto"/>
            <w:right w:val="none" w:sz="0" w:space="0" w:color="auto"/>
          </w:divBdr>
        </w:div>
        <w:div w:id="812674558">
          <w:marLeft w:val="0"/>
          <w:marRight w:val="0"/>
          <w:marTop w:val="0"/>
          <w:marBottom w:val="0"/>
          <w:divBdr>
            <w:top w:val="none" w:sz="0" w:space="0" w:color="auto"/>
            <w:left w:val="none" w:sz="0" w:space="0" w:color="auto"/>
            <w:bottom w:val="none" w:sz="0" w:space="0" w:color="auto"/>
            <w:right w:val="none" w:sz="0" w:space="0" w:color="auto"/>
          </w:divBdr>
        </w:div>
        <w:div w:id="1454908741">
          <w:marLeft w:val="0"/>
          <w:marRight w:val="0"/>
          <w:marTop w:val="0"/>
          <w:marBottom w:val="0"/>
          <w:divBdr>
            <w:top w:val="none" w:sz="0" w:space="0" w:color="auto"/>
            <w:left w:val="none" w:sz="0" w:space="0" w:color="auto"/>
            <w:bottom w:val="none" w:sz="0" w:space="0" w:color="auto"/>
            <w:right w:val="none" w:sz="0" w:space="0" w:color="auto"/>
          </w:divBdr>
        </w:div>
        <w:div w:id="1386097860">
          <w:marLeft w:val="0"/>
          <w:marRight w:val="0"/>
          <w:marTop w:val="0"/>
          <w:marBottom w:val="0"/>
          <w:divBdr>
            <w:top w:val="none" w:sz="0" w:space="0" w:color="auto"/>
            <w:left w:val="none" w:sz="0" w:space="0" w:color="auto"/>
            <w:bottom w:val="none" w:sz="0" w:space="0" w:color="auto"/>
            <w:right w:val="none" w:sz="0" w:space="0" w:color="auto"/>
          </w:divBdr>
        </w:div>
        <w:div w:id="1603027778">
          <w:marLeft w:val="0"/>
          <w:marRight w:val="0"/>
          <w:marTop w:val="0"/>
          <w:marBottom w:val="0"/>
          <w:divBdr>
            <w:top w:val="none" w:sz="0" w:space="0" w:color="auto"/>
            <w:left w:val="none" w:sz="0" w:space="0" w:color="auto"/>
            <w:bottom w:val="none" w:sz="0" w:space="0" w:color="auto"/>
            <w:right w:val="none" w:sz="0" w:space="0" w:color="auto"/>
          </w:divBdr>
        </w:div>
        <w:div w:id="1471170257">
          <w:marLeft w:val="0"/>
          <w:marRight w:val="0"/>
          <w:marTop w:val="0"/>
          <w:marBottom w:val="0"/>
          <w:divBdr>
            <w:top w:val="none" w:sz="0" w:space="0" w:color="auto"/>
            <w:left w:val="none" w:sz="0" w:space="0" w:color="auto"/>
            <w:bottom w:val="none" w:sz="0" w:space="0" w:color="auto"/>
            <w:right w:val="none" w:sz="0" w:space="0" w:color="auto"/>
          </w:divBdr>
        </w:div>
        <w:div w:id="1360933304">
          <w:marLeft w:val="0"/>
          <w:marRight w:val="0"/>
          <w:marTop w:val="0"/>
          <w:marBottom w:val="0"/>
          <w:divBdr>
            <w:top w:val="none" w:sz="0" w:space="0" w:color="auto"/>
            <w:left w:val="none" w:sz="0" w:space="0" w:color="auto"/>
            <w:bottom w:val="none" w:sz="0" w:space="0" w:color="auto"/>
            <w:right w:val="none" w:sz="0" w:space="0" w:color="auto"/>
          </w:divBdr>
        </w:div>
        <w:div w:id="1885360374">
          <w:marLeft w:val="0"/>
          <w:marRight w:val="0"/>
          <w:marTop w:val="0"/>
          <w:marBottom w:val="0"/>
          <w:divBdr>
            <w:top w:val="none" w:sz="0" w:space="0" w:color="auto"/>
            <w:left w:val="none" w:sz="0" w:space="0" w:color="auto"/>
            <w:bottom w:val="none" w:sz="0" w:space="0" w:color="auto"/>
            <w:right w:val="none" w:sz="0" w:space="0" w:color="auto"/>
          </w:divBdr>
        </w:div>
        <w:div w:id="473912688">
          <w:marLeft w:val="0"/>
          <w:marRight w:val="0"/>
          <w:marTop w:val="0"/>
          <w:marBottom w:val="0"/>
          <w:divBdr>
            <w:top w:val="none" w:sz="0" w:space="0" w:color="auto"/>
            <w:left w:val="none" w:sz="0" w:space="0" w:color="auto"/>
            <w:bottom w:val="none" w:sz="0" w:space="0" w:color="auto"/>
            <w:right w:val="none" w:sz="0" w:space="0" w:color="auto"/>
          </w:divBdr>
        </w:div>
        <w:div w:id="1239055557">
          <w:marLeft w:val="0"/>
          <w:marRight w:val="0"/>
          <w:marTop w:val="0"/>
          <w:marBottom w:val="0"/>
          <w:divBdr>
            <w:top w:val="none" w:sz="0" w:space="0" w:color="auto"/>
            <w:left w:val="none" w:sz="0" w:space="0" w:color="auto"/>
            <w:bottom w:val="none" w:sz="0" w:space="0" w:color="auto"/>
            <w:right w:val="none" w:sz="0" w:space="0" w:color="auto"/>
          </w:divBdr>
        </w:div>
      </w:divsChild>
    </w:div>
    <w:div w:id="1437020342">
      <w:bodyDiv w:val="1"/>
      <w:marLeft w:val="0"/>
      <w:marRight w:val="0"/>
      <w:marTop w:val="0"/>
      <w:marBottom w:val="0"/>
      <w:divBdr>
        <w:top w:val="none" w:sz="0" w:space="0" w:color="auto"/>
        <w:left w:val="none" w:sz="0" w:space="0" w:color="auto"/>
        <w:bottom w:val="none" w:sz="0" w:space="0" w:color="auto"/>
        <w:right w:val="none" w:sz="0" w:space="0" w:color="auto"/>
      </w:divBdr>
      <w:divsChild>
        <w:div w:id="1812408590">
          <w:marLeft w:val="0"/>
          <w:marRight w:val="0"/>
          <w:marTop w:val="0"/>
          <w:marBottom w:val="0"/>
          <w:divBdr>
            <w:top w:val="none" w:sz="0" w:space="0" w:color="auto"/>
            <w:left w:val="none" w:sz="0" w:space="0" w:color="auto"/>
            <w:bottom w:val="none" w:sz="0" w:space="0" w:color="auto"/>
            <w:right w:val="none" w:sz="0" w:space="0" w:color="auto"/>
          </w:divBdr>
        </w:div>
        <w:div w:id="58016214">
          <w:marLeft w:val="0"/>
          <w:marRight w:val="0"/>
          <w:marTop w:val="0"/>
          <w:marBottom w:val="0"/>
          <w:divBdr>
            <w:top w:val="none" w:sz="0" w:space="0" w:color="auto"/>
            <w:left w:val="none" w:sz="0" w:space="0" w:color="auto"/>
            <w:bottom w:val="none" w:sz="0" w:space="0" w:color="auto"/>
            <w:right w:val="none" w:sz="0" w:space="0" w:color="auto"/>
          </w:divBdr>
        </w:div>
      </w:divsChild>
    </w:div>
    <w:div w:id="1472747903">
      <w:bodyDiv w:val="1"/>
      <w:marLeft w:val="0"/>
      <w:marRight w:val="0"/>
      <w:marTop w:val="0"/>
      <w:marBottom w:val="0"/>
      <w:divBdr>
        <w:top w:val="none" w:sz="0" w:space="0" w:color="auto"/>
        <w:left w:val="none" w:sz="0" w:space="0" w:color="auto"/>
        <w:bottom w:val="none" w:sz="0" w:space="0" w:color="auto"/>
        <w:right w:val="none" w:sz="0" w:space="0" w:color="auto"/>
      </w:divBdr>
      <w:divsChild>
        <w:div w:id="797918475">
          <w:marLeft w:val="0"/>
          <w:marRight w:val="0"/>
          <w:marTop w:val="0"/>
          <w:marBottom w:val="0"/>
          <w:divBdr>
            <w:top w:val="none" w:sz="0" w:space="0" w:color="auto"/>
            <w:left w:val="none" w:sz="0" w:space="0" w:color="auto"/>
            <w:bottom w:val="none" w:sz="0" w:space="0" w:color="auto"/>
            <w:right w:val="none" w:sz="0" w:space="0" w:color="auto"/>
          </w:divBdr>
        </w:div>
        <w:div w:id="1206681263">
          <w:marLeft w:val="0"/>
          <w:marRight w:val="0"/>
          <w:marTop w:val="0"/>
          <w:marBottom w:val="0"/>
          <w:divBdr>
            <w:top w:val="none" w:sz="0" w:space="0" w:color="auto"/>
            <w:left w:val="none" w:sz="0" w:space="0" w:color="auto"/>
            <w:bottom w:val="none" w:sz="0" w:space="0" w:color="auto"/>
            <w:right w:val="none" w:sz="0" w:space="0" w:color="auto"/>
          </w:divBdr>
        </w:div>
        <w:div w:id="1005130672">
          <w:marLeft w:val="0"/>
          <w:marRight w:val="0"/>
          <w:marTop w:val="0"/>
          <w:marBottom w:val="0"/>
          <w:divBdr>
            <w:top w:val="none" w:sz="0" w:space="0" w:color="auto"/>
            <w:left w:val="none" w:sz="0" w:space="0" w:color="auto"/>
            <w:bottom w:val="none" w:sz="0" w:space="0" w:color="auto"/>
            <w:right w:val="none" w:sz="0" w:space="0" w:color="auto"/>
          </w:divBdr>
        </w:div>
        <w:div w:id="1571496279">
          <w:marLeft w:val="0"/>
          <w:marRight w:val="0"/>
          <w:marTop w:val="0"/>
          <w:marBottom w:val="0"/>
          <w:divBdr>
            <w:top w:val="none" w:sz="0" w:space="0" w:color="auto"/>
            <w:left w:val="none" w:sz="0" w:space="0" w:color="auto"/>
            <w:bottom w:val="none" w:sz="0" w:space="0" w:color="auto"/>
            <w:right w:val="none" w:sz="0" w:space="0" w:color="auto"/>
          </w:divBdr>
        </w:div>
        <w:div w:id="485125604">
          <w:marLeft w:val="0"/>
          <w:marRight w:val="0"/>
          <w:marTop w:val="0"/>
          <w:marBottom w:val="0"/>
          <w:divBdr>
            <w:top w:val="none" w:sz="0" w:space="0" w:color="auto"/>
            <w:left w:val="none" w:sz="0" w:space="0" w:color="auto"/>
            <w:bottom w:val="none" w:sz="0" w:space="0" w:color="auto"/>
            <w:right w:val="none" w:sz="0" w:space="0" w:color="auto"/>
          </w:divBdr>
        </w:div>
        <w:div w:id="1825966901">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622346399">
          <w:marLeft w:val="0"/>
          <w:marRight w:val="0"/>
          <w:marTop w:val="0"/>
          <w:marBottom w:val="0"/>
          <w:divBdr>
            <w:top w:val="none" w:sz="0" w:space="0" w:color="auto"/>
            <w:left w:val="none" w:sz="0" w:space="0" w:color="auto"/>
            <w:bottom w:val="none" w:sz="0" w:space="0" w:color="auto"/>
            <w:right w:val="none" w:sz="0" w:space="0" w:color="auto"/>
          </w:divBdr>
        </w:div>
        <w:div w:id="756173768">
          <w:marLeft w:val="0"/>
          <w:marRight w:val="0"/>
          <w:marTop w:val="0"/>
          <w:marBottom w:val="0"/>
          <w:divBdr>
            <w:top w:val="none" w:sz="0" w:space="0" w:color="auto"/>
            <w:left w:val="none" w:sz="0" w:space="0" w:color="auto"/>
            <w:bottom w:val="none" w:sz="0" w:space="0" w:color="auto"/>
            <w:right w:val="none" w:sz="0" w:space="0" w:color="auto"/>
          </w:divBdr>
        </w:div>
        <w:div w:id="1698695124">
          <w:marLeft w:val="0"/>
          <w:marRight w:val="0"/>
          <w:marTop w:val="0"/>
          <w:marBottom w:val="0"/>
          <w:divBdr>
            <w:top w:val="none" w:sz="0" w:space="0" w:color="auto"/>
            <w:left w:val="none" w:sz="0" w:space="0" w:color="auto"/>
            <w:bottom w:val="none" w:sz="0" w:space="0" w:color="auto"/>
            <w:right w:val="none" w:sz="0" w:space="0" w:color="auto"/>
          </w:divBdr>
        </w:div>
        <w:div w:id="1261915468">
          <w:marLeft w:val="0"/>
          <w:marRight w:val="0"/>
          <w:marTop w:val="0"/>
          <w:marBottom w:val="0"/>
          <w:divBdr>
            <w:top w:val="none" w:sz="0" w:space="0" w:color="auto"/>
            <w:left w:val="none" w:sz="0" w:space="0" w:color="auto"/>
            <w:bottom w:val="none" w:sz="0" w:space="0" w:color="auto"/>
            <w:right w:val="none" w:sz="0" w:space="0" w:color="auto"/>
          </w:divBdr>
        </w:div>
        <w:div w:id="9528741">
          <w:marLeft w:val="0"/>
          <w:marRight w:val="0"/>
          <w:marTop w:val="0"/>
          <w:marBottom w:val="0"/>
          <w:divBdr>
            <w:top w:val="none" w:sz="0" w:space="0" w:color="auto"/>
            <w:left w:val="none" w:sz="0" w:space="0" w:color="auto"/>
            <w:bottom w:val="none" w:sz="0" w:space="0" w:color="auto"/>
            <w:right w:val="none" w:sz="0" w:space="0" w:color="auto"/>
          </w:divBdr>
        </w:div>
        <w:div w:id="504247788">
          <w:marLeft w:val="0"/>
          <w:marRight w:val="0"/>
          <w:marTop w:val="0"/>
          <w:marBottom w:val="0"/>
          <w:divBdr>
            <w:top w:val="none" w:sz="0" w:space="0" w:color="auto"/>
            <w:left w:val="none" w:sz="0" w:space="0" w:color="auto"/>
            <w:bottom w:val="none" w:sz="0" w:space="0" w:color="auto"/>
            <w:right w:val="none" w:sz="0" w:space="0" w:color="auto"/>
          </w:divBdr>
        </w:div>
        <w:div w:id="986472021">
          <w:marLeft w:val="0"/>
          <w:marRight w:val="0"/>
          <w:marTop w:val="0"/>
          <w:marBottom w:val="0"/>
          <w:divBdr>
            <w:top w:val="none" w:sz="0" w:space="0" w:color="auto"/>
            <w:left w:val="none" w:sz="0" w:space="0" w:color="auto"/>
            <w:bottom w:val="none" w:sz="0" w:space="0" w:color="auto"/>
            <w:right w:val="none" w:sz="0" w:space="0" w:color="auto"/>
          </w:divBdr>
        </w:div>
        <w:div w:id="2146577248">
          <w:marLeft w:val="0"/>
          <w:marRight w:val="0"/>
          <w:marTop w:val="0"/>
          <w:marBottom w:val="0"/>
          <w:divBdr>
            <w:top w:val="none" w:sz="0" w:space="0" w:color="auto"/>
            <w:left w:val="none" w:sz="0" w:space="0" w:color="auto"/>
            <w:bottom w:val="none" w:sz="0" w:space="0" w:color="auto"/>
            <w:right w:val="none" w:sz="0" w:space="0" w:color="auto"/>
          </w:divBdr>
        </w:div>
        <w:div w:id="331641956">
          <w:marLeft w:val="0"/>
          <w:marRight w:val="0"/>
          <w:marTop w:val="0"/>
          <w:marBottom w:val="0"/>
          <w:divBdr>
            <w:top w:val="none" w:sz="0" w:space="0" w:color="auto"/>
            <w:left w:val="none" w:sz="0" w:space="0" w:color="auto"/>
            <w:bottom w:val="none" w:sz="0" w:space="0" w:color="auto"/>
            <w:right w:val="none" w:sz="0" w:space="0" w:color="auto"/>
          </w:divBdr>
        </w:div>
        <w:div w:id="1292784919">
          <w:marLeft w:val="0"/>
          <w:marRight w:val="0"/>
          <w:marTop w:val="0"/>
          <w:marBottom w:val="0"/>
          <w:divBdr>
            <w:top w:val="none" w:sz="0" w:space="0" w:color="auto"/>
            <w:left w:val="none" w:sz="0" w:space="0" w:color="auto"/>
            <w:bottom w:val="none" w:sz="0" w:space="0" w:color="auto"/>
            <w:right w:val="none" w:sz="0" w:space="0" w:color="auto"/>
          </w:divBdr>
        </w:div>
        <w:div w:id="1650744931">
          <w:marLeft w:val="0"/>
          <w:marRight w:val="0"/>
          <w:marTop w:val="0"/>
          <w:marBottom w:val="0"/>
          <w:divBdr>
            <w:top w:val="none" w:sz="0" w:space="0" w:color="auto"/>
            <w:left w:val="none" w:sz="0" w:space="0" w:color="auto"/>
            <w:bottom w:val="none" w:sz="0" w:space="0" w:color="auto"/>
            <w:right w:val="none" w:sz="0" w:space="0" w:color="auto"/>
          </w:divBdr>
        </w:div>
        <w:div w:id="305428001">
          <w:marLeft w:val="0"/>
          <w:marRight w:val="0"/>
          <w:marTop w:val="0"/>
          <w:marBottom w:val="0"/>
          <w:divBdr>
            <w:top w:val="none" w:sz="0" w:space="0" w:color="auto"/>
            <w:left w:val="none" w:sz="0" w:space="0" w:color="auto"/>
            <w:bottom w:val="none" w:sz="0" w:space="0" w:color="auto"/>
            <w:right w:val="none" w:sz="0" w:space="0" w:color="auto"/>
          </w:divBdr>
        </w:div>
        <w:div w:id="57439736">
          <w:marLeft w:val="0"/>
          <w:marRight w:val="0"/>
          <w:marTop w:val="0"/>
          <w:marBottom w:val="0"/>
          <w:divBdr>
            <w:top w:val="none" w:sz="0" w:space="0" w:color="auto"/>
            <w:left w:val="none" w:sz="0" w:space="0" w:color="auto"/>
            <w:bottom w:val="none" w:sz="0" w:space="0" w:color="auto"/>
            <w:right w:val="none" w:sz="0" w:space="0" w:color="auto"/>
          </w:divBdr>
        </w:div>
        <w:div w:id="1591961163">
          <w:marLeft w:val="0"/>
          <w:marRight w:val="0"/>
          <w:marTop w:val="0"/>
          <w:marBottom w:val="0"/>
          <w:divBdr>
            <w:top w:val="none" w:sz="0" w:space="0" w:color="auto"/>
            <w:left w:val="none" w:sz="0" w:space="0" w:color="auto"/>
            <w:bottom w:val="none" w:sz="0" w:space="0" w:color="auto"/>
            <w:right w:val="none" w:sz="0" w:space="0" w:color="auto"/>
          </w:divBdr>
        </w:div>
        <w:div w:id="1593585504">
          <w:marLeft w:val="0"/>
          <w:marRight w:val="0"/>
          <w:marTop w:val="0"/>
          <w:marBottom w:val="0"/>
          <w:divBdr>
            <w:top w:val="none" w:sz="0" w:space="0" w:color="auto"/>
            <w:left w:val="none" w:sz="0" w:space="0" w:color="auto"/>
            <w:bottom w:val="none" w:sz="0" w:space="0" w:color="auto"/>
            <w:right w:val="none" w:sz="0" w:space="0" w:color="auto"/>
          </w:divBdr>
        </w:div>
        <w:div w:id="2030175642">
          <w:marLeft w:val="0"/>
          <w:marRight w:val="0"/>
          <w:marTop w:val="0"/>
          <w:marBottom w:val="0"/>
          <w:divBdr>
            <w:top w:val="none" w:sz="0" w:space="0" w:color="auto"/>
            <w:left w:val="none" w:sz="0" w:space="0" w:color="auto"/>
            <w:bottom w:val="none" w:sz="0" w:space="0" w:color="auto"/>
            <w:right w:val="none" w:sz="0" w:space="0" w:color="auto"/>
          </w:divBdr>
        </w:div>
        <w:div w:id="1774402431">
          <w:marLeft w:val="0"/>
          <w:marRight w:val="0"/>
          <w:marTop w:val="0"/>
          <w:marBottom w:val="0"/>
          <w:divBdr>
            <w:top w:val="none" w:sz="0" w:space="0" w:color="auto"/>
            <w:left w:val="none" w:sz="0" w:space="0" w:color="auto"/>
            <w:bottom w:val="none" w:sz="0" w:space="0" w:color="auto"/>
            <w:right w:val="none" w:sz="0" w:space="0" w:color="auto"/>
          </w:divBdr>
        </w:div>
        <w:div w:id="293290789">
          <w:marLeft w:val="0"/>
          <w:marRight w:val="0"/>
          <w:marTop w:val="0"/>
          <w:marBottom w:val="0"/>
          <w:divBdr>
            <w:top w:val="none" w:sz="0" w:space="0" w:color="auto"/>
            <w:left w:val="none" w:sz="0" w:space="0" w:color="auto"/>
            <w:bottom w:val="none" w:sz="0" w:space="0" w:color="auto"/>
            <w:right w:val="none" w:sz="0" w:space="0" w:color="auto"/>
          </w:divBdr>
        </w:div>
        <w:div w:id="92895526">
          <w:marLeft w:val="0"/>
          <w:marRight w:val="0"/>
          <w:marTop w:val="0"/>
          <w:marBottom w:val="0"/>
          <w:divBdr>
            <w:top w:val="none" w:sz="0" w:space="0" w:color="auto"/>
            <w:left w:val="none" w:sz="0" w:space="0" w:color="auto"/>
            <w:bottom w:val="none" w:sz="0" w:space="0" w:color="auto"/>
            <w:right w:val="none" w:sz="0" w:space="0" w:color="auto"/>
          </w:divBdr>
        </w:div>
        <w:div w:id="1136222416">
          <w:marLeft w:val="0"/>
          <w:marRight w:val="0"/>
          <w:marTop w:val="0"/>
          <w:marBottom w:val="0"/>
          <w:divBdr>
            <w:top w:val="none" w:sz="0" w:space="0" w:color="auto"/>
            <w:left w:val="none" w:sz="0" w:space="0" w:color="auto"/>
            <w:bottom w:val="none" w:sz="0" w:space="0" w:color="auto"/>
            <w:right w:val="none" w:sz="0" w:space="0" w:color="auto"/>
          </w:divBdr>
        </w:div>
        <w:div w:id="923151197">
          <w:marLeft w:val="0"/>
          <w:marRight w:val="0"/>
          <w:marTop w:val="0"/>
          <w:marBottom w:val="0"/>
          <w:divBdr>
            <w:top w:val="none" w:sz="0" w:space="0" w:color="auto"/>
            <w:left w:val="none" w:sz="0" w:space="0" w:color="auto"/>
            <w:bottom w:val="none" w:sz="0" w:space="0" w:color="auto"/>
            <w:right w:val="none" w:sz="0" w:space="0" w:color="auto"/>
          </w:divBdr>
        </w:div>
        <w:div w:id="676804853">
          <w:marLeft w:val="0"/>
          <w:marRight w:val="0"/>
          <w:marTop w:val="0"/>
          <w:marBottom w:val="0"/>
          <w:divBdr>
            <w:top w:val="none" w:sz="0" w:space="0" w:color="auto"/>
            <w:left w:val="none" w:sz="0" w:space="0" w:color="auto"/>
            <w:bottom w:val="none" w:sz="0" w:space="0" w:color="auto"/>
            <w:right w:val="none" w:sz="0" w:space="0" w:color="auto"/>
          </w:divBdr>
        </w:div>
        <w:div w:id="860364194">
          <w:marLeft w:val="0"/>
          <w:marRight w:val="0"/>
          <w:marTop w:val="0"/>
          <w:marBottom w:val="0"/>
          <w:divBdr>
            <w:top w:val="none" w:sz="0" w:space="0" w:color="auto"/>
            <w:left w:val="none" w:sz="0" w:space="0" w:color="auto"/>
            <w:bottom w:val="none" w:sz="0" w:space="0" w:color="auto"/>
            <w:right w:val="none" w:sz="0" w:space="0" w:color="auto"/>
          </w:divBdr>
        </w:div>
        <w:div w:id="1448045076">
          <w:marLeft w:val="0"/>
          <w:marRight w:val="0"/>
          <w:marTop w:val="0"/>
          <w:marBottom w:val="0"/>
          <w:divBdr>
            <w:top w:val="none" w:sz="0" w:space="0" w:color="auto"/>
            <w:left w:val="none" w:sz="0" w:space="0" w:color="auto"/>
            <w:bottom w:val="none" w:sz="0" w:space="0" w:color="auto"/>
            <w:right w:val="none" w:sz="0" w:space="0" w:color="auto"/>
          </w:divBdr>
        </w:div>
        <w:div w:id="514269800">
          <w:marLeft w:val="0"/>
          <w:marRight w:val="0"/>
          <w:marTop w:val="0"/>
          <w:marBottom w:val="0"/>
          <w:divBdr>
            <w:top w:val="none" w:sz="0" w:space="0" w:color="auto"/>
            <w:left w:val="none" w:sz="0" w:space="0" w:color="auto"/>
            <w:bottom w:val="none" w:sz="0" w:space="0" w:color="auto"/>
            <w:right w:val="none" w:sz="0" w:space="0" w:color="auto"/>
          </w:divBdr>
        </w:div>
        <w:div w:id="2098749226">
          <w:marLeft w:val="0"/>
          <w:marRight w:val="0"/>
          <w:marTop w:val="0"/>
          <w:marBottom w:val="0"/>
          <w:divBdr>
            <w:top w:val="none" w:sz="0" w:space="0" w:color="auto"/>
            <w:left w:val="none" w:sz="0" w:space="0" w:color="auto"/>
            <w:bottom w:val="none" w:sz="0" w:space="0" w:color="auto"/>
            <w:right w:val="none" w:sz="0" w:space="0" w:color="auto"/>
          </w:divBdr>
        </w:div>
        <w:div w:id="1815827566">
          <w:marLeft w:val="0"/>
          <w:marRight w:val="0"/>
          <w:marTop w:val="0"/>
          <w:marBottom w:val="0"/>
          <w:divBdr>
            <w:top w:val="none" w:sz="0" w:space="0" w:color="auto"/>
            <w:left w:val="none" w:sz="0" w:space="0" w:color="auto"/>
            <w:bottom w:val="none" w:sz="0" w:space="0" w:color="auto"/>
            <w:right w:val="none" w:sz="0" w:space="0" w:color="auto"/>
          </w:divBdr>
        </w:div>
        <w:div w:id="846479045">
          <w:marLeft w:val="0"/>
          <w:marRight w:val="0"/>
          <w:marTop w:val="0"/>
          <w:marBottom w:val="0"/>
          <w:divBdr>
            <w:top w:val="none" w:sz="0" w:space="0" w:color="auto"/>
            <w:left w:val="none" w:sz="0" w:space="0" w:color="auto"/>
            <w:bottom w:val="none" w:sz="0" w:space="0" w:color="auto"/>
            <w:right w:val="none" w:sz="0" w:space="0" w:color="auto"/>
          </w:divBdr>
        </w:div>
        <w:div w:id="875776683">
          <w:marLeft w:val="0"/>
          <w:marRight w:val="0"/>
          <w:marTop w:val="0"/>
          <w:marBottom w:val="0"/>
          <w:divBdr>
            <w:top w:val="none" w:sz="0" w:space="0" w:color="auto"/>
            <w:left w:val="none" w:sz="0" w:space="0" w:color="auto"/>
            <w:bottom w:val="none" w:sz="0" w:space="0" w:color="auto"/>
            <w:right w:val="none" w:sz="0" w:space="0" w:color="auto"/>
          </w:divBdr>
        </w:div>
        <w:div w:id="372582321">
          <w:marLeft w:val="0"/>
          <w:marRight w:val="0"/>
          <w:marTop w:val="0"/>
          <w:marBottom w:val="0"/>
          <w:divBdr>
            <w:top w:val="none" w:sz="0" w:space="0" w:color="auto"/>
            <w:left w:val="none" w:sz="0" w:space="0" w:color="auto"/>
            <w:bottom w:val="none" w:sz="0" w:space="0" w:color="auto"/>
            <w:right w:val="none" w:sz="0" w:space="0" w:color="auto"/>
          </w:divBdr>
        </w:div>
        <w:div w:id="1113864353">
          <w:marLeft w:val="0"/>
          <w:marRight w:val="0"/>
          <w:marTop w:val="0"/>
          <w:marBottom w:val="0"/>
          <w:divBdr>
            <w:top w:val="none" w:sz="0" w:space="0" w:color="auto"/>
            <w:left w:val="none" w:sz="0" w:space="0" w:color="auto"/>
            <w:bottom w:val="none" w:sz="0" w:space="0" w:color="auto"/>
            <w:right w:val="none" w:sz="0" w:space="0" w:color="auto"/>
          </w:divBdr>
        </w:div>
        <w:div w:id="253824722">
          <w:marLeft w:val="0"/>
          <w:marRight w:val="0"/>
          <w:marTop w:val="0"/>
          <w:marBottom w:val="0"/>
          <w:divBdr>
            <w:top w:val="none" w:sz="0" w:space="0" w:color="auto"/>
            <w:left w:val="none" w:sz="0" w:space="0" w:color="auto"/>
            <w:bottom w:val="none" w:sz="0" w:space="0" w:color="auto"/>
            <w:right w:val="none" w:sz="0" w:space="0" w:color="auto"/>
          </w:divBdr>
        </w:div>
        <w:div w:id="755706261">
          <w:marLeft w:val="0"/>
          <w:marRight w:val="0"/>
          <w:marTop w:val="0"/>
          <w:marBottom w:val="0"/>
          <w:divBdr>
            <w:top w:val="none" w:sz="0" w:space="0" w:color="auto"/>
            <w:left w:val="none" w:sz="0" w:space="0" w:color="auto"/>
            <w:bottom w:val="none" w:sz="0" w:space="0" w:color="auto"/>
            <w:right w:val="none" w:sz="0" w:space="0" w:color="auto"/>
          </w:divBdr>
        </w:div>
        <w:div w:id="1361010890">
          <w:marLeft w:val="0"/>
          <w:marRight w:val="0"/>
          <w:marTop w:val="0"/>
          <w:marBottom w:val="0"/>
          <w:divBdr>
            <w:top w:val="none" w:sz="0" w:space="0" w:color="auto"/>
            <w:left w:val="none" w:sz="0" w:space="0" w:color="auto"/>
            <w:bottom w:val="none" w:sz="0" w:space="0" w:color="auto"/>
            <w:right w:val="none" w:sz="0" w:space="0" w:color="auto"/>
          </w:divBdr>
        </w:div>
        <w:div w:id="1564439213">
          <w:marLeft w:val="0"/>
          <w:marRight w:val="0"/>
          <w:marTop w:val="0"/>
          <w:marBottom w:val="0"/>
          <w:divBdr>
            <w:top w:val="none" w:sz="0" w:space="0" w:color="auto"/>
            <w:left w:val="none" w:sz="0" w:space="0" w:color="auto"/>
            <w:bottom w:val="none" w:sz="0" w:space="0" w:color="auto"/>
            <w:right w:val="none" w:sz="0" w:space="0" w:color="auto"/>
          </w:divBdr>
        </w:div>
        <w:div w:id="1964538730">
          <w:marLeft w:val="0"/>
          <w:marRight w:val="0"/>
          <w:marTop w:val="0"/>
          <w:marBottom w:val="0"/>
          <w:divBdr>
            <w:top w:val="none" w:sz="0" w:space="0" w:color="auto"/>
            <w:left w:val="none" w:sz="0" w:space="0" w:color="auto"/>
            <w:bottom w:val="none" w:sz="0" w:space="0" w:color="auto"/>
            <w:right w:val="none" w:sz="0" w:space="0" w:color="auto"/>
          </w:divBdr>
        </w:div>
        <w:div w:id="793018361">
          <w:marLeft w:val="0"/>
          <w:marRight w:val="0"/>
          <w:marTop w:val="0"/>
          <w:marBottom w:val="0"/>
          <w:divBdr>
            <w:top w:val="none" w:sz="0" w:space="0" w:color="auto"/>
            <w:left w:val="none" w:sz="0" w:space="0" w:color="auto"/>
            <w:bottom w:val="none" w:sz="0" w:space="0" w:color="auto"/>
            <w:right w:val="none" w:sz="0" w:space="0" w:color="auto"/>
          </w:divBdr>
        </w:div>
        <w:div w:id="567616808">
          <w:marLeft w:val="0"/>
          <w:marRight w:val="0"/>
          <w:marTop w:val="0"/>
          <w:marBottom w:val="0"/>
          <w:divBdr>
            <w:top w:val="none" w:sz="0" w:space="0" w:color="auto"/>
            <w:left w:val="none" w:sz="0" w:space="0" w:color="auto"/>
            <w:bottom w:val="none" w:sz="0" w:space="0" w:color="auto"/>
            <w:right w:val="none" w:sz="0" w:space="0" w:color="auto"/>
          </w:divBdr>
        </w:div>
        <w:div w:id="320544895">
          <w:marLeft w:val="0"/>
          <w:marRight w:val="0"/>
          <w:marTop w:val="0"/>
          <w:marBottom w:val="0"/>
          <w:divBdr>
            <w:top w:val="none" w:sz="0" w:space="0" w:color="auto"/>
            <w:left w:val="none" w:sz="0" w:space="0" w:color="auto"/>
            <w:bottom w:val="none" w:sz="0" w:space="0" w:color="auto"/>
            <w:right w:val="none" w:sz="0" w:space="0" w:color="auto"/>
          </w:divBdr>
        </w:div>
        <w:div w:id="984116773">
          <w:marLeft w:val="0"/>
          <w:marRight w:val="0"/>
          <w:marTop w:val="0"/>
          <w:marBottom w:val="0"/>
          <w:divBdr>
            <w:top w:val="none" w:sz="0" w:space="0" w:color="auto"/>
            <w:left w:val="none" w:sz="0" w:space="0" w:color="auto"/>
            <w:bottom w:val="none" w:sz="0" w:space="0" w:color="auto"/>
            <w:right w:val="none" w:sz="0" w:space="0" w:color="auto"/>
          </w:divBdr>
        </w:div>
        <w:div w:id="580333041">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023090058">
          <w:marLeft w:val="0"/>
          <w:marRight w:val="0"/>
          <w:marTop w:val="0"/>
          <w:marBottom w:val="0"/>
          <w:divBdr>
            <w:top w:val="none" w:sz="0" w:space="0" w:color="auto"/>
            <w:left w:val="none" w:sz="0" w:space="0" w:color="auto"/>
            <w:bottom w:val="none" w:sz="0" w:space="0" w:color="auto"/>
            <w:right w:val="none" w:sz="0" w:space="0" w:color="auto"/>
          </w:divBdr>
        </w:div>
        <w:div w:id="115750033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774985652">
          <w:marLeft w:val="0"/>
          <w:marRight w:val="0"/>
          <w:marTop w:val="0"/>
          <w:marBottom w:val="0"/>
          <w:divBdr>
            <w:top w:val="none" w:sz="0" w:space="0" w:color="auto"/>
            <w:left w:val="none" w:sz="0" w:space="0" w:color="auto"/>
            <w:bottom w:val="none" w:sz="0" w:space="0" w:color="auto"/>
            <w:right w:val="none" w:sz="0" w:space="0" w:color="auto"/>
          </w:divBdr>
        </w:div>
        <w:div w:id="1011446352">
          <w:marLeft w:val="0"/>
          <w:marRight w:val="0"/>
          <w:marTop w:val="0"/>
          <w:marBottom w:val="0"/>
          <w:divBdr>
            <w:top w:val="none" w:sz="0" w:space="0" w:color="auto"/>
            <w:left w:val="none" w:sz="0" w:space="0" w:color="auto"/>
            <w:bottom w:val="none" w:sz="0" w:space="0" w:color="auto"/>
            <w:right w:val="none" w:sz="0" w:space="0" w:color="auto"/>
          </w:divBdr>
        </w:div>
        <w:div w:id="171988859">
          <w:marLeft w:val="0"/>
          <w:marRight w:val="0"/>
          <w:marTop w:val="0"/>
          <w:marBottom w:val="0"/>
          <w:divBdr>
            <w:top w:val="none" w:sz="0" w:space="0" w:color="auto"/>
            <w:left w:val="none" w:sz="0" w:space="0" w:color="auto"/>
            <w:bottom w:val="none" w:sz="0" w:space="0" w:color="auto"/>
            <w:right w:val="none" w:sz="0" w:space="0" w:color="auto"/>
          </w:divBdr>
        </w:div>
        <w:div w:id="517962761">
          <w:marLeft w:val="0"/>
          <w:marRight w:val="0"/>
          <w:marTop w:val="0"/>
          <w:marBottom w:val="0"/>
          <w:divBdr>
            <w:top w:val="none" w:sz="0" w:space="0" w:color="auto"/>
            <w:left w:val="none" w:sz="0" w:space="0" w:color="auto"/>
            <w:bottom w:val="none" w:sz="0" w:space="0" w:color="auto"/>
            <w:right w:val="none" w:sz="0" w:space="0" w:color="auto"/>
          </w:divBdr>
        </w:div>
        <w:div w:id="480392202">
          <w:marLeft w:val="0"/>
          <w:marRight w:val="0"/>
          <w:marTop w:val="0"/>
          <w:marBottom w:val="0"/>
          <w:divBdr>
            <w:top w:val="none" w:sz="0" w:space="0" w:color="auto"/>
            <w:left w:val="none" w:sz="0" w:space="0" w:color="auto"/>
            <w:bottom w:val="none" w:sz="0" w:space="0" w:color="auto"/>
            <w:right w:val="none" w:sz="0" w:space="0" w:color="auto"/>
          </w:divBdr>
        </w:div>
        <w:div w:id="1969623237">
          <w:marLeft w:val="0"/>
          <w:marRight w:val="0"/>
          <w:marTop w:val="0"/>
          <w:marBottom w:val="0"/>
          <w:divBdr>
            <w:top w:val="none" w:sz="0" w:space="0" w:color="auto"/>
            <w:left w:val="none" w:sz="0" w:space="0" w:color="auto"/>
            <w:bottom w:val="none" w:sz="0" w:space="0" w:color="auto"/>
            <w:right w:val="none" w:sz="0" w:space="0" w:color="auto"/>
          </w:divBdr>
        </w:div>
        <w:div w:id="1866360959">
          <w:marLeft w:val="0"/>
          <w:marRight w:val="0"/>
          <w:marTop w:val="0"/>
          <w:marBottom w:val="0"/>
          <w:divBdr>
            <w:top w:val="none" w:sz="0" w:space="0" w:color="auto"/>
            <w:left w:val="none" w:sz="0" w:space="0" w:color="auto"/>
            <w:bottom w:val="none" w:sz="0" w:space="0" w:color="auto"/>
            <w:right w:val="none" w:sz="0" w:space="0" w:color="auto"/>
          </w:divBdr>
        </w:div>
        <w:div w:id="1963729726">
          <w:marLeft w:val="0"/>
          <w:marRight w:val="0"/>
          <w:marTop w:val="0"/>
          <w:marBottom w:val="0"/>
          <w:divBdr>
            <w:top w:val="none" w:sz="0" w:space="0" w:color="auto"/>
            <w:left w:val="none" w:sz="0" w:space="0" w:color="auto"/>
            <w:bottom w:val="none" w:sz="0" w:space="0" w:color="auto"/>
            <w:right w:val="none" w:sz="0" w:space="0" w:color="auto"/>
          </w:divBdr>
        </w:div>
        <w:div w:id="192233722">
          <w:marLeft w:val="0"/>
          <w:marRight w:val="0"/>
          <w:marTop w:val="0"/>
          <w:marBottom w:val="0"/>
          <w:divBdr>
            <w:top w:val="none" w:sz="0" w:space="0" w:color="auto"/>
            <w:left w:val="none" w:sz="0" w:space="0" w:color="auto"/>
            <w:bottom w:val="none" w:sz="0" w:space="0" w:color="auto"/>
            <w:right w:val="none" w:sz="0" w:space="0" w:color="auto"/>
          </w:divBdr>
        </w:div>
        <w:div w:id="1409309711">
          <w:marLeft w:val="0"/>
          <w:marRight w:val="0"/>
          <w:marTop w:val="0"/>
          <w:marBottom w:val="0"/>
          <w:divBdr>
            <w:top w:val="none" w:sz="0" w:space="0" w:color="auto"/>
            <w:left w:val="none" w:sz="0" w:space="0" w:color="auto"/>
            <w:bottom w:val="none" w:sz="0" w:space="0" w:color="auto"/>
            <w:right w:val="none" w:sz="0" w:space="0" w:color="auto"/>
          </w:divBdr>
        </w:div>
      </w:divsChild>
    </w:div>
    <w:div w:id="1507016973">
      <w:bodyDiv w:val="1"/>
      <w:marLeft w:val="0"/>
      <w:marRight w:val="0"/>
      <w:marTop w:val="0"/>
      <w:marBottom w:val="0"/>
      <w:divBdr>
        <w:top w:val="none" w:sz="0" w:space="0" w:color="auto"/>
        <w:left w:val="none" w:sz="0" w:space="0" w:color="auto"/>
        <w:bottom w:val="none" w:sz="0" w:space="0" w:color="auto"/>
        <w:right w:val="none" w:sz="0" w:space="0" w:color="auto"/>
      </w:divBdr>
      <w:divsChild>
        <w:div w:id="1483505530">
          <w:marLeft w:val="0"/>
          <w:marRight w:val="0"/>
          <w:marTop w:val="0"/>
          <w:marBottom w:val="0"/>
          <w:divBdr>
            <w:top w:val="none" w:sz="0" w:space="0" w:color="auto"/>
            <w:left w:val="none" w:sz="0" w:space="0" w:color="auto"/>
            <w:bottom w:val="none" w:sz="0" w:space="0" w:color="auto"/>
            <w:right w:val="none" w:sz="0" w:space="0" w:color="auto"/>
          </w:divBdr>
        </w:div>
        <w:div w:id="185483020">
          <w:marLeft w:val="0"/>
          <w:marRight w:val="0"/>
          <w:marTop w:val="0"/>
          <w:marBottom w:val="0"/>
          <w:divBdr>
            <w:top w:val="none" w:sz="0" w:space="0" w:color="auto"/>
            <w:left w:val="none" w:sz="0" w:space="0" w:color="auto"/>
            <w:bottom w:val="none" w:sz="0" w:space="0" w:color="auto"/>
            <w:right w:val="none" w:sz="0" w:space="0" w:color="auto"/>
          </w:divBdr>
        </w:div>
        <w:div w:id="1479306145">
          <w:marLeft w:val="0"/>
          <w:marRight w:val="0"/>
          <w:marTop w:val="0"/>
          <w:marBottom w:val="0"/>
          <w:divBdr>
            <w:top w:val="none" w:sz="0" w:space="0" w:color="auto"/>
            <w:left w:val="none" w:sz="0" w:space="0" w:color="auto"/>
            <w:bottom w:val="none" w:sz="0" w:space="0" w:color="auto"/>
            <w:right w:val="none" w:sz="0" w:space="0" w:color="auto"/>
          </w:divBdr>
        </w:div>
        <w:div w:id="381057801">
          <w:marLeft w:val="0"/>
          <w:marRight w:val="0"/>
          <w:marTop w:val="0"/>
          <w:marBottom w:val="0"/>
          <w:divBdr>
            <w:top w:val="none" w:sz="0" w:space="0" w:color="auto"/>
            <w:left w:val="none" w:sz="0" w:space="0" w:color="auto"/>
            <w:bottom w:val="none" w:sz="0" w:space="0" w:color="auto"/>
            <w:right w:val="none" w:sz="0" w:space="0" w:color="auto"/>
          </w:divBdr>
        </w:div>
        <w:div w:id="888613828">
          <w:marLeft w:val="0"/>
          <w:marRight w:val="0"/>
          <w:marTop w:val="0"/>
          <w:marBottom w:val="0"/>
          <w:divBdr>
            <w:top w:val="none" w:sz="0" w:space="0" w:color="auto"/>
            <w:left w:val="none" w:sz="0" w:space="0" w:color="auto"/>
            <w:bottom w:val="none" w:sz="0" w:space="0" w:color="auto"/>
            <w:right w:val="none" w:sz="0" w:space="0" w:color="auto"/>
          </w:divBdr>
        </w:div>
        <w:div w:id="149367004">
          <w:marLeft w:val="0"/>
          <w:marRight w:val="0"/>
          <w:marTop w:val="0"/>
          <w:marBottom w:val="0"/>
          <w:divBdr>
            <w:top w:val="none" w:sz="0" w:space="0" w:color="auto"/>
            <w:left w:val="none" w:sz="0" w:space="0" w:color="auto"/>
            <w:bottom w:val="none" w:sz="0" w:space="0" w:color="auto"/>
            <w:right w:val="none" w:sz="0" w:space="0" w:color="auto"/>
          </w:divBdr>
        </w:div>
        <w:div w:id="387655994">
          <w:marLeft w:val="0"/>
          <w:marRight w:val="0"/>
          <w:marTop w:val="0"/>
          <w:marBottom w:val="0"/>
          <w:divBdr>
            <w:top w:val="none" w:sz="0" w:space="0" w:color="auto"/>
            <w:left w:val="none" w:sz="0" w:space="0" w:color="auto"/>
            <w:bottom w:val="none" w:sz="0" w:space="0" w:color="auto"/>
            <w:right w:val="none" w:sz="0" w:space="0" w:color="auto"/>
          </w:divBdr>
        </w:div>
        <w:div w:id="793251787">
          <w:marLeft w:val="0"/>
          <w:marRight w:val="0"/>
          <w:marTop w:val="0"/>
          <w:marBottom w:val="0"/>
          <w:divBdr>
            <w:top w:val="none" w:sz="0" w:space="0" w:color="auto"/>
            <w:left w:val="none" w:sz="0" w:space="0" w:color="auto"/>
            <w:bottom w:val="none" w:sz="0" w:space="0" w:color="auto"/>
            <w:right w:val="none" w:sz="0" w:space="0" w:color="auto"/>
          </w:divBdr>
        </w:div>
        <w:div w:id="1799176951">
          <w:marLeft w:val="0"/>
          <w:marRight w:val="0"/>
          <w:marTop w:val="0"/>
          <w:marBottom w:val="0"/>
          <w:divBdr>
            <w:top w:val="none" w:sz="0" w:space="0" w:color="auto"/>
            <w:left w:val="none" w:sz="0" w:space="0" w:color="auto"/>
            <w:bottom w:val="none" w:sz="0" w:space="0" w:color="auto"/>
            <w:right w:val="none" w:sz="0" w:space="0" w:color="auto"/>
          </w:divBdr>
        </w:div>
        <w:div w:id="170487951">
          <w:marLeft w:val="0"/>
          <w:marRight w:val="0"/>
          <w:marTop w:val="0"/>
          <w:marBottom w:val="0"/>
          <w:divBdr>
            <w:top w:val="none" w:sz="0" w:space="0" w:color="auto"/>
            <w:left w:val="none" w:sz="0" w:space="0" w:color="auto"/>
            <w:bottom w:val="none" w:sz="0" w:space="0" w:color="auto"/>
            <w:right w:val="none" w:sz="0" w:space="0" w:color="auto"/>
          </w:divBdr>
        </w:div>
      </w:divsChild>
    </w:div>
    <w:div w:id="1525753170">
      <w:bodyDiv w:val="1"/>
      <w:marLeft w:val="0"/>
      <w:marRight w:val="0"/>
      <w:marTop w:val="0"/>
      <w:marBottom w:val="0"/>
      <w:divBdr>
        <w:top w:val="none" w:sz="0" w:space="0" w:color="auto"/>
        <w:left w:val="none" w:sz="0" w:space="0" w:color="auto"/>
        <w:bottom w:val="none" w:sz="0" w:space="0" w:color="auto"/>
        <w:right w:val="none" w:sz="0" w:space="0" w:color="auto"/>
      </w:divBdr>
      <w:divsChild>
        <w:div w:id="1161191622">
          <w:marLeft w:val="0"/>
          <w:marRight w:val="0"/>
          <w:marTop w:val="0"/>
          <w:marBottom w:val="0"/>
          <w:divBdr>
            <w:top w:val="none" w:sz="0" w:space="0" w:color="auto"/>
            <w:left w:val="none" w:sz="0" w:space="0" w:color="auto"/>
            <w:bottom w:val="none" w:sz="0" w:space="0" w:color="auto"/>
            <w:right w:val="none" w:sz="0" w:space="0" w:color="auto"/>
          </w:divBdr>
        </w:div>
        <w:div w:id="1038510406">
          <w:marLeft w:val="0"/>
          <w:marRight w:val="0"/>
          <w:marTop w:val="0"/>
          <w:marBottom w:val="0"/>
          <w:divBdr>
            <w:top w:val="none" w:sz="0" w:space="0" w:color="auto"/>
            <w:left w:val="none" w:sz="0" w:space="0" w:color="auto"/>
            <w:bottom w:val="none" w:sz="0" w:space="0" w:color="auto"/>
            <w:right w:val="none" w:sz="0" w:space="0" w:color="auto"/>
          </w:divBdr>
        </w:div>
        <w:div w:id="1526096150">
          <w:marLeft w:val="0"/>
          <w:marRight w:val="0"/>
          <w:marTop w:val="0"/>
          <w:marBottom w:val="0"/>
          <w:divBdr>
            <w:top w:val="none" w:sz="0" w:space="0" w:color="auto"/>
            <w:left w:val="none" w:sz="0" w:space="0" w:color="auto"/>
            <w:bottom w:val="none" w:sz="0" w:space="0" w:color="auto"/>
            <w:right w:val="none" w:sz="0" w:space="0" w:color="auto"/>
          </w:divBdr>
        </w:div>
        <w:div w:id="888882271">
          <w:marLeft w:val="0"/>
          <w:marRight w:val="0"/>
          <w:marTop w:val="0"/>
          <w:marBottom w:val="0"/>
          <w:divBdr>
            <w:top w:val="none" w:sz="0" w:space="0" w:color="auto"/>
            <w:left w:val="none" w:sz="0" w:space="0" w:color="auto"/>
            <w:bottom w:val="none" w:sz="0" w:space="0" w:color="auto"/>
            <w:right w:val="none" w:sz="0" w:space="0" w:color="auto"/>
          </w:divBdr>
        </w:div>
        <w:div w:id="204560327">
          <w:marLeft w:val="0"/>
          <w:marRight w:val="0"/>
          <w:marTop w:val="0"/>
          <w:marBottom w:val="0"/>
          <w:divBdr>
            <w:top w:val="none" w:sz="0" w:space="0" w:color="auto"/>
            <w:left w:val="none" w:sz="0" w:space="0" w:color="auto"/>
            <w:bottom w:val="none" w:sz="0" w:space="0" w:color="auto"/>
            <w:right w:val="none" w:sz="0" w:space="0" w:color="auto"/>
          </w:divBdr>
        </w:div>
        <w:div w:id="269357620">
          <w:marLeft w:val="0"/>
          <w:marRight w:val="0"/>
          <w:marTop w:val="0"/>
          <w:marBottom w:val="0"/>
          <w:divBdr>
            <w:top w:val="none" w:sz="0" w:space="0" w:color="auto"/>
            <w:left w:val="none" w:sz="0" w:space="0" w:color="auto"/>
            <w:bottom w:val="none" w:sz="0" w:space="0" w:color="auto"/>
            <w:right w:val="none" w:sz="0" w:space="0" w:color="auto"/>
          </w:divBdr>
        </w:div>
        <w:div w:id="1549992147">
          <w:marLeft w:val="0"/>
          <w:marRight w:val="0"/>
          <w:marTop w:val="0"/>
          <w:marBottom w:val="0"/>
          <w:divBdr>
            <w:top w:val="none" w:sz="0" w:space="0" w:color="auto"/>
            <w:left w:val="none" w:sz="0" w:space="0" w:color="auto"/>
            <w:bottom w:val="none" w:sz="0" w:space="0" w:color="auto"/>
            <w:right w:val="none" w:sz="0" w:space="0" w:color="auto"/>
          </w:divBdr>
        </w:div>
        <w:div w:id="781068434">
          <w:marLeft w:val="0"/>
          <w:marRight w:val="0"/>
          <w:marTop w:val="0"/>
          <w:marBottom w:val="0"/>
          <w:divBdr>
            <w:top w:val="none" w:sz="0" w:space="0" w:color="auto"/>
            <w:left w:val="none" w:sz="0" w:space="0" w:color="auto"/>
            <w:bottom w:val="none" w:sz="0" w:space="0" w:color="auto"/>
            <w:right w:val="none" w:sz="0" w:space="0" w:color="auto"/>
          </w:divBdr>
        </w:div>
        <w:div w:id="76098567">
          <w:marLeft w:val="0"/>
          <w:marRight w:val="0"/>
          <w:marTop w:val="0"/>
          <w:marBottom w:val="0"/>
          <w:divBdr>
            <w:top w:val="none" w:sz="0" w:space="0" w:color="auto"/>
            <w:left w:val="none" w:sz="0" w:space="0" w:color="auto"/>
            <w:bottom w:val="none" w:sz="0" w:space="0" w:color="auto"/>
            <w:right w:val="none" w:sz="0" w:space="0" w:color="auto"/>
          </w:divBdr>
        </w:div>
        <w:div w:id="650408602">
          <w:marLeft w:val="0"/>
          <w:marRight w:val="0"/>
          <w:marTop w:val="0"/>
          <w:marBottom w:val="0"/>
          <w:divBdr>
            <w:top w:val="none" w:sz="0" w:space="0" w:color="auto"/>
            <w:left w:val="none" w:sz="0" w:space="0" w:color="auto"/>
            <w:bottom w:val="none" w:sz="0" w:space="0" w:color="auto"/>
            <w:right w:val="none" w:sz="0" w:space="0" w:color="auto"/>
          </w:divBdr>
        </w:div>
        <w:div w:id="829180308">
          <w:marLeft w:val="0"/>
          <w:marRight w:val="0"/>
          <w:marTop w:val="0"/>
          <w:marBottom w:val="0"/>
          <w:divBdr>
            <w:top w:val="none" w:sz="0" w:space="0" w:color="auto"/>
            <w:left w:val="none" w:sz="0" w:space="0" w:color="auto"/>
            <w:bottom w:val="none" w:sz="0" w:space="0" w:color="auto"/>
            <w:right w:val="none" w:sz="0" w:space="0" w:color="auto"/>
          </w:divBdr>
        </w:div>
        <w:div w:id="1555920524">
          <w:marLeft w:val="0"/>
          <w:marRight w:val="0"/>
          <w:marTop w:val="0"/>
          <w:marBottom w:val="0"/>
          <w:divBdr>
            <w:top w:val="none" w:sz="0" w:space="0" w:color="auto"/>
            <w:left w:val="none" w:sz="0" w:space="0" w:color="auto"/>
            <w:bottom w:val="none" w:sz="0" w:space="0" w:color="auto"/>
            <w:right w:val="none" w:sz="0" w:space="0" w:color="auto"/>
          </w:divBdr>
        </w:div>
        <w:div w:id="207961783">
          <w:marLeft w:val="0"/>
          <w:marRight w:val="0"/>
          <w:marTop w:val="0"/>
          <w:marBottom w:val="0"/>
          <w:divBdr>
            <w:top w:val="none" w:sz="0" w:space="0" w:color="auto"/>
            <w:left w:val="none" w:sz="0" w:space="0" w:color="auto"/>
            <w:bottom w:val="none" w:sz="0" w:space="0" w:color="auto"/>
            <w:right w:val="none" w:sz="0" w:space="0" w:color="auto"/>
          </w:divBdr>
        </w:div>
        <w:div w:id="89132302">
          <w:marLeft w:val="0"/>
          <w:marRight w:val="0"/>
          <w:marTop w:val="0"/>
          <w:marBottom w:val="0"/>
          <w:divBdr>
            <w:top w:val="none" w:sz="0" w:space="0" w:color="auto"/>
            <w:left w:val="none" w:sz="0" w:space="0" w:color="auto"/>
            <w:bottom w:val="none" w:sz="0" w:space="0" w:color="auto"/>
            <w:right w:val="none" w:sz="0" w:space="0" w:color="auto"/>
          </w:divBdr>
        </w:div>
        <w:div w:id="1583181803">
          <w:marLeft w:val="0"/>
          <w:marRight w:val="0"/>
          <w:marTop w:val="0"/>
          <w:marBottom w:val="0"/>
          <w:divBdr>
            <w:top w:val="none" w:sz="0" w:space="0" w:color="auto"/>
            <w:left w:val="none" w:sz="0" w:space="0" w:color="auto"/>
            <w:bottom w:val="none" w:sz="0" w:space="0" w:color="auto"/>
            <w:right w:val="none" w:sz="0" w:space="0" w:color="auto"/>
          </w:divBdr>
        </w:div>
        <w:div w:id="862090151">
          <w:marLeft w:val="0"/>
          <w:marRight w:val="0"/>
          <w:marTop w:val="0"/>
          <w:marBottom w:val="0"/>
          <w:divBdr>
            <w:top w:val="none" w:sz="0" w:space="0" w:color="auto"/>
            <w:left w:val="none" w:sz="0" w:space="0" w:color="auto"/>
            <w:bottom w:val="none" w:sz="0" w:space="0" w:color="auto"/>
            <w:right w:val="none" w:sz="0" w:space="0" w:color="auto"/>
          </w:divBdr>
        </w:div>
        <w:div w:id="1757820710">
          <w:marLeft w:val="0"/>
          <w:marRight w:val="0"/>
          <w:marTop w:val="0"/>
          <w:marBottom w:val="0"/>
          <w:divBdr>
            <w:top w:val="none" w:sz="0" w:space="0" w:color="auto"/>
            <w:left w:val="none" w:sz="0" w:space="0" w:color="auto"/>
            <w:bottom w:val="none" w:sz="0" w:space="0" w:color="auto"/>
            <w:right w:val="none" w:sz="0" w:space="0" w:color="auto"/>
          </w:divBdr>
        </w:div>
        <w:div w:id="1055810228">
          <w:marLeft w:val="0"/>
          <w:marRight w:val="0"/>
          <w:marTop w:val="0"/>
          <w:marBottom w:val="0"/>
          <w:divBdr>
            <w:top w:val="none" w:sz="0" w:space="0" w:color="auto"/>
            <w:left w:val="none" w:sz="0" w:space="0" w:color="auto"/>
            <w:bottom w:val="none" w:sz="0" w:space="0" w:color="auto"/>
            <w:right w:val="none" w:sz="0" w:space="0" w:color="auto"/>
          </w:divBdr>
        </w:div>
        <w:div w:id="839467881">
          <w:marLeft w:val="0"/>
          <w:marRight w:val="0"/>
          <w:marTop w:val="0"/>
          <w:marBottom w:val="0"/>
          <w:divBdr>
            <w:top w:val="none" w:sz="0" w:space="0" w:color="auto"/>
            <w:left w:val="none" w:sz="0" w:space="0" w:color="auto"/>
            <w:bottom w:val="none" w:sz="0" w:space="0" w:color="auto"/>
            <w:right w:val="none" w:sz="0" w:space="0" w:color="auto"/>
          </w:divBdr>
        </w:div>
        <w:div w:id="1034620424">
          <w:marLeft w:val="0"/>
          <w:marRight w:val="0"/>
          <w:marTop w:val="0"/>
          <w:marBottom w:val="0"/>
          <w:divBdr>
            <w:top w:val="none" w:sz="0" w:space="0" w:color="auto"/>
            <w:left w:val="none" w:sz="0" w:space="0" w:color="auto"/>
            <w:bottom w:val="none" w:sz="0" w:space="0" w:color="auto"/>
            <w:right w:val="none" w:sz="0" w:space="0" w:color="auto"/>
          </w:divBdr>
        </w:div>
        <w:div w:id="1153840261">
          <w:marLeft w:val="0"/>
          <w:marRight w:val="0"/>
          <w:marTop w:val="0"/>
          <w:marBottom w:val="0"/>
          <w:divBdr>
            <w:top w:val="none" w:sz="0" w:space="0" w:color="auto"/>
            <w:left w:val="none" w:sz="0" w:space="0" w:color="auto"/>
            <w:bottom w:val="none" w:sz="0" w:space="0" w:color="auto"/>
            <w:right w:val="none" w:sz="0" w:space="0" w:color="auto"/>
          </w:divBdr>
        </w:div>
      </w:divsChild>
    </w:div>
    <w:div w:id="1589535884">
      <w:bodyDiv w:val="1"/>
      <w:marLeft w:val="0"/>
      <w:marRight w:val="0"/>
      <w:marTop w:val="0"/>
      <w:marBottom w:val="0"/>
      <w:divBdr>
        <w:top w:val="none" w:sz="0" w:space="0" w:color="auto"/>
        <w:left w:val="none" w:sz="0" w:space="0" w:color="auto"/>
        <w:bottom w:val="none" w:sz="0" w:space="0" w:color="auto"/>
        <w:right w:val="none" w:sz="0" w:space="0" w:color="auto"/>
      </w:divBdr>
    </w:div>
    <w:div w:id="1714114391">
      <w:bodyDiv w:val="1"/>
      <w:marLeft w:val="0"/>
      <w:marRight w:val="0"/>
      <w:marTop w:val="0"/>
      <w:marBottom w:val="0"/>
      <w:divBdr>
        <w:top w:val="none" w:sz="0" w:space="0" w:color="auto"/>
        <w:left w:val="none" w:sz="0" w:space="0" w:color="auto"/>
        <w:bottom w:val="none" w:sz="0" w:space="0" w:color="auto"/>
        <w:right w:val="none" w:sz="0" w:space="0" w:color="auto"/>
      </w:divBdr>
    </w:div>
    <w:div w:id="1809131214">
      <w:bodyDiv w:val="1"/>
      <w:marLeft w:val="0"/>
      <w:marRight w:val="0"/>
      <w:marTop w:val="0"/>
      <w:marBottom w:val="0"/>
      <w:divBdr>
        <w:top w:val="none" w:sz="0" w:space="0" w:color="auto"/>
        <w:left w:val="none" w:sz="0" w:space="0" w:color="auto"/>
        <w:bottom w:val="none" w:sz="0" w:space="0" w:color="auto"/>
        <w:right w:val="none" w:sz="0" w:space="0" w:color="auto"/>
      </w:divBdr>
      <w:divsChild>
        <w:div w:id="845748988">
          <w:marLeft w:val="0"/>
          <w:marRight w:val="0"/>
          <w:marTop w:val="0"/>
          <w:marBottom w:val="0"/>
          <w:divBdr>
            <w:top w:val="none" w:sz="0" w:space="0" w:color="auto"/>
            <w:left w:val="none" w:sz="0" w:space="0" w:color="auto"/>
            <w:bottom w:val="none" w:sz="0" w:space="0" w:color="auto"/>
            <w:right w:val="none" w:sz="0" w:space="0" w:color="auto"/>
          </w:divBdr>
        </w:div>
        <w:div w:id="940602252">
          <w:marLeft w:val="0"/>
          <w:marRight w:val="0"/>
          <w:marTop w:val="0"/>
          <w:marBottom w:val="0"/>
          <w:divBdr>
            <w:top w:val="none" w:sz="0" w:space="0" w:color="auto"/>
            <w:left w:val="none" w:sz="0" w:space="0" w:color="auto"/>
            <w:bottom w:val="none" w:sz="0" w:space="0" w:color="auto"/>
            <w:right w:val="none" w:sz="0" w:space="0" w:color="auto"/>
          </w:divBdr>
        </w:div>
        <w:div w:id="1567718387">
          <w:marLeft w:val="0"/>
          <w:marRight w:val="0"/>
          <w:marTop w:val="0"/>
          <w:marBottom w:val="0"/>
          <w:divBdr>
            <w:top w:val="none" w:sz="0" w:space="0" w:color="auto"/>
            <w:left w:val="none" w:sz="0" w:space="0" w:color="auto"/>
            <w:bottom w:val="none" w:sz="0" w:space="0" w:color="auto"/>
            <w:right w:val="none" w:sz="0" w:space="0" w:color="auto"/>
          </w:divBdr>
        </w:div>
        <w:div w:id="1144809043">
          <w:marLeft w:val="0"/>
          <w:marRight w:val="0"/>
          <w:marTop w:val="0"/>
          <w:marBottom w:val="0"/>
          <w:divBdr>
            <w:top w:val="none" w:sz="0" w:space="0" w:color="auto"/>
            <w:left w:val="none" w:sz="0" w:space="0" w:color="auto"/>
            <w:bottom w:val="none" w:sz="0" w:space="0" w:color="auto"/>
            <w:right w:val="none" w:sz="0" w:space="0" w:color="auto"/>
          </w:divBdr>
        </w:div>
        <w:div w:id="641159344">
          <w:marLeft w:val="0"/>
          <w:marRight w:val="0"/>
          <w:marTop w:val="0"/>
          <w:marBottom w:val="0"/>
          <w:divBdr>
            <w:top w:val="none" w:sz="0" w:space="0" w:color="auto"/>
            <w:left w:val="none" w:sz="0" w:space="0" w:color="auto"/>
            <w:bottom w:val="none" w:sz="0" w:space="0" w:color="auto"/>
            <w:right w:val="none" w:sz="0" w:space="0" w:color="auto"/>
          </w:divBdr>
        </w:div>
        <w:div w:id="231544077">
          <w:marLeft w:val="0"/>
          <w:marRight w:val="0"/>
          <w:marTop w:val="0"/>
          <w:marBottom w:val="0"/>
          <w:divBdr>
            <w:top w:val="none" w:sz="0" w:space="0" w:color="auto"/>
            <w:left w:val="none" w:sz="0" w:space="0" w:color="auto"/>
            <w:bottom w:val="none" w:sz="0" w:space="0" w:color="auto"/>
            <w:right w:val="none" w:sz="0" w:space="0" w:color="auto"/>
          </w:divBdr>
        </w:div>
        <w:div w:id="712383880">
          <w:marLeft w:val="0"/>
          <w:marRight w:val="0"/>
          <w:marTop w:val="0"/>
          <w:marBottom w:val="0"/>
          <w:divBdr>
            <w:top w:val="none" w:sz="0" w:space="0" w:color="auto"/>
            <w:left w:val="none" w:sz="0" w:space="0" w:color="auto"/>
            <w:bottom w:val="none" w:sz="0" w:space="0" w:color="auto"/>
            <w:right w:val="none" w:sz="0" w:space="0" w:color="auto"/>
          </w:divBdr>
        </w:div>
        <w:div w:id="1881357308">
          <w:marLeft w:val="0"/>
          <w:marRight w:val="0"/>
          <w:marTop w:val="0"/>
          <w:marBottom w:val="0"/>
          <w:divBdr>
            <w:top w:val="none" w:sz="0" w:space="0" w:color="auto"/>
            <w:left w:val="none" w:sz="0" w:space="0" w:color="auto"/>
            <w:bottom w:val="none" w:sz="0" w:space="0" w:color="auto"/>
            <w:right w:val="none" w:sz="0" w:space="0" w:color="auto"/>
          </w:divBdr>
        </w:div>
        <w:div w:id="1115827137">
          <w:marLeft w:val="0"/>
          <w:marRight w:val="0"/>
          <w:marTop w:val="0"/>
          <w:marBottom w:val="0"/>
          <w:divBdr>
            <w:top w:val="none" w:sz="0" w:space="0" w:color="auto"/>
            <w:left w:val="none" w:sz="0" w:space="0" w:color="auto"/>
            <w:bottom w:val="none" w:sz="0" w:space="0" w:color="auto"/>
            <w:right w:val="none" w:sz="0" w:space="0" w:color="auto"/>
          </w:divBdr>
        </w:div>
        <w:div w:id="625702012">
          <w:marLeft w:val="0"/>
          <w:marRight w:val="0"/>
          <w:marTop w:val="0"/>
          <w:marBottom w:val="0"/>
          <w:divBdr>
            <w:top w:val="none" w:sz="0" w:space="0" w:color="auto"/>
            <w:left w:val="none" w:sz="0" w:space="0" w:color="auto"/>
            <w:bottom w:val="none" w:sz="0" w:space="0" w:color="auto"/>
            <w:right w:val="none" w:sz="0" w:space="0" w:color="auto"/>
          </w:divBdr>
        </w:div>
        <w:div w:id="1936476630">
          <w:marLeft w:val="0"/>
          <w:marRight w:val="0"/>
          <w:marTop w:val="0"/>
          <w:marBottom w:val="0"/>
          <w:divBdr>
            <w:top w:val="none" w:sz="0" w:space="0" w:color="auto"/>
            <w:left w:val="none" w:sz="0" w:space="0" w:color="auto"/>
            <w:bottom w:val="none" w:sz="0" w:space="0" w:color="auto"/>
            <w:right w:val="none" w:sz="0" w:space="0" w:color="auto"/>
          </w:divBdr>
        </w:div>
        <w:div w:id="1036395361">
          <w:marLeft w:val="0"/>
          <w:marRight w:val="0"/>
          <w:marTop w:val="0"/>
          <w:marBottom w:val="0"/>
          <w:divBdr>
            <w:top w:val="none" w:sz="0" w:space="0" w:color="auto"/>
            <w:left w:val="none" w:sz="0" w:space="0" w:color="auto"/>
            <w:bottom w:val="none" w:sz="0" w:space="0" w:color="auto"/>
            <w:right w:val="none" w:sz="0" w:space="0" w:color="auto"/>
          </w:divBdr>
        </w:div>
        <w:div w:id="1320962484">
          <w:marLeft w:val="0"/>
          <w:marRight w:val="0"/>
          <w:marTop w:val="0"/>
          <w:marBottom w:val="0"/>
          <w:divBdr>
            <w:top w:val="none" w:sz="0" w:space="0" w:color="auto"/>
            <w:left w:val="none" w:sz="0" w:space="0" w:color="auto"/>
            <w:bottom w:val="none" w:sz="0" w:space="0" w:color="auto"/>
            <w:right w:val="none" w:sz="0" w:space="0" w:color="auto"/>
          </w:divBdr>
        </w:div>
        <w:div w:id="244193115">
          <w:marLeft w:val="0"/>
          <w:marRight w:val="0"/>
          <w:marTop w:val="0"/>
          <w:marBottom w:val="0"/>
          <w:divBdr>
            <w:top w:val="none" w:sz="0" w:space="0" w:color="auto"/>
            <w:left w:val="none" w:sz="0" w:space="0" w:color="auto"/>
            <w:bottom w:val="none" w:sz="0" w:space="0" w:color="auto"/>
            <w:right w:val="none" w:sz="0" w:space="0" w:color="auto"/>
          </w:divBdr>
        </w:div>
        <w:div w:id="472598268">
          <w:marLeft w:val="0"/>
          <w:marRight w:val="0"/>
          <w:marTop w:val="0"/>
          <w:marBottom w:val="0"/>
          <w:divBdr>
            <w:top w:val="none" w:sz="0" w:space="0" w:color="auto"/>
            <w:left w:val="none" w:sz="0" w:space="0" w:color="auto"/>
            <w:bottom w:val="none" w:sz="0" w:space="0" w:color="auto"/>
            <w:right w:val="none" w:sz="0" w:space="0" w:color="auto"/>
          </w:divBdr>
        </w:div>
        <w:div w:id="1133595963">
          <w:marLeft w:val="0"/>
          <w:marRight w:val="0"/>
          <w:marTop w:val="0"/>
          <w:marBottom w:val="0"/>
          <w:divBdr>
            <w:top w:val="none" w:sz="0" w:space="0" w:color="auto"/>
            <w:left w:val="none" w:sz="0" w:space="0" w:color="auto"/>
            <w:bottom w:val="none" w:sz="0" w:space="0" w:color="auto"/>
            <w:right w:val="none" w:sz="0" w:space="0" w:color="auto"/>
          </w:divBdr>
        </w:div>
        <w:div w:id="1579091515">
          <w:marLeft w:val="0"/>
          <w:marRight w:val="0"/>
          <w:marTop w:val="0"/>
          <w:marBottom w:val="0"/>
          <w:divBdr>
            <w:top w:val="none" w:sz="0" w:space="0" w:color="auto"/>
            <w:left w:val="none" w:sz="0" w:space="0" w:color="auto"/>
            <w:bottom w:val="none" w:sz="0" w:space="0" w:color="auto"/>
            <w:right w:val="none" w:sz="0" w:space="0" w:color="auto"/>
          </w:divBdr>
        </w:div>
        <w:div w:id="259800023">
          <w:marLeft w:val="0"/>
          <w:marRight w:val="0"/>
          <w:marTop w:val="0"/>
          <w:marBottom w:val="0"/>
          <w:divBdr>
            <w:top w:val="none" w:sz="0" w:space="0" w:color="auto"/>
            <w:left w:val="none" w:sz="0" w:space="0" w:color="auto"/>
            <w:bottom w:val="none" w:sz="0" w:space="0" w:color="auto"/>
            <w:right w:val="none" w:sz="0" w:space="0" w:color="auto"/>
          </w:divBdr>
        </w:div>
        <w:div w:id="808285005">
          <w:marLeft w:val="0"/>
          <w:marRight w:val="0"/>
          <w:marTop w:val="0"/>
          <w:marBottom w:val="0"/>
          <w:divBdr>
            <w:top w:val="none" w:sz="0" w:space="0" w:color="auto"/>
            <w:left w:val="none" w:sz="0" w:space="0" w:color="auto"/>
            <w:bottom w:val="none" w:sz="0" w:space="0" w:color="auto"/>
            <w:right w:val="none" w:sz="0" w:space="0" w:color="auto"/>
          </w:divBdr>
        </w:div>
        <w:div w:id="137263555">
          <w:marLeft w:val="0"/>
          <w:marRight w:val="0"/>
          <w:marTop w:val="0"/>
          <w:marBottom w:val="0"/>
          <w:divBdr>
            <w:top w:val="none" w:sz="0" w:space="0" w:color="auto"/>
            <w:left w:val="none" w:sz="0" w:space="0" w:color="auto"/>
            <w:bottom w:val="none" w:sz="0" w:space="0" w:color="auto"/>
            <w:right w:val="none" w:sz="0" w:space="0" w:color="auto"/>
          </w:divBdr>
        </w:div>
        <w:div w:id="1756394673">
          <w:marLeft w:val="0"/>
          <w:marRight w:val="0"/>
          <w:marTop w:val="0"/>
          <w:marBottom w:val="0"/>
          <w:divBdr>
            <w:top w:val="none" w:sz="0" w:space="0" w:color="auto"/>
            <w:left w:val="none" w:sz="0" w:space="0" w:color="auto"/>
            <w:bottom w:val="none" w:sz="0" w:space="0" w:color="auto"/>
            <w:right w:val="none" w:sz="0" w:space="0" w:color="auto"/>
          </w:divBdr>
        </w:div>
        <w:div w:id="1742871934">
          <w:marLeft w:val="0"/>
          <w:marRight w:val="0"/>
          <w:marTop w:val="0"/>
          <w:marBottom w:val="0"/>
          <w:divBdr>
            <w:top w:val="none" w:sz="0" w:space="0" w:color="auto"/>
            <w:left w:val="none" w:sz="0" w:space="0" w:color="auto"/>
            <w:bottom w:val="none" w:sz="0" w:space="0" w:color="auto"/>
            <w:right w:val="none" w:sz="0" w:space="0" w:color="auto"/>
          </w:divBdr>
        </w:div>
        <w:div w:id="7681421">
          <w:marLeft w:val="0"/>
          <w:marRight w:val="0"/>
          <w:marTop w:val="0"/>
          <w:marBottom w:val="0"/>
          <w:divBdr>
            <w:top w:val="none" w:sz="0" w:space="0" w:color="auto"/>
            <w:left w:val="none" w:sz="0" w:space="0" w:color="auto"/>
            <w:bottom w:val="none" w:sz="0" w:space="0" w:color="auto"/>
            <w:right w:val="none" w:sz="0" w:space="0" w:color="auto"/>
          </w:divBdr>
        </w:div>
        <w:div w:id="1745027738">
          <w:marLeft w:val="0"/>
          <w:marRight w:val="0"/>
          <w:marTop w:val="0"/>
          <w:marBottom w:val="0"/>
          <w:divBdr>
            <w:top w:val="none" w:sz="0" w:space="0" w:color="auto"/>
            <w:left w:val="none" w:sz="0" w:space="0" w:color="auto"/>
            <w:bottom w:val="none" w:sz="0" w:space="0" w:color="auto"/>
            <w:right w:val="none" w:sz="0" w:space="0" w:color="auto"/>
          </w:divBdr>
        </w:div>
        <w:div w:id="1198348095">
          <w:marLeft w:val="0"/>
          <w:marRight w:val="0"/>
          <w:marTop w:val="0"/>
          <w:marBottom w:val="0"/>
          <w:divBdr>
            <w:top w:val="none" w:sz="0" w:space="0" w:color="auto"/>
            <w:left w:val="none" w:sz="0" w:space="0" w:color="auto"/>
            <w:bottom w:val="none" w:sz="0" w:space="0" w:color="auto"/>
            <w:right w:val="none" w:sz="0" w:space="0" w:color="auto"/>
          </w:divBdr>
        </w:div>
        <w:div w:id="1023245868">
          <w:marLeft w:val="0"/>
          <w:marRight w:val="0"/>
          <w:marTop w:val="0"/>
          <w:marBottom w:val="0"/>
          <w:divBdr>
            <w:top w:val="none" w:sz="0" w:space="0" w:color="auto"/>
            <w:left w:val="none" w:sz="0" w:space="0" w:color="auto"/>
            <w:bottom w:val="none" w:sz="0" w:space="0" w:color="auto"/>
            <w:right w:val="none" w:sz="0" w:space="0" w:color="auto"/>
          </w:divBdr>
        </w:div>
        <w:div w:id="340200240">
          <w:marLeft w:val="0"/>
          <w:marRight w:val="0"/>
          <w:marTop w:val="0"/>
          <w:marBottom w:val="0"/>
          <w:divBdr>
            <w:top w:val="none" w:sz="0" w:space="0" w:color="auto"/>
            <w:left w:val="none" w:sz="0" w:space="0" w:color="auto"/>
            <w:bottom w:val="none" w:sz="0" w:space="0" w:color="auto"/>
            <w:right w:val="none" w:sz="0" w:space="0" w:color="auto"/>
          </w:divBdr>
        </w:div>
        <w:div w:id="797801253">
          <w:marLeft w:val="0"/>
          <w:marRight w:val="0"/>
          <w:marTop w:val="0"/>
          <w:marBottom w:val="0"/>
          <w:divBdr>
            <w:top w:val="none" w:sz="0" w:space="0" w:color="auto"/>
            <w:left w:val="none" w:sz="0" w:space="0" w:color="auto"/>
            <w:bottom w:val="none" w:sz="0" w:space="0" w:color="auto"/>
            <w:right w:val="none" w:sz="0" w:space="0" w:color="auto"/>
          </w:divBdr>
        </w:div>
      </w:divsChild>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907640342">
      <w:bodyDiv w:val="1"/>
      <w:marLeft w:val="0"/>
      <w:marRight w:val="0"/>
      <w:marTop w:val="0"/>
      <w:marBottom w:val="0"/>
      <w:divBdr>
        <w:top w:val="none" w:sz="0" w:space="0" w:color="auto"/>
        <w:left w:val="none" w:sz="0" w:space="0" w:color="auto"/>
        <w:bottom w:val="none" w:sz="0" w:space="0" w:color="auto"/>
        <w:right w:val="none" w:sz="0" w:space="0" w:color="auto"/>
      </w:divBdr>
    </w:div>
    <w:div w:id="1991253923">
      <w:bodyDiv w:val="1"/>
      <w:marLeft w:val="0"/>
      <w:marRight w:val="0"/>
      <w:marTop w:val="0"/>
      <w:marBottom w:val="0"/>
      <w:divBdr>
        <w:top w:val="none" w:sz="0" w:space="0" w:color="auto"/>
        <w:left w:val="none" w:sz="0" w:space="0" w:color="auto"/>
        <w:bottom w:val="none" w:sz="0" w:space="0" w:color="auto"/>
        <w:right w:val="none" w:sz="0" w:space="0" w:color="auto"/>
      </w:divBdr>
      <w:divsChild>
        <w:div w:id="1065907543">
          <w:marLeft w:val="0"/>
          <w:marRight w:val="0"/>
          <w:marTop w:val="0"/>
          <w:marBottom w:val="0"/>
          <w:divBdr>
            <w:top w:val="none" w:sz="0" w:space="0" w:color="auto"/>
            <w:left w:val="none" w:sz="0" w:space="0" w:color="auto"/>
            <w:bottom w:val="none" w:sz="0" w:space="0" w:color="auto"/>
            <w:right w:val="none" w:sz="0" w:space="0" w:color="auto"/>
          </w:divBdr>
        </w:div>
        <w:div w:id="1156071587">
          <w:marLeft w:val="0"/>
          <w:marRight w:val="0"/>
          <w:marTop w:val="0"/>
          <w:marBottom w:val="0"/>
          <w:divBdr>
            <w:top w:val="none" w:sz="0" w:space="0" w:color="auto"/>
            <w:left w:val="none" w:sz="0" w:space="0" w:color="auto"/>
            <w:bottom w:val="none" w:sz="0" w:space="0" w:color="auto"/>
            <w:right w:val="none" w:sz="0" w:space="0" w:color="auto"/>
          </w:divBdr>
        </w:div>
        <w:div w:id="1365256360">
          <w:marLeft w:val="0"/>
          <w:marRight w:val="0"/>
          <w:marTop w:val="0"/>
          <w:marBottom w:val="0"/>
          <w:divBdr>
            <w:top w:val="none" w:sz="0" w:space="0" w:color="auto"/>
            <w:left w:val="none" w:sz="0" w:space="0" w:color="auto"/>
            <w:bottom w:val="none" w:sz="0" w:space="0" w:color="auto"/>
            <w:right w:val="none" w:sz="0" w:space="0" w:color="auto"/>
          </w:divBdr>
        </w:div>
        <w:div w:id="1304579922">
          <w:marLeft w:val="0"/>
          <w:marRight w:val="0"/>
          <w:marTop w:val="0"/>
          <w:marBottom w:val="0"/>
          <w:divBdr>
            <w:top w:val="none" w:sz="0" w:space="0" w:color="auto"/>
            <w:left w:val="none" w:sz="0" w:space="0" w:color="auto"/>
            <w:bottom w:val="none" w:sz="0" w:space="0" w:color="auto"/>
            <w:right w:val="none" w:sz="0" w:space="0" w:color="auto"/>
          </w:divBdr>
        </w:div>
        <w:div w:id="155269252">
          <w:marLeft w:val="0"/>
          <w:marRight w:val="0"/>
          <w:marTop w:val="0"/>
          <w:marBottom w:val="0"/>
          <w:divBdr>
            <w:top w:val="none" w:sz="0" w:space="0" w:color="auto"/>
            <w:left w:val="none" w:sz="0" w:space="0" w:color="auto"/>
            <w:bottom w:val="none" w:sz="0" w:space="0" w:color="auto"/>
            <w:right w:val="none" w:sz="0" w:space="0" w:color="auto"/>
          </w:divBdr>
        </w:div>
        <w:div w:id="923149443">
          <w:marLeft w:val="0"/>
          <w:marRight w:val="0"/>
          <w:marTop w:val="0"/>
          <w:marBottom w:val="0"/>
          <w:divBdr>
            <w:top w:val="none" w:sz="0" w:space="0" w:color="auto"/>
            <w:left w:val="none" w:sz="0" w:space="0" w:color="auto"/>
            <w:bottom w:val="none" w:sz="0" w:space="0" w:color="auto"/>
            <w:right w:val="none" w:sz="0" w:space="0" w:color="auto"/>
          </w:divBdr>
        </w:div>
        <w:div w:id="1330249771">
          <w:marLeft w:val="0"/>
          <w:marRight w:val="0"/>
          <w:marTop w:val="0"/>
          <w:marBottom w:val="0"/>
          <w:divBdr>
            <w:top w:val="none" w:sz="0" w:space="0" w:color="auto"/>
            <w:left w:val="none" w:sz="0" w:space="0" w:color="auto"/>
            <w:bottom w:val="none" w:sz="0" w:space="0" w:color="auto"/>
            <w:right w:val="none" w:sz="0" w:space="0" w:color="auto"/>
          </w:divBdr>
        </w:div>
        <w:div w:id="23990269">
          <w:marLeft w:val="0"/>
          <w:marRight w:val="0"/>
          <w:marTop w:val="0"/>
          <w:marBottom w:val="0"/>
          <w:divBdr>
            <w:top w:val="none" w:sz="0" w:space="0" w:color="auto"/>
            <w:left w:val="none" w:sz="0" w:space="0" w:color="auto"/>
            <w:bottom w:val="none" w:sz="0" w:space="0" w:color="auto"/>
            <w:right w:val="none" w:sz="0" w:space="0" w:color="auto"/>
          </w:divBdr>
        </w:div>
        <w:div w:id="1783264603">
          <w:marLeft w:val="0"/>
          <w:marRight w:val="0"/>
          <w:marTop w:val="0"/>
          <w:marBottom w:val="0"/>
          <w:divBdr>
            <w:top w:val="none" w:sz="0" w:space="0" w:color="auto"/>
            <w:left w:val="none" w:sz="0" w:space="0" w:color="auto"/>
            <w:bottom w:val="none" w:sz="0" w:space="0" w:color="auto"/>
            <w:right w:val="none" w:sz="0" w:space="0" w:color="auto"/>
          </w:divBdr>
        </w:div>
        <w:div w:id="1563249232">
          <w:marLeft w:val="0"/>
          <w:marRight w:val="0"/>
          <w:marTop w:val="0"/>
          <w:marBottom w:val="0"/>
          <w:divBdr>
            <w:top w:val="none" w:sz="0" w:space="0" w:color="auto"/>
            <w:left w:val="none" w:sz="0" w:space="0" w:color="auto"/>
            <w:bottom w:val="none" w:sz="0" w:space="0" w:color="auto"/>
            <w:right w:val="none" w:sz="0" w:space="0" w:color="auto"/>
          </w:divBdr>
        </w:div>
        <w:div w:id="33892728">
          <w:marLeft w:val="0"/>
          <w:marRight w:val="0"/>
          <w:marTop w:val="0"/>
          <w:marBottom w:val="0"/>
          <w:divBdr>
            <w:top w:val="none" w:sz="0" w:space="0" w:color="auto"/>
            <w:left w:val="none" w:sz="0" w:space="0" w:color="auto"/>
            <w:bottom w:val="none" w:sz="0" w:space="0" w:color="auto"/>
            <w:right w:val="none" w:sz="0" w:space="0" w:color="auto"/>
          </w:divBdr>
        </w:div>
        <w:div w:id="1686009697">
          <w:marLeft w:val="0"/>
          <w:marRight w:val="0"/>
          <w:marTop w:val="0"/>
          <w:marBottom w:val="0"/>
          <w:divBdr>
            <w:top w:val="none" w:sz="0" w:space="0" w:color="auto"/>
            <w:left w:val="none" w:sz="0" w:space="0" w:color="auto"/>
            <w:bottom w:val="none" w:sz="0" w:space="0" w:color="auto"/>
            <w:right w:val="none" w:sz="0" w:space="0" w:color="auto"/>
          </w:divBdr>
        </w:div>
        <w:div w:id="2124643931">
          <w:marLeft w:val="0"/>
          <w:marRight w:val="0"/>
          <w:marTop w:val="0"/>
          <w:marBottom w:val="0"/>
          <w:divBdr>
            <w:top w:val="none" w:sz="0" w:space="0" w:color="auto"/>
            <w:left w:val="none" w:sz="0" w:space="0" w:color="auto"/>
            <w:bottom w:val="none" w:sz="0" w:space="0" w:color="auto"/>
            <w:right w:val="none" w:sz="0" w:space="0" w:color="auto"/>
          </w:divBdr>
        </w:div>
        <w:div w:id="124979096">
          <w:marLeft w:val="0"/>
          <w:marRight w:val="0"/>
          <w:marTop w:val="0"/>
          <w:marBottom w:val="0"/>
          <w:divBdr>
            <w:top w:val="none" w:sz="0" w:space="0" w:color="auto"/>
            <w:left w:val="none" w:sz="0" w:space="0" w:color="auto"/>
            <w:bottom w:val="none" w:sz="0" w:space="0" w:color="auto"/>
            <w:right w:val="none" w:sz="0" w:space="0" w:color="auto"/>
          </w:divBdr>
        </w:div>
        <w:div w:id="1793355787">
          <w:marLeft w:val="0"/>
          <w:marRight w:val="0"/>
          <w:marTop w:val="0"/>
          <w:marBottom w:val="0"/>
          <w:divBdr>
            <w:top w:val="none" w:sz="0" w:space="0" w:color="auto"/>
            <w:left w:val="none" w:sz="0" w:space="0" w:color="auto"/>
            <w:bottom w:val="none" w:sz="0" w:space="0" w:color="auto"/>
            <w:right w:val="none" w:sz="0" w:space="0" w:color="auto"/>
          </w:divBdr>
        </w:div>
        <w:div w:id="271669020">
          <w:marLeft w:val="0"/>
          <w:marRight w:val="0"/>
          <w:marTop w:val="0"/>
          <w:marBottom w:val="0"/>
          <w:divBdr>
            <w:top w:val="none" w:sz="0" w:space="0" w:color="auto"/>
            <w:left w:val="none" w:sz="0" w:space="0" w:color="auto"/>
            <w:bottom w:val="none" w:sz="0" w:space="0" w:color="auto"/>
            <w:right w:val="none" w:sz="0" w:space="0" w:color="auto"/>
          </w:divBdr>
        </w:div>
        <w:div w:id="1646273090">
          <w:marLeft w:val="0"/>
          <w:marRight w:val="0"/>
          <w:marTop w:val="0"/>
          <w:marBottom w:val="0"/>
          <w:divBdr>
            <w:top w:val="none" w:sz="0" w:space="0" w:color="auto"/>
            <w:left w:val="none" w:sz="0" w:space="0" w:color="auto"/>
            <w:bottom w:val="none" w:sz="0" w:space="0" w:color="auto"/>
            <w:right w:val="none" w:sz="0" w:space="0" w:color="auto"/>
          </w:divBdr>
        </w:div>
        <w:div w:id="1497259990">
          <w:marLeft w:val="0"/>
          <w:marRight w:val="0"/>
          <w:marTop w:val="0"/>
          <w:marBottom w:val="0"/>
          <w:divBdr>
            <w:top w:val="none" w:sz="0" w:space="0" w:color="auto"/>
            <w:left w:val="none" w:sz="0" w:space="0" w:color="auto"/>
            <w:bottom w:val="none" w:sz="0" w:space="0" w:color="auto"/>
            <w:right w:val="none" w:sz="0" w:space="0" w:color="auto"/>
          </w:divBdr>
        </w:div>
        <w:div w:id="1047415415">
          <w:marLeft w:val="0"/>
          <w:marRight w:val="0"/>
          <w:marTop w:val="0"/>
          <w:marBottom w:val="0"/>
          <w:divBdr>
            <w:top w:val="none" w:sz="0" w:space="0" w:color="auto"/>
            <w:left w:val="none" w:sz="0" w:space="0" w:color="auto"/>
            <w:bottom w:val="none" w:sz="0" w:space="0" w:color="auto"/>
            <w:right w:val="none" w:sz="0" w:space="0" w:color="auto"/>
          </w:divBdr>
        </w:div>
        <w:div w:id="1630359646">
          <w:marLeft w:val="0"/>
          <w:marRight w:val="0"/>
          <w:marTop w:val="0"/>
          <w:marBottom w:val="0"/>
          <w:divBdr>
            <w:top w:val="none" w:sz="0" w:space="0" w:color="auto"/>
            <w:left w:val="none" w:sz="0" w:space="0" w:color="auto"/>
            <w:bottom w:val="none" w:sz="0" w:space="0" w:color="auto"/>
            <w:right w:val="none" w:sz="0" w:space="0" w:color="auto"/>
          </w:divBdr>
        </w:div>
        <w:div w:id="874846970">
          <w:marLeft w:val="0"/>
          <w:marRight w:val="0"/>
          <w:marTop w:val="0"/>
          <w:marBottom w:val="0"/>
          <w:divBdr>
            <w:top w:val="none" w:sz="0" w:space="0" w:color="auto"/>
            <w:left w:val="none" w:sz="0" w:space="0" w:color="auto"/>
            <w:bottom w:val="none" w:sz="0" w:space="0" w:color="auto"/>
            <w:right w:val="none" w:sz="0" w:space="0" w:color="auto"/>
          </w:divBdr>
        </w:div>
        <w:div w:id="2066054648">
          <w:marLeft w:val="0"/>
          <w:marRight w:val="0"/>
          <w:marTop w:val="0"/>
          <w:marBottom w:val="0"/>
          <w:divBdr>
            <w:top w:val="none" w:sz="0" w:space="0" w:color="auto"/>
            <w:left w:val="none" w:sz="0" w:space="0" w:color="auto"/>
            <w:bottom w:val="none" w:sz="0" w:space="0" w:color="auto"/>
            <w:right w:val="none" w:sz="0" w:space="0" w:color="auto"/>
          </w:divBdr>
        </w:div>
        <w:div w:id="800079641">
          <w:marLeft w:val="0"/>
          <w:marRight w:val="0"/>
          <w:marTop w:val="0"/>
          <w:marBottom w:val="0"/>
          <w:divBdr>
            <w:top w:val="none" w:sz="0" w:space="0" w:color="auto"/>
            <w:left w:val="none" w:sz="0" w:space="0" w:color="auto"/>
            <w:bottom w:val="none" w:sz="0" w:space="0" w:color="auto"/>
            <w:right w:val="none" w:sz="0" w:space="0" w:color="auto"/>
          </w:divBdr>
        </w:div>
        <w:div w:id="791091840">
          <w:marLeft w:val="0"/>
          <w:marRight w:val="0"/>
          <w:marTop w:val="0"/>
          <w:marBottom w:val="0"/>
          <w:divBdr>
            <w:top w:val="none" w:sz="0" w:space="0" w:color="auto"/>
            <w:left w:val="none" w:sz="0" w:space="0" w:color="auto"/>
            <w:bottom w:val="none" w:sz="0" w:space="0" w:color="auto"/>
            <w:right w:val="none" w:sz="0" w:space="0" w:color="auto"/>
          </w:divBdr>
        </w:div>
        <w:div w:id="1103693226">
          <w:marLeft w:val="0"/>
          <w:marRight w:val="0"/>
          <w:marTop w:val="0"/>
          <w:marBottom w:val="0"/>
          <w:divBdr>
            <w:top w:val="none" w:sz="0" w:space="0" w:color="auto"/>
            <w:left w:val="none" w:sz="0" w:space="0" w:color="auto"/>
            <w:bottom w:val="none" w:sz="0" w:space="0" w:color="auto"/>
            <w:right w:val="none" w:sz="0" w:space="0" w:color="auto"/>
          </w:divBdr>
        </w:div>
        <w:div w:id="1516922702">
          <w:marLeft w:val="0"/>
          <w:marRight w:val="0"/>
          <w:marTop w:val="0"/>
          <w:marBottom w:val="0"/>
          <w:divBdr>
            <w:top w:val="none" w:sz="0" w:space="0" w:color="auto"/>
            <w:left w:val="none" w:sz="0" w:space="0" w:color="auto"/>
            <w:bottom w:val="none" w:sz="0" w:space="0" w:color="auto"/>
            <w:right w:val="none" w:sz="0" w:space="0" w:color="auto"/>
          </w:divBdr>
        </w:div>
        <w:div w:id="1207254865">
          <w:marLeft w:val="0"/>
          <w:marRight w:val="0"/>
          <w:marTop w:val="0"/>
          <w:marBottom w:val="0"/>
          <w:divBdr>
            <w:top w:val="none" w:sz="0" w:space="0" w:color="auto"/>
            <w:left w:val="none" w:sz="0" w:space="0" w:color="auto"/>
            <w:bottom w:val="none" w:sz="0" w:space="0" w:color="auto"/>
            <w:right w:val="none" w:sz="0" w:space="0" w:color="auto"/>
          </w:divBdr>
        </w:div>
        <w:div w:id="509832191">
          <w:marLeft w:val="0"/>
          <w:marRight w:val="0"/>
          <w:marTop w:val="0"/>
          <w:marBottom w:val="0"/>
          <w:divBdr>
            <w:top w:val="none" w:sz="0" w:space="0" w:color="auto"/>
            <w:left w:val="none" w:sz="0" w:space="0" w:color="auto"/>
            <w:bottom w:val="none" w:sz="0" w:space="0" w:color="auto"/>
            <w:right w:val="none" w:sz="0" w:space="0" w:color="auto"/>
          </w:divBdr>
        </w:div>
        <w:div w:id="853030039">
          <w:marLeft w:val="0"/>
          <w:marRight w:val="0"/>
          <w:marTop w:val="0"/>
          <w:marBottom w:val="0"/>
          <w:divBdr>
            <w:top w:val="none" w:sz="0" w:space="0" w:color="auto"/>
            <w:left w:val="none" w:sz="0" w:space="0" w:color="auto"/>
            <w:bottom w:val="none" w:sz="0" w:space="0" w:color="auto"/>
            <w:right w:val="none" w:sz="0" w:space="0" w:color="auto"/>
          </w:divBdr>
        </w:div>
        <w:div w:id="516239219">
          <w:marLeft w:val="0"/>
          <w:marRight w:val="0"/>
          <w:marTop w:val="0"/>
          <w:marBottom w:val="0"/>
          <w:divBdr>
            <w:top w:val="none" w:sz="0" w:space="0" w:color="auto"/>
            <w:left w:val="none" w:sz="0" w:space="0" w:color="auto"/>
            <w:bottom w:val="none" w:sz="0" w:space="0" w:color="auto"/>
            <w:right w:val="none" w:sz="0" w:space="0" w:color="auto"/>
          </w:divBdr>
        </w:div>
        <w:div w:id="1560166900">
          <w:marLeft w:val="0"/>
          <w:marRight w:val="0"/>
          <w:marTop w:val="0"/>
          <w:marBottom w:val="0"/>
          <w:divBdr>
            <w:top w:val="none" w:sz="0" w:space="0" w:color="auto"/>
            <w:left w:val="none" w:sz="0" w:space="0" w:color="auto"/>
            <w:bottom w:val="none" w:sz="0" w:space="0" w:color="auto"/>
            <w:right w:val="none" w:sz="0" w:space="0" w:color="auto"/>
          </w:divBdr>
        </w:div>
        <w:div w:id="1020395605">
          <w:marLeft w:val="0"/>
          <w:marRight w:val="0"/>
          <w:marTop w:val="0"/>
          <w:marBottom w:val="0"/>
          <w:divBdr>
            <w:top w:val="none" w:sz="0" w:space="0" w:color="auto"/>
            <w:left w:val="none" w:sz="0" w:space="0" w:color="auto"/>
            <w:bottom w:val="none" w:sz="0" w:space="0" w:color="auto"/>
            <w:right w:val="none" w:sz="0" w:space="0" w:color="auto"/>
          </w:divBdr>
        </w:div>
        <w:div w:id="1187714676">
          <w:marLeft w:val="0"/>
          <w:marRight w:val="0"/>
          <w:marTop w:val="0"/>
          <w:marBottom w:val="0"/>
          <w:divBdr>
            <w:top w:val="none" w:sz="0" w:space="0" w:color="auto"/>
            <w:left w:val="none" w:sz="0" w:space="0" w:color="auto"/>
            <w:bottom w:val="none" w:sz="0" w:space="0" w:color="auto"/>
            <w:right w:val="none" w:sz="0" w:space="0" w:color="auto"/>
          </w:divBdr>
        </w:div>
        <w:div w:id="2012102509">
          <w:marLeft w:val="0"/>
          <w:marRight w:val="0"/>
          <w:marTop w:val="0"/>
          <w:marBottom w:val="0"/>
          <w:divBdr>
            <w:top w:val="none" w:sz="0" w:space="0" w:color="auto"/>
            <w:left w:val="none" w:sz="0" w:space="0" w:color="auto"/>
            <w:bottom w:val="none" w:sz="0" w:space="0" w:color="auto"/>
            <w:right w:val="none" w:sz="0" w:space="0" w:color="auto"/>
          </w:divBdr>
        </w:div>
        <w:div w:id="1154567445">
          <w:marLeft w:val="0"/>
          <w:marRight w:val="0"/>
          <w:marTop w:val="0"/>
          <w:marBottom w:val="0"/>
          <w:divBdr>
            <w:top w:val="none" w:sz="0" w:space="0" w:color="auto"/>
            <w:left w:val="none" w:sz="0" w:space="0" w:color="auto"/>
            <w:bottom w:val="none" w:sz="0" w:space="0" w:color="auto"/>
            <w:right w:val="none" w:sz="0" w:space="0" w:color="auto"/>
          </w:divBdr>
        </w:div>
        <w:div w:id="1278297641">
          <w:marLeft w:val="0"/>
          <w:marRight w:val="0"/>
          <w:marTop w:val="0"/>
          <w:marBottom w:val="0"/>
          <w:divBdr>
            <w:top w:val="none" w:sz="0" w:space="0" w:color="auto"/>
            <w:left w:val="none" w:sz="0" w:space="0" w:color="auto"/>
            <w:bottom w:val="none" w:sz="0" w:space="0" w:color="auto"/>
            <w:right w:val="none" w:sz="0" w:space="0" w:color="auto"/>
          </w:divBdr>
        </w:div>
        <w:div w:id="534463218">
          <w:marLeft w:val="0"/>
          <w:marRight w:val="0"/>
          <w:marTop w:val="0"/>
          <w:marBottom w:val="0"/>
          <w:divBdr>
            <w:top w:val="none" w:sz="0" w:space="0" w:color="auto"/>
            <w:left w:val="none" w:sz="0" w:space="0" w:color="auto"/>
            <w:bottom w:val="none" w:sz="0" w:space="0" w:color="auto"/>
            <w:right w:val="none" w:sz="0" w:space="0" w:color="auto"/>
          </w:divBdr>
        </w:div>
        <w:div w:id="1594240016">
          <w:marLeft w:val="0"/>
          <w:marRight w:val="0"/>
          <w:marTop w:val="0"/>
          <w:marBottom w:val="0"/>
          <w:divBdr>
            <w:top w:val="none" w:sz="0" w:space="0" w:color="auto"/>
            <w:left w:val="none" w:sz="0" w:space="0" w:color="auto"/>
            <w:bottom w:val="none" w:sz="0" w:space="0" w:color="auto"/>
            <w:right w:val="none" w:sz="0" w:space="0" w:color="auto"/>
          </w:divBdr>
        </w:div>
        <w:div w:id="141772832">
          <w:marLeft w:val="0"/>
          <w:marRight w:val="0"/>
          <w:marTop w:val="0"/>
          <w:marBottom w:val="0"/>
          <w:divBdr>
            <w:top w:val="none" w:sz="0" w:space="0" w:color="auto"/>
            <w:left w:val="none" w:sz="0" w:space="0" w:color="auto"/>
            <w:bottom w:val="none" w:sz="0" w:space="0" w:color="auto"/>
            <w:right w:val="none" w:sz="0" w:space="0" w:color="auto"/>
          </w:divBdr>
        </w:div>
        <w:div w:id="337924721">
          <w:marLeft w:val="0"/>
          <w:marRight w:val="0"/>
          <w:marTop w:val="0"/>
          <w:marBottom w:val="0"/>
          <w:divBdr>
            <w:top w:val="none" w:sz="0" w:space="0" w:color="auto"/>
            <w:left w:val="none" w:sz="0" w:space="0" w:color="auto"/>
            <w:bottom w:val="none" w:sz="0" w:space="0" w:color="auto"/>
            <w:right w:val="none" w:sz="0" w:space="0" w:color="auto"/>
          </w:divBdr>
        </w:div>
        <w:div w:id="1604923786">
          <w:marLeft w:val="0"/>
          <w:marRight w:val="0"/>
          <w:marTop w:val="0"/>
          <w:marBottom w:val="0"/>
          <w:divBdr>
            <w:top w:val="none" w:sz="0" w:space="0" w:color="auto"/>
            <w:left w:val="none" w:sz="0" w:space="0" w:color="auto"/>
            <w:bottom w:val="none" w:sz="0" w:space="0" w:color="auto"/>
            <w:right w:val="none" w:sz="0" w:space="0" w:color="auto"/>
          </w:divBdr>
        </w:div>
        <w:div w:id="538931206">
          <w:marLeft w:val="0"/>
          <w:marRight w:val="0"/>
          <w:marTop w:val="0"/>
          <w:marBottom w:val="0"/>
          <w:divBdr>
            <w:top w:val="none" w:sz="0" w:space="0" w:color="auto"/>
            <w:left w:val="none" w:sz="0" w:space="0" w:color="auto"/>
            <w:bottom w:val="none" w:sz="0" w:space="0" w:color="auto"/>
            <w:right w:val="none" w:sz="0" w:space="0" w:color="auto"/>
          </w:divBdr>
        </w:div>
        <w:div w:id="1130900716">
          <w:marLeft w:val="0"/>
          <w:marRight w:val="0"/>
          <w:marTop w:val="0"/>
          <w:marBottom w:val="0"/>
          <w:divBdr>
            <w:top w:val="none" w:sz="0" w:space="0" w:color="auto"/>
            <w:left w:val="none" w:sz="0" w:space="0" w:color="auto"/>
            <w:bottom w:val="none" w:sz="0" w:space="0" w:color="auto"/>
            <w:right w:val="none" w:sz="0" w:space="0" w:color="auto"/>
          </w:divBdr>
        </w:div>
        <w:div w:id="2048219055">
          <w:marLeft w:val="0"/>
          <w:marRight w:val="0"/>
          <w:marTop w:val="0"/>
          <w:marBottom w:val="0"/>
          <w:divBdr>
            <w:top w:val="none" w:sz="0" w:space="0" w:color="auto"/>
            <w:left w:val="none" w:sz="0" w:space="0" w:color="auto"/>
            <w:bottom w:val="none" w:sz="0" w:space="0" w:color="auto"/>
            <w:right w:val="none" w:sz="0" w:space="0" w:color="auto"/>
          </w:divBdr>
        </w:div>
        <w:div w:id="4331585">
          <w:marLeft w:val="0"/>
          <w:marRight w:val="0"/>
          <w:marTop w:val="0"/>
          <w:marBottom w:val="0"/>
          <w:divBdr>
            <w:top w:val="none" w:sz="0" w:space="0" w:color="auto"/>
            <w:left w:val="none" w:sz="0" w:space="0" w:color="auto"/>
            <w:bottom w:val="none" w:sz="0" w:space="0" w:color="auto"/>
            <w:right w:val="none" w:sz="0" w:space="0" w:color="auto"/>
          </w:divBdr>
        </w:div>
        <w:div w:id="1905676025">
          <w:marLeft w:val="0"/>
          <w:marRight w:val="0"/>
          <w:marTop w:val="0"/>
          <w:marBottom w:val="0"/>
          <w:divBdr>
            <w:top w:val="none" w:sz="0" w:space="0" w:color="auto"/>
            <w:left w:val="none" w:sz="0" w:space="0" w:color="auto"/>
            <w:bottom w:val="none" w:sz="0" w:space="0" w:color="auto"/>
            <w:right w:val="none" w:sz="0" w:space="0" w:color="auto"/>
          </w:divBdr>
        </w:div>
        <w:div w:id="1381396543">
          <w:marLeft w:val="0"/>
          <w:marRight w:val="0"/>
          <w:marTop w:val="0"/>
          <w:marBottom w:val="0"/>
          <w:divBdr>
            <w:top w:val="none" w:sz="0" w:space="0" w:color="auto"/>
            <w:left w:val="none" w:sz="0" w:space="0" w:color="auto"/>
            <w:bottom w:val="none" w:sz="0" w:space="0" w:color="auto"/>
            <w:right w:val="none" w:sz="0" w:space="0" w:color="auto"/>
          </w:divBdr>
        </w:div>
        <w:div w:id="1312830902">
          <w:marLeft w:val="0"/>
          <w:marRight w:val="0"/>
          <w:marTop w:val="0"/>
          <w:marBottom w:val="0"/>
          <w:divBdr>
            <w:top w:val="none" w:sz="0" w:space="0" w:color="auto"/>
            <w:left w:val="none" w:sz="0" w:space="0" w:color="auto"/>
            <w:bottom w:val="none" w:sz="0" w:space="0" w:color="auto"/>
            <w:right w:val="none" w:sz="0" w:space="0" w:color="auto"/>
          </w:divBdr>
        </w:div>
        <w:div w:id="640161553">
          <w:marLeft w:val="0"/>
          <w:marRight w:val="0"/>
          <w:marTop w:val="0"/>
          <w:marBottom w:val="0"/>
          <w:divBdr>
            <w:top w:val="none" w:sz="0" w:space="0" w:color="auto"/>
            <w:left w:val="none" w:sz="0" w:space="0" w:color="auto"/>
            <w:bottom w:val="none" w:sz="0" w:space="0" w:color="auto"/>
            <w:right w:val="none" w:sz="0" w:space="0" w:color="auto"/>
          </w:divBdr>
        </w:div>
        <w:div w:id="1773092209">
          <w:marLeft w:val="0"/>
          <w:marRight w:val="0"/>
          <w:marTop w:val="0"/>
          <w:marBottom w:val="0"/>
          <w:divBdr>
            <w:top w:val="none" w:sz="0" w:space="0" w:color="auto"/>
            <w:left w:val="none" w:sz="0" w:space="0" w:color="auto"/>
            <w:bottom w:val="none" w:sz="0" w:space="0" w:color="auto"/>
            <w:right w:val="none" w:sz="0" w:space="0" w:color="auto"/>
          </w:divBdr>
        </w:div>
        <w:div w:id="770663711">
          <w:marLeft w:val="0"/>
          <w:marRight w:val="0"/>
          <w:marTop w:val="0"/>
          <w:marBottom w:val="0"/>
          <w:divBdr>
            <w:top w:val="none" w:sz="0" w:space="0" w:color="auto"/>
            <w:left w:val="none" w:sz="0" w:space="0" w:color="auto"/>
            <w:bottom w:val="none" w:sz="0" w:space="0" w:color="auto"/>
            <w:right w:val="none" w:sz="0" w:space="0" w:color="auto"/>
          </w:divBdr>
        </w:div>
        <w:div w:id="2080444952">
          <w:marLeft w:val="0"/>
          <w:marRight w:val="0"/>
          <w:marTop w:val="0"/>
          <w:marBottom w:val="0"/>
          <w:divBdr>
            <w:top w:val="none" w:sz="0" w:space="0" w:color="auto"/>
            <w:left w:val="none" w:sz="0" w:space="0" w:color="auto"/>
            <w:bottom w:val="none" w:sz="0" w:space="0" w:color="auto"/>
            <w:right w:val="none" w:sz="0" w:space="0" w:color="auto"/>
          </w:divBdr>
        </w:div>
        <w:div w:id="938949952">
          <w:marLeft w:val="0"/>
          <w:marRight w:val="0"/>
          <w:marTop w:val="0"/>
          <w:marBottom w:val="0"/>
          <w:divBdr>
            <w:top w:val="none" w:sz="0" w:space="0" w:color="auto"/>
            <w:left w:val="none" w:sz="0" w:space="0" w:color="auto"/>
            <w:bottom w:val="none" w:sz="0" w:space="0" w:color="auto"/>
            <w:right w:val="none" w:sz="0" w:space="0" w:color="auto"/>
          </w:divBdr>
        </w:div>
        <w:div w:id="1432704762">
          <w:marLeft w:val="0"/>
          <w:marRight w:val="0"/>
          <w:marTop w:val="0"/>
          <w:marBottom w:val="0"/>
          <w:divBdr>
            <w:top w:val="none" w:sz="0" w:space="0" w:color="auto"/>
            <w:left w:val="none" w:sz="0" w:space="0" w:color="auto"/>
            <w:bottom w:val="none" w:sz="0" w:space="0" w:color="auto"/>
            <w:right w:val="none" w:sz="0" w:space="0" w:color="auto"/>
          </w:divBdr>
        </w:div>
        <w:div w:id="1685983080">
          <w:marLeft w:val="0"/>
          <w:marRight w:val="0"/>
          <w:marTop w:val="0"/>
          <w:marBottom w:val="0"/>
          <w:divBdr>
            <w:top w:val="none" w:sz="0" w:space="0" w:color="auto"/>
            <w:left w:val="none" w:sz="0" w:space="0" w:color="auto"/>
            <w:bottom w:val="none" w:sz="0" w:space="0" w:color="auto"/>
            <w:right w:val="none" w:sz="0" w:space="0" w:color="auto"/>
          </w:divBdr>
        </w:div>
        <w:div w:id="451828895">
          <w:marLeft w:val="0"/>
          <w:marRight w:val="0"/>
          <w:marTop w:val="0"/>
          <w:marBottom w:val="0"/>
          <w:divBdr>
            <w:top w:val="none" w:sz="0" w:space="0" w:color="auto"/>
            <w:left w:val="none" w:sz="0" w:space="0" w:color="auto"/>
            <w:bottom w:val="none" w:sz="0" w:space="0" w:color="auto"/>
            <w:right w:val="none" w:sz="0" w:space="0" w:color="auto"/>
          </w:divBdr>
        </w:div>
        <w:div w:id="1354068138">
          <w:marLeft w:val="0"/>
          <w:marRight w:val="0"/>
          <w:marTop w:val="0"/>
          <w:marBottom w:val="0"/>
          <w:divBdr>
            <w:top w:val="none" w:sz="0" w:space="0" w:color="auto"/>
            <w:left w:val="none" w:sz="0" w:space="0" w:color="auto"/>
            <w:bottom w:val="none" w:sz="0" w:space="0" w:color="auto"/>
            <w:right w:val="none" w:sz="0" w:space="0" w:color="auto"/>
          </w:divBdr>
        </w:div>
        <w:div w:id="1192644685">
          <w:marLeft w:val="0"/>
          <w:marRight w:val="0"/>
          <w:marTop w:val="0"/>
          <w:marBottom w:val="0"/>
          <w:divBdr>
            <w:top w:val="none" w:sz="0" w:space="0" w:color="auto"/>
            <w:left w:val="none" w:sz="0" w:space="0" w:color="auto"/>
            <w:bottom w:val="none" w:sz="0" w:space="0" w:color="auto"/>
            <w:right w:val="none" w:sz="0" w:space="0" w:color="auto"/>
          </w:divBdr>
        </w:div>
        <w:div w:id="726491246">
          <w:marLeft w:val="0"/>
          <w:marRight w:val="0"/>
          <w:marTop w:val="0"/>
          <w:marBottom w:val="0"/>
          <w:divBdr>
            <w:top w:val="none" w:sz="0" w:space="0" w:color="auto"/>
            <w:left w:val="none" w:sz="0" w:space="0" w:color="auto"/>
            <w:bottom w:val="none" w:sz="0" w:space="0" w:color="auto"/>
            <w:right w:val="none" w:sz="0" w:space="0" w:color="auto"/>
          </w:divBdr>
        </w:div>
        <w:div w:id="2133135074">
          <w:marLeft w:val="0"/>
          <w:marRight w:val="0"/>
          <w:marTop w:val="0"/>
          <w:marBottom w:val="0"/>
          <w:divBdr>
            <w:top w:val="none" w:sz="0" w:space="0" w:color="auto"/>
            <w:left w:val="none" w:sz="0" w:space="0" w:color="auto"/>
            <w:bottom w:val="none" w:sz="0" w:space="0" w:color="auto"/>
            <w:right w:val="none" w:sz="0" w:space="0" w:color="auto"/>
          </w:divBdr>
        </w:div>
        <w:div w:id="2140146503">
          <w:marLeft w:val="0"/>
          <w:marRight w:val="0"/>
          <w:marTop w:val="0"/>
          <w:marBottom w:val="0"/>
          <w:divBdr>
            <w:top w:val="none" w:sz="0" w:space="0" w:color="auto"/>
            <w:left w:val="none" w:sz="0" w:space="0" w:color="auto"/>
            <w:bottom w:val="none" w:sz="0" w:space="0" w:color="auto"/>
            <w:right w:val="none" w:sz="0" w:space="0" w:color="auto"/>
          </w:divBdr>
        </w:div>
        <w:div w:id="876358059">
          <w:marLeft w:val="0"/>
          <w:marRight w:val="0"/>
          <w:marTop w:val="0"/>
          <w:marBottom w:val="0"/>
          <w:divBdr>
            <w:top w:val="none" w:sz="0" w:space="0" w:color="auto"/>
            <w:left w:val="none" w:sz="0" w:space="0" w:color="auto"/>
            <w:bottom w:val="none" w:sz="0" w:space="0" w:color="auto"/>
            <w:right w:val="none" w:sz="0" w:space="0" w:color="auto"/>
          </w:divBdr>
        </w:div>
        <w:div w:id="246815675">
          <w:marLeft w:val="0"/>
          <w:marRight w:val="0"/>
          <w:marTop w:val="0"/>
          <w:marBottom w:val="0"/>
          <w:divBdr>
            <w:top w:val="none" w:sz="0" w:space="0" w:color="auto"/>
            <w:left w:val="none" w:sz="0" w:space="0" w:color="auto"/>
            <w:bottom w:val="none" w:sz="0" w:space="0" w:color="auto"/>
            <w:right w:val="none" w:sz="0" w:space="0" w:color="auto"/>
          </w:divBdr>
        </w:div>
        <w:div w:id="1825245294">
          <w:marLeft w:val="0"/>
          <w:marRight w:val="0"/>
          <w:marTop w:val="0"/>
          <w:marBottom w:val="0"/>
          <w:divBdr>
            <w:top w:val="none" w:sz="0" w:space="0" w:color="auto"/>
            <w:left w:val="none" w:sz="0" w:space="0" w:color="auto"/>
            <w:bottom w:val="none" w:sz="0" w:space="0" w:color="auto"/>
            <w:right w:val="none" w:sz="0" w:space="0" w:color="auto"/>
          </w:divBdr>
        </w:div>
        <w:div w:id="1563373338">
          <w:marLeft w:val="0"/>
          <w:marRight w:val="0"/>
          <w:marTop w:val="0"/>
          <w:marBottom w:val="0"/>
          <w:divBdr>
            <w:top w:val="none" w:sz="0" w:space="0" w:color="auto"/>
            <w:left w:val="none" w:sz="0" w:space="0" w:color="auto"/>
            <w:bottom w:val="none" w:sz="0" w:space="0" w:color="auto"/>
            <w:right w:val="none" w:sz="0" w:space="0" w:color="auto"/>
          </w:divBdr>
        </w:div>
        <w:div w:id="233122447">
          <w:marLeft w:val="0"/>
          <w:marRight w:val="0"/>
          <w:marTop w:val="0"/>
          <w:marBottom w:val="0"/>
          <w:divBdr>
            <w:top w:val="none" w:sz="0" w:space="0" w:color="auto"/>
            <w:left w:val="none" w:sz="0" w:space="0" w:color="auto"/>
            <w:bottom w:val="none" w:sz="0" w:space="0" w:color="auto"/>
            <w:right w:val="none" w:sz="0" w:space="0" w:color="auto"/>
          </w:divBdr>
        </w:div>
        <w:div w:id="1387534936">
          <w:marLeft w:val="0"/>
          <w:marRight w:val="0"/>
          <w:marTop w:val="0"/>
          <w:marBottom w:val="0"/>
          <w:divBdr>
            <w:top w:val="none" w:sz="0" w:space="0" w:color="auto"/>
            <w:left w:val="none" w:sz="0" w:space="0" w:color="auto"/>
            <w:bottom w:val="none" w:sz="0" w:space="0" w:color="auto"/>
            <w:right w:val="none" w:sz="0" w:space="0" w:color="auto"/>
          </w:divBdr>
        </w:div>
        <w:div w:id="866065673">
          <w:marLeft w:val="0"/>
          <w:marRight w:val="0"/>
          <w:marTop w:val="0"/>
          <w:marBottom w:val="0"/>
          <w:divBdr>
            <w:top w:val="none" w:sz="0" w:space="0" w:color="auto"/>
            <w:left w:val="none" w:sz="0" w:space="0" w:color="auto"/>
            <w:bottom w:val="none" w:sz="0" w:space="0" w:color="auto"/>
            <w:right w:val="none" w:sz="0" w:space="0" w:color="auto"/>
          </w:divBdr>
        </w:div>
        <w:div w:id="2001419057">
          <w:marLeft w:val="0"/>
          <w:marRight w:val="0"/>
          <w:marTop w:val="0"/>
          <w:marBottom w:val="0"/>
          <w:divBdr>
            <w:top w:val="none" w:sz="0" w:space="0" w:color="auto"/>
            <w:left w:val="none" w:sz="0" w:space="0" w:color="auto"/>
            <w:bottom w:val="none" w:sz="0" w:space="0" w:color="auto"/>
            <w:right w:val="none" w:sz="0" w:space="0" w:color="auto"/>
          </w:divBdr>
        </w:div>
        <w:div w:id="1660116136">
          <w:marLeft w:val="0"/>
          <w:marRight w:val="0"/>
          <w:marTop w:val="0"/>
          <w:marBottom w:val="0"/>
          <w:divBdr>
            <w:top w:val="none" w:sz="0" w:space="0" w:color="auto"/>
            <w:left w:val="none" w:sz="0" w:space="0" w:color="auto"/>
            <w:bottom w:val="none" w:sz="0" w:space="0" w:color="auto"/>
            <w:right w:val="none" w:sz="0" w:space="0" w:color="auto"/>
          </w:divBdr>
        </w:div>
        <w:div w:id="1098331135">
          <w:marLeft w:val="0"/>
          <w:marRight w:val="0"/>
          <w:marTop w:val="0"/>
          <w:marBottom w:val="0"/>
          <w:divBdr>
            <w:top w:val="none" w:sz="0" w:space="0" w:color="auto"/>
            <w:left w:val="none" w:sz="0" w:space="0" w:color="auto"/>
            <w:bottom w:val="none" w:sz="0" w:space="0" w:color="auto"/>
            <w:right w:val="none" w:sz="0" w:space="0" w:color="auto"/>
          </w:divBdr>
        </w:div>
        <w:div w:id="1398479451">
          <w:marLeft w:val="0"/>
          <w:marRight w:val="0"/>
          <w:marTop w:val="0"/>
          <w:marBottom w:val="0"/>
          <w:divBdr>
            <w:top w:val="none" w:sz="0" w:space="0" w:color="auto"/>
            <w:left w:val="none" w:sz="0" w:space="0" w:color="auto"/>
            <w:bottom w:val="none" w:sz="0" w:space="0" w:color="auto"/>
            <w:right w:val="none" w:sz="0" w:space="0" w:color="auto"/>
          </w:divBdr>
        </w:div>
        <w:div w:id="936403503">
          <w:marLeft w:val="0"/>
          <w:marRight w:val="0"/>
          <w:marTop w:val="0"/>
          <w:marBottom w:val="0"/>
          <w:divBdr>
            <w:top w:val="none" w:sz="0" w:space="0" w:color="auto"/>
            <w:left w:val="none" w:sz="0" w:space="0" w:color="auto"/>
            <w:bottom w:val="none" w:sz="0" w:space="0" w:color="auto"/>
            <w:right w:val="none" w:sz="0" w:space="0" w:color="auto"/>
          </w:divBdr>
        </w:div>
        <w:div w:id="1226840835">
          <w:marLeft w:val="0"/>
          <w:marRight w:val="0"/>
          <w:marTop w:val="0"/>
          <w:marBottom w:val="0"/>
          <w:divBdr>
            <w:top w:val="none" w:sz="0" w:space="0" w:color="auto"/>
            <w:left w:val="none" w:sz="0" w:space="0" w:color="auto"/>
            <w:bottom w:val="none" w:sz="0" w:space="0" w:color="auto"/>
            <w:right w:val="none" w:sz="0" w:space="0" w:color="auto"/>
          </w:divBdr>
        </w:div>
        <w:div w:id="1105660373">
          <w:marLeft w:val="0"/>
          <w:marRight w:val="0"/>
          <w:marTop w:val="0"/>
          <w:marBottom w:val="0"/>
          <w:divBdr>
            <w:top w:val="none" w:sz="0" w:space="0" w:color="auto"/>
            <w:left w:val="none" w:sz="0" w:space="0" w:color="auto"/>
            <w:bottom w:val="none" w:sz="0" w:space="0" w:color="auto"/>
            <w:right w:val="none" w:sz="0" w:space="0" w:color="auto"/>
          </w:divBdr>
        </w:div>
        <w:div w:id="1197809893">
          <w:marLeft w:val="0"/>
          <w:marRight w:val="0"/>
          <w:marTop w:val="0"/>
          <w:marBottom w:val="0"/>
          <w:divBdr>
            <w:top w:val="none" w:sz="0" w:space="0" w:color="auto"/>
            <w:left w:val="none" w:sz="0" w:space="0" w:color="auto"/>
            <w:bottom w:val="none" w:sz="0" w:space="0" w:color="auto"/>
            <w:right w:val="none" w:sz="0" w:space="0" w:color="auto"/>
          </w:divBdr>
        </w:div>
        <w:div w:id="2017803332">
          <w:marLeft w:val="0"/>
          <w:marRight w:val="0"/>
          <w:marTop w:val="0"/>
          <w:marBottom w:val="0"/>
          <w:divBdr>
            <w:top w:val="none" w:sz="0" w:space="0" w:color="auto"/>
            <w:left w:val="none" w:sz="0" w:space="0" w:color="auto"/>
            <w:bottom w:val="none" w:sz="0" w:space="0" w:color="auto"/>
            <w:right w:val="none" w:sz="0" w:space="0" w:color="auto"/>
          </w:divBdr>
        </w:div>
        <w:div w:id="476186619">
          <w:marLeft w:val="0"/>
          <w:marRight w:val="0"/>
          <w:marTop w:val="0"/>
          <w:marBottom w:val="0"/>
          <w:divBdr>
            <w:top w:val="none" w:sz="0" w:space="0" w:color="auto"/>
            <w:left w:val="none" w:sz="0" w:space="0" w:color="auto"/>
            <w:bottom w:val="none" w:sz="0" w:space="0" w:color="auto"/>
            <w:right w:val="none" w:sz="0" w:space="0" w:color="auto"/>
          </w:divBdr>
        </w:div>
        <w:div w:id="1146511178">
          <w:marLeft w:val="0"/>
          <w:marRight w:val="0"/>
          <w:marTop w:val="0"/>
          <w:marBottom w:val="0"/>
          <w:divBdr>
            <w:top w:val="none" w:sz="0" w:space="0" w:color="auto"/>
            <w:left w:val="none" w:sz="0" w:space="0" w:color="auto"/>
            <w:bottom w:val="none" w:sz="0" w:space="0" w:color="auto"/>
            <w:right w:val="none" w:sz="0" w:space="0" w:color="auto"/>
          </w:divBdr>
        </w:div>
        <w:div w:id="957444551">
          <w:marLeft w:val="0"/>
          <w:marRight w:val="0"/>
          <w:marTop w:val="0"/>
          <w:marBottom w:val="0"/>
          <w:divBdr>
            <w:top w:val="none" w:sz="0" w:space="0" w:color="auto"/>
            <w:left w:val="none" w:sz="0" w:space="0" w:color="auto"/>
            <w:bottom w:val="none" w:sz="0" w:space="0" w:color="auto"/>
            <w:right w:val="none" w:sz="0" w:space="0" w:color="auto"/>
          </w:divBdr>
        </w:div>
        <w:div w:id="252713426">
          <w:marLeft w:val="0"/>
          <w:marRight w:val="0"/>
          <w:marTop w:val="0"/>
          <w:marBottom w:val="0"/>
          <w:divBdr>
            <w:top w:val="none" w:sz="0" w:space="0" w:color="auto"/>
            <w:left w:val="none" w:sz="0" w:space="0" w:color="auto"/>
            <w:bottom w:val="none" w:sz="0" w:space="0" w:color="auto"/>
            <w:right w:val="none" w:sz="0" w:space="0" w:color="auto"/>
          </w:divBdr>
        </w:div>
        <w:div w:id="661541283">
          <w:marLeft w:val="0"/>
          <w:marRight w:val="0"/>
          <w:marTop w:val="0"/>
          <w:marBottom w:val="0"/>
          <w:divBdr>
            <w:top w:val="none" w:sz="0" w:space="0" w:color="auto"/>
            <w:left w:val="none" w:sz="0" w:space="0" w:color="auto"/>
            <w:bottom w:val="none" w:sz="0" w:space="0" w:color="auto"/>
            <w:right w:val="none" w:sz="0" w:space="0" w:color="auto"/>
          </w:divBdr>
        </w:div>
        <w:div w:id="1929851146">
          <w:marLeft w:val="0"/>
          <w:marRight w:val="0"/>
          <w:marTop w:val="0"/>
          <w:marBottom w:val="0"/>
          <w:divBdr>
            <w:top w:val="none" w:sz="0" w:space="0" w:color="auto"/>
            <w:left w:val="none" w:sz="0" w:space="0" w:color="auto"/>
            <w:bottom w:val="none" w:sz="0" w:space="0" w:color="auto"/>
            <w:right w:val="none" w:sz="0" w:space="0" w:color="auto"/>
          </w:divBdr>
        </w:div>
        <w:div w:id="1896314930">
          <w:marLeft w:val="0"/>
          <w:marRight w:val="0"/>
          <w:marTop w:val="0"/>
          <w:marBottom w:val="0"/>
          <w:divBdr>
            <w:top w:val="none" w:sz="0" w:space="0" w:color="auto"/>
            <w:left w:val="none" w:sz="0" w:space="0" w:color="auto"/>
            <w:bottom w:val="none" w:sz="0" w:space="0" w:color="auto"/>
            <w:right w:val="none" w:sz="0" w:space="0" w:color="auto"/>
          </w:divBdr>
        </w:div>
        <w:div w:id="980501088">
          <w:marLeft w:val="0"/>
          <w:marRight w:val="0"/>
          <w:marTop w:val="0"/>
          <w:marBottom w:val="0"/>
          <w:divBdr>
            <w:top w:val="none" w:sz="0" w:space="0" w:color="auto"/>
            <w:left w:val="none" w:sz="0" w:space="0" w:color="auto"/>
            <w:bottom w:val="none" w:sz="0" w:space="0" w:color="auto"/>
            <w:right w:val="none" w:sz="0" w:space="0" w:color="auto"/>
          </w:divBdr>
        </w:div>
        <w:div w:id="2070034724">
          <w:marLeft w:val="0"/>
          <w:marRight w:val="0"/>
          <w:marTop w:val="0"/>
          <w:marBottom w:val="0"/>
          <w:divBdr>
            <w:top w:val="none" w:sz="0" w:space="0" w:color="auto"/>
            <w:left w:val="none" w:sz="0" w:space="0" w:color="auto"/>
            <w:bottom w:val="none" w:sz="0" w:space="0" w:color="auto"/>
            <w:right w:val="none" w:sz="0" w:space="0" w:color="auto"/>
          </w:divBdr>
        </w:div>
        <w:div w:id="1133056343">
          <w:marLeft w:val="0"/>
          <w:marRight w:val="0"/>
          <w:marTop w:val="0"/>
          <w:marBottom w:val="0"/>
          <w:divBdr>
            <w:top w:val="none" w:sz="0" w:space="0" w:color="auto"/>
            <w:left w:val="none" w:sz="0" w:space="0" w:color="auto"/>
            <w:bottom w:val="none" w:sz="0" w:space="0" w:color="auto"/>
            <w:right w:val="none" w:sz="0" w:space="0" w:color="auto"/>
          </w:divBdr>
        </w:div>
        <w:div w:id="1263104794">
          <w:marLeft w:val="0"/>
          <w:marRight w:val="0"/>
          <w:marTop w:val="0"/>
          <w:marBottom w:val="0"/>
          <w:divBdr>
            <w:top w:val="none" w:sz="0" w:space="0" w:color="auto"/>
            <w:left w:val="none" w:sz="0" w:space="0" w:color="auto"/>
            <w:bottom w:val="none" w:sz="0" w:space="0" w:color="auto"/>
            <w:right w:val="none" w:sz="0" w:space="0" w:color="auto"/>
          </w:divBdr>
        </w:div>
        <w:div w:id="1448965279">
          <w:marLeft w:val="0"/>
          <w:marRight w:val="0"/>
          <w:marTop w:val="0"/>
          <w:marBottom w:val="0"/>
          <w:divBdr>
            <w:top w:val="none" w:sz="0" w:space="0" w:color="auto"/>
            <w:left w:val="none" w:sz="0" w:space="0" w:color="auto"/>
            <w:bottom w:val="none" w:sz="0" w:space="0" w:color="auto"/>
            <w:right w:val="none" w:sz="0" w:space="0" w:color="auto"/>
          </w:divBdr>
        </w:div>
        <w:div w:id="801532030">
          <w:marLeft w:val="0"/>
          <w:marRight w:val="0"/>
          <w:marTop w:val="0"/>
          <w:marBottom w:val="0"/>
          <w:divBdr>
            <w:top w:val="none" w:sz="0" w:space="0" w:color="auto"/>
            <w:left w:val="none" w:sz="0" w:space="0" w:color="auto"/>
            <w:bottom w:val="none" w:sz="0" w:space="0" w:color="auto"/>
            <w:right w:val="none" w:sz="0" w:space="0" w:color="auto"/>
          </w:divBdr>
        </w:div>
        <w:div w:id="1673071246">
          <w:marLeft w:val="0"/>
          <w:marRight w:val="0"/>
          <w:marTop w:val="0"/>
          <w:marBottom w:val="0"/>
          <w:divBdr>
            <w:top w:val="none" w:sz="0" w:space="0" w:color="auto"/>
            <w:left w:val="none" w:sz="0" w:space="0" w:color="auto"/>
            <w:bottom w:val="none" w:sz="0" w:space="0" w:color="auto"/>
            <w:right w:val="none" w:sz="0" w:space="0" w:color="auto"/>
          </w:divBdr>
        </w:div>
        <w:div w:id="1753620969">
          <w:marLeft w:val="0"/>
          <w:marRight w:val="0"/>
          <w:marTop w:val="0"/>
          <w:marBottom w:val="0"/>
          <w:divBdr>
            <w:top w:val="none" w:sz="0" w:space="0" w:color="auto"/>
            <w:left w:val="none" w:sz="0" w:space="0" w:color="auto"/>
            <w:bottom w:val="none" w:sz="0" w:space="0" w:color="auto"/>
            <w:right w:val="none" w:sz="0" w:space="0" w:color="auto"/>
          </w:divBdr>
        </w:div>
        <w:div w:id="1921401277">
          <w:marLeft w:val="0"/>
          <w:marRight w:val="0"/>
          <w:marTop w:val="0"/>
          <w:marBottom w:val="0"/>
          <w:divBdr>
            <w:top w:val="none" w:sz="0" w:space="0" w:color="auto"/>
            <w:left w:val="none" w:sz="0" w:space="0" w:color="auto"/>
            <w:bottom w:val="none" w:sz="0" w:space="0" w:color="auto"/>
            <w:right w:val="none" w:sz="0" w:space="0" w:color="auto"/>
          </w:divBdr>
        </w:div>
        <w:div w:id="217325416">
          <w:marLeft w:val="0"/>
          <w:marRight w:val="0"/>
          <w:marTop w:val="0"/>
          <w:marBottom w:val="0"/>
          <w:divBdr>
            <w:top w:val="none" w:sz="0" w:space="0" w:color="auto"/>
            <w:left w:val="none" w:sz="0" w:space="0" w:color="auto"/>
            <w:bottom w:val="none" w:sz="0" w:space="0" w:color="auto"/>
            <w:right w:val="none" w:sz="0" w:space="0" w:color="auto"/>
          </w:divBdr>
        </w:div>
      </w:divsChild>
    </w:div>
    <w:div w:id="2017999081">
      <w:bodyDiv w:val="1"/>
      <w:marLeft w:val="0"/>
      <w:marRight w:val="0"/>
      <w:marTop w:val="0"/>
      <w:marBottom w:val="0"/>
      <w:divBdr>
        <w:top w:val="none" w:sz="0" w:space="0" w:color="auto"/>
        <w:left w:val="none" w:sz="0" w:space="0" w:color="auto"/>
        <w:bottom w:val="none" w:sz="0" w:space="0" w:color="auto"/>
        <w:right w:val="none" w:sz="0" w:space="0" w:color="auto"/>
      </w:divBdr>
      <w:divsChild>
        <w:div w:id="1944994591">
          <w:marLeft w:val="0"/>
          <w:marRight w:val="0"/>
          <w:marTop w:val="0"/>
          <w:marBottom w:val="0"/>
          <w:divBdr>
            <w:top w:val="none" w:sz="0" w:space="0" w:color="auto"/>
            <w:left w:val="none" w:sz="0" w:space="0" w:color="auto"/>
            <w:bottom w:val="none" w:sz="0" w:space="0" w:color="auto"/>
            <w:right w:val="none" w:sz="0" w:space="0" w:color="auto"/>
          </w:divBdr>
        </w:div>
        <w:div w:id="333385165">
          <w:marLeft w:val="0"/>
          <w:marRight w:val="0"/>
          <w:marTop w:val="0"/>
          <w:marBottom w:val="0"/>
          <w:divBdr>
            <w:top w:val="none" w:sz="0" w:space="0" w:color="auto"/>
            <w:left w:val="none" w:sz="0" w:space="0" w:color="auto"/>
            <w:bottom w:val="none" w:sz="0" w:space="0" w:color="auto"/>
            <w:right w:val="none" w:sz="0" w:space="0" w:color="auto"/>
          </w:divBdr>
        </w:div>
        <w:div w:id="43986250">
          <w:marLeft w:val="0"/>
          <w:marRight w:val="0"/>
          <w:marTop w:val="0"/>
          <w:marBottom w:val="0"/>
          <w:divBdr>
            <w:top w:val="none" w:sz="0" w:space="0" w:color="auto"/>
            <w:left w:val="none" w:sz="0" w:space="0" w:color="auto"/>
            <w:bottom w:val="none" w:sz="0" w:space="0" w:color="auto"/>
            <w:right w:val="none" w:sz="0" w:space="0" w:color="auto"/>
          </w:divBdr>
        </w:div>
        <w:div w:id="2047412668">
          <w:marLeft w:val="0"/>
          <w:marRight w:val="0"/>
          <w:marTop w:val="0"/>
          <w:marBottom w:val="0"/>
          <w:divBdr>
            <w:top w:val="none" w:sz="0" w:space="0" w:color="auto"/>
            <w:left w:val="none" w:sz="0" w:space="0" w:color="auto"/>
            <w:bottom w:val="none" w:sz="0" w:space="0" w:color="auto"/>
            <w:right w:val="none" w:sz="0" w:space="0" w:color="auto"/>
          </w:divBdr>
        </w:div>
        <w:div w:id="94831486">
          <w:marLeft w:val="0"/>
          <w:marRight w:val="0"/>
          <w:marTop w:val="0"/>
          <w:marBottom w:val="0"/>
          <w:divBdr>
            <w:top w:val="none" w:sz="0" w:space="0" w:color="auto"/>
            <w:left w:val="none" w:sz="0" w:space="0" w:color="auto"/>
            <w:bottom w:val="none" w:sz="0" w:space="0" w:color="auto"/>
            <w:right w:val="none" w:sz="0" w:space="0" w:color="auto"/>
          </w:divBdr>
        </w:div>
        <w:div w:id="2135177995">
          <w:marLeft w:val="0"/>
          <w:marRight w:val="0"/>
          <w:marTop w:val="0"/>
          <w:marBottom w:val="0"/>
          <w:divBdr>
            <w:top w:val="none" w:sz="0" w:space="0" w:color="auto"/>
            <w:left w:val="none" w:sz="0" w:space="0" w:color="auto"/>
            <w:bottom w:val="none" w:sz="0" w:space="0" w:color="auto"/>
            <w:right w:val="none" w:sz="0" w:space="0" w:color="auto"/>
          </w:divBdr>
        </w:div>
        <w:div w:id="866455868">
          <w:marLeft w:val="0"/>
          <w:marRight w:val="0"/>
          <w:marTop w:val="0"/>
          <w:marBottom w:val="0"/>
          <w:divBdr>
            <w:top w:val="none" w:sz="0" w:space="0" w:color="auto"/>
            <w:left w:val="none" w:sz="0" w:space="0" w:color="auto"/>
            <w:bottom w:val="none" w:sz="0" w:space="0" w:color="auto"/>
            <w:right w:val="none" w:sz="0" w:space="0" w:color="auto"/>
          </w:divBdr>
        </w:div>
        <w:div w:id="1220557395">
          <w:marLeft w:val="0"/>
          <w:marRight w:val="0"/>
          <w:marTop w:val="0"/>
          <w:marBottom w:val="0"/>
          <w:divBdr>
            <w:top w:val="none" w:sz="0" w:space="0" w:color="auto"/>
            <w:left w:val="none" w:sz="0" w:space="0" w:color="auto"/>
            <w:bottom w:val="none" w:sz="0" w:space="0" w:color="auto"/>
            <w:right w:val="none" w:sz="0" w:space="0" w:color="auto"/>
          </w:divBdr>
        </w:div>
        <w:div w:id="631640163">
          <w:marLeft w:val="0"/>
          <w:marRight w:val="0"/>
          <w:marTop w:val="0"/>
          <w:marBottom w:val="0"/>
          <w:divBdr>
            <w:top w:val="none" w:sz="0" w:space="0" w:color="auto"/>
            <w:left w:val="none" w:sz="0" w:space="0" w:color="auto"/>
            <w:bottom w:val="none" w:sz="0" w:space="0" w:color="auto"/>
            <w:right w:val="none" w:sz="0" w:space="0" w:color="auto"/>
          </w:divBdr>
        </w:div>
        <w:div w:id="698163794">
          <w:marLeft w:val="0"/>
          <w:marRight w:val="0"/>
          <w:marTop w:val="0"/>
          <w:marBottom w:val="0"/>
          <w:divBdr>
            <w:top w:val="none" w:sz="0" w:space="0" w:color="auto"/>
            <w:left w:val="none" w:sz="0" w:space="0" w:color="auto"/>
            <w:bottom w:val="none" w:sz="0" w:space="0" w:color="auto"/>
            <w:right w:val="none" w:sz="0" w:space="0" w:color="auto"/>
          </w:divBdr>
        </w:div>
        <w:div w:id="781074972">
          <w:marLeft w:val="0"/>
          <w:marRight w:val="0"/>
          <w:marTop w:val="0"/>
          <w:marBottom w:val="0"/>
          <w:divBdr>
            <w:top w:val="none" w:sz="0" w:space="0" w:color="auto"/>
            <w:left w:val="none" w:sz="0" w:space="0" w:color="auto"/>
            <w:bottom w:val="none" w:sz="0" w:space="0" w:color="auto"/>
            <w:right w:val="none" w:sz="0" w:space="0" w:color="auto"/>
          </w:divBdr>
        </w:div>
        <w:div w:id="1144350193">
          <w:marLeft w:val="0"/>
          <w:marRight w:val="0"/>
          <w:marTop w:val="0"/>
          <w:marBottom w:val="0"/>
          <w:divBdr>
            <w:top w:val="none" w:sz="0" w:space="0" w:color="auto"/>
            <w:left w:val="none" w:sz="0" w:space="0" w:color="auto"/>
            <w:bottom w:val="none" w:sz="0" w:space="0" w:color="auto"/>
            <w:right w:val="none" w:sz="0" w:space="0" w:color="auto"/>
          </w:divBdr>
        </w:div>
        <w:div w:id="34740169">
          <w:marLeft w:val="0"/>
          <w:marRight w:val="0"/>
          <w:marTop w:val="0"/>
          <w:marBottom w:val="0"/>
          <w:divBdr>
            <w:top w:val="none" w:sz="0" w:space="0" w:color="auto"/>
            <w:left w:val="none" w:sz="0" w:space="0" w:color="auto"/>
            <w:bottom w:val="none" w:sz="0" w:space="0" w:color="auto"/>
            <w:right w:val="none" w:sz="0" w:space="0" w:color="auto"/>
          </w:divBdr>
        </w:div>
      </w:divsChild>
    </w:div>
    <w:div w:id="211119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gi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ckinsey.com/business-functions/digital-mckinsey/our-insights/perpetual-evolution-the-management-approach-required-for-digital-transformation" TargetMode="External"/><Relationship Id="rId1" Type="http://schemas.openxmlformats.org/officeDocument/2006/relationships/customXml" Target="../customXml/item1.xml"/><Relationship Id="rId6" Type="http://schemas.openxmlformats.org/officeDocument/2006/relationships/hyperlink" Target="https://www.mulesoft.com/platform/api" TargetMode="External"/><Relationship Id="rId11" Type="http://schemas.openxmlformats.org/officeDocument/2006/relationships/hyperlink" Target="https://blogs.mulesoft.com/dev/api-dev/what-is-api-led-connectivity/" TargetMode="External"/><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guideline and general best practices for Artifacts Reusability</Abstract>
  <CompanyAddress/>
  <CompanyPhone/>
  <CompanyFax/>
  <CompanyEmail>droy@governmentcio.com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3960</Words>
  <Characters>22574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SOFTWARE Artifacts Re-usability and best practices</vt:lpstr>
    </vt:vector>
  </TitlesOfParts>
  <Company/>
  <LinksUpToDate>false</LinksUpToDate>
  <CharactersWithSpaces>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Artifacts Re-usability and best practices</dc:title>
  <dc:subject>GovernmentCIO and</dc:subject>
  <dc:creator>Dev Roy</dc:creator>
  <cp:keywords/>
  <dc:description/>
  <cp:lastModifiedBy>Jordan Braunstein</cp:lastModifiedBy>
  <cp:revision>5</cp:revision>
  <dcterms:created xsi:type="dcterms:W3CDTF">2018-08-20T13:16:00Z</dcterms:created>
  <dcterms:modified xsi:type="dcterms:W3CDTF">2018-08-21T14:38:00Z</dcterms:modified>
</cp:coreProperties>
</file>