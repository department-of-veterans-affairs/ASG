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D162F" w14:textId="77777777" w:rsidR="00982DB4" w:rsidRDefault="00982DB4" w:rsidP="00F800EC">
      <w:pPr>
        <w:pStyle w:val="Heading1"/>
        <w:spacing w:line="276" w:lineRule="auto"/>
        <w:rPr>
          <w:rFonts w:eastAsia="Times New Roman"/>
        </w:rPr>
      </w:pPr>
      <w:bookmarkStart w:id="0" w:name="_Toc498519326"/>
      <w:bookmarkStart w:id="1" w:name="_Toc504735222"/>
      <w:bookmarkStart w:id="2" w:name="_Toc519793519"/>
      <w:r>
        <w:rPr>
          <w:rFonts w:eastAsia="Times New Roman"/>
        </w:rPr>
        <w:t>API Naming Convention</w:t>
      </w:r>
      <w:bookmarkEnd w:id="0"/>
      <w:bookmarkEnd w:id="1"/>
      <w:bookmarkEnd w:id="2"/>
    </w:p>
    <w:p w14:paraId="7EA8C025" w14:textId="77777777" w:rsidR="00F800EC" w:rsidRDefault="00F800EC" w:rsidP="00CD5C58">
      <w:pPr>
        <w:pStyle w:val="Heading3"/>
      </w:pPr>
    </w:p>
    <w:p w14:paraId="55E48E4D" w14:textId="77777777" w:rsidR="00517ABC" w:rsidRPr="00517ABC" w:rsidRDefault="00517ABC" w:rsidP="00517ABC">
      <w:pPr>
        <w:pStyle w:val="Heading2"/>
      </w:pPr>
      <w:bookmarkStart w:id="3" w:name="_Toc519793520"/>
      <w:bookmarkStart w:id="4" w:name="_Toc498519327"/>
      <w:bookmarkStart w:id="5" w:name="_Toc504735223"/>
      <w:r>
        <w:t>Vendor Agnostic API Naming Convention</w:t>
      </w:r>
      <w:bookmarkEnd w:id="3"/>
    </w:p>
    <w:bookmarkEnd w:id="4"/>
    <w:bookmarkEnd w:id="5"/>
    <w:p w14:paraId="3C3412EA" w14:textId="77777777" w:rsidR="005E3EA2" w:rsidRDefault="005E3EA2" w:rsidP="00FD0C96">
      <w:pPr>
        <w:pStyle w:val="Heading3"/>
      </w:pPr>
    </w:p>
    <w:p w14:paraId="55E99E1E" w14:textId="14374E21" w:rsidR="00AF427B" w:rsidRDefault="00F561EA" w:rsidP="00AF427B">
      <w:pPr>
        <w:pStyle w:val="Heading3"/>
      </w:pPr>
      <w:bookmarkStart w:id="6" w:name="_Toc519793521"/>
      <w:bookmarkStart w:id="7" w:name="_Toc504735227"/>
      <w:r>
        <w:t xml:space="preserve">Configuration </w:t>
      </w:r>
      <w:r w:rsidR="003C75E3">
        <w:t>Parameters</w:t>
      </w:r>
      <w:r w:rsidR="00AF427B">
        <w:t xml:space="preserve"> Naming Convention</w:t>
      </w:r>
      <w:bookmarkEnd w:id="6"/>
    </w:p>
    <w:p w14:paraId="39D6C2D6" w14:textId="01A98E22" w:rsidR="00AF427B" w:rsidRDefault="003C75E3" w:rsidP="00246225">
      <w:r>
        <w:t xml:space="preserve">Configuration parameters </w:t>
      </w:r>
      <w:r w:rsidR="00376447">
        <w:t xml:space="preserve">are defined inside environment property files or added to the runtime configuration of the application.  In instances where these parameters are defined inside property files, these parameters are </w:t>
      </w:r>
      <w:r w:rsidR="0018579B">
        <w:t>commonly entered as key-value pairs.</w:t>
      </w:r>
    </w:p>
    <w:p w14:paraId="6429C9DF" w14:textId="1C031F43" w:rsidR="00A71F66" w:rsidRDefault="0018579B" w:rsidP="00246225">
      <w:r>
        <w:t xml:space="preserve">For example, for VA vet360 API, there is a need to store a configuration parameter </w:t>
      </w:r>
      <w:r w:rsidR="00941769">
        <w:t xml:space="preserve">for the relational database.  The database </w:t>
      </w:r>
      <w:ins w:id="8" w:author="Paul Marshall" w:date="2018-08-28T12:36:00Z">
        <w:r w:rsidR="0092647D">
          <w:t>configuration</w:t>
        </w:r>
      </w:ins>
      <w:ins w:id="9" w:author="Paul Marshall" w:date="2018-08-28T12:35:00Z">
        <w:r w:rsidR="0092647D">
          <w:t xml:space="preserve"> include</w:t>
        </w:r>
      </w:ins>
      <w:ins w:id="10" w:author="Paul Marshall" w:date="2018-08-28T12:36:00Z">
        <w:r w:rsidR="0092647D">
          <w:t>s</w:t>
        </w:r>
      </w:ins>
      <w:ins w:id="11" w:author="Paul Marshall" w:date="2018-08-28T12:35:00Z">
        <w:r w:rsidR="0092647D">
          <w:t xml:space="preserve"> </w:t>
        </w:r>
      </w:ins>
      <w:del w:id="12" w:author="Paul Marshall" w:date="2018-08-28T12:35:00Z">
        <w:r w:rsidR="00941769" w:rsidDel="0092647D">
          <w:delText xml:space="preserve">has </w:delText>
        </w:r>
      </w:del>
      <w:r w:rsidR="00941769">
        <w:t xml:space="preserve">its host, port, username, password, </w:t>
      </w:r>
      <w:r w:rsidR="00F41EF7">
        <w:t xml:space="preserve">and </w:t>
      </w:r>
      <w:del w:id="13" w:author="Paul Marshall" w:date="2018-08-28T12:35:00Z">
        <w:r w:rsidR="00F41EF7" w:rsidDel="0092647D">
          <w:delText xml:space="preserve">database </w:delText>
        </w:r>
      </w:del>
      <w:r w:rsidR="00F41EF7">
        <w:t xml:space="preserve">instance.  </w:t>
      </w:r>
      <w:proofErr w:type="gramStart"/>
      <w:r w:rsidR="00F41EF7">
        <w:t>All of</w:t>
      </w:r>
      <w:proofErr w:type="gramEnd"/>
      <w:r w:rsidR="00F41EF7">
        <w:t xml:space="preserve"> these variables are considered configuration parameters that are managed either in one of the environment property files or as runtime arguments when launching an application (e.g., Linux runtime arguments, </w:t>
      </w:r>
      <w:ins w:id="14" w:author="Paul Marshall" w:date="2018-08-28T12:37:00Z">
        <w:r w:rsidR="0092647D">
          <w:t xml:space="preserve">and </w:t>
        </w:r>
      </w:ins>
      <w:r w:rsidR="00F41EF7">
        <w:t>Java JVM arguments</w:t>
      </w:r>
      <w:del w:id="15" w:author="Paul Marshall" w:date="2018-08-28T12:37:00Z">
        <w:r w:rsidR="00F41EF7" w:rsidDel="0092647D">
          <w:delText>, etc</w:delText>
        </w:r>
      </w:del>
      <w:r w:rsidR="00F41EF7">
        <w:t>)</w:t>
      </w:r>
      <w:r w:rsidR="00A71F66">
        <w:t>.</w:t>
      </w:r>
    </w:p>
    <w:p w14:paraId="4F6357BF" w14:textId="022A6CA2" w:rsidR="00F41EF7" w:rsidRDefault="00F41EF7" w:rsidP="00246225">
      <w:r>
        <w:t>The naming conventions for the configuration parameters should reflect the following:</w:t>
      </w:r>
    </w:p>
    <w:p w14:paraId="697CA3E6" w14:textId="499A3C5F" w:rsidR="00144C6A" w:rsidRDefault="00144C6A" w:rsidP="00F41D1A">
      <w:pPr>
        <w:pStyle w:val="ListParagraph"/>
        <w:numPr>
          <w:ilvl w:val="0"/>
          <w:numId w:val="38"/>
        </w:numPr>
      </w:pPr>
      <w:r>
        <w:t>Application name</w:t>
      </w:r>
    </w:p>
    <w:p w14:paraId="3D0AD251" w14:textId="6111CFFF" w:rsidR="00144C6A" w:rsidRDefault="00144C6A" w:rsidP="00144C6A">
      <w:pPr>
        <w:pStyle w:val="ListParagraph"/>
        <w:numPr>
          <w:ilvl w:val="1"/>
          <w:numId w:val="38"/>
        </w:numPr>
      </w:pPr>
      <w:r>
        <w:t xml:space="preserve">This will be a short name for the application that is </w:t>
      </w:r>
      <w:r w:rsidR="0060449A">
        <w:t>associated with this property.  For example, “vet360” for the Vet360 application.</w:t>
      </w:r>
    </w:p>
    <w:p w14:paraId="3096385A" w14:textId="429F0481" w:rsidR="00F41EF7" w:rsidRDefault="00FA2BD1" w:rsidP="00F41D1A">
      <w:pPr>
        <w:pStyle w:val="ListParagraph"/>
        <w:numPr>
          <w:ilvl w:val="0"/>
          <w:numId w:val="38"/>
        </w:numPr>
      </w:pPr>
      <w:r>
        <w:t xml:space="preserve">Platform type: </w:t>
      </w:r>
    </w:p>
    <w:p w14:paraId="647FE7E6" w14:textId="26FCF793" w:rsidR="00A71F66" w:rsidRDefault="00A71F66" w:rsidP="00A71F66">
      <w:pPr>
        <w:pStyle w:val="ListParagraph"/>
        <w:numPr>
          <w:ilvl w:val="1"/>
          <w:numId w:val="38"/>
        </w:numPr>
      </w:pPr>
      <w:r>
        <w:t>“</w:t>
      </w:r>
      <w:proofErr w:type="spellStart"/>
      <w:r>
        <w:t>db</w:t>
      </w:r>
      <w:proofErr w:type="spellEnd"/>
      <w:r>
        <w:t>” for database</w:t>
      </w:r>
    </w:p>
    <w:p w14:paraId="51B28D1B" w14:textId="6B0E685F" w:rsidR="00A71F66" w:rsidRDefault="00A71F66" w:rsidP="00A71F66">
      <w:pPr>
        <w:pStyle w:val="ListParagraph"/>
        <w:numPr>
          <w:ilvl w:val="1"/>
          <w:numId w:val="38"/>
        </w:numPr>
      </w:pPr>
      <w:r>
        <w:t>“</w:t>
      </w:r>
      <w:proofErr w:type="spellStart"/>
      <w:r w:rsidR="00FF7C81">
        <w:t>jms</w:t>
      </w:r>
      <w:proofErr w:type="spellEnd"/>
      <w:r w:rsidR="00FF7C81">
        <w:t>” for JMS queue</w:t>
      </w:r>
    </w:p>
    <w:p w14:paraId="4EB274FB" w14:textId="22F5EAA1" w:rsidR="00A130F2" w:rsidRDefault="00051AD4" w:rsidP="00A130F2">
      <w:pPr>
        <w:pStyle w:val="ListParagraph"/>
        <w:numPr>
          <w:ilvl w:val="1"/>
          <w:numId w:val="38"/>
        </w:numPr>
      </w:pPr>
      <w:r>
        <w:t>“mule” for Mulesoft platform parameters</w:t>
      </w:r>
    </w:p>
    <w:p w14:paraId="4F36E3FA" w14:textId="707B0A55" w:rsidR="00051AD4" w:rsidRDefault="00051AD4" w:rsidP="00A130F2">
      <w:pPr>
        <w:pStyle w:val="ListParagraph"/>
        <w:numPr>
          <w:ilvl w:val="1"/>
          <w:numId w:val="38"/>
        </w:numPr>
      </w:pPr>
      <w:r>
        <w:t>“web” for webserver</w:t>
      </w:r>
    </w:p>
    <w:p w14:paraId="3B483F9D" w14:textId="19507A1D" w:rsidR="009D5957" w:rsidRDefault="009D5957" w:rsidP="00A130F2">
      <w:pPr>
        <w:pStyle w:val="ListParagraph"/>
        <w:numPr>
          <w:ilvl w:val="1"/>
          <w:numId w:val="38"/>
        </w:numPr>
      </w:pPr>
      <w:proofErr w:type="spellStart"/>
      <w:r>
        <w:t>etc</w:t>
      </w:r>
      <w:proofErr w:type="spellEnd"/>
    </w:p>
    <w:p w14:paraId="0493AE2C" w14:textId="1BFD6D26" w:rsidR="00A130F2" w:rsidRDefault="009D5957" w:rsidP="00A130F2">
      <w:pPr>
        <w:pStyle w:val="ListParagraph"/>
        <w:numPr>
          <w:ilvl w:val="0"/>
          <w:numId w:val="38"/>
        </w:numPr>
      </w:pPr>
      <w:r>
        <w:t>Platform name</w:t>
      </w:r>
      <w:r w:rsidR="0084096F">
        <w:t xml:space="preserve"> (if applicable)</w:t>
      </w:r>
      <w:r w:rsidR="00A130F2">
        <w:t>:</w:t>
      </w:r>
    </w:p>
    <w:p w14:paraId="12237DE7" w14:textId="15586192" w:rsidR="00A130F2" w:rsidRDefault="009D5957" w:rsidP="00A130F2">
      <w:pPr>
        <w:pStyle w:val="ListParagraph"/>
        <w:numPr>
          <w:ilvl w:val="1"/>
          <w:numId w:val="38"/>
        </w:numPr>
      </w:pPr>
      <w:r>
        <w:t>“</w:t>
      </w:r>
      <w:proofErr w:type="spellStart"/>
      <w:r>
        <w:t>sqlserver</w:t>
      </w:r>
      <w:proofErr w:type="spellEnd"/>
      <w:r>
        <w:t>” for SQL Server database</w:t>
      </w:r>
    </w:p>
    <w:p w14:paraId="7AA3D9AE" w14:textId="292BC519" w:rsidR="009D5957" w:rsidRDefault="009D5957" w:rsidP="00A130F2">
      <w:pPr>
        <w:pStyle w:val="ListParagraph"/>
        <w:numPr>
          <w:ilvl w:val="1"/>
          <w:numId w:val="38"/>
        </w:numPr>
      </w:pPr>
      <w:r>
        <w:t>“mongo” for MongoDB</w:t>
      </w:r>
    </w:p>
    <w:p w14:paraId="0F351026" w14:textId="3B734D1D" w:rsidR="009D5957" w:rsidRDefault="009D5957" w:rsidP="00A130F2">
      <w:pPr>
        <w:pStyle w:val="ListParagraph"/>
        <w:numPr>
          <w:ilvl w:val="1"/>
          <w:numId w:val="38"/>
        </w:numPr>
      </w:pPr>
      <w:r>
        <w:t>“oracle” for Oracle database</w:t>
      </w:r>
    </w:p>
    <w:p w14:paraId="51621233" w14:textId="093554E9" w:rsidR="009D5957" w:rsidRDefault="009D5957" w:rsidP="00A130F2">
      <w:pPr>
        <w:pStyle w:val="ListParagraph"/>
        <w:numPr>
          <w:ilvl w:val="1"/>
          <w:numId w:val="38"/>
        </w:numPr>
      </w:pPr>
      <w:r>
        <w:t>“apache” for Apache web server</w:t>
      </w:r>
    </w:p>
    <w:p w14:paraId="5E0717C7" w14:textId="0E9DBF24" w:rsidR="009D5957" w:rsidRDefault="009D5957" w:rsidP="00A130F2">
      <w:pPr>
        <w:pStyle w:val="ListParagraph"/>
        <w:numPr>
          <w:ilvl w:val="1"/>
          <w:numId w:val="38"/>
        </w:numPr>
      </w:pPr>
      <w:r>
        <w:t>“tomcat” for Tomcat instance</w:t>
      </w:r>
    </w:p>
    <w:p w14:paraId="54BA776F" w14:textId="025BFA6F" w:rsidR="009D5957" w:rsidRDefault="007D58B5" w:rsidP="00A130F2">
      <w:pPr>
        <w:pStyle w:val="ListParagraph"/>
        <w:numPr>
          <w:ilvl w:val="1"/>
          <w:numId w:val="38"/>
        </w:numPr>
      </w:pPr>
      <w:proofErr w:type="spellStart"/>
      <w:r>
        <w:t>e</w:t>
      </w:r>
      <w:r w:rsidR="009D5957">
        <w:t>tc</w:t>
      </w:r>
      <w:proofErr w:type="spellEnd"/>
    </w:p>
    <w:p w14:paraId="785AC076" w14:textId="503058F4" w:rsidR="007A00FE" w:rsidRDefault="007A00FE" w:rsidP="007A00FE">
      <w:pPr>
        <w:pStyle w:val="ListParagraph"/>
        <w:numPr>
          <w:ilvl w:val="0"/>
          <w:numId w:val="38"/>
        </w:numPr>
      </w:pPr>
      <w:r>
        <w:t>Parameter type:</w:t>
      </w:r>
    </w:p>
    <w:p w14:paraId="44358FEA" w14:textId="3313787C" w:rsidR="0084096F" w:rsidRDefault="0084096F" w:rsidP="007A00FE">
      <w:pPr>
        <w:pStyle w:val="ListParagraph"/>
        <w:numPr>
          <w:ilvl w:val="1"/>
          <w:numId w:val="38"/>
        </w:numPr>
      </w:pPr>
      <w:r>
        <w:t>“env” for environment instance</w:t>
      </w:r>
    </w:p>
    <w:p w14:paraId="69D1713D" w14:textId="7128C5B4" w:rsidR="007A00FE" w:rsidRDefault="007A00FE" w:rsidP="007A00FE">
      <w:pPr>
        <w:pStyle w:val="ListParagraph"/>
        <w:numPr>
          <w:ilvl w:val="1"/>
          <w:numId w:val="38"/>
        </w:numPr>
      </w:pPr>
      <w:r>
        <w:t>“host” for host name</w:t>
      </w:r>
    </w:p>
    <w:p w14:paraId="10F5F3F9" w14:textId="37B225E5" w:rsidR="007A00FE" w:rsidRDefault="007A00FE" w:rsidP="007A00FE">
      <w:pPr>
        <w:pStyle w:val="ListParagraph"/>
        <w:numPr>
          <w:ilvl w:val="1"/>
          <w:numId w:val="38"/>
        </w:numPr>
      </w:pPr>
      <w:r>
        <w:t>“port” for port number</w:t>
      </w:r>
    </w:p>
    <w:p w14:paraId="4864A6BF" w14:textId="5D7F7A9F" w:rsidR="007A00FE" w:rsidRDefault="007A00FE" w:rsidP="007A00FE">
      <w:pPr>
        <w:pStyle w:val="ListParagraph"/>
        <w:numPr>
          <w:ilvl w:val="1"/>
          <w:numId w:val="38"/>
        </w:numPr>
      </w:pPr>
      <w:r>
        <w:t>“username” for username</w:t>
      </w:r>
    </w:p>
    <w:p w14:paraId="7E9007FD" w14:textId="7517F663" w:rsidR="007A00FE" w:rsidRDefault="007A00FE" w:rsidP="007A00FE">
      <w:pPr>
        <w:pStyle w:val="ListParagraph"/>
        <w:numPr>
          <w:ilvl w:val="1"/>
          <w:numId w:val="38"/>
        </w:numPr>
      </w:pPr>
      <w:r>
        <w:t>“password” for password</w:t>
      </w:r>
    </w:p>
    <w:p w14:paraId="33542B54" w14:textId="7B3C6AD9" w:rsidR="007A00FE" w:rsidRDefault="007A00FE" w:rsidP="007A00FE">
      <w:pPr>
        <w:pStyle w:val="ListParagraph"/>
        <w:numPr>
          <w:ilvl w:val="1"/>
          <w:numId w:val="38"/>
        </w:numPr>
      </w:pPr>
      <w:r>
        <w:t>“instance” for the database instance name</w:t>
      </w:r>
    </w:p>
    <w:p w14:paraId="57DBF234" w14:textId="3A29CC74" w:rsidR="007A00FE" w:rsidRDefault="0084096F" w:rsidP="007A00FE">
      <w:pPr>
        <w:pStyle w:val="ListParagraph"/>
        <w:numPr>
          <w:ilvl w:val="1"/>
          <w:numId w:val="38"/>
        </w:numPr>
      </w:pPr>
      <w:proofErr w:type="spellStart"/>
      <w:r>
        <w:t>e</w:t>
      </w:r>
      <w:r w:rsidR="007A00FE">
        <w:t>tc</w:t>
      </w:r>
      <w:proofErr w:type="spellEnd"/>
    </w:p>
    <w:p w14:paraId="24CEAF70" w14:textId="29EAAAA5" w:rsidR="0084096F" w:rsidRDefault="0084096F" w:rsidP="0084096F">
      <w:r>
        <w:t>An example of a full name of a configuration parameter:</w:t>
      </w:r>
    </w:p>
    <w:p w14:paraId="2AA136FD" w14:textId="1A15E41E" w:rsidR="0084096F" w:rsidRDefault="003C5DD6" w:rsidP="0084096F">
      <w:pPr>
        <w:pStyle w:val="ListParagraph"/>
        <w:numPr>
          <w:ilvl w:val="0"/>
          <w:numId w:val="38"/>
        </w:numPr>
      </w:pPr>
      <w:proofErr w:type="spellStart"/>
      <w:r>
        <w:lastRenderedPageBreak/>
        <w:t>vetapi.</w:t>
      </w:r>
      <w:r w:rsidR="0084096F">
        <w:t>mule.</w:t>
      </w:r>
      <w:r w:rsidR="00144C6A">
        <w:t>host</w:t>
      </w:r>
      <w:proofErr w:type="spellEnd"/>
    </w:p>
    <w:p w14:paraId="5CD348BE" w14:textId="571C34E6" w:rsidR="0084096F" w:rsidRDefault="003C5DD6" w:rsidP="0084096F">
      <w:pPr>
        <w:pStyle w:val="ListParagraph"/>
        <w:numPr>
          <w:ilvl w:val="0"/>
          <w:numId w:val="38"/>
        </w:numPr>
      </w:pPr>
      <w:proofErr w:type="spellStart"/>
      <w:r>
        <w:t>vetapi.</w:t>
      </w:r>
      <w:r w:rsidR="0084096F">
        <w:t>mule.audituser</w:t>
      </w:r>
      <w:proofErr w:type="spellEnd"/>
    </w:p>
    <w:p w14:paraId="365F0B27" w14:textId="4BE3470E" w:rsidR="0084096F" w:rsidRDefault="003C5DD6" w:rsidP="0084096F">
      <w:pPr>
        <w:pStyle w:val="ListParagraph"/>
        <w:numPr>
          <w:ilvl w:val="0"/>
          <w:numId w:val="38"/>
        </w:numPr>
      </w:pPr>
      <w:r>
        <w:t>vet360.</w:t>
      </w:r>
      <w:r w:rsidR="007D58B5">
        <w:t>db.oracle.host</w:t>
      </w:r>
    </w:p>
    <w:p w14:paraId="089B4D33" w14:textId="5557F164" w:rsidR="007D58B5" w:rsidRDefault="00144C6A" w:rsidP="0084096F">
      <w:pPr>
        <w:pStyle w:val="ListParagraph"/>
        <w:numPr>
          <w:ilvl w:val="0"/>
          <w:numId w:val="38"/>
        </w:numPr>
      </w:pPr>
      <w:r>
        <w:t>vet360.</w:t>
      </w:r>
      <w:r w:rsidR="007D58B5">
        <w:t>db.oracle.port</w:t>
      </w:r>
    </w:p>
    <w:p w14:paraId="684B30B5" w14:textId="569C3B62" w:rsidR="007D58B5" w:rsidRDefault="00144C6A" w:rsidP="0084096F">
      <w:pPr>
        <w:pStyle w:val="ListParagraph"/>
        <w:numPr>
          <w:ilvl w:val="0"/>
          <w:numId w:val="38"/>
        </w:numPr>
      </w:pPr>
      <w:r>
        <w:t>vet360.</w:t>
      </w:r>
      <w:r w:rsidR="007D58B5">
        <w:t>web.iis.</w:t>
      </w:r>
      <w:r w:rsidR="00AF34D4">
        <w:t>port</w:t>
      </w:r>
    </w:p>
    <w:p w14:paraId="0FBD1D4E" w14:textId="6655BCAB" w:rsidR="00AF34D4" w:rsidRDefault="00AF34D4" w:rsidP="00AF34D4"/>
    <w:p w14:paraId="0233C7C3" w14:textId="30CE3955" w:rsidR="00AF34D4" w:rsidRDefault="00AF34D4" w:rsidP="00AF34D4">
      <w:r w:rsidRPr="00AF34D4">
        <w:rPr>
          <w:b/>
        </w:rPr>
        <w:t>Important</w:t>
      </w:r>
      <w:r>
        <w:t xml:space="preserve">: Since configuration parameters are managed in Environment Property files, which already are named by </w:t>
      </w:r>
      <w:ins w:id="16" w:author="Paul Marshall" w:date="2018-08-28T12:39:00Z">
        <w:r w:rsidR="0092647D">
          <w:t xml:space="preserve">the </w:t>
        </w:r>
      </w:ins>
      <w:r>
        <w:t>specific environment (“</w:t>
      </w:r>
      <w:proofErr w:type="spellStart"/>
      <w:r>
        <w:t>dev.configuration</w:t>
      </w:r>
      <w:proofErr w:type="spellEnd"/>
      <w:r>
        <w:t>”), there is no need to add an environment name into the name of the configuration parameter.  In fact,</w:t>
      </w:r>
      <w:del w:id="17" w:author="Paul Marshall" w:date="2018-08-28T12:40:00Z">
        <w:r w:rsidDel="0092647D">
          <w:delText xml:space="preserve"> it is the opposite,</w:delText>
        </w:r>
      </w:del>
      <w:r>
        <w:t xml:space="preserve"> no environment-specific </w:t>
      </w:r>
      <w:r w:rsidR="00932A82">
        <w:t xml:space="preserve">indicators, keywords, or flags should be part of the name of any configuration parameter.  Configuration parameters are reused across environments and, as such, are not tied to a specific environment.  </w:t>
      </w:r>
    </w:p>
    <w:p w14:paraId="12E36457" w14:textId="58E2C193" w:rsidR="00932A82" w:rsidRDefault="00932A82" w:rsidP="00AF34D4">
      <w:del w:id="18" w:author="Paul Marshall" w:date="2018-08-28T12:41:00Z">
        <w:r w:rsidDel="0092647D">
          <w:delText>With that said, o</w:delText>
        </w:r>
      </w:del>
      <w:ins w:id="19" w:author="Paul Marshall" w:date="2018-08-28T12:41:00Z">
        <w:r w:rsidR="0092647D">
          <w:t>O</w:t>
        </w:r>
      </w:ins>
      <w:r>
        <w:t>nce a configuration parameter is placed in an environment property file tied to a specific environment, the value of that parameter becomes specific to that environment.</w:t>
      </w:r>
    </w:p>
    <w:p w14:paraId="47761159" w14:textId="5A6F1805" w:rsidR="00932A82" w:rsidRDefault="00932A82" w:rsidP="00AF34D4">
      <w:commentRangeStart w:id="20"/>
      <w:r>
        <w:t xml:space="preserve">For example, </w:t>
      </w:r>
      <w:proofErr w:type="spellStart"/>
      <w:r w:rsidRPr="00932A82">
        <w:rPr>
          <w:b/>
        </w:rPr>
        <w:t>mule.env</w:t>
      </w:r>
      <w:proofErr w:type="spellEnd"/>
      <w:r>
        <w:t xml:space="preserve">=dev inside the </w:t>
      </w:r>
      <w:proofErr w:type="spellStart"/>
      <w:r>
        <w:t>dev.configuration</w:t>
      </w:r>
      <w:proofErr w:type="spellEnd"/>
      <w:r>
        <w:t xml:space="preserve"> property file.  The same </w:t>
      </w:r>
      <w:proofErr w:type="spellStart"/>
      <w:r w:rsidRPr="00932A82">
        <w:rPr>
          <w:b/>
        </w:rPr>
        <w:t>mule.env</w:t>
      </w:r>
      <w:proofErr w:type="spellEnd"/>
      <w:r>
        <w:t>=</w:t>
      </w:r>
      <w:proofErr w:type="spellStart"/>
      <w:r>
        <w:t>qa</w:t>
      </w:r>
      <w:proofErr w:type="spellEnd"/>
      <w:r>
        <w:t xml:space="preserve"> is now inside the </w:t>
      </w:r>
      <w:proofErr w:type="spellStart"/>
      <w:r>
        <w:t>qa.configuration</w:t>
      </w:r>
      <w:proofErr w:type="spellEnd"/>
      <w:r>
        <w:t xml:space="preserve"> file.</w:t>
      </w:r>
      <w:commentRangeEnd w:id="20"/>
      <w:r w:rsidR="0092647D">
        <w:rPr>
          <w:rStyle w:val="CommentReference"/>
        </w:rPr>
        <w:commentReference w:id="20"/>
      </w:r>
    </w:p>
    <w:p w14:paraId="64ADD4C5" w14:textId="7C2AA1FF" w:rsidR="00801CB1" w:rsidRDefault="00801CB1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2F0E9905" w14:textId="631DCCEC" w:rsidR="00D44F60" w:rsidRDefault="00F561EA" w:rsidP="00D44F60">
      <w:pPr>
        <w:pStyle w:val="Heading3"/>
      </w:pPr>
      <w:bookmarkStart w:id="21" w:name="_Toc504735251"/>
      <w:bookmarkStart w:id="22" w:name="_Toc519793522"/>
      <w:bookmarkStart w:id="23" w:name="_Toc504735230"/>
      <w:bookmarkEnd w:id="7"/>
      <w:r>
        <w:t xml:space="preserve">Configuration </w:t>
      </w:r>
      <w:r w:rsidR="00246225">
        <w:t>Properties</w:t>
      </w:r>
      <w:r w:rsidR="00D44F60">
        <w:t xml:space="preserve"> Naming Convention Guidelines</w:t>
      </w:r>
      <w:bookmarkEnd w:id="21"/>
      <w:bookmarkEnd w:id="22"/>
    </w:p>
    <w:p w14:paraId="5E112510" w14:textId="1A5B7189" w:rsidR="00D44F60" w:rsidRDefault="0092647D" w:rsidP="00D44F60">
      <w:ins w:id="24" w:author="Paul Marshall" w:date="2018-08-28T12:43:00Z">
        <w:r>
          <w:t xml:space="preserve">Here </w:t>
        </w:r>
        <w:proofErr w:type="gramStart"/>
        <w:r>
          <w:t>are</w:t>
        </w:r>
        <w:proofErr w:type="gramEnd"/>
        <w:r>
          <w:t xml:space="preserve"> s</w:t>
        </w:r>
      </w:ins>
      <w:del w:id="25" w:author="Paul Marshall" w:date="2018-08-28T12:43:00Z">
        <w:r w:rsidR="00D44F60" w:rsidDel="0092647D">
          <w:delText>S</w:delText>
        </w:r>
      </w:del>
      <w:r w:rsidR="00D44F60">
        <w:t xml:space="preserve">ome general guidelines and rules when choosing naming convention </w:t>
      </w:r>
      <w:r w:rsidR="00932A82">
        <w:t>for configuration parameters</w:t>
      </w:r>
      <w:r w:rsidR="00D44F60">
        <w:t>:</w:t>
      </w:r>
    </w:p>
    <w:p w14:paraId="700FE23A" w14:textId="6A18868A" w:rsidR="00932A82" w:rsidRPr="00932A82" w:rsidRDefault="0092647D" w:rsidP="00932A82">
      <w:pPr>
        <w:pStyle w:val="ListParagraph"/>
        <w:numPr>
          <w:ilvl w:val="0"/>
          <w:numId w:val="16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ins w:id="26" w:author="Paul Marshall" w:date="2018-08-28T12:43:00Z">
        <w:r>
          <w:t>Use short names rather than lengthy names</w:t>
        </w:r>
      </w:ins>
      <w:del w:id="27" w:author="Paul Marshall" w:date="2018-08-28T12:43:00Z">
        <w:r w:rsidR="00D44F60" w:rsidDel="007D2C7D">
          <w:delText>Shorter names</w:delText>
        </w:r>
      </w:del>
    </w:p>
    <w:p w14:paraId="6A9246A3" w14:textId="6BC4D894" w:rsidR="00792DBF" w:rsidRPr="00792DBF" w:rsidRDefault="007D2C7D" w:rsidP="00932A82">
      <w:pPr>
        <w:pStyle w:val="ListParagraph"/>
        <w:numPr>
          <w:ilvl w:val="0"/>
          <w:numId w:val="16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ins w:id="28" w:author="Paul Marshall" w:date="2018-08-28T12:44:00Z">
        <w:r>
          <w:t>Environment specific keywords (e.g. dev, or prod) should never be in the parameter name.</w:t>
        </w:r>
      </w:ins>
      <w:del w:id="29" w:author="Paul Marshall" w:date="2018-08-28T12:44:00Z">
        <w:r w:rsidR="00792DBF" w:rsidDel="007D2C7D">
          <w:delText>Never have environment specific keywords in the name of the parameter (e.g., “dev” or “prod”)</w:delText>
        </w:r>
      </w:del>
    </w:p>
    <w:p w14:paraId="0B8D6AEB" w14:textId="48EC8708" w:rsidR="00B17C9D" w:rsidRPr="00B17C9D" w:rsidRDefault="00792DBF" w:rsidP="00932A82">
      <w:pPr>
        <w:pStyle w:val="ListParagraph"/>
        <w:numPr>
          <w:ilvl w:val="0"/>
          <w:numId w:val="16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 xml:space="preserve">Names should be descriptive </w:t>
      </w:r>
      <w:ins w:id="30" w:author="Paul Marshall" w:date="2018-08-28T12:45:00Z">
        <w:r w:rsidR="007D2C7D">
          <w:t xml:space="preserve">enough </w:t>
        </w:r>
      </w:ins>
      <w:r>
        <w:t xml:space="preserve">to clearly indicate which </w:t>
      </w:r>
      <w:r w:rsidR="00B17C9D">
        <w:t xml:space="preserve">platform or system </w:t>
      </w:r>
      <w:del w:id="31" w:author="Paul Marshall" w:date="2018-08-28T12:45:00Z">
        <w:r w:rsidR="00B17C9D" w:rsidDel="007D2C7D">
          <w:delText xml:space="preserve">that </w:delText>
        </w:r>
      </w:del>
      <w:ins w:id="32" w:author="Paul Marshall" w:date="2018-08-28T12:45:00Z">
        <w:r w:rsidR="007D2C7D">
          <w:t>a</w:t>
        </w:r>
        <w:r w:rsidR="007D2C7D">
          <w:t xml:space="preserve"> </w:t>
        </w:r>
      </w:ins>
      <w:r w:rsidR="00B17C9D">
        <w:t>parameter is associated with, the name of the platform, and the type of the parameter</w:t>
      </w:r>
    </w:p>
    <w:p w14:paraId="7ED34AB0" w14:textId="3505071D" w:rsidR="00B17C9D" w:rsidRPr="00B17C9D" w:rsidRDefault="00B17C9D" w:rsidP="00932A82">
      <w:pPr>
        <w:pStyle w:val="ListParagraph"/>
        <w:numPr>
          <w:ilvl w:val="0"/>
          <w:numId w:val="16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>All parameters across the VA</w:t>
      </w:r>
      <w:del w:id="33" w:author="Paul Marshall" w:date="2018-08-28T12:46:00Z">
        <w:r w:rsidDel="007D2C7D">
          <w:delText xml:space="preserve"> organization</w:delText>
        </w:r>
      </w:del>
      <w:r>
        <w:t xml:space="preserve"> should be consistently named based on a single canonical model</w:t>
      </w:r>
      <w:r w:rsidR="0054506A">
        <w:t>.  Example model for the parameter names can contain these globally defined parameter types</w:t>
      </w:r>
      <w:r w:rsidR="008C29CA">
        <w:t xml:space="preserve"> (this is just an example of what the model can contain):</w:t>
      </w:r>
    </w:p>
    <w:p w14:paraId="66842372" w14:textId="53278D86" w:rsidR="00B17C9D" w:rsidRPr="00B17C9D" w:rsidRDefault="0054506A" w:rsidP="00B17C9D">
      <w:pPr>
        <w:pStyle w:val="ListParagraph"/>
        <w:numPr>
          <w:ilvl w:val="1"/>
          <w:numId w:val="16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>h</w:t>
      </w:r>
      <w:r w:rsidR="00B17C9D">
        <w:t>ost</w:t>
      </w:r>
    </w:p>
    <w:p w14:paraId="0F4BF365" w14:textId="0C6EEA03" w:rsidR="00B17C9D" w:rsidRPr="00B17C9D" w:rsidRDefault="0054506A" w:rsidP="00B17C9D">
      <w:pPr>
        <w:pStyle w:val="ListParagraph"/>
        <w:numPr>
          <w:ilvl w:val="1"/>
          <w:numId w:val="16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>p</w:t>
      </w:r>
      <w:r w:rsidR="00B17C9D">
        <w:t>ort</w:t>
      </w:r>
    </w:p>
    <w:p w14:paraId="3DC99C4B" w14:textId="21D1CCE8" w:rsidR="0054506A" w:rsidRPr="0054506A" w:rsidRDefault="0054506A" w:rsidP="00B17C9D">
      <w:pPr>
        <w:pStyle w:val="ListParagraph"/>
        <w:numPr>
          <w:ilvl w:val="1"/>
          <w:numId w:val="16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>instance</w:t>
      </w:r>
    </w:p>
    <w:p w14:paraId="180BCBFB" w14:textId="77777777" w:rsidR="0054506A" w:rsidRPr="0054506A" w:rsidRDefault="0054506A" w:rsidP="00B17C9D">
      <w:pPr>
        <w:pStyle w:val="ListParagraph"/>
        <w:numPr>
          <w:ilvl w:val="1"/>
          <w:numId w:val="16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>env</w:t>
      </w:r>
    </w:p>
    <w:p w14:paraId="19EC132D" w14:textId="6B2D758B" w:rsidR="008C29CA" w:rsidRPr="008C29CA" w:rsidRDefault="008C29CA" w:rsidP="00B17C9D">
      <w:pPr>
        <w:pStyle w:val="ListParagraph"/>
        <w:numPr>
          <w:ilvl w:val="1"/>
          <w:numId w:val="16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>username</w:t>
      </w:r>
    </w:p>
    <w:p w14:paraId="605D96C5" w14:textId="6982E2B6" w:rsidR="00932A82" w:rsidRPr="008C29CA" w:rsidRDefault="008C29CA" w:rsidP="00B17C9D">
      <w:pPr>
        <w:pStyle w:val="ListParagraph"/>
        <w:numPr>
          <w:ilvl w:val="1"/>
          <w:numId w:val="16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>password</w:t>
      </w:r>
    </w:p>
    <w:p w14:paraId="5D405561" w14:textId="5A00C36F" w:rsidR="008C29CA" w:rsidRPr="008C29CA" w:rsidRDefault="008C29CA" w:rsidP="00B17C9D">
      <w:pPr>
        <w:pStyle w:val="ListParagraph"/>
        <w:numPr>
          <w:ilvl w:val="1"/>
          <w:numId w:val="16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8C29CA">
        <w:t>path</w:t>
      </w:r>
    </w:p>
    <w:p w14:paraId="6A565961" w14:textId="3CA85460" w:rsidR="008C29CA" w:rsidRPr="008C29CA" w:rsidDel="005E4B72" w:rsidRDefault="008C29CA" w:rsidP="008C29CA">
      <w:pPr>
        <w:ind w:left="720"/>
        <w:rPr>
          <w:del w:id="34" w:author="Paul Marshall" w:date="2018-08-28T13:02:00Z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54B8C9BD" w14:textId="10FD9FD6" w:rsidR="00517ABC" w:rsidRPr="005E4B72" w:rsidDel="005E4B72" w:rsidRDefault="00517ABC" w:rsidP="005E4B72">
      <w:pPr>
        <w:rPr>
          <w:del w:id="35" w:author="Paul Marshall" w:date="2018-08-28T13:02:00Z"/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pPrChange w:id="36" w:author="Paul Marshall" w:date="2018-08-28T13:02:00Z">
          <w:pPr>
            <w:pStyle w:val="ListParagraph"/>
            <w:numPr>
              <w:numId w:val="16"/>
            </w:numPr>
            <w:ind w:hanging="360"/>
          </w:pPr>
        </w:pPrChange>
      </w:pPr>
      <w:del w:id="37" w:author="Paul Marshall" w:date="2018-08-28T13:02:00Z">
        <w:r w:rsidDel="005E4B72">
          <w:br w:type="page"/>
        </w:r>
      </w:del>
    </w:p>
    <w:p w14:paraId="50204042" w14:textId="77777777" w:rsidR="00517ABC" w:rsidRDefault="00517ABC" w:rsidP="00517ABC">
      <w:pPr>
        <w:pStyle w:val="Heading2"/>
      </w:pPr>
      <w:bookmarkStart w:id="38" w:name="_Toc519793523"/>
      <w:r>
        <w:lastRenderedPageBreak/>
        <w:t>MuleSoft specific API Naming Convention</w:t>
      </w:r>
      <w:bookmarkEnd w:id="38"/>
    </w:p>
    <w:p w14:paraId="7C8BFE4B" w14:textId="5175EECD" w:rsidR="00420CF5" w:rsidRDefault="00077605" w:rsidP="00420CF5">
      <w:pPr>
        <w:pStyle w:val="Heading3"/>
      </w:pPr>
      <w:bookmarkStart w:id="39" w:name="_Toc519793524"/>
      <w:bookmarkEnd w:id="23"/>
      <w:r>
        <w:t>Configuration Parameter</w:t>
      </w:r>
      <w:r w:rsidR="00420CF5" w:rsidRPr="006732FE">
        <w:t xml:space="preserve"> Naming Convention</w:t>
      </w:r>
      <w:bookmarkEnd w:id="39"/>
      <w:r w:rsidR="00420CF5">
        <w:t xml:space="preserve"> </w:t>
      </w:r>
    </w:p>
    <w:p w14:paraId="21A7865F" w14:textId="77777777" w:rsidR="00420CF5" w:rsidRDefault="00420CF5" w:rsidP="00420CF5">
      <w:pPr>
        <w:pStyle w:val="Heading4"/>
      </w:pPr>
      <w:bookmarkStart w:id="40" w:name="_Toc498773005"/>
      <w:bookmarkStart w:id="41" w:name="_Toc519793525"/>
      <w:r>
        <w:t>Use Case</w:t>
      </w:r>
      <w:bookmarkEnd w:id="40"/>
      <w:bookmarkEnd w:id="41"/>
    </w:p>
    <w:p w14:paraId="5DD496EF" w14:textId="22AD40DE" w:rsidR="00420CF5" w:rsidRDefault="005E3EA2" w:rsidP="00C87660">
      <w:pPr>
        <w:autoSpaceDE w:val="0"/>
        <w:autoSpaceDN w:val="0"/>
        <w:adjustRightInd w:val="0"/>
        <w:spacing w:after="0" w:line="240" w:lineRule="auto"/>
      </w:pPr>
      <w:r w:rsidRPr="00796E36">
        <w:t>Can</w:t>
      </w:r>
      <w:r w:rsidR="00420CF5" w:rsidRPr="00796E36">
        <w:t xml:space="preserve"> </w:t>
      </w:r>
      <w:r w:rsidR="00420CF5">
        <w:t xml:space="preserve">create a </w:t>
      </w:r>
      <w:r w:rsidR="008C29CA">
        <w:t>configuration parameter</w:t>
      </w:r>
      <w:r w:rsidR="00420CF5">
        <w:t xml:space="preserve"> for each target Mulesoft environment and deploy the same artifact across multiple environments (e.g., dev, </w:t>
      </w:r>
      <w:proofErr w:type="spellStart"/>
      <w:r w:rsidR="00420CF5">
        <w:t>qa</w:t>
      </w:r>
      <w:proofErr w:type="spellEnd"/>
      <w:r w:rsidR="00420CF5">
        <w:t xml:space="preserve">, production), without modifying the keys of the property parameters.  Standardize on </w:t>
      </w:r>
      <w:ins w:id="42" w:author="Paul Marshall" w:date="2018-08-28T13:05:00Z">
        <w:r w:rsidR="00145576">
          <w:t xml:space="preserve">the </w:t>
        </w:r>
      </w:ins>
      <w:r w:rsidR="008C29CA">
        <w:t>configuration parameter naming convention.</w:t>
      </w:r>
    </w:p>
    <w:p w14:paraId="703388EA" w14:textId="77777777" w:rsidR="00C87660" w:rsidRDefault="00C87660" w:rsidP="00C87660">
      <w:pPr>
        <w:autoSpaceDE w:val="0"/>
        <w:autoSpaceDN w:val="0"/>
        <w:adjustRightInd w:val="0"/>
        <w:spacing w:after="0" w:line="240" w:lineRule="auto"/>
      </w:pPr>
    </w:p>
    <w:p w14:paraId="599593B9" w14:textId="33375051" w:rsidR="00C87660" w:rsidRPr="00846DAF" w:rsidRDefault="00846DAF" w:rsidP="00C87660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bookmarkStart w:id="43" w:name="_Toc519793526"/>
      <w:r>
        <w:t xml:space="preserve">Global </w:t>
      </w:r>
      <w:proofErr w:type="spellStart"/>
      <w:r>
        <w:t>Properites</w:t>
      </w:r>
      <w:bookmarkEnd w:id="43"/>
      <w:proofErr w:type="spellEnd"/>
    </w:p>
    <w:p w14:paraId="4EE614AF" w14:textId="2D9674C2" w:rsidR="00C87660" w:rsidRDefault="00BB1640" w:rsidP="00C87660">
      <w:r>
        <w:t xml:space="preserve">Mule 4 </w:t>
      </w:r>
      <w:proofErr w:type="gramStart"/>
      <w:r>
        <w:t xml:space="preserve">has </w:t>
      </w:r>
      <w:ins w:id="44" w:author="Paul Marshall" w:date="2018-08-28T13:06:00Z">
        <w:r w:rsidR="00145576">
          <w:t xml:space="preserve">the </w:t>
        </w:r>
      </w:ins>
      <w:r>
        <w:t>ability to</w:t>
      </w:r>
      <w:proofErr w:type="gramEnd"/>
      <w:r>
        <w:t xml:space="preserve"> define global properties</w:t>
      </w:r>
      <w:r w:rsidR="00846DAF">
        <w:t xml:space="preserve">.  </w:t>
      </w:r>
      <w:del w:id="45" w:author="Paul Marshall" w:date="2018-08-28T13:08:00Z">
        <w:r w:rsidR="00846DAF" w:rsidRPr="00846DAF" w:rsidDel="00145576">
          <w:delText>As a</w:delText>
        </w:r>
      </w:del>
      <w:ins w:id="46" w:author="Paul Marshall" w:date="2018-08-28T13:08:00Z">
        <w:r w:rsidR="00145576">
          <w:t>A</w:t>
        </w:r>
      </w:ins>
      <w:r w:rsidR="00846DAF" w:rsidRPr="00846DAF">
        <w:t xml:space="preserve"> developer</w:t>
      </w:r>
      <w:del w:id="47" w:author="Paul Marshall" w:date="2018-08-28T13:08:00Z">
        <w:r w:rsidR="00846DAF" w:rsidRPr="00846DAF" w:rsidDel="00145576">
          <w:delText>, you</w:delText>
        </w:r>
      </w:del>
      <w:r w:rsidR="00846DAF" w:rsidRPr="00846DAF">
        <w:t xml:space="preserve"> can use the </w:t>
      </w:r>
      <w:r w:rsidR="00846DAF" w:rsidRPr="00846DAF">
        <w:rPr>
          <w:rFonts w:ascii="Courier New" w:hAnsi="Courier New" w:cs="Courier New"/>
        </w:rPr>
        <w:t>&lt;global-property&gt;</w:t>
      </w:r>
      <w:r w:rsidR="00846DAF" w:rsidRPr="00846DAF">
        <w:t xml:space="preserve"> element to set a placeholder value from within </w:t>
      </w:r>
      <w:del w:id="48" w:author="Paul Marshall" w:date="2018-08-28T13:08:00Z">
        <w:r w:rsidR="00846DAF" w:rsidRPr="00846DAF" w:rsidDel="00145576">
          <w:delText xml:space="preserve">your </w:delText>
        </w:r>
      </w:del>
      <w:ins w:id="49" w:author="Paul Marshall" w:date="2018-08-28T13:08:00Z">
        <w:r w:rsidR="00145576">
          <w:t>the</w:t>
        </w:r>
        <w:r w:rsidR="00145576" w:rsidRPr="00846DAF">
          <w:t xml:space="preserve"> </w:t>
        </w:r>
      </w:ins>
      <w:r w:rsidR="00846DAF" w:rsidRPr="00846DAF">
        <w:t xml:space="preserve">Mule configuration, such as from within another Mule configuration file. </w:t>
      </w:r>
      <w:r w:rsidR="00247441">
        <w:t>Example of a definition of a global property is shown below:</w:t>
      </w:r>
    </w:p>
    <w:p w14:paraId="33F11D7A" w14:textId="1291566B" w:rsidR="00247441" w:rsidRDefault="002B1E71" w:rsidP="00C87660">
      <w:r>
        <w:rPr>
          <w:noProof/>
        </w:rPr>
        <w:drawing>
          <wp:inline distT="0" distB="0" distL="0" distR="0" wp14:anchorId="74298AB9" wp14:editId="07B70040">
            <wp:extent cx="5943600" cy="673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FF11" w14:textId="43C211DB" w:rsidR="002B1E71" w:rsidRDefault="002B1E71" w:rsidP="00C87660"/>
    <w:p w14:paraId="0733E0F1" w14:textId="3CA1D79C" w:rsidR="002B1E71" w:rsidRDefault="002B1E71" w:rsidP="00C87660">
      <w:r>
        <w:t>The properties are managed in mule-</w:t>
      </w:r>
      <w:proofErr w:type="spellStart"/>
      <w:r>
        <w:t>app.properties</w:t>
      </w:r>
      <w:proofErr w:type="spellEnd"/>
      <w:r>
        <w:t xml:space="preserve"> file in Mule 3 and Mule 4, but with the new 4.x release Mulesoft has also provide an ability to manage global properties inside a YAML file. The format of a YAML file allows to structure all properties in a nested tree. For example, instead of the above “</w:t>
      </w:r>
      <w:proofErr w:type="spellStart"/>
      <w:r>
        <w:t>smtp.host</w:t>
      </w:r>
      <w:proofErr w:type="spellEnd"/>
      <w:r>
        <w:t>”, we can now store the same property inside a YAML file like this:</w:t>
      </w:r>
    </w:p>
    <w:p w14:paraId="27D9519E" w14:textId="571CE95F" w:rsidR="002B1E71" w:rsidRDefault="002B1E71" w:rsidP="00C87660"/>
    <w:p w14:paraId="0B31CC96" w14:textId="5D670449" w:rsidR="002B1E71" w:rsidRPr="0078464B" w:rsidRDefault="0078464B" w:rsidP="0078464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78464B">
        <w:rPr>
          <w:rFonts w:ascii="Courier New" w:hAnsi="Courier New" w:cs="Courier New"/>
        </w:rPr>
        <w:t>smtp:</w:t>
      </w:r>
    </w:p>
    <w:p w14:paraId="71B94DD3" w14:textId="1D331EC4" w:rsidR="0078464B" w:rsidRPr="0078464B" w:rsidRDefault="0078464B" w:rsidP="0078464B">
      <w:pPr>
        <w:spacing w:after="0"/>
        <w:rPr>
          <w:rFonts w:ascii="Courier New" w:hAnsi="Courier New" w:cs="Courier New"/>
        </w:rPr>
      </w:pPr>
      <w:r w:rsidRPr="0078464B">
        <w:rPr>
          <w:rFonts w:ascii="Courier New" w:hAnsi="Courier New" w:cs="Courier New"/>
        </w:rPr>
        <w:t xml:space="preserve">     host: “{host name}”,</w:t>
      </w:r>
    </w:p>
    <w:p w14:paraId="4C794550" w14:textId="68DA63CA" w:rsidR="0078464B" w:rsidRPr="00C87660" w:rsidRDefault="0078464B" w:rsidP="0078464B">
      <w:pPr>
        <w:spacing w:after="0"/>
      </w:pPr>
      <w:r w:rsidRPr="0078464B">
        <w:rPr>
          <w:rFonts w:ascii="Courier New" w:hAnsi="Courier New" w:cs="Courier New"/>
        </w:rPr>
        <w:t xml:space="preserve">     subject: “{subject name”</w:t>
      </w:r>
      <w:r>
        <w:tab/>
      </w:r>
      <w:r>
        <w:tab/>
      </w:r>
    </w:p>
    <w:p w14:paraId="490620DF" w14:textId="541C5B48" w:rsidR="00C87660" w:rsidRDefault="00C87660" w:rsidP="00C87660">
      <w:pPr>
        <w:autoSpaceDE w:val="0"/>
        <w:autoSpaceDN w:val="0"/>
        <w:adjustRightInd w:val="0"/>
        <w:spacing w:after="0" w:line="240" w:lineRule="auto"/>
      </w:pPr>
    </w:p>
    <w:p w14:paraId="5EE6AF2C" w14:textId="06F1337B" w:rsidR="0078464B" w:rsidRDefault="0078464B" w:rsidP="00C87660">
      <w:pPr>
        <w:autoSpaceDE w:val="0"/>
        <w:autoSpaceDN w:val="0"/>
        <w:adjustRightInd w:val="0"/>
        <w:spacing w:after="0" w:line="240" w:lineRule="auto"/>
      </w:pPr>
      <w:r>
        <w:t>With that said, the naming conventions for the global configuration parameters should still follow the naming conventions defined in the previous, Technology-Agnostic</w:t>
      </w:r>
      <w:r w:rsidR="003F7352">
        <w:t>, section.</w:t>
      </w:r>
    </w:p>
    <w:p w14:paraId="6E50A5C9" w14:textId="26F50163" w:rsidR="003F7352" w:rsidRDefault="003F7352" w:rsidP="00C87660">
      <w:pPr>
        <w:autoSpaceDE w:val="0"/>
        <w:autoSpaceDN w:val="0"/>
        <w:adjustRightInd w:val="0"/>
        <w:spacing w:after="0" w:line="240" w:lineRule="auto"/>
      </w:pPr>
    </w:p>
    <w:p w14:paraId="74E74E68" w14:textId="77777777" w:rsidR="006B5D93" w:rsidRDefault="003F7352" w:rsidP="00C87660">
      <w:pPr>
        <w:autoSpaceDE w:val="0"/>
        <w:autoSpaceDN w:val="0"/>
        <w:adjustRightInd w:val="0"/>
        <w:spacing w:after="0" w:line="240" w:lineRule="auto"/>
      </w:pPr>
      <w:bookmarkStart w:id="50" w:name="_GoBack"/>
      <w:bookmarkEnd w:id="50"/>
      <w:r>
        <w:t>Mulesoft has a number of reserved global configuration parameters, which all start with “mule.” in the name of the parameter.  For example, “</w:t>
      </w:r>
      <w:proofErr w:type="spellStart"/>
      <w:r>
        <w:t>mule.env</w:t>
      </w:r>
      <w:proofErr w:type="spellEnd"/>
      <w:r>
        <w:t xml:space="preserve">” is reserved to the name of the Mule environment.  </w:t>
      </w:r>
      <w:r w:rsidR="006B5D93">
        <w:t>In addition, there are other reserved Mule properties that are tied to the application deployed.  For example, “app.name” is the name of the application running within the Mule runtime.</w:t>
      </w:r>
    </w:p>
    <w:p w14:paraId="73972C46" w14:textId="77777777" w:rsidR="006B5D93" w:rsidRDefault="006B5D93" w:rsidP="00C87660">
      <w:pPr>
        <w:autoSpaceDE w:val="0"/>
        <w:autoSpaceDN w:val="0"/>
        <w:adjustRightInd w:val="0"/>
        <w:spacing w:after="0" w:line="240" w:lineRule="auto"/>
      </w:pPr>
    </w:p>
    <w:p w14:paraId="20430610" w14:textId="1AD3322F" w:rsidR="003F7352" w:rsidRDefault="006B5D93" w:rsidP="00C87660">
      <w:pPr>
        <w:autoSpaceDE w:val="0"/>
        <w:autoSpaceDN w:val="0"/>
        <w:adjustRightInd w:val="0"/>
        <w:spacing w:after="0" w:line="240" w:lineRule="auto"/>
      </w:pPr>
      <w:r>
        <w:t>In a Mule process flow, a developer can reference these parameters like this: ${</w:t>
      </w:r>
      <w:proofErr w:type="spellStart"/>
      <w:r>
        <w:t>mule.env</w:t>
      </w:r>
      <w:proofErr w:type="spellEnd"/>
      <w:r>
        <w:t>}, by adding a dollar sign “$” and wrapping the parameter name with the curly braces.</w:t>
      </w:r>
      <w:r w:rsidR="008C64B4">
        <w:t xml:space="preserve">  In Mule Expression Language (MEL) used inside an expression such as inside a </w:t>
      </w:r>
      <w:proofErr w:type="spellStart"/>
      <w:r w:rsidR="008C64B4">
        <w:t>DataWeave</w:t>
      </w:r>
      <w:proofErr w:type="spellEnd"/>
      <w:r w:rsidR="008C64B4">
        <w:t xml:space="preserve"> Transformations </w:t>
      </w:r>
      <w:r w:rsidR="007B2EB2">
        <w:t>control, accessing properties is done with a reserved “#p[]”, where you would place the name of the property inside the square brackets. For example,  “#p[‘</w:t>
      </w:r>
      <w:r w:rsidR="00537B4C">
        <w:t>vet360.db.oracle.host’]”.</w:t>
      </w:r>
      <w:r w:rsidR="003F7352">
        <w:t xml:space="preserve"> </w:t>
      </w:r>
    </w:p>
    <w:sectPr w:rsidR="003F7352">
      <w:headerReference w:type="even" r:id="rId12"/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0" w:author="Paul Marshall" w:date="2018-08-28T12:42:00Z" w:initials="PM">
    <w:p w14:paraId="57DC091B" w14:textId="5939015A" w:rsidR="0092647D" w:rsidRDefault="0092647D">
      <w:pPr>
        <w:pStyle w:val="CommentText"/>
      </w:pPr>
      <w:r>
        <w:rPr>
          <w:rStyle w:val="CommentReference"/>
        </w:rPr>
        <w:annotationRef/>
      </w:r>
      <w:r>
        <w:t>Somewhat confusing to me.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DC091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DC091B" w16cid:durableId="1F2FC1C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13563" w14:textId="77777777" w:rsidR="000C1E79" w:rsidRDefault="000C1E79" w:rsidP="00CB61B5">
      <w:pPr>
        <w:spacing w:after="0" w:line="240" w:lineRule="auto"/>
      </w:pPr>
      <w:r>
        <w:separator/>
      </w:r>
    </w:p>
  </w:endnote>
  <w:endnote w:type="continuationSeparator" w:id="0">
    <w:p w14:paraId="50F29F0C" w14:textId="77777777" w:rsidR="000C1E79" w:rsidRDefault="000C1E79" w:rsidP="00CB6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old">
    <w:altName w:val="Arial"/>
    <w:panose1 w:val="020B07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7B941" w14:textId="77777777" w:rsidR="000B7398" w:rsidRPr="00E65605" w:rsidRDefault="000B7398" w:rsidP="007F5150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rFonts w:ascii="Arial Bold" w:hAnsi="Arial Bold"/>
        <w:sz w:val="18"/>
        <w:szCs w:val="16"/>
      </w:rPr>
    </w:pPr>
    <w:r>
      <w:rPr>
        <w:rFonts w:ascii="Arial Bold" w:hAnsi="Arial Bold"/>
        <w:sz w:val="18"/>
        <w:szCs w:val="16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F14E1B" w14:textId="77777777" w:rsidR="000C1E79" w:rsidRDefault="000C1E79" w:rsidP="00CB61B5">
      <w:pPr>
        <w:spacing w:after="0" w:line="240" w:lineRule="auto"/>
      </w:pPr>
      <w:r>
        <w:separator/>
      </w:r>
    </w:p>
  </w:footnote>
  <w:footnote w:type="continuationSeparator" w:id="0">
    <w:p w14:paraId="0FA41FE4" w14:textId="77777777" w:rsidR="000C1E79" w:rsidRDefault="000C1E79" w:rsidP="00CB6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BA7CB" w14:textId="77777777" w:rsidR="000B7398" w:rsidRDefault="000B7398">
    <w:pPr>
      <w:pStyle w:val="Header"/>
    </w:pPr>
  </w:p>
  <w:p w14:paraId="24F0E56C" w14:textId="77777777" w:rsidR="000B7398" w:rsidRDefault="000B739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E8EEF" w14:textId="77777777" w:rsidR="000B7398" w:rsidRPr="00092AF9" w:rsidRDefault="000B7398" w:rsidP="007F5150">
    <w:pPr>
      <w:pStyle w:val="Header"/>
      <w:pBdr>
        <w:bottom w:val="single" w:sz="4" w:space="1" w:color="auto"/>
      </w:pBdr>
      <w:rPr>
        <w:sz w:val="36"/>
        <w:szCs w:val="36"/>
      </w:rPr>
    </w:pPr>
    <w:r>
      <w:rPr>
        <w:sz w:val="36"/>
        <w:szCs w:val="36"/>
      </w:rPr>
      <w:tab/>
      <w:t xml:space="preserve">                     </w:t>
    </w:r>
    <w:r>
      <w:rPr>
        <w:sz w:val="36"/>
        <w:szCs w:val="36"/>
      </w:rPr>
      <w:tab/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C3956"/>
    <w:multiLevelType w:val="hybridMultilevel"/>
    <w:tmpl w:val="AD5C5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E5C0F"/>
    <w:multiLevelType w:val="hybridMultilevel"/>
    <w:tmpl w:val="E5185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33D52"/>
    <w:multiLevelType w:val="hybridMultilevel"/>
    <w:tmpl w:val="4072B7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3931055"/>
    <w:multiLevelType w:val="hybridMultilevel"/>
    <w:tmpl w:val="6B146FD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3DD314D"/>
    <w:multiLevelType w:val="hybridMultilevel"/>
    <w:tmpl w:val="B2063000"/>
    <w:lvl w:ilvl="0" w:tplc="0CB017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C774C"/>
    <w:multiLevelType w:val="hybridMultilevel"/>
    <w:tmpl w:val="DF66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971CA"/>
    <w:multiLevelType w:val="hybridMultilevel"/>
    <w:tmpl w:val="3118B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B61875"/>
    <w:multiLevelType w:val="hybridMultilevel"/>
    <w:tmpl w:val="D1D0C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C4DC4"/>
    <w:multiLevelType w:val="hybridMultilevel"/>
    <w:tmpl w:val="2F122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34BB3"/>
    <w:multiLevelType w:val="multilevel"/>
    <w:tmpl w:val="8A94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E357F4"/>
    <w:multiLevelType w:val="hybridMultilevel"/>
    <w:tmpl w:val="C80E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66AE6"/>
    <w:multiLevelType w:val="hybridMultilevel"/>
    <w:tmpl w:val="6FF0B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307C88"/>
    <w:multiLevelType w:val="hybridMultilevel"/>
    <w:tmpl w:val="292A89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57249D"/>
    <w:multiLevelType w:val="hybridMultilevel"/>
    <w:tmpl w:val="7646F5B0"/>
    <w:lvl w:ilvl="0" w:tplc="C8865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8A1113"/>
    <w:multiLevelType w:val="hybridMultilevel"/>
    <w:tmpl w:val="8D86C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307764"/>
    <w:multiLevelType w:val="hybridMultilevel"/>
    <w:tmpl w:val="4B5A2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3F74DF"/>
    <w:multiLevelType w:val="hybridMultilevel"/>
    <w:tmpl w:val="FB161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786196"/>
    <w:multiLevelType w:val="hybridMultilevel"/>
    <w:tmpl w:val="6742B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BF21AB"/>
    <w:multiLevelType w:val="hybridMultilevel"/>
    <w:tmpl w:val="ABDE1420"/>
    <w:lvl w:ilvl="0" w:tplc="C8865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64136D"/>
    <w:multiLevelType w:val="hybridMultilevel"/>
    <w:tmpl w:val="B66C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6A5A14"/>
    <w:multiLevelType w:val="hybridMultilevel"/>
    <w:tmpl w:val="FD00A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FC6A1B"/>
    <w:multiLevelType w:val="hybridMultilevel"/>
    <w:tmpl w:val="A10CB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C92C24"/>
    <w:multiLevelType w:val="hybridMultilevel"/>
    <w:tmpl w:val="46D82672"/>
    <w:lvl w:ilvl="0" w:tplc="C8865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AF27E1"/>
    <w:multiLevelType w:val="hybridMultilevel"/>
    <w:tmpl w:val="5F967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B106A"/>
    <w:multiLevelType w:val="hybridMultilevel"/>
    <w:tmpl w:val="0810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A21B5A"/>
    <w:multiLevelType w:val="hybridMultilevel"/>
    <w:tmpl w:val="E286C52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582539FF"/>
    <w:multiLevelType w:val="hybridMultilevel"/>
    <w:tmpl w:val="EBEEAF00"/>
    <w:lvl w:ilvl="0" w:tplc="86447C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631F0F"/>
    <w:multiLevelType w:val="multilevel"/>
    <w:tmpl w:val="4F16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3A49DE"/>
    <w:multiLevelType w:val="hybridMultilevel"/>
    <w:tmpl w:val="63E80FC0"/>
    <w:lvl w:ilvl="0" w:tplc="D750DA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DB751B"/>
    <w:multiLevelType w:val="hybridMultilevel"/>
    <w:tmpl w:val="4B5A2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E743D6"/>
    <w:multiLevelType w:val="hybridMultilevel"/>
    <w:tmpl w:val="3232E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833869"/>
    <w:multiLevelType w:val="hybridMultilevel"/>
    <w:tmpl w:val="A830E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E13A58"/>
    <w:multiLevelType w:val="hybridMultilevel"/>
    <w:tmpl w:val="1A4C2E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A115AC0"/>
    <w:multiLevelType w:val="hybridMultilevel"/>
    <w:tmpl w:val="96FE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760DF9"/>
    <w:multiLevelType w:val="hybridMultilevel"/>
    <w:tmpl w:val="7A5A6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017011"/>
    <w:multiLevelType w:val="hybridMultilevel"/>
    <w:tmpl w:val="FD5A1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4340D1"/>
    <w:multiLevelType w:val="hybridMultilevel"/>
    <w:tmpl w:val="CA48A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D558DE"/>
    <w:multiLevelType w:val="hybridMultilevel"/>
    <w:tmpl w:val="8BE6903E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6"/>
  </w:num>
  <w:num w:numId="3">
    <w:abstractNumId w:val="1"/>
  </w:num>
  <w:num w:numId="4">
    <w:abstractNumId w:val="5"/>
  </w:num>
  <w:num w:numId="5">
    <w:abstractNumId w:val="19"/>
  </w:num>
  <w:num w:numId="6">
    <w:abstractNumId w:val="25"/>
  </w:num>
  <w:num w:numId="7">
    <w:abstractNumId w:val="2"/>
  </w:num>
  <w:num w:numId="8">
    <w:abstractNumId w:val="7"/>
  </w:num>
  <w:num w:numId="9">
    <w:abstractNumId w:val="23"/>
  </w:num>
  <w:num w:numId="10">
    <w:abstractNumId w:val="27"/>
  </w:num>
  <w:num w:numId="11">
    <w:abstractNumId w:val="9"/>
  </w:num>
  <w:num w:numId="12">
    <w:abstractNumId w:val="32"/>
  </w:num>
  <w:num w:numId="13">
    <w:abstractNumId w:val="30"/>
  </w:num>
  <w:num w:numId="14">
    <w:abstractNumId w:val="10"/>
  </w:num>
  <w:num w:numId="15">
    <w:abstractNumId w:val="3"/>
  </w:num>
  <w:num w:numId="16">
    <w:abstractNumId w:val="33"/>
  </w:num>
  <w:num w:numId="17">
    <w:abstractNumId w:val="6"/>
  </w:num>
  <w:num w:numId="18">
    <w:abstractNumId w:val="31"/>
  </w:num>
  <w:num w:numId="19">
    <w:abstractNumId w:val="16"/>
  </w:num>
  <w:num w:numId="20">
    <w:abstractNumId w:val="34"/>
  </w:num>
  <w:num w:numId="21">
    <w:abstractNumId w:val="12"/>
  </w:num>
  <w:num w:numId="22">
    <w:abstractNumId w:val="20"/>
  </w:num>
  <w:num w:numId="23">
    <w:abstractNumId w:val="17"/>
  </w:num>
  <w:num w:numId="24">
    <w:abstractNumId w:val="8"/>
  </w:num>
  <w:num w:numId="25">
    <w:abstractNumId w:val="14"/>
  </w:num>
  <w:num w:numId="26">
    <w:abstractNumId w:val="21"/>
  </w:num>
  <w:num w:numId="27">
    <w:abstractNumId w:val="24"/>
  </w:num>
  <w:num w:numId="28">
    <w:abstractNumId w:val="0"/>
  </w:num>
  <w:num w:numId="29">
    <w:abstractNumId w:val="13"/>
  </w:num>
  <w:num w:numId="30">
    <w:abstractNumId w:val="26"/>
  </w:num>
  <w:num w:numId="31">
    <w:abstractNumId w:val="4"/>
  </w:num>
  <w:num w:numId="32">
    <w:abstractNumId w:val="15"/>
  </w:num>
  <w:num w:numId="33">
    <w:abstractNumId w:val="35"/>
  </w:num>
  <w:num w:numId="34">
    <w:abstractNumId w:val="18"/>
  </w:num>
  <w:num w:numId="35">
    <w:abstractNumId w:val="22"/>
  </w:num>
  <w:num w:numId="36">
    <w:abstractNumId w:val="29"/>
  </w:num>
  <w:num w:numId="37">
    <w:abstractNumId w:val="37"/>
  </w:num>
  <w:num w:numId="38">
    <w:abstractNumId w:val="2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aul Marshall">
    <w15:presenceInfo w15:providerId="Windows Live" w15:userId="2e4f7885f8398e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5FA"/>
    <w:rsid w:val="00003C79"/>
    <w:rsid w:val="000103A5"/>
    <w:rsid w:val="000116C9"/>
    <w:rsid w:val="000128A0"/>
    <w:rsid w:val="000150BB"/>
    <w:rsid w:val="00015AF1"/>
    <w:rsid w:val="00017E93"/>
    <w:rsid w:val="000271B8"/>
    <w:rsid w:val="00047BFB"/>
    <w:rsid w:val="00051AD4"/>
    <w:rsid w:val="00062D89"/>
    <w:rsid w:val="000641DF"/>
    <w:rsid w:val="00067AC1"/>
    <w:rsid w:val="00076825"/>
    <w:rsid w:val="00077605"/>
    <w:rsid w:val="00083461"/>
    <w:rsid w:val="0008594D"/>
    <w:rsid w:val="00087EBC"/>
    <w:rsid w:val="000A0A4F"/>
    <w:rsid w:val="000B2103"/>
    <w:rsid w:val="000B3E6F"/>
    <w:rsid w:val="000B7398"/>
    <w:rsid w:val="000C1E79"/>
    <w:rsid w:val="000C79A5"/>
    <w:rsid w:val="000E0527"/>
    <w:rsid w:val="000F1A1A"/>
    <w:rsid w:val="00105EC1"/>
    <w:rsid w:val="0010710E"/>
    <w:rsid w:val="00135791"/>
    <w:rsid w:val="001425D3"/>
    <w:rsid w:val="00144C6A"/>
    <w:rsid w:val="00145576"/>
    <w:rsid w:val="00145C5C"/>
    <w:rsid w:val="001630B9"/>
    <w:rsid w:val="00175149"/>
    <w:rsid w:val="00181AF9"/>
    <w:rsid w:val="0018579B"/>
    <w:rsid w:val="001A03E3"/>
    <w:rsid w:val="001B5B83"/>
    <w:rsid w:val="001B660B"/>
    <w:rsid w:val="001C3151"/>
    <w:rsid w:val="001C64C7"/>
    <w:rsid w:val="001D10A6"/>
    <w:rsid w:val="001E6E85"/>
    <w:rsid w:val="001F0EAD"/>
    <w:rsid w:val="001F38C9"/>
    <w:rsid w:val="002044BB"/>
    <w:rsid w:val="00205541"/>
    <w:rsid w:val="00223ECA"/>
    <w:rsid w:val="00246225"/>
    <w:rsid w:val="0024739B"/>
    <w:rsid w:val="00247441"/>
    <w:rsid w:val="00257251"/>
    <w:rsid w:val="00260064"/>
    <w:rsid w:val="002601ED"/>
    <w:rsid w:val="002617A1"/>
    <w:rsid w:val="002634F1"/>
    <w:rsid w:val="002755FA"/>
    <w:rsid w:val="002778D7"/>
    <w:rsid w:val="00277B70"/>
    <w:rsid w:val="00292869"/>
    <w:rsid w:val="002B1E71"/>
    <w:rsid w:val="002D2740"/>
    <w:rsid w:val="002D3059"/>
    <w:rsid w:val="002D5322"/>
    <w:rsid w:val="002D7494"/>
    <w:rsid w:val="002D7854"/>
    <w:rsid w:val="00316176"/>
    <w:rsid w:val="00343F0C"/>
    <w:rsid w:val="003440B3"/>
    <w:rsid w:val="00344D50"/>
    <w:rsid w:val="00346F8F"/>
    <w:rsid w:val="003709F6"/>
    <w:rsid w:val="00370A66"/>
    <w:rsid w:val="003762A7"/>
    <w:rsid w:val="00376447"/>
    <w:rsid w:val="003900CF"/>
    <w:rsid w:val="003A3A6A"/>
    <w:rsid w:val="003B264E"/>
    <w:rsid w:val="003C556F"/>
    <w:rsid w:val="003C5DD6"/>
    <w:rsid w:val="003C75E3"/>
    <w:rsid w:val="003E4F43"/>
    <w:rsid w:val="003E5BCB"/>
    <w:rsid w:val="003F3FC6"/>
    <w:rsid w:val="003F7352"/>
    <w:rsid w:val="00400461"/>
    <w:rsid w:val="004018E0"/>
    <w:rsid w:val="00420CF5"/>
    <w:rsid w:val="00431159"/>
    <w:rsid w:val="00441EC5"/>
    <w:rsid w:val="00450B5D"/>
    <w:rsid w:val="00455B28"/>
    <w:rsid w:val="00461D64"/>
    <w:rsid w:val="0046634D"/>
    <w:rsid w:val="004708FF"/>
    <w:rsid w:val="00477F1C"/>
    <w:rsid w:val="00490AB5"/>
    <w:rsid w:val="004A159C"/>
    <w:rsid w:val="004B14AB"/>
    <w:rsid w:val="004B52A3"/>
    <w:rsid w:val="004C6326"/>
    <w:rsid w:val="004D4411"/>
    <w:rsid w:val="004F5BF5"/>
    <w:rsid w:val="00503248"/>
    <w:rsid w:val="00517ABC"/>
    <w:rsid w:val="005209EB"/>
    <w:rsid w:val="005260EA"/>
    <w:rsid w:val="00526B17"/>
    <w:rsid w:val="00537B4C"/>
    <w:rsid w:val="00544087"/>
    <w:rsid w:val="0054506A"/>
    <w:rsid w:val="005512E9"/>
    <w:rsid w:val="00574BFA"/>
    <w:rsid w:val="0058293C"/>
    <w:rsid w:val="00583444"/>
    <w:rsid w:val="00597FA4"/>
    <w:rsid w:val="005A5E3F"/>
    <w:rsid w:val="005B41F8"/>
    <w:rsid w:val="005B73C9"/>
    <w:rsid w:val="005C26E4"/>
    <w:rsid w:val="005D5F81"/>
    <w:rsid w:val="005E3EA2"/>
    <w:rsid w:val="005E4B72"/>
    <w:rsid w:val="005F3BC5"/>
    <w:rsid w:val="0060449A"/>
    <w:rsid w:val="00607F3A"/>
    <w:rsid w:val="006107FD"/>
    <w:rsid w:val="00625700"/>
    <w:rsid w:val="0064560A"/>
    <w:rsid w:val="00664C49"/>
    <w:rsid w:val="006773C7"/>
    <w:rsid w:val="00682A13"/>
    <w:rsid w:val="00686618"/>
    <w:rsid w:val="00691ADD"/>
    <w:rsid w:val="006A02A4"/>
    <w:rsid w:val="006A6418"/>
    <w:rsid w:val="006B5D93"/>
    <w:rsid w:val="006B7737"/>
    <w:rsid w:val="006D68F4"/>
    <w:rsid w:val="006E4BA0"/>
    <w:rsid w:val="00700DA7"/>
    <w:rsid w:val="00705458"/>
    <w:rsid w:val="007148BB"/>
    <w:rsid w:val="00724E95"/>
    <w:rsid w:val="00737437"/>
    <w:rsid w:val="00747702"/>
    <w:rsid w:val="00750710"/>
    <w:rsid w:val="00761139"/>
    <w:rsid w:val="00761440"/>
    <w:rsid w:val="0078464B"/>
    <w:rsid w:val="0079003B"/>
    <w:rsid w:val="00792DBF"/>
    <w:rsid w:val="007A00FE"/>
    <w:rsid w:val="007A25FD"/>
    <w:rsid w:val="007A445A"/>
    <w:rsid w:val="007B2EB2"/>
    <w:rsid w:val="007B36CF"/>
    <w:rsid w:val="007B4515"/>
    <w:rsid w:val="007C335E"/>
    <w:rsid w:val="007D1B4A"/>
    <w:rsid w:val="007D2C7D"/>
    <w:rsid w:val="007D58B5"/>
    <w:rsid w:val="007F5150"/>
    <w:rsid w:val="00801CB1"/>
    <w:rsid w:val="008033F7"/>
    <w:rsid w:val="008138D7"/>
    <w:rsid w:val="00816EE5"/>
    <w:rsid w:val="0084096F"/>
    <w:rsid w:val="00846DAF"/>
    <w:rsid w:val="008476B4"/>
    <w:rsid w:val="00881209"/>
    <w:rsid w:val="008871EF"/>
    <w:rsid w:val="008926E2"/>
    <w:rsid w:val="0089571E"/>
    <w:rsid w:val="00897043"/>
    <w:rsid w:val="00897E4A"/>
    <w:rsid w:val="008A2BB8"/>
    <w:rsid w:val="008A788F"/>
    <w:rsid w:val="008C29CA"/>
    <w:rsid w:val="008C64B4"/>
    <w:rsid w:val="008D2406"/>
    <w:rsid w:val="008D2ED1"/>
    <w:rsid w:val="008D2FBD"/>
    <w:rsid w:val="008D5D03"/>
    <w:rsid w:val="008E11C5"/>
    <w:rsid w:val="00900004"/>
    <w:rsid w:val="009152E1"/>
    <w:rsid w:val="00923A1D"/>
    <w:rsid w:val="0092647D"/>
    <w:rsid w:val="00932A82"/>
    <w:rsid w:val="00941769"/>
    <w:rsid w:val="00975164"/>
    <w:rsid w:val="00976762"/>
    <w:rsid w:val="00982DB4"/>
    <w:rsid w:val="00996901"/>
    <w:rsid w:val="009B1430"/>
    <w:rsid w:val="009B292D"/>
    <w:rsid w:val="009D1DC3"/>
    <w:rsid w:val="009D5957"/>
    <w:rsid w:val="009E788C"/>
    <w:rsid w:val="00A130F2"/>
    <w:rsid w:val="00A1647F"/>
    <w:rsid w:val="00A17C81"/>
    <w:rsid w:val="00A659B6"/>
    <w:rsid w:val="00A71F66"/>
    <w:rsid w:val="00A76B1F"/>
    <w:rsid w:val="00A83CCA"/>
    <w:rsid w:val="00A85319"/>
    <w:rsid w:val="00A86D07"/>
    <w:rsid w:val="00AA2FF9"/>
    <w:rsid w:val="00AB5F69"/>
    <w:rsid w:val="00AC6CAA"/>
    <w:rsid w:val="00AC6E66"/>
    <w:rsid w:val="00AC7001"/>
    <w:rsid w:val="00AF34D4"/>
    <w:rsid w:val="00AF427B"/>
    <w:rsid w:val="00AF5EC7"/>
    <w:rsid w:val="00B0009A"/>
    <w:rsid w:val="00B0425D"/>
    <w:rsid w:val="00B05846"/>
    <w:rsid w:val="00B05CA4"/>
    <w:rsid w:val="00B14A96"/>
    <w:rsid w:val="00B155CD"/>
    <w:rsid w:val="00B17C9D"/>
    <w:rsid w:val="00B22B3C"/>
    <w:rsid w:val="00B305E1"/>
    <w:rsid w:val="00B31ABF"/>
    <w:rsid w:val="00B356A4"/>
    <w:rsid w:val="00B44747"/>
    <w:rsid w:val="00B55B13"/>
    <w:rsid w:val="00B74474"/>
    <w:rsid w:val="00B8061A"/>
    <w:rsid w:val="00BB1640"/>
    <w:rsid w:val="00BC05BA"/>
    <w:rsid w:val="00BD6EBB"/>
    <w:rsid w:val="00BD7A45"/>
    <w:rsid w:val="00BE5B72"/>
    <w:rsid w:val="00C03A70"/>
    <w:rsid w:val="00C217E6"/>
    <w:rsid w:val="00C41668"/>
    <w:rsid w:val="00C7731C"/>
    <w:rsid w:val="00C87660"/>
    <w:rsid w:val="00C90EE0"/>
    <w:rsid w:val="00CB61B5"/>
    <w:rsid w:val="00CD5C58"/>
    <w:rsid w:val="00CF4428"/>
    <w:rsid w:val="00CF4930"/>
    <w:rsid w:val="00D01570"/>
    <w:rsid w:val="00D3506E"/>
    <w:rsid w:val="00D44F60"/>
    <w:rsid w:val="00D54EB9"/>
    <w:rsid w:val="00D672BA"/>
    <w:rsid w:val="00D7488C"/>
    <w:rsid w:val="00D96B14"/>
    <w:rsid w:val="00DB04FC"/>
    <w:rsid w:val="00DD17DB"/>
    <w:rsid w:val="00DD4F32"/>
    <w:rsid w:val="00DE7918"/>
    <w:rsid w:val="00E13E9F"/>
    <w:rsid w:val="00E32D79"/>
    <w:rsid w:val="00E411FF"/>
    <w:rsid w:val="00E4283F"/>
    <w:rsid w:val="00E80B17"/>
    <w:rsid w:val="00E9060E"/>
    <w:rsid w:val="00EA7E04"/>
    <w:rsid w:val="00EB122A"/>
    <w:rsid w:val="00ED76D6"/>
    <w:rsid w:val="00EF4A38"/>
    <w:rsid w:val="00F13F6D"/>
    <w:rsid w:val="00F3134E"/>
    <w:rsid w:val="00F41D1A"/>
    <w:rsid w:val="00F41EF7"/>
    <w:rsid w:val="00F561EA"/>
    <w:rsid w:val="00F6752D"/>
    <w:rsid w:val="00F800EC"/>
    <w:rsid w:val="00F81ABD"/>
    <w:rsid w:val="00FA2BD1"/>
    <w:rsid w:val="00FC4B52"/>
    <w:rsid w:val="00FC5309"/>
    <w:rsid w:val="00FD0C96"/>
    <w:rsid w:val="00FD3939"/>
    <w:rsid w:val="00FE11B5"/>
    <w:rsid w:val="00FE4C24"/>
    <w:rsid w:val="00FF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29CCD"/>
  <w15:chartTrackingRefBased/>
  <w15:docId w15:val="{9BCB390F-1FAE-4308-89BA-B5A28D3F5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5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5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2DB4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25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5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55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55FA"/>
    <w:pPr>
      <w:ind w:left="720"/>
      <w:contextualSpacing/>
    </w:pPr>
  </w:style>
  <w:style w:type="paragraph" w:styleId="Header">
    <w:name w:val="header"/>
    <w:basedOn w:val="Normal"/>
    <w:link w:val="HeaderChar"/>
    <w:rsid w:val="00CB61B5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CB61B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CB61B5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16"/>
      <w:szCs w:val="20"/>
    </w:rPr>
  </w:style>
  <w:style w:type="character" w:customStyle="1" w:styleId="FooterChar">
    <w:name w:val="Footer Char"/>
    <w:basedOn w:val="DefaultParagraphFont"/>
    <w:link w:val="Footer"/>
    <w:rsid w:val="00CB61B5"/>
    <w:rPr>
      <w:rFonts w:ascii="Times New Roman" w:eastAsia="Times New Roman" w:hAnsi="Times New Roman" w:cs="Times New Roman"/>
      <w:sz w:val="16"/>
      <w:szCs w:val="20"/>
    </w:rPr>
  </w:style>
  <w:style w:type="character" w:styleId="PageNumber">
    <w:name w:val="page number"/>
    <w:basedOn w:val="DefaultParagraphFont"/>
    <w:rsid w:val="00CB61B5"/>
    <w:rPr>
      <w:sz w:val="16"/>
    </w:rPr>
  </w:style>
  <w:style w:type="paragraph" w:customStyle="1" w:styleId="PGETitlePage">
    <w:name w:val="PGE Title Page"/>
    <w:basedOn w:val="Normal"/>
    <w:rsid w:val="00CB61B5"/>
    <w:pPr>
      <w:spacing w:before="60" w:after="60" w:line="240" w:lineRule="auto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BodyText">
    <w:name w:val="Body Text"/>
    <w:basedOn w:val="Normal"/>
    <w:link w:val="BodyTextChar"/>
    <w:rsid w:val="004C6326"/>
    <w:pPr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4C6326"/>
    <w:rPr>
      <w:rFonts w:ascii="Times New Roman" w:eastAsia="Times New Roman" w:hAnsi="Times New Roman" w:cs="Times New Roman"/>
      <w:sz w:val="20"/>
      <w:szCs w:val="20"/>
    </w:rPr>
  </w:style>
  <w:style w:type="paragraph" w:customStyle="1" w:styleId="MainTitle">
    <w:name w:val="Main Title"/>
    <w:basedOn w:val="Normal"/>
    <w:rsid w:val="004C6326"/>
    <w:pPr>
      <w:widowControl w:val="0"/>
      <w:spacing w:before="240" w:after="120" w:line="240" w:lineRule="auto"/>
      <w:jc w:val="center"/>
    </w:pPr>
    <w:rPr>
      <w:rFonts w:ascii="Times New Roman" w:eastAsia="Times New Roman" w:hAnsi="Times New Roman" w:cs="Times New Roman"/>
      <w:b/>
      <w:kern w:val="28"/>
      <w:sz w:val="32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00DA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00D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0DA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00DA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00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F0E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F0EAD"/>
    <w:pPr>
      <w:spacing w:after="0"/>
    </w:pPr>
  </w:style>
  <w:style w:type="paragraph" w:styleId="NormalWeb">
    <w:name w:val="Normal (Web)"/>
    <w:basedOn w:val="Normal"/>
    <w:uiPriority w:val="99"/>
    <w:unhideWhenUsed/>
    <w:rsid w:val="00F13F6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476B4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8476B4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982D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4-Accent1">
    <w:name w:val="Grid Table 4 Accent 1"/>
    <w:basedOn w:val="TableNormal"/>
    <w:uiPriority w:val="49"/>
    <w:rsid w:val="00982DB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6A02A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7A25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3440B3"/>
    <w:pPr>
      <w:spacing w:after="100"/>
      <w:ind w:left="660"/>
    </w:pPr>
  </w:style>
  <w:style w:type="character" w:styleId="CommentReference">
    <w:name w:val="annotation reference"/>
    <w:basedOn w:val="DefaultParagraphFont"/>
    <w:uiPriority w:val="99"/>
    <w:semiHidden/>
    <w:unhideWhenUsed/>
    <w:rsid w:val="000B7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73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73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7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73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3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398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846D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D14DF-2875-4B31-9E2B-8395D0721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3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Braunstein</dc:creator>
  <cp:keywords/>
  <dc:description/>
  <cp:lastModifiedBy>Paul Marshall</cp:lastModifiedBy>
  <cp:revision>62</cp:revision>
  <dcterms:created xsi:type="dcterms:W3CDTF">2018-06-26T19:05:00Z</dcterms:created>
  <dcterms:modified xsi:type="dcterms:W3CDTF">2018-08-28T17:32:00Z</dcterms:modified>
</cp:coreProperties>
</file>