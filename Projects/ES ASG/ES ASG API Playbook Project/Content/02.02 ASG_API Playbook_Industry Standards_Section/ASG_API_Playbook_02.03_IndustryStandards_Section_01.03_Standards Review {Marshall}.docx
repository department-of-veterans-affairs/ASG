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0B184" w14:textId="53452773" w:rsidR="00E41239" w:rsidRDefault="00E41239" w:rsidP="00DD5A91">
      <w:pPr>
        <w:pStyle w:val="Heading1"/>
      </w:pPr>
      <w:bookmarkStart w:id="0" w:name="_Toc520358483"/>
      <w:r>
        <w:t>Industry Standards</w:t>
      </w:r>
      <w:bookmarkEnd w:id="0"/>
    </w:p>
    <w:p w14:paraId="1F07408B" w14:textId="7443DF32" w:rsidR="004A57C4" w:rsidRDefault="004A57C4" w:rsidP="004A57C4">
      <w:pPr>
        <w:pStyle w:val="BodyText"/>
      </w:pPr>
    </w:p>
    <w:p w14:paraId="6AD68509" w14:textId="4D5CDFED" w:rsidR="004A57C4" w:rsidRDefault="004A57C4" w:rsidP="004A57C4">
      <w:pPr>
        <w:pStyle w:val="BodyText"/>
      </w:pPr>
      <w:del w:id="1" w:author="Author">
        <w:r w:rsidDel="0076023E">
          <w:delText>An</w:delText>
        </w:r>
      </w:del>
      <w:r>
        <w:t xml:space="preserve"> </w:t>
      </w:r>
      <w:r w:rsidR="00782413">
        <w:t>Industry Standard</w:t>
      </w:r>
      <w:ins w:id="2" w:author="Author">
        <w:r w:rsidR="0076023E">
          <w:t>s</w:t>
        </w:r>
      </w:ins>
      <w:r w:rsidR="00782413">
        <w:t xml:space="preserve"> </w:t>
      </w:r>
      <w:del w:id="3" w:author="Author">
        <w:r w:rsidR="00782413" w:rsidDel="0076023E">
          <w:delText>is a</w:delText>
        </w:r>
      </w:del>
      <w:ins w:id="4" w:author="Author">
        <w:r w:rsidR="0076023E">
          <w:t>are</w:t>
        </w:r>
      </w:ins>
      <w:r w:rsidR="00782413">
        <w:t xml:space="preserve"> model</w:t>
      </w:r>
      <w:ins w:id="5" w:author="Author">
        <w:r w:rsidR="0076023E">
          <w:t>s</w:t>
        </w:r>
      </w:ins>
      <w:r w:rsidR="00782413">
        <w:t>, framework</w:t>
      </w:r>
      <w:ins w:id="6" w:author="Author">
        <w:r w:rsidR="0076023E">
          <w:t>s</w:t>
        </w:r>
      </w:ins>
      <w:r w:rsidR="00782413">
        <w:t xml:space="preserve">, patterns, </w:t>
      </w:r>
      <w:del w:id="7" w:author="Author">
        <w:r w:rsidR="00782413" w:rsidDel="0076023E">
          <w:delText xml:space="preserve">or </w:delText>
        </w:r>
      </w:del>
      <w:ins w:id="8" w:author="Author">
        <w:r w:rsidR="0076023E">
          <w:t>and</w:t>
        </w:r>
        <w:r w:rsidR="0076023E">
          <w:t xml:space="preserve"> </w:t>
        </w:r>
      </w:ins>
      <w:r w:rsidR="00782413">
        <w:t xml:space="preserve">templates, created by </w:t>
      </w:r>
      <w:ins w:id="9" w:author="Author">
        <w:r w:rsidR="0076023E">
          <w:t>one or more</w:t>
        </w:r>
      </w:ins>
      <w:del w:id="10" w:author="Author">
        <w:r w:rsidR="00782413" w:rsidDel="0076023E">
          <w:delText>a</w:delText>
        </w:r>
      </w:del>
      <w:r w:rsidR="00782413">
        <w:t xml:space="preserve"> working group</w:t>
      </w:r>
      <w:ins w:id="11" w:author="Author">
        <w:r w:rsidR="0076023E">
          <w:t>s</w:t>
        </w:r>
      </w:ins>
      <w:r w:rsidR="00782413">
        <w:t xml:space="preserve"> with </w:t>
      </w:r>
      <w:r w:rsidR="0089172A">
        <w:t xml:space="preserve">expertise in a </w:t>
      </w:r>
      <w:del w:id="12" w:author="Author">
        <w:r w:rsidR="0089172A" w:rsidDel="0076023E">
          <w:delText xml:space="preserve">business </w:delText>
        </w:r>
      </w:del>
      <w:ins w:id="13" w:author="Author">
        <w:r w:rsidR="0076023E">
          <w:t>specific</w:t>
        </w:r>
        <w:r w:rsidR="0076023E">
          <w:t xml:space="preserve"> </w:t>
        </w:r>
      </w:ins>
      <w:r w:rsidR="0089172A">
        <w:t>domain</w:t>
      </w:r>
      <w:ins w:id="14" w:author="Author">
        <w:r w:rsidR="0076023E">
          <w:t xml:space="preserve"> (e.g. business or technical)</w:t>
        </w:r>
      </w:ins>
      <w:r w:rsidR="0089172A">
        <w:t xml:space="preserve">.  </w:t>
      </w:r>
      <w:del w:id="15" w:author="Author">
        <w:r w:rsidR="0089172A" w:rsidDel="0076023E">
          <w:delText xml:space="preserve">The </w:delText>
        </w:r>
      </w:del>
      <w:r w:rsidR="0089172A">
        <w:t>Industry Standard</w:t>
      </w:r>
      <w:ins w:id="16" w:author="Author">
        <w:r w:rsidR="0076023E">
          <w:t>s</w:t>
        </w:r>
      </w:ins>
      <w:r w:rsidR="0089172A">
        <w:t xml:space="preserve"> </w:t>
      </w:r>
      <w:del w:id="17" w:author="Author">
        <w:r w:rsidR="0089172A" w:rsidDel="0076023E">
          <w:delText xml:space="preserve">is </w:delText>
        </w:r>
      </w:del>
      <w:ins w:id="18" w:author="Author">
        <w:r w:rsidR="0076023E">
          <w:t>are</w:t>
        </w:r>
        <w:r w:rsidR="0076023E">
          <w:t xml:space="preserve"> </w:t>
        </w:r>
      </w:ins>
      <w:del w:id="19" w:author="Author">
        <w:r w:rsidR="0089172A" w:rsidDel="0076023E">
          <w:delText xml:space="preserve">often </w:delText>
        </w:r>
      </w:del>
      <w:r w:rsidR="0089172A">
        <w:t>produced</w:t>
      </w:r>
      <w:r w:rsidR="00782413">
        <w:t xml:space="preserve"> </w:t>
      </w:r>
      <w:r w:rsidR="0089172A">
        <w:t>so that</w:t>
      </w:r>
      <w:r w:rsidR="00782413">
        <w:t xml:space="preserve"> industry customers can leverage </w:t>
      </w:r>
      <w:r w:rsidR="0089172A">
        <w:t>the standard</w:t>
      </w:r>
      <w:ins w:id="20" w:author="Author">
        <w:r w:rsidR="0076023E">
          <w:t>s</w:t>
        </w:r>
      </w:ins>
      <w:r w:rsidR="0089172A">
        <w:t xml:space="preserve"> </w:t>
      </w:r>
      <w:r w:rsidR="00782413">
        <w:t xml:space="preserve">to accelerate their </w:t>
      </w:r>
      <w:proofErr w:type="spellStart"/>
      <w:r w:rsidR="0089172A">
        <w:t>solution</w:t>
      </w:r>
      <w:ins w:id="21" w:author="Author">
        <w:r w:rsidR="0076023E">
          <w:t>s</w:t>
        </w:r>
      </w:ins>
      <w:del w:id="22" w:author="Author">
        <w:r w:rsidR="0089172A" w:rsidDel="0076023E">
          <w:delText xml:space="preserve"> </w:delText>
        </w:r>
        <w:r w:rsidR="00782413" w:rsidDel="0076023E">
          <w:delText>projects or</w:delText>
        </w:r>
      </w:del>
      <w:ins w:id="23" w:author="Author">
        <w:r w:rsidR="0076023E">
          <w:t>to</w:t>
        </w:r>
      </w:ins>
      <w:proofErr w:type="spellEnd"/>
      <w:r w:rsidR="00782413">
        <w:t xml:space="preserve"> align with industry practices that help </w:t>
      </w:r>
      <w:del w:id="24" w:author="Author">
        <w:r w:rsidR="00782413" w:rsidDel="0076023E">
          <w:delText>such custo</w:delText>
        </w:r>
        <w:r w:rsidR="0089172A" w:rsidDel="0076023E">
          <w:delText xml:space="preserve">mers </w:delText>
        </w:r>
      </w:del>
      <w:r w:rsidR="0089172A">
        <w:t>avoid pitfalls or mistakes</w:t>
      </w:r>
      <w:ins w:id="25" w:author="Author">
        <w:r w:rsidR="0076023E">
          <w:t xml:space="preserve"> (i.e. lessons learned)</w:t>
        </w:r>
      </w:ins>
      <w:r w:rsidR="0089172A">
        <w:t>.</w:t>
      </w:r>
    </w:p>
    <w:p w14:paraId="6514C990" w14:textId="77777777" w:rsidR="00782413" w:rsidRPr="004A57C4" w:rsidRDefault="00782413" w:rsidP="004A57C4">
      <w:pPr>
        <w:pStyle w:val="BodyText"/>
      </w:pPr>
    </w:p>
    <w:p w14:paraId="1435148F" w14:textId="5BC4BEAD" w:rsidR="00A81FEA" w:rsidRDefault="00A81FEA" w:rsidP="00A81FEA">
      <w:pPr>
        <w:pStyle w:val="Heading2"/>
      </w:pPr>
      <w:bookmarkStart w:id="26" w:name="_Toc520358484"/>
      <w:r>
        <w:t>HL7</w:t>
      </w:r>
      <w:bookmarkEnd w:id="26"/>
    </w:p>
    <w:p w14:paraId="7F48F26D" w14:textId="3B487D70" w:rsidR="007761C7" w:rsidRDefault="007761C7" w:rsidP="007761C7">
      <w:pPr>
        <w:pStyle w:val="BodyText"/>
      </w:pPr>
      <w:r>
        <w:t xml:space="preserve">Health Level-7 </w:t>
      </w:r>
      <w:ins w:id="27" w:author="Author">
        <w:r w:rsidR="0076023E">
          <w:t>(</w:t>
        </w:r>
      </w:ins>
      <w:del w:id="28" w:author="Author">
        <w:r w:rsidDel="0076023E">
          <w:delText xml:space="preserve">or </w:delText>
        </w:r>
      </w:del>
      <w:r>
        <w:t>HL7</w:t>
      </w:r>
      <w:ins w:id="29" w:author="Author">
        <w:r w:rsidR="0076023E">
          <w:t>)</w:t>
        </w:r>
      </w:ins>
      <w:r>
        <w:t xml:space="preserve"> refers to a set of international </w:t>
      </w:r>
      <w:r w:rsidR="00782413">
        <w:t>industry standards</w:t>
      </w:r>
      <w:r w:rsidR="0089172A">
        <w:t xml:space="preserve"> for the healthcare industry.  HL7 </w:t>
      </w:r>
      <w:r w:rsidR="00782413">
        <w:t xml:space="preserve">focuses on </w:t>
      </w:r>
      <w:r w:rsidR="0089172A">
        <w:t>the</w:t>
      </w:r>
      <w:r>
        <w:t xml:space="preserve"> transfer of clinical and administrative data between software applications used by </w:t>
      </w:r>
      <w:del w:id="30" w:author="Author">
        <w:r w:rsidDel="0076023E">
          <w:delText xml:space="preserve">various </w:delText>
        </w:r>
      </w:del>
      <w:r>
        <w:t xml:space="preserve">healthcare providers. These standards focus on </w:t>
      </w:r>
      <w:r w:rsidR="0089172A">
        <w:t xml:space="preserve">Layer 7, </w:t>
      </w:r>
      <w:r w:rsidR="00B94806">
        <w:t xml:space="preserve">which is the </w:t>
      </w:r>
      <w:r>
        <w:t xml:space="preserve">application layer in the </w:t>
      </w:r>
      <w:r w:rsidR="00B94806">
        <w:t>O</w:t>
      </w:r>
      <w:r w:rsidR="00B94806" w:rsidRPr="00B94806">
        <w:t xml:space="preserve">pen Systems Interconnection </w:t>
      </w:r>
      <w:r w:rsidR="00B94806">
        <w:t>(</w:t>
      </w:r>
      <w:r>
        <w:t>OSI</w:t>
      </w:r>
      <w:r w:rsidR="00B94806">
        <w:t>)</w:t>
      </w:r>
      <w:r>
        <w:t xml:space="preserve"> model. The HL7 standards are produced by Health Level Seven International, an international standards organization, and are adopted by other standards issuing bodies such as American National Standards Institute and International Organization for Standardization.</w:t>
      </w:r>
    </w:p>
    <w:p w14:paraId="6FA6F63D" w14:textId="2CCDFB1B" w:rsidR="00826E6A" w:rsidRDefault="00826E6A" w:rsidP="00826E6A">
      <w:pPr>
        <w:pStyle w:val="BodyText"/>
      </w:pPr>
      <w:r>
        <w:t xml:space="preserve">Hospitals and other healthcare provider organizations typically have many </w:t>
      </w:r>
      <w:r w:rsidR="00EE0D89">
        <w:t>disparate</w:t>
      </w:r>
      <w:r>
        <w:t xml:space="preserve"> computer systems used for capabilities </w:t>
      </w:r>
      <w:r w:rsidR="00EE0D89">
        <w:t>ranging from</w:t>
      </w:r>
      <w:r>
        <w:t xml:space="preserve"> </w:t>
      </w:r>
      <w:del w:id="31" w:author="Author">
        <w:r w:rsidDel="0076023E">
          <w:delText xml:space="preserve">as </w:delText>
        </w:r>
      </w:del>
      <w:r>
        <w:t xml:space="preserve">billing </w:t>
      </w:r>
      <w:del w:id="32" w:author="Author">
        <w:r w:rsidDel="0076023E">
          <w:delText xml:space="preserve">records </w:delText>
        </w:r>
      </w:del>
      <w:r>
        <w:t xml:space="preserve">to patient tracking. These systems should have the capability to communicate with defined interfaces when </w:t>
      </w:r>
      <w:r w:rsidR="0089172A">
        <w:t>additional information</w:t>
      </w:r>
      <w:r>
        <w:t xml:space="preserve"> is received, or when the retrieval of information is desired. Currently this data sharing capability doesn’t exist </w:t>
      </w:r>
      <w:r w:rsidR="00EE0D89">
        <w:t xml:space="preserve">universally </w:t>
      </w:r>
      <w:r>
        <w:t>for all providers.</w:t>
      </w:r>
    </w:p>
    <w:p w14:paraId="1138409F" w14:textId="5C2D9908" w:rsidR="0089172A" w:rsidRDefault="0089172A" w:rsidP="00826E6A">
      <w:pPr>
        <w:pStyle w:val="BodyText"/>
      </w:pPr>
      <w:r>
        <w:t xml:space="preserve">Because HL7 is focused on the sharing of health record data </w:t>
      </w:r>
      <w:del w:id="33" w:author="Author">
        <w:r w:rsidDel="0076023E">
          <w:delText xml:space="preserve">amongst </w:delText>
        </w:r>
      </w:del>
      <w:ins w:id="34" w:author="Author">
        <w:r w:rsidR="0076023E">
          <w:t>among</w:t>
        </w:r>
        <w:r w:rsidR="0076023E">
          <w:t xml:space="preserve"> </w:t>
        </w:r>
      </w:ins>
      <w:r>
        <w:t>systems, API</w:t>
      </w:r>
      <w:del w:id="35" w:author="Author">
        <w:r w:rsidDel="0076023E">
          <w:delText>’</w:delText>
        </w:r>
      </w:del>
      <w:r>
        <w:t xml:space="preserve">s can be built on these systems to expose and consume HL7 data across the VA, external non-VA facilities and systems, and other </w:t>
      </w:r>
      <w:ins w:id="36" w:author="Author">
        <w:r w:rsidR="0076023E">
          <w:t xml:space="preserve">inter-agency </w:t>
        </w:r>
      </w:ins>
      <w:r>
        <w:t>business processes where required.</w:t>
      </w:r>
    </w:p>
    <w:p w14:paraId="2C8932D7" w14:textId="35E2959B" w:rsidR="007761C7" w:rsidRDefault="00826E6A" w:rsidP="00826E6A">
      <w:pPr>
        <w:pStyle w:val="Heading3"/>
      </w:pPr>
      <w:bookmarkStart w:id="37" w:name="_Toc520358485"/>
      <w:r>
        <w:t>Health Level Seven International</w:t>
      </w:r>
      <w:bookmarkEnd w:id="37"/>
    </w:p>
    <w:p w14:paraId="77E4E835" w14:textId="4EF7E210" w:rsidR="00C66E86" w:rsidRDefault="007761C7" w:rsidP="007761C7">
      <w:pPr>
        <w:pStyle w:val="BodyText"/>
      </w:pPr>
      <w:r>
        <w:t xml:space="preserve">Founded in 1987, Health Level Seven International (HL7) is </w:t>
      </w:r>
      <w:r w:rsidR="00B94806">
        <w:t>a not-for-profit, ANSI-accredited standard</w:t>
      </w:r>
      <w:r>
        <w:t xml:space="preserve"> developing organization dedicated to providing a comprehensive framework and related standards for the exchange, integration, sharing, and retrieval of electronic health information that supports clinical practice and the management, delivery and evaluation of health services.</w:t>
      </w:r>
    </w:p>
    <w:p w14:paraId="6E06E93F" w14:textId="404C8B86" w:rsidR="00E41239" w:rsidRDefault="00E41239" w:rsidP="00DD5A91">
      <w:pPr>
        <w:pStyle w:val="Heading2"/>
      </w:pPr>
      <w:bookmarkStart w:id="38" w:name="_Toc516653936"/>
      <w:bookmarkStart w:id="39" w:name="_Toc520358486"/>
      <w:r>
        <w:t>FHIR</w:t>
      </w:r>
      <w:bookmarkEnd w:id="38"/>
      <w:bookmarkEnd w:id="39"/>
    </w:p>
    <w:p w14:paraId="45022BD9" w14:textId="250B21A4" w:rsidR="00DA1705" w:rsidRDefault="00DA1705" w:rsidP="00DA1705">
      <w:pPr>
        <w:pStyle w:val="BodyText"/>
      </w:pPr>
      <w:r w:rsidRPr="00040EC1">
        <w:t>Fast Healthcare Interoperability Resources (FHIR) is an interoperability standard for electronic exchange of healthcare information. FHIR was developed by Health Level Seven International (HL7)</w:t>
      </w:r>
      <w:r w:rsidR="009016B3">
        <w:t xml:space="preserve"> </w:t>
      </w:r>
      <w:r w:rsidRPr="00040EC1">
        <w:t>that develops and provides frameworks and standards for the sharing, integration and retrieval of clinical health data and other electronic health information.</w:t>
      </w:r>
    </w:p>
    <w:p w14:paraId="40CC8DC5" w14:textId="7CAEEE66" w:rsidR="00AC78B5" w:rsidRPr="00DA1705" w:rsidRDefault="00AC78B5" w:rsidP="00AC78B5">
      <w:pPr>
        <w:pStyle w:val="Heading3"/>
      </w:pPr>
      <w:bookmarkStart w:id="40" w:name="_Toc520358487"/>
      <w:r w:rsidRPr="006D4B29">
        <w:t>FHIR Overview</w:t>
      </w:r>
      <w:bookmarkEnd w:id="40"/>
    </w:p>
    <w:p w14:paraId="27990846" w14:textId="517627B9" w:rsidR="00AC78B5" w:rsidRDefault="00AC78B5" w:rsidP="00AC78B5">
      <w:pPr>
        <w:pStyle w:val="BodyText"/>
      </w:pPr>
      <w:r>
        <w:t xml:space="preserve">Healthcare records are increasingly becoming digitized. As patients traverse the healthcare ecosystem, their electronic health records must be available, discoverable, and understandable. HL7 </w:t>
      </w:r>
      <w:del w:id="41" w:author="Author">
        <w:r w:rsidDel="0076023E">
          <w:delText>has, for years, been addressing</w:delText>
        </w:r>
      </w:del>
      <w:ins w:id="42" w:author="Author">
        <w:r w:rsidR="0076023E">
          <w:t>addresses</w:t>
        </w:r>
      </w:ins>
      <w:r>
        <w:t xml:space="preserve"> these challenges by producing healthcare data </w:t>
      </w:r>
      <w:r>
        <w:lastRenderedPageBreak/>
        <w:t xml:space="preserve">exchange and information modeling standards. FHIR is a new specification based on emerging industry technologies plus lessons learned through the successes and challenges gained through defining and implementing various versions of the HL7 </w:t>
      </w:r>
      <w:r w:rsidRPr="0006640E">
        <w:t xml:space="preserve">Reference Information Model </w:t>
      </w:r>
      <w:r>
        <w:t xml:space="preserve">(RIM), and </w:t>
      </w:r>
      <w:r w:rsidRPr="0006640E">
        <w:t xml:space="preserve">Clinical Document Architecture </w:t>
      </w:r>
      <w:r>
        <w:t xml:space="preserve">(CDA). FHIR can be used as a stand-alone data exchange </w:t>
      </w:r>
      <w:r w:rsidR="0089172A">
        <w:t>standard but</w:t>
      </w:r>
      <w:r>
        <w:t xml:space="preserve"> can also be used in partnership with existing widely used standards.</w:t>
      </w:r>
    </w:p>
    <w:p w14:paraId="34DF3DB2" w14:textId="3CDECEFB" w:rsidR="00AC78B5" w:rsidRDefault="00AC78B5" w:rsidP="00AC78B5">
      <w:pPr>
        <w:pStyle w:val="BodyText"/>
      </w:pPr>
      <w:r>
        <w:t xml:space="preserve">FHIR has built-in mechanisms for traceability to the HL7 RIM and other </w:t>
      </w:r>
      <w:del w:id="43" w:author="Author">
        <w:r w:rsidDel="0076023E">
          <w:delText xml:space="preserve">important </w:delText>
        </w:r>
      </w:del>
      <w:r>
        <w:t>content models. This ensures alignment to HL7's previously defined patterns and best practices without requiring the implementer to have intimate knowledge of the RIM or any of the latest HL7 version’s</w:t>
      </w:r>
      <w:del w:id="44" w:author="Author">
        <w:r w:rsidDel="0076023E">
          <w:delText xml:space="preserve"> (v3)</w:delText>
        </w:r>
      </w:del>
      <w:r>
        <w:t xml:space="preserve"> </w:t>
      </w:r>
      <w:r w:rsidRPr="0006640E">
        <w:t>derivations</w:t>
      </w:r>
      <w:r w:rsidR="0089172A">
        <w:t>.</w:t>
      </w:r>
    </w:p>
    <w:p w14:paraId="1A5E1DAE" w14:textId="40B8F2D7" w:rsidR="0089172A" w:rsidRDefault="0089172A" w:rsidP="00AC78B5">
      <w:pPr>
        <w:pStyle w:val="BodyText"/>
      </w:pPr>
      <w:r>
        <w:t>FHIR is relevant to API</w:t>
      </w:r>
      <w:del w:id="45" w:author="Author">
        <w:r w:rsidDel="003B761B">
          <w:delText>’</w:delText>
        </w:r>
      </w:del>
      <w:r>
        <w:t>s because it defines standard structure for exchanging health records that includes data models, business rules, and business processes.</w:t>
      </w:r>
    </w:p>
    <w:p w14:paraId="34576805" w14:textId="77777777" w:rsidR="00BD1CDD" w:rsidRDefault="00BD1CDD" w:rsidP="00B47839">
      <w:pPr>
        <w:pStyle w:val="Heading3"/>
      </w:pPr>
      <w:bookmarkStart w:id="46" w:name="_Toc520358488"/>
      <w:r>
        <w:t>FHIR Release 3 Web Site Content</w:t>
      </w:r>
      <w:bookmarkEnd w:id="46"/>
    </w:p>
    <w:p w14:paraId="183E4962" w14:textId="458985C6" w:rsidR="00BD1CDD" w:rsidRDefault="00BD1CDD" w:rsidP="00BD1CDD">
      <w:pPr>
        <w:pStyle w:val="BodyText"/>
      </w:pPr>
      <w:r>
        <w:t xml:space="preserve">The following </w:t>
      </w:r>
      <w:r w:rsidR="006C618B">
        <w:t xml:space="preserve">FHR related </w:t>
      </w:r>
      <w:r>
        <w:t xml:space="preserve">sections contains content </w:t>
      </w:r>
      <w:del w:id="47" w:author="Author">
        <w:r w:rsidDel="001D433A">
          <w:delText>that was obtained by inspecting the following</w:delText>
        </w:r>
      </w:del>
      <w:ins w:id="48" w:author="Author">
        <w:r w:rsidR="001D433A">
          <w:t>from</w:t>
        </w:r>
      </w:ins>
      <w:r>
        <w:t xml:space="preserve"> FHIR Release 3</w:t>
      </w:r>
      <w:del w:id="49" w:author="Author">
        <w:r w:rsidDel="001D433A">
          <w:delText xml:space="preserve"> Web Site Pages</w:delText>
        </w:r>
      </w:del>
      <w:r>
        <w:t>:</w:t>
      </w:r>
    </w:p>
    <w:p w14:paraId="2891E59B" w14:textId="17292593" w:rsidR="00BD1CDD" w:rsidRDefault="003576D2" w:rsidP="00BD1CDD">
      <w:pPr>
        <w:pStyle w:val="BodyText"/>
        <w:numPr>
          <w:ilvl w:val="0"/>
          <w:numId w:val="34"/>
        </w:numPr>
        <w:spacing w:before="0" w:after="0"/>
      </w:pPr>
      <w:r>
        <w:t>Section 0</w:t>
      </w:r>
      <w:r w:rsidR="00BD1CDD">
        <w:t xml:space="preserve"> </w:t>
      </w:r>
      <w:r w:rsidR="00BD1CDD" w:rsidRPr="006D4B29">
        <w:t>Welcome to FHIR</w:t>
      </w:r>
      <w:r w:rsidR="00BD1CDD">
        <w:t xml:space="preserve"> </w:t>
      </w:r>
      <w:r w:rsidR="003F5357">
        <w:tab/>
      </w:r>
      <w:r w:rsidR="00BD1CDD">
        <w:t xml:space="preserve"> </w:t>
      </w:r>
      <w:r w:rsidR="00BD1CDD">
        <w:tab/>
        <w:t xml:space="preserve">-&gt; </w:t>
      </w:r>
      <w:hyperlink r:id="rId11" w:history="1">
        <w:r w:rsidR="00BD1CDD" w:rsidRPr="0065430C">
          <w:rPr>
            <w:rStyle w:val="Hyperlink"/>
          </w:rPr>
          <w:t>https://www.hl7.org/fhir/</w:t>
        </w:r>
      </w:hyperlink>
    </w:p>
    <w:p w14:paraId="00223D36" w14:textId="20933D44" w:rsidR="00BD1CDD" w:rsidRPr="00944CCD" w:rsidRDefault="00BD1CDD" w:rsidP="00BD1CDD">
      <w:pPr>
        <w:pStyle w:val="BodyText"/>
        <w:numPr>
          <w:ilvl w:val="0"/>
          <w:numId w:val="34"/>
        </w:numPr>
        <w:spacing w:before="0" w:after="0"/>
        <w:rPr>
          <w:rStyle w:val="Hyperlink"/>
          <w:color w:val="auto"/>
          <w:u w:val="none"/>
        </w:rPr>
      </w:pPr>
      <w:r>
        <w:t>Section 1.0</w:t>
      </w:r>
      <w:r w:rsidRPr="005A656A">
        <w:t xml:space="preserve"> Full Table of Contents</w:t>
      </w:r>
      <w:r>
        <w:tab/>
        <w:t xml:space="preserve">-&gt; </w:t>
      </w:r>
      <w:hyperlink r:id="rId12" w:history="1">
        <w:r w:rsidRPr="005A656A">
          <w:rPr>
            <w:rStyle w:val="Hyperlink"/>
          </w:rPr>
          <w:t>https://www.hl7.org/fhir/toc.html</w:t>
        </w:r>
      </w:hyperlink>
    </w:p>
    <w:p w14:paraId="616A2E9B" w14:textId="4BA20A68" w:rsidR="00944CCD" w:rsidRDefault="00944CCD" w:rsidP="00944CCD">
      <w:pPr>
        <w:pStyle w:val="BodyText"/>
        <w:numPr>
          <w:ilvl w:val="0"/>
          <w:numId w:val="34"/>
        </w:numPr>
        <w:spacing w:before="0" w:after="0"/>
      </w:pPr>
      <w:r>
        <w:t xml:space="preserve">Section </w:t>
      </w:r>
      <w:r w:rsidRPr="00944CCD">
        <w:t>1.2 Resource Index</w:t>
      </w:r>
      <w:r>
        <w:tab/>
      </w:r>
      <w:r>
        <w:tab/>
        <w:t>-&gt;</w:t>
      </w:r>
      <w:r w:rsidRPr="00944CCD">
        <w:t xml:space="preserve"> </w:t>
      </w:r>
      <w:hyperlink r:id="rId13" w:history="1">
        <w:r w:rsidRPr="00944CCD">
          <w:rPr>
            <w:rStyle w:val="Hyperlink"/>
          </w:rPr>
          <w:t>https://www.hl7.org/fhir/resourcelist.html</w:t>
        </w:r>
      </w:hyperlink>
    </w:p>
    <w:p w14:paraId="5DA42CE0" w14:textId="77777777" w:rsidR="00126DD1" w:rsidRDefault="00126DD1" w:rsidP="00126DD1">
      <w:pPr>
        <w:pStyle w:val="BodyText"/>
        <w:numPr>
          <w:ilvl w:val="0"/>
          <w:numId w:val="34"/>
        </w:numPr>
        <w:spacing w:before="0" w:after="0"/>
      </w:pPr>
      <w:r>
        <w:t xml:space="preserve">Section </w:t>
      </w:r>
      <w:r w:rsidRPr="00126DD1">
        <w:t>1.5 Defined RESTful API Operations</w:t>
      </w:r>
    </w:p>
    <w:p w14:paraId="0196AF45" w14:textId="2276142C" w:rsidR="00126DD1" w:rsidRDefault="00AC3F97" w:rsidP="00126DD1">
      <w:pPr>
        <w:pStyle w:val="BodyText"/>
        <w:numPr>
          <w:ilvl w:val="0"/>
          <w:numId w:val="37"/>
        </w:numPr>
        <w:spacing w:before="0" w:after="0"/>
      </w:pPr>
      <w:hyperlink r:id="rId14" w:history="1">
        <w:r w:rsidR="00126DD1" w:rsidRPr="00333B13">
          <w:rPr>
            <w:rStyle w:val="Hyperlink"/>
          </w:rPr>
          <w:t>https://www.hl7.org/fhir/operationslist.html</w:t>
        </w:r>
      </w:hyperlink>
    </w:p>
    <w:p w14:paraId="3C92E230" w14:textId="74B0DE25" w:rsidR="00BD1CDD" w:rsidRDefault="00BD1CDD" w:rsidP="00BD1CDD">
      <w:pPr>
        <w:pStyle w:val="BodyText"/>
        <w:numPr>
          <w:ilvl w:val="0"/>
          <w:numId w:val="34"/>
        </w:numPr>
      </w:pPr>
      <w:r>
        <w:t>The Table of Contents facilitates traversing to the following pages:</w:t>
      </w:r>
    </w:p>
    <w:p w14:paraId="69FC0D4C" w14:textId="26F08E0A" w:rsidR="00BD1CDD" w:rsidRDefault="00BD1CDD" w:rsidP="00BD1CDD">
      <w:pPr>
        <w:pStyle w:val="ListParagraph"/>
        <w:numPr>
          <w:ilvl w:val="1"/>
          <w:numId w:val="34"/>
        </w:numPr>
        <w:ind w:left="1080"/>
      </w:pPr>
      <w:r w:rsidRPr="0032669F">
        <w:t>Section 2.1 Conformance</w:t>
      </w:r>
      <w:r>
        <w:tab/>
      </w:r>
      <w:r>
        <w:tab/>
        <w:t>-&gt;</w:t>
      </w:r>
      <w:hyperlink r:id="rId15" w:history="1">
        <w:r w:rsidRPr="00F5585E">
          <w:rPr>
            <w:rStyle w:val="Hyperlink"/>
          </w:rPr>
          <w:t>https://www.hl7.org/fhir/conformance-rules.html</w:t>
        </w:r>
      </w:hyperlink>
      <w:r>
        <w:t>)</w:t>
      </w:r>
    </w:p>
    <w:p w14:paraId="05971E3D" w14:textId="7585D5FE" w:rsidR="00BD1CDD" w:rsidRPr="00CC091A" w:rsidRDefault="00BD1CDD" w:rsidP="00BD1CDD">
      <w:pPr>
        <w:pStyle w:val="BodyText"/>
        <w:numPr>
          <w:ilvl w:val="1"/>
          <w:numId w:val="34"/>
        </w:numPr>
        <w:spacing w:before="0" w:after="0"/>
        <w:ind w:left="1080"/>
        <w:rPr>
          <w:rStyle w:val="Hyperlink"/>
          <w:color w:val="auto"/>
          <w:u w:val="none"/>
        </w:rPr>
      </w:pPr>
      <w:r>
        <w:t xml:space="preserve">Section </w:t>
      </w:r>
      <w:r w:rsidRPr="00554DA3">
        <w:t>2.11 FHIR Overview</w:t>
      </w:r>
      <w:r>
        <w:t xml:space="preserve"> </w:t>
      </w:r>
      <w:r>
        <w:tab/>
        <w:t xml:space="preserve">-&gt; </w:t>
      </w:r>
      <w:hyperlink r:id="rId16" w:history="1">
        <w:r w:rsidRPr="00554DA3">
          <w:rPr>
            <w:rStyle w:val="Hyperlink"/>
          </w:rPr>
          <w:t>https://www.hl7.org/fhir/overview.html</w:t>
        </w:r>
      </w:hyperlink>
    </w:p>
    <w:p w14:paraId="116FC6C8" w14:textId="2A6F729A" w:rsidR="00BD1CDD" w:rsidRPr="00CC7DAD" w:rsidRDefault="00BD1CDD" w:rsidP="00BD1CDD">
      <w:pPr>
        <w:pStyle w:val="BodyText"/>
        <w:numPr>
          <w:ilvl w:val="1"/>
          <w:numId w:val="34"/>
        </w:numPr>
        <w:spacing w:before="0" w:after="0"/>
        <w:ind w:left="1080"/>
        <w:rPr>
          <w:rStyle w:val="Hyperlink"/>
          <w:color w:val="auto"/>
          <w:u w:val="none"/>
        </w:rPr>
      </w:pPr>
      <w:r>
        <w:t xml:space="preserve">Section </w:t>
      </w:r>
      <w:r w:rsidRPr="005A656A">
        <w:t>2.21.0 RESTful AP</w:t>
      </w:r>
      <w:r>
        <w:tab/>
        <w:t xml:space="preserve">-&gt; </w:t>
      </w:r>
      <w:hyperlink r:id="rId17" w:history="1">
        <w:r w:rsidRPr="005A656A">
          <w:rPr>
            <w:rStyle w:val="Hyperlink"/>
          </w:rPr>
          <w:t>https://www.hl7.org/fhir/http.html</w:t>
        </w:r>
      </w:hyperlink>
    </w:p>
    <w:p w14:paraId="0829981D" w14:textId="108C4535" w:rsidR="00BD1CDD" w:rsidRDefault="00BD1CDD" w:rsidP="00BD1CDD">
      <w:pPr>
        <w:pStyle w:val="BodyText"/>
        <w:numPr>
          <w:ilvl w:val="1"/>
          <w:numId w:val="34"/>
        </w:numPr>
        <w:spacing w:before="0" w:after="0"/>
        <w:ind w:left="1080"/>
      </w:pPr>
      <w:r>
        <w:t xml:space="preserve">Section </w:t>
      </w:r>
      <w:r w:rsidRPr="00CC7DAD">
        <w:t>2.21.1 Search</w:t>
      </w:r>
      <w:r>
        <w:t xml:space="preserve"> </w:t>
      </w:r>
      <w:r>
        <w:tab/>
      </w:r>
      <w:r>
        <w:tab/>
        <w:t xml:space="preserve">-&gt; </w:t>
      </w:r>
      <w:hyperlink r:id="rId18" w:history="1">
        <w:r w:rsidRPr="00F41692">
          <w:rPr>
            <w:rStyle w:val="Hyperlink"/>
          </w:rPr>
          <w:t>https://www.hl7.org/fhir/search.html</w:t>
        </w:r>
      </w:hyperlink>
    </w:p>
    <w:p w14:paraId="3EBD3F84" w14:textId="77777777" w:rsidR="00BD1CDD" w:rsidRPr="00FE7CB7" w:rsidRDefault="00BD1CDD" w:rsidP="00BD1CDD">
      <w:pPr>
        <w:pStyle w:val="ListParagraph"/>
        <w:numPr>
          <w:ilvl w:val="1"/>
          <w:numId w:val="34"/>
        </w:numPr>
        <w:ind w:left="1080"/>
      </w:pPr>
      <w:r w:rsidRPr="00FE7CB7">
        <w:t>Section 2.21.2 _filter Parameter</w:t>
      </w:r>
      <w:r>
        <w:tab/>
        <w:t xml:space="preserve">-&gt; </w:t>
      </w:r>
      <w:r w:rsidRPr="00FE7CB7">
        <w:t>https://www.hl7.org/fhir/search_filter.html</w:t>
      </w:r>
    </w:p>
    <w:p w14:paraId="7D3A8085" w14:textId="77777777" w:rsidR="00BD1CDD" w:rsidRDefault="00BD1CDD" w:rsidP="00BD1CDD">
      <w:pPr>
        <w:pStyle w:val="ListParagraph"/>
        <w:numPr>
          <w:ilvl w:val="1"/>
          <w:numId w:val="34"/>
        </w:numPr>
        <w:ind w:left="1080"/>
      </w:pPr>
      <w:r w:rsidRPr="00FE7CB7">
        <w:t>Section 2.21.3 Defined Search Parameters</w:t>
      </w:r>
      <w:r>
        <w:t xml:space="preserve"> </w:t>
      </w:r>
    </w:p>
    <w:p w14:paraId="486158CA" w14:textId="7047ABC3" w:rsidR="00BD1CDD" w:rsidRPr="00FE7CB7" w:rsidRDefault="00BD1CDD" w:rsidP="008C373C">
      <w:pPr>
        <w:ind w:left="4320" w:right="-450" w:firstLine="360"/>
        <w:rPr>
          <w:rStyle w:val="Hyperlink"/>
          <w:sz w:val="24"/>
        </w:rPr>
      </w:pPr>
      <w:r>
        <w:t>-&gt;</w:t>
      </w:r>
      <w:r w:rsidRPr="00FE7CB7">
        <w:t xml:space="preserve"> </w:t>
      </w:r>
      <w:r>
        <w:fldChar w:fldCharType="begin"/>
      </w:r>
      <w:r w:rsidR="008E2615">
        <w:instrText>HYPERLINK "C:\\Users\\VHAISPBURGOF\\Documents\\Backup\\ASG Stuff\\API Management\\API Development Playbook Burgos\\Industry Standards\\ASG_API_Playbook_Industry Standards_HL7_Section _01.00.01_DRAFT_2018.07.23.a_DRAFT.docx"</w:instrText>
      </w:r>
      <w:r>
        <w:fldChar w:fldCharType="separate"/>
      </w:r>
      <w:r w:rsidRPr="00FE7CB7">
        <w:rPr>
          <w:rStyle w:val="Hyperlink"/>
        </w:rPr>
        <w:t>https://www.hl7.org/fhir/searchparameter-registry.html</w:t>
      </w:r>
    </w:p>
    <w:p w14:paraId="37075A0A" w14:textId="02A76457" w:rsidR="008C373C" w:rsidRDefault="00BD1CDD" w:rsidP="008C373C">
      <w:pPr>
        <w:pStyle w:val="BodyText"/>
        <w:numPr>
          <w:ilvl w:val="1"/>
          <w:numId w:val="34"/>
        </w:numPr>
        <w:spacing w:before="0" w:after="0"/>
        <w:ind w:left="1080"/>
      </w:pPr>
      <w:r>
        <w:fldChar w:fldCharType="end"/>
      </w:r>
      <w:r w:rsidR="008C373C" w:rsidRPr="00FE7CB7">
        <w:t>Section 2.</w:t>
      </w:r>
      <w:r w:rsidR="00664A83">
        <w:t>22.0</w:t>
      </w:r>
      <w:r w:rsidR="008C373C" w:rsidRPr="002410D3">
        <w:t xml:space="preserve"> Extended Operations on the RESTful API</w:t>
      </w:r>
      <w:r w:rsidR="008C373C">
        <w:t xml:space="preserve"> </w:t>
      </w:r>
    </w:p>
    <w:p w14:paraId="5EFAF90B" w14:textId="089549CF" w:rsidR="008C373C" w:rsidRDefault="008C373C" w:rsidP="008C373C">
      <w:pPr>
        <w:ind w:left="3600" w:firstLine="720"/>
      </w:pPr>
      <w:r w:rsidRPr="008C373C">
        <w:t xml:space="preserve">-&gt; </w:t>
      </w:r>
      <w:hyperlink r:id="rId19" w:history="1">
        <w:r w:rsidRPr="005C21BE">
          <w:rPr>
            <w:rStyle w:val="Hyperlink"/>
          </w:rPr>
          <w:t>https://www.hl7.org/fhir/operations.html#2.22.0</w:t>
        </w:r>
      </w:hyperlink>
    </w:p>
    <w:p w14:paraId="264734E9" w14:textId="0C287CBA" w:rsidR="00BD1CDD" w:rsidRPr="00F9433B" w:rsidDel="001D433A" w:rsidRDefault="00BD1CDD" w:rsidP="00BD1CDD">
      <w:pPr>
        <w:spacing w:before="120"/>
        <w:rPr>
          <w:del w:id="50" w:author="Author"/>
          <w:sz w:val="24"/>
        </w:rPr>
      </w:pPr>
      <w:del w:id="51" w:author="Author">
        <w:r w:rsidRPr="00F9433B" w:rsidDel="001D433A">
          <w:rPr>
            <w:sz w:val="24"/>
          </w:rPr>
          <w:delText xml:space="preserve">Some section content was modified to fit within the look and feel of the rest of this document’s sections. Other </w:delText>
        </w:r>
        <w:r w:rsidRPr="00BA5B46" w:rsidDel="001D433A">
          <w:rPr>
            <w:sz w:val="24"/>
          </w:rPr>
          <w:delText>section</w:delText>
        </w:r>
        <w:r w:rsidR="0089172A" w:rsidDel="001D433A">
          <w:rPr>
            <w:sz w:val="24"/>
          </w:rPr>
          <w:delText xml:space="preserve"> content was extracted AS-IS, </w:delText>
        </w:r>
        <w:r w:rsidRPr="00F9433B" w:rsidDel="001D433A">
          <w:rPr>
            <w:sz w:val="24"/>
          </w:rPr>
          <w:delText xml:space="preserve">but this approach was </w:delText>
        </w:r>
        <w:r w:rsidDel="001D433A">
          <w:rPr>
            <w:sz w:val="24"/>
          </w:rPr>
          <w:delText xml:space="preserve">used it was </w:delText>
        </w:r>
        <w:r w:rsidRPr="00F9433B" w:rsidDel="001D433A">
          <w:rPr>
            <w:sz w:val="24"/>
          </w:rPr>
          <w:delText>annotated appropriately.</w:delText>
        </w:r>
      </w:del>
    </w:p>
    <w:p w14:paraId="14C59E4C" w14:textId="399E9DBF" w:rsidR="00BD1CDD" w:rsidRPr="00F9433B" w:rsidRDefault="00BD1CDD" w:rsidP="00BD1CDD">
      <w:pPr>
        <w:spacing w:before="120" w:after="120"/>
        <w:rPr>
          <w:sz w:val="24"/>
        </w:rPr>
      </w:pPr>
      <w:r>
        <w:rPr>
          <w:sz w:val="24"/>
        </w:rPr>
        <w:t xml:space="preserve">It is important to note that the </w:t>
      </w:r>
      <w:r>
        <w:t xml:space="preserve">FHIR Release 3 </w:t>
      </w:r>
      <w:del w:id="52" w:author="Author">
        <w:r w:rsidDel="001D433A">
          <w:delText xml:space="preserve">Web site </w:delText>
        </w:r>
      </w:del>
      <w:r>
        <w:t xml:space="preserve">contains </w:t>
      </w:r>
      <w:ins w:id="53" w:author="Author">
        <w:r w:rsidR="001D433A">
          <w:t>much more content.  This is merely an example of the kind of content available.</w:t>
        </w:r>
      </w:ins>
      <w:del w:id="54" w:author="Author">
        <w:r w:rsidDel="001D433A">
          <w:delText>a tremendous of content. Only the content that was deemed necessary and appropriate was included in this document.</w:delText>
        </w:r>
      </w:del>
    </w:p>
    <w:p w14:paraId="32A0E231" w14:textId="33BCE133" w:rsidR="00DD3026" w:rsidRPr="00B47839" w:rsidRDefault="004A0328" w:rsidP="00B47839">
      <w:pPr>
        <w:pStyle w:val="Heading3"/>
      </w:pPr>
      <w:bookmarkStart w:id="55" w:name="_Toc520358489"/>
      <w:r w:rsidRPr="00B47839">
        <w:t xml:space="preserve">FHIR </w:t>
      </w:r>
      <w:r w:rsidR="00DD3026" w:rsidRPr="00B47839">
        <w:t>RESTful API</w:t>
      </w:r>
      <w:bookmarkEnd w:id="55"/>
    </w:p>
    <w:p w14:paraId="354FB947" w14:textId="124903F7" w:rsidR="00964BAE" w:rsidRPr="00F9433B" w:rsidRDefault="00964BAE" w:rsidP="00964BAE">
      <w:pPr>
        <w:pStyle w:val="BodyText"/>
        <w:rPr>
          <w:szCs w:val="24"/>
        </w:rPr>
      </w:pPr>
      <w:r w:rsidRPr="00F9433B">
        <w:rPr>
          <w:szCs w:val="24"/>
        </w:rPr>
        <w:t xml:space="preserve">The content in this section is an excerpt </w:t>
      </w:r>
      <w:r w:rsidR="00D161D5" w:rsidRPr="00F9433B">
        <w:rPr>
          <w:szCs w:val="24"/>
        </w:rPr>
        <w:t xml:space="preserve">with some modifications </w:t>
      </w:r>
      <w:r w:rsidRPr="00F9433B">
        <w:rPr>
          <w:szCs w:val="24"/>
        </w:rPr>
        <w:t>from Section 2.21.0 RESTful AP</w:t>
      </w:r>
      <w:r w:rsidR="0089172A">
        <w:rPr>
          <w:szCs w:val="24"/>
        </w:rPr>
        <w:t>I</w:t>
      </w:r>
      <w:r w:rsidRPr="00F9433B">
        <w:rPr>
          <w:szCs w:val="24"/>
        </w:rPr>
        <w:t xml:space="preserve"> of the FHIR Release 3 Web Site (</w:t>
      </w:r>
      <w:hyperlink r:id="rId20" w:history="1">
        <w:r w:rsidRPr="00F9433B">
          <w:rPr>
            <w:rStyle w:val="Hyperlink"/>
            <w:szCs w:val="24"/>
          </w:rPr>
          <w:t>https://www.hl7.org/fhir/http.html</w:t>
        </w:r>
      </w:hyperlink>
      <w:r w:rsidRPr="00F9433B">
        <w:rPr>
          <w:szCs w:val="24"/>
        </w:rPr>
        <w:t>).</w:t>
      </w:r>
    </w:p>
    <w:p w14:paraId="444B93E4" w14:textId="7EF6CE86" w:rsidR="004A0328" w:rsidRPr="00F9433B" w:rsidRDefault="00DD3026" w:rsidP="004A0328">
      <w:pPr>
        <w:spacing w:after="120"/>
        <w:rPr>
          <w:sz w:val="24"/>
        </w:rPr>
      </w:pPr>
      <w:r w:rsidRPr="00F9433B">
        <w:rPr>
          <w:sz w:val="24"/>
        </w:rPr>
        <w:lastRenderedPageBreak/>
        <w:t>FHIR is described as a 'RESTful' specification based on common industry level use of the term REST. In practice, FHIR only supports Level 2 of the REST Maturity model</w:t>
      </w:r>
      <w:r w:rsidR="00D161D5" w:rsidRPr="00F9433B">
        <w:rPr>
          <w:sz w:val="24"/>
        </w:rPr>
        <w:t xml:space="preserve"> (a 3-level model of restful maturity that was developed by Leonard Richardson)</w:t>
      </w:r>
      <w:r w:rsidRPr="00F9433B">
        <w:rPr>
          <w:sz w:val="24"/>
        </w:rPr>
        <w:t xml:space="preserve"> as </w:t>
      </w:r>
      <w:r w:rsidR="004A0328" w:rsidRPr="00F9433B">
        <w:rPr>
          <w:sz w:val="24"/>
        </w:rPr>
        <w:t>part of the core specification</w:t>
      </w:r>
      <w:r w:rsidR="00D85A1E" w:rsidRPr="00F9433B">
        <w:rPr>
          <w:sz w:val="24"/>
        </w:rPr>
        <w:t>.</w:t>
      </w:r>
      <w:r w:rsidR="004A0328" w:rsidRPr="00F9433B">
        <w:rPr>
          <w:sz w:val="24"/>
        </w:rPr>
        <w:t xml:space="preserve"> </w:t>
      </w:r>
    </w:p>
    <w:p w14:paraId="6FB6BDE6" w14:textId="3A7F0C76" w:rsidR="00DD3026" w:rsidRPr="00F9433B" w:rsidRDefault="00DD3026" w:rsidP="004A0328">
      <w:pPr>
        <w:spacing w:after="120"/>
        <w:rPr>
          <w:sz w:val="24"/>
        </w:rPr>
      </w:pPr>
      <w:r w:rsidRPr="00F9433B">
        <w:rPr>
          <w:sz w:val="24"/>
        </w:rPr>
        <w:t xml:space="preserve">Because FHIR is a standard, it relies on the standardization of resource structures and interfaces. </w:t>
      </w:r>
      <w:ins w:id="56" w:author="Author">
        <w:r w:rsidR="001D433A">
          <w:rPr>
            <w:sz w:val="24"/>
          </w:rPr>
          <w:t xml:space="preserve">While </w:t>
        </w:r>
      </w:ins>
      <w:del w:id="57" w:author="Author">
        <w:r w:rsidRPr="00F9433B" w:rsidDel="001D433A">
          <w:rPr>
            <w:sz w:val="24"/>
          </w:rPr>
          <w:delText>T</w:delText>
        </w:r>
      </w:del>
      <w:ins w:id="58" w:author="Author">
        <w:r w:rsidR="001D433A">
          <w:rPr>
            <w:sz w:val="24"/>
          </w:rPr>
          <w:t>t</w:t>
        </w:r>
      </w:ins>
      <w:r w:rsidRPr="00F9433B">
        <w:rPr>
          <w:sz w:val="24"/>
        </w:rPr>
        <w:t xml:space="preserve">his may be considered a violation of REST principles </w:t>
      </w:r>
      <w:del w:id="59" w:author="Author">
        <w:r w:rsidRPr="00F9433B" w:rsidDel="001D433A">
          <w:rPr>
            <w:sz w:val="24"/>
          </w:rPr>
          <w:delText xml:space="preserve">but </w:delText>
        </w:r>
      </w:del>
      <w:ins w:id="60" w:author="Author">
        <w:r w:rsidR="001D433A">
          <w:rPr>
            <w:sz w:val="24"/>
          </w:rPr>
          <w:t>it</w:t>
        </w:r>
        <w:r w:rsidR="001D433A" w:rsidRPr="00F9433B">
          <w:rPr>
            <w:sz w:val="24"/>
          </w:rPr>
          <w:t xml:space="preserve"> </w:t>
        </w:r>
      </w:ins>
      <w:r w:rsidRPr="00F9433B">
        <w:rPr>
          <w:sz w:val="24"/>
        </w:rPr>
        <w:t>is key to ensuring consistent interoperability across diverse systems.</w:t>
      </w:r>
    </w:p>
    <w:p w14:paraId="14F0914B" w14:textId="606E316B" w:rsidR="004A0328" w:rsidRPr="00F9433B" w:rsidRDefault="00DD3026" w:rsidP="00CD12DF">
      <w:pPr>
        <w:spacing w:after="120"/>
        <w:rPr>
          <w:sz w:val="24"/>
        </w:rPr>
      </w:pPr>
      <w:r w:rsidRPr="00F9433B">
        <w:rPr>
          <w:sz w:val="24"/>
        </w:rPr>
        <w:t xml:space="preserve">Each "resource type" has the same set of interactions defined that can be used to manage the resources in a highly granular fashion. Applications </w:t>
      </w:r>
      <w:del w:id="61" w:author="Author">
        <w:r w:rsidRPr="00F9433B" w:rsidDel="001D433A">
          <w:rPr>
            <w:sz w:val="24"/>
          </w:rPr>
          <w:delText>claiming conformance</w:delText>
        </w:r>
      </w:del>
      <w:ins w:id="62" w:author="Author">
        <w:r w:rsidR="001D433A">
          <w:rPr>
            <w:sz w:val="24"/>
          </w:rPr>
          <w:t>conforming</w:t>
        </w:r>
      </w:ins>
      <w:r w:rsidRPr="00F9433B">
        <w:rPr>
          <w:sz w:val="24"/>
        </w:rPr>
        <w:t xml:space="preserve"> to this framework claim to be conformant to "RESTful FHIR"</w:t>
      </w:r>
      <w:r w:rsidR="004A0328" w:rsidRPr="00F9433B">
        <w:rPr>
          <w:sz w:val="24"/>
        </w:rPr>
        <w:t xml:space="preserve">. Refer to </w:t>
      </w:r>
      <w:r w:rsidRPr="00F9433B">
        <w:rPr>
          <w:sz w:val="24"/>
        </w:rPr>
        <w:t>Conformance</w:t>
      </w:r>
      <w:r w:rsidR="004A0328" w:rsidRPr="00F9433B">
        <w:rPr>
          <w:sz w:val="24"/>
        </w:rPr>
        <w:t xml:space="preserve"> which is detailed in section 2.1 Conformance of the FHIR Release 3 Web Site (</w:t>
      </w:r>
      <w:hyperlink r:id="rId21" w:history="1">
        <w:r w:rsidR="004A0328" w:rsidRPr="00F9433B">
          <w:rPr>
            <w:rStyle w:val="Hyperlink"/>
            <w:sz w:val="24"/>
          </w:rPr>
          <w:t>https://www.hl7.org/fhir/conformance-rules.html</w:t>
        </w:r>
      </w:hyperlink>
      <w:r w:rsidR="004A0328" w:rsidRPr="00F9433B">
        <w:rPr>
          <w:sz w:val="24"/>
        </w:rPr>
        <w:t>).</w:t>
      </w:r>
    </w:p>
    <w:p w14:paraId="250B3C0C" w14:textId="02EE5635" w:rsidR="00DD3026" w:rsidRPr="00F9433B" w:rsidRDefault="00DD3026" w:rsidP="009B4925">
      <w:pPr>
        <w:spacing w:after="120"/>
        <w:rPr>
          <w:sz w:val="24"/>
        </w:rPr>
      </w:pPr>
      <w:r w:rsidRPr="00F9433B">
        <w:rPr>
          <w:sz w:val="24"/>
        </w:rPr>
        <w:t xml:space="preserve">Note that in this RESTful framework, transactions are performed directly on the server resource using an HTTP request/response. The API does not directly address </w:t>
      </w:r>
      <w:r w:rsidR="004A0328" w:rsidRPr="00F9433B">
        <w:rPr>
          <w:sz w:val="24"/>
        </w:rPr>
        <w:t>security</w:t>
      </w:r>
      <w:r w:rsidRPr="00F9433B">
        <w:rPr>
          <w:sz w:val="24"/>
        </w:rPr>
        <w:t>.</w:t>
      </w:r>
    </w:p>
    <w:p w14:paraId="3D858A1A" w14:textId="29B0FDAA" w:rsidR="00DD3026" w:rsidRPr="00F9433B" w:rsidRDefault="00DD3026" w:rsidP="00DD3026">
      <w:pPr>
        <w:rPr>
          <w:sz w:val="24"/>
        </w:rPr>
      </w:pPr>
      <w:r w:rsidRPr="00F9433B">
        <w:rPr>
          <w:sz w:val="24"/>
        </w:rPr>
        <w:t xml:space="preserve">The API describes the FHIR resources as a set of operations (known as "interactions") on resources where individual resource instances are managed in collections by their type. Servers can choose which of these interactions are made available and which resource types they support. Servers </w:t>
      </w:r>
      <w:del w:id="63" w:author="Author">
        <w:r w:rsidRPr="00F9433B" w:rsidDel="0016665C">
          <w:rPr>
            <w:sz w:val="24"/>
          </w:rPr>
          <w:delText xml:space="preserve">SHALL </w:delText>
        </w:r>
      </w:del>
      <w:ins w:id="64" w:author="Author">
        <w:r w:rsidR="0016665C">
          <w:rPr>
            <w:sz w:val="24"/>
          </w:rPr>
          <w:t>shall</w:t>
        </w:r>
        <w:r w:rsidR="0016665C" w:rsidRPr="00F9433B">
          <w:rPr>
            <w:sz w:val="24"/>
          </w:rPr>
          <w:t xml:space="preserve"> </w:t>
        </w:r>
      </w:ins>
      <w:r w:rsidRPr="00F9433B">
        <w:rPr>
          <w:sz w:val="24"/>
        </w:rPr>
        <w:t>provide a Capability Statement that specifies which interactions and resources are supported.</w:t>
      </w:r>
    </w:p>
    <w:p w14:paraId="37E84CD2" w14:textId="1D72B91C" w:rsidR="00676DB0" w:rsidRPr="0046058A" w:rsidRDefault="00542069" w:rsidP="0046058A">
      <w:pPr>
        <w:pStyle w:val="Heading4"/>
      </w:pPr>
      <w:bookmarkStart w:id="65" w:name="_Toc520358490"/>
      <w:r w:rsidRPr="0046058A">
        <w:t xml:space="preserve">FHIR </w:t>
      </w:r>
      <w:r w:rsidR="0046058A" w:rsidRPr="0046058A">
        <w:t xml:space="preserve">RESTful API </w:t>
      </w:r>
      <w:r w:rsidR="00676DB0" w:rsidRPr="0046058A">
        <w:t>Service Base URL</w:t>
      </w:r>
      <w:bookmarkEnd w:id="65"/>
      <w:r w:rsidR="00676DB0" w:rsidRPr="0046058A">
        <w:t xml:space="preserve"> </w:t>
      </w:r>
    </w:p>
    <w:p w14:paraId="65D7D939" w14:textId="08B9AE9B" w:rsidR="00676DB0" w:rsidRPr="00676DB0" w:rsidRDefault="00676DB0" w:rsidP="00676DB0">
      <w:pPr>
        <w:rPr>
          <w:sz w:val="24"/>
          <w:szCs w:val="20"/>
        </w:rPr>
      </w:pPr>
      <w:r w:rsidRPr="00676DB0">
        <w:rPr>
          <w:sz w:val="24"/>
          <w:szCs w:val="20"/>
        </w:rPr>
        <w:t xml:space="preserve">The Service Base URL is the address where all the resources defined by this interface are found. The Service Base URL takes the </w:t>
      </w:r>
      <w:r w:rsidR="00DF5783">
        <w:rPr>
          <w:sz w:val="24"/>
          <w:szCs w:val="20"/>
        </w:rPr>
        <w:t xml:space="preserve">simplest </w:t>
      </w:r>
      <w:r w:rsidRPr="00676DB0">
        <w:rPr>
          <w:sz w:val="24"/>
          <w:szCs w:val="20"/>
        </w:rPr>
        <w:t>form of</w:t>
      </w:r>
      <w:r w:rsidR="00AE56D7">
        <w:rPr>
          <w:sz w:val="24"/>
          <w:szCs w:val="20"/>
        </w:rPr>
        <w:t>:</w:t>
      </w:r>
    </w:p>
    <w:p w14:paraId="580E7A4A" w14:textId="77777777" w:rsidR="00676DB0" w:rsidRPr="00676DB0" w:rsidRDefault="00676DB0" w:rsidP="00676DB0">
      <w:pPr>
        <w:pStyle w:val="ListParagraph"/>
        <w:numPr>
          <w:ilvl w:val="0"/>
          <w:numId w:val="33"/>
        </w:numPr>
        <w:rPr>
          <w:szCs w:val="20"/>
        </w:rPr>
      </w:pPr>
      <w:r w:rsidRPr="00676DB0">
        <w:rPr>
          <w:szCs w:val="20"/>
        </w:rPr>
        <w:t>http(s)://server{/path}</w:t>
      </w:r>
    </w:p>
    <w:p w14:paraId="3E7641AC" w14:textId="5E204A2E" w:rsidR="00676DB0" w:rsidRPr="00676DB0" w:rsidRDefault="00676DB0" w:rsidP="00676DB0">
      <w:pPr>
        <w:spacing w:before="120"/>
        <w:rPr>
          <w:sz w:val="24"/>
          <w:szCs w:val="20"/>
        </w:rPr>
      </w:pPr>
      <w:r w:rsidRPr="00676DB0">
        <w:rPr>
          <w:sz w:val="24"/>
          <w:szCs w:val="20"/>
        </w:rPr>
        <w:t xml:space="preserve">The path portion is </w:t>
      </w:r>
      <w:r w:rsidR="0089172A" w:rsidRPr="00676DB0">
        <w:rPr>
          <w:sz w:val="24"/>
          <w:szCs w:val="20"/>
        </w:rPr>
        <w:t>optional and</w:t>
      </w:r>
      <w:r w:rsidRPr="00676DB0">
        <w:rPr>
          <w:sz w:val="24"/>
          <w:szCs w:val="20"/>
        </w:rPr>
        <w:t xml:space="preserve"> does not include a trailing slash. Each resource type defined in this specification has a manager (or "entity set") that lives at the address /[type] where the [type] is the name of the resource type</w:t>
      </w:r>
      <w:r w:rsidR="00AE56D7">
        <w:rPr>
          <w:sz w:val="24"/>
          <w:szCs w:val="20"/>
        </w:rPr>
        <w:t>:</w:t>
      </w:r>
    </w:p>
    <w:p w14:paraId="4E6A373D" w14:textId="2B598C37" w:rsidR="00AE56D7" w:rsidRDefault="00AE56D7" w:rsidP="00AE56D7">
      <w:pPr>
        <w:pStyle w:val="ListParagraph"/>
        <w:numPr>
          <w:ilvl w:val="0"/>
          <w:numId w:val="33"/>
        </w:numPr>
        <w:rPr>
          <w:szCs w:val="20"/>
        </w:rPr>
      </w:pPr>
      <w:r w:rsidRPr="00676DB0">
        <w:rPr>
          <w:szCs w:val="20"/>
        </w:rPr>
        <w:t>http(s)://server{/path}</w:t>
      </w:r>
      <w:r>
        <w:rPr>
          <w:szCs w:val="20"/>
        </w:rPr>
        <w:t>/</w:t>
      </w:r>
      <w:r w:rsidRPr="00676DB0">
        <w:rPr>
          <w:szCs w:val="20"/>
        </w:rPr>
        <w:t>[type]</w:t>
      </w:r>
    </w:p>
    <w:p w14:paraId="3FDE63D4" w14:textId="1BC56A3B" w:rsidR="00AE56D7" w:rsidRPr="00676DB0" w:rsidRDefault="00AE56D7" w:rsidP="00AE56D7">
      <w:pPr>
        <w:spacing w:before="120"/>
        <w:rPr>
          <w:sz w:val="24"/>
          <w:szCs w:val="20"/>
        </w:rPr>
      </w:pPr>
      <w:r w:rsidRPr="00676DB0">
        <w:rPr>
          <w:sz w:val="24"/>
          <w:szCs w:val="20"/>
        </w:rPr>
        <w:t xml:space="preserve">For </w:t>
      </w:r>
      <w:r>
        <w:rPr>
          <w:sz w:val="24"/>
          <w:szCs w:val="20"/>
        </w:rPr>
        <w:t>example</w:t>
      </w:r>
      <w:r w:rsidRPr="00676DB0">
        <w:rPr>
          <w:sz w:val="24"/>
          <w:szCs w:val="20"/>
        </w:rPr>
        <w:t>, the resource manager for the type Patient will live at:</w:t>
      </w:r>
    </w:p>
    <w:p w14:paraId="150C6111" w14:textId="77777777" w:rsidR="00AE56D7" w:rsidRDefault="00AE56D7" w:rsidP="00AE56D7">
      <w:pPr>
        <w:pStyle w:val="ListParagraph"/>
        <w:numPr>
          <w:ilvl w:val="0"/>
          <w:numId w:val="33"/>
        </w:numPr>
        <w:rPr>
          <w:szCs w:val="20"/>
        </w:rPr>
      </w:pPr>
      <w:r w:rsidRPr="00DF3854">
        <w:rPr>
          <w:szCs w:val="20"/>
        </w:rPr>
        <w:t>https://server/path/Patient</w:t>
      </w:r>
    </w:p>
    <w:p w14:paraId="664ADC55" w14:textId="6EEBAE5F" w:rsidR="00676DB0" w:rsidRDefault="00676DB0" w:rsidP="00DF3854">
      <w:pPr>
        <w:spacing w:before="120"/>
        <w:rPr>
          <w:sz w:val="24"/>
          <w:szCs w:val="20"/>
        </w:rPr>
      </w:pPr>
      <w:r w:rsidRPr="00676DB0">
        <w:rPr>
          <w:sz w:val="24"/>
          <w:szCs w:val="20"/>
        </w:rPr>
        <w:t>All the logical interactions are defined relative to the service root URL. This means that if the address of any one FHIR resource on a system is known, the address of other resources may be determined.</w:t>
      </w:r>
    </w:p>
    <w:p w14:paraId="4611CCE6" w14:textId="52FEFF5D" w:rsidR="00506D9E" w:rsidRDefault="00DD3026" w:rsidP="00D127C5">
      <w:pPr>
        <w:pStyle w:val="BodyText"/>
      </w:pPr>
      <w:r w:rsidRPr="00A34BBE">
        <w:t>The following</w:t>
      </w:r>
      <w:del w:id="66" w:author="Author">
        <w:r w:rsidR="00D87A06" w:rsidDel="0016665C">
          <w:delText>s</w:delText>
        </w:r>
      </w:del>
      <w:r w:rsidRPr="00A34BBE">
        <w:t xml:space="preserve"> </w:t>
      </w:r>
      <w:r w:rsidR="00A34BBE" w:rsidRPr="00A34BBE">
        <w:t>table</w:t>
      </w:r>
      <w:ins w:id="67" w:author="Author">
        <w:r w:rsidR="0016665C">
          <w:t>s</w:t>
        </w:r>
      </w:ins>
      <w:r w:rsidR="00A34BBE" w:rsidRPr="00A34BBE">
        <w:t xml:space="preserve"> </w:t>
      </w:r>
      <w:r w:rsidR="00D87A06">
        <w:t>are</w:t>
      </w:r>
      <w:r w:rsidR="00A34BBE" w:rsidRPr="00A34BBE">
        <w:t xml:space="preserve"> a combination of </w:t>
      </w:r>
      <w:r w:rsidR="00D127C5">
        <w:t>various</w:t>
      </w:r>
      <w:r w:rsidR="00A34BBE" w:rsidRPr="00A34BBE">
        <w:t xml:space="preserve"> tables detailed in </w:t>
      </w:r>
      <w:r w:rsidR="00A34BBE">
        <w:t xml:space="preserve">Section </w:t>
      </w:r>
      <w:r w:rsidR="00A34BBE" w:rsidRPr="005A656A">
        <w:t>2.21.0 RESTful AP</w:t>
      </w:r>
      <w:r w:rsidR="00A34BBE">
        <w:t xml:space="preserve"> (</w:t>
      </w:r>
      <w:hyperlink r:id="rId22" w:history="1">
        <w:r w:rsidR="00A34BBE" w:rsidRPr="005A656A">
          <w:rPr>
            <w:rStyle w:val="Hyperlink"/>
          </w:rPr>
          <w:t>https://www.hl7.org/fhir/http.html</w:t>
        </w:r>
      </w:hyperlink>
      <w:r w:rsidR="00A34BBE" w:rsidRPr="00A34BBE">
        <w:t>)</w:t>
      </w:r>
      <w:r w:rsidR="00012E3A">
        <w:t xml:space="preserve">. The tables </w:t>
      </w:r>
      <w:r w:rsidR="00317938">
        <w:t>define</w:t>
      </w:r>
      <w:r w:rsidR="00012E3A">
        <w:t xml:space="preserve"> instance level</w:t>
      </w:r>
      <w:r w:rsidR="00861DA4">
        <w:t xml:space="preserve">, type level and </w:t>
      </w:r>
      <w:r w:rsidR="0089172A">
        <w:t>entire system</w:t>
      </w:r>
      <w:r w:rsidR="00012E3A">
        <w:t xml:space="preserve"> interaction verbs (read, update etc.)</w:t>
      </w:r>
      <w:r w:rsidR="00A34BBE">
        <w:t xml:space="preserve"> </w:t>
      </w:r>
      <w:r w:rsidR="00D127C5">
        <w:t>along with their corresponding interaction descriptions, URL Path and the HTTP verb.</w:t>
      </w:r>
    </w:p>
    <w:p w14:paraId="7838FBBA" w14:textId="324E3413" w:rsidR="00757DB1" w:rsidRPr="00757DB1" w:rsidRDefault="00757DB1" w:rsidP="00757DB1">
      <w:pPr>
        <w:spacing w:after="240"/>
        <w:jc w:val="center"/>
        <w:rPr>
          <w:b/>
        </w:rPr>
      </w:pPr>
      <w:bookmarkStart w:id="68" w:name="_Toc517969175"/>
      <w:bookmarkStart w:id="69" w:name="_Toc518056018"/>
      <w:bookmarkStart w:id="70" w:name="_Toc519761279"/>
      <w:bookmarkStart w:id="71" w:name="_Toc520358496"/>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1</w:t>
      </w:r>
      <w:r w:rsidRPr="00757DB1">
        <w:rPr>
          <w:b/>
          <w:noProof/>
        </w:rPr>
        <w:fldChar w:fldCharType="end"/>
      </w:r>
      <w:r w:rsidRPr="00757DB1">
        <w:rPr>
          <w:b/>
        </w:rPr>
        <w:t xml:space="preserve">: </w:t>
      </w:r>
      <w:r w:rsidRPr="00757DB1">
        <w:rPr>
          <w:b/>
          <w:sz w:val="24"/>
          <w:szCs w:val="20"/>
        </w:rPr>
        <w:t xml:space="preserve">Instance Level Interactions </w:t>
      </w:r>
      <w:r w:rsidRPr="00757DB1">
        <w:rPr>
          <w:b/>
        </w:rPr>
        <w:t>Table</w:t>
      </w:r>
      <w:bookmarkEnd w:id="68"/>
      <w:bookmarkEnd w:id="69"/>
      <w:bookmarkEnd w:id="70"/>
      <w:bookmarkEnd w:id="71"/>
    </w:p>
    <w:tbl>
      <w:tblPr>
        <w:tblStyle w:val="TableGrid"/>
        <w:tblW w:w="0" w:type="auto"/>
        <w:tblLook w:val="04A0" w:firstRow="1" w:lastRow="0" w:firstColumn="1" w:lastColumn="0" w:noHBand="0" w:noVBand="1"/>
      </w:tblPr>
      <w:tblGrid>
        <w:gridCol w:w="1696"/>
        <w:gridCol w:w="3389"/>
        <w:gridCol w:w="3142"/>
        <w:gridCol w:w="1123"/>
      </w:tblGrid>
      <w:tr w:rsidR="00385652" w:rsidRPr="00385652" w14:paraId="3F4D4D05" w14:textId="77777777" w:rsidTr="005A1DE6">
        <w:tc>
          <w:tcPr>
            <w:tcW w:w="9350" w:type="dxa"/>
            <w:gridSpan w:val="4"/>
            <w:shd w:val="clear" w:color="auto" w:fill="BFBFBF" w:themeFill="background1" w:themeFillShade="BF"/>
          </w:tcPr>
          <w:p w14:paraId="420B1C66" w14:textId="77777777" w:rsidR="00385652" w:rsidRPr="00CD12DF" w:rsidRDefault="00385652" w:rsidP="00385652">
            <w:pPr>
              <w:jc w:val="center"/>
              <w:rPr>
                <w:b/>
                <w:sz w:val="24"/>
                <w:szCs w:val="20"/>
              </w:rPr>
            </w:pPr>
            <w:r w:rsidRPr="00CD12DF">
              <w:rPr>
                <w:b/>
                <w:sz w:val="24"/>
                <w:szCs w:val="20"/>
              </w:rPr>
              <w:t>Instance Level Interactions</w:t>
            </w:r>
          </w:p>
        </w:tc>
      </w:tr>
      <w:tr w:rsidR="00664BB4" w14:paraId="54937D5D" w14:textId="77777777" w:rsidTr="00A155A9">
        <w:tc>
          <w:tcPr>
            <w:tcW w:w="1696" w:type="dxa"/>
            <w:shd w:val="clear" w:color="auto" w:fill="BFBFBF" w:themeFill="background1" w:themeFillShade="BF"/>
          </w:tcPr>
          <w:p w14:paraId="3CA44FF8" w14:textId="32D4774F" w:rsidR="005A1DE6" w:rsidRDefault="00464333" w:rsidP="005A1DE6">
            <w:pPr>
              <w:rPr>
                <w:sz w:val="24"/>
                <w:szCs w:val="20"/>
              </w:rPr>
            </w:pPr>
            <w:r w:rsidRPr="00CD12DF">
              <w:rPr>
                <w:b/>
                <w:sz w:val="24"/>
                <w:szCs w:val="20"/>
              </w:rPr>
              <w:t>Instance Level</w:t>
            </w:r>
          </w:p>
        </w:tc>
        <w:tc>
          <w:tcPr>
            <w:tcW w:w="3389" w:type="dxa"/>
            <w:shd w:val="clear" w:color="auto" w:fill="BFBFBF" w:themeFill="background1" w:themeFillShade="BF"/>
          </w:tcPr>
          <w:p w14:paraId="069CB98F" w14:textId="19B0354C" w:rsidR="005A1DE6" w:rsidRDefault="00464333" w:rsidP="005A1DE6">
            <w:pPr>
              <w:rPr>
                <w:sz w:val="24"/>
                <w:szCs w:val="20"/>
              </w:rPr>
            </w:pPr>
            <w:r w:rsidRPr="00CD12DF">
              <w:rPr>
                <w:b/>
                <w:sz w:val="24"/>
                <w:szCs w:val="20"/>
              </w:rPr>
              <w:t>Interactions</w:t>
            </w:r>
          </w:p>
        </w:tc>
        <w:tc>
          <w:tcPr>
            <w:tcW w:w="3142" w:type="dxa"/>
            <w:shd w:val="clear" w:color="auto" w:fill="BFBFBF" w:themeFill="background1" w:themeFillShade="BF"/>
          </w:tcPr>
          <w:p w14:paraId="45875BF8" w14:textId="056BC417" w:rsidR="005A1DE6" w:rsidRPr="00464333" w:rsidRDefault="00464333" w:rsidP="005A1DE6">
            <w:pPr>
              <w:rPr>
                <w:b/>
                <w:sz w:val="24"/>
                <w:szCs w:val="20"/>
              </w:rPr>
            </w:pPr>
            <w:r>
              <w:rPr>
                <w:b/>
                <w:sz w:val="24"/>
                <w:szCs w:val="20"/>
              </w:rPr>
              <w:t>Path</w:t>
            </w:r>
          </w:p>
        </w:tc>
        <w:tc>
          <w:tcPr>
            <w:tcW w:w="1123" w:type="dxa"/>
            <w:shd w:val="clear" w:color="auto" w:fill="BFBFBF" w:themeFill="background1" w:themeFillShade="BF"/>
          </w:tcPr>
          <w:p w14:paraId="74E01BB2" w14:textId="649B36CE" w:rsidR="005A1DE6" w:rsidRDefault="00464333" w:rsidP="005A1DE6">
            <w:pPr>
              <w:rPr>
                <w:sz w:val="24"/>
                <w:szCs w:val="20"/>
              </w:rPr>
            </w:pPr>
            <w:r>
              <w:rPr>
                <w:b/>
                <w:sz w:val="24"/>
                <w:szCs w:val="20"/>
              </w:rPr>
              <w:t xml:space="preserve">HTTP </w:t>
            </w:r>
            <w:r w:rsidRPr="00464333">
              <w:rPr>
                <w:b/>
                <w:sz w:val="24"/>
                <w:szCs w:val="20"/>
              </w:rPr>
              <w:t>Verb</w:t>
            </w:r>
          </w:p>
        </w:tc>
      </w:tr>
      <w:tr w:rsidR="00DF3854" w14:paraId="1C193CDF" w14:textId="77777777" w:rsidTr="00A155A9">
        <w:tc>
          <w:tcPr>
            <w:tcW w:w="1696" w:type="dxa"/>
          </w:tcPr>
          <w:p w14:paraId="4324ACC3" w14:textId="68D4FC84" w:rsidR="00464333" w:rsidRDefault="0016665C" w:rsidP="00B33FA4">
            <w:pPr>
              <w:rPr>
                <w:sz w:val="24"/>
                <w:szCs w:val="20"/>
              </w:rPr>
            </w:pPr>
            <w:r w:rsidRPr="00385652">
              <w:rPr>
                <w:sz w:val="24"/>
                <w:szCs w:val="20"/>
              </w:rPr>
              <w:lastRenderedPageBreak/>
              <w:t>R</w:t>
            </w:r>
            <w:r w:rsidR="00464333" w:rsidRPr="00385652">
              <w:rPr>
                <w:sz w:val="24"/>
                <w:szCs w:val="20"/>
              </w:rPr>
              <w:t>ead</w:t>
            </w:r>
          </w:p>
        </w:tc>
        <w:tc>
          <w:tcPr>
            <w:tcW w:w="3389" w:type="dxa"/>
          </w:tcPr>
          <w:p w14:paraId="7104926B" w14:textId="0D7A3AAB" w:rsidR="00464333" w:rsidRDefault="00464333" w:rsidP="00B33FA4">
            <w:pPr>
              <w:rPr>
                <w:sz w:val="24"/>
                <w:szCs w:val="20"/>
              </w:rPr>
            </w:pPr>
            <w:r w:rsidRPr="00385652">
              <w:rPr>
                <w:sz w:val="24"/>
                <w:szCs w:val="20"/>
              </w:rPr>
              <w:t xml:space="preserve">Read the current state of </w:t>
            </w:r>
            <w:r w:rsidR="00664BB4">
              <w:rPr>
                <w:sz w:val="24"/>
                <w:szCs w:val="20"/>
              </w:rPr>
              <w:t>a</w:t>
            </w:r>
            <w:r w:rsidRPr="00385652">
              <w:rPr>
                <w:sz w:val="24"/>
                <w:szCs w:val="20"/>
              </w:rPr>
              <w:t xml:space="preserve"> resource</w:t>
            </w:r>
            <w:r w:rsidR="00664BB4">
              <w:rPr>
                <w:sz w:val="24"/>
                <w:szCs w:val="20"/>
              </w:rPr>
              <w:t xml:space="preserve"> identified by id</w:t>
            </w:r>
          </w:p>
        </w:tc>
        <w:tc>
          <w:tcPr>
            <w:tcW w:w="3142" w:type="dxa"/>
          </w:tcPr>
          <w:p w14:paraId="5771FAF2" w14:textId="5A90B988" w:rsidR="00464333" w:rsidRPr="00DF3854" w:rsidRDefault="003A7355" w:rsidP="00B33FA4">
            <w:pPr>
              <w:rPr>
                <w:sz w:val="24"/>
              </w:rPr>
            </w:pPr>
            <w:r w:rsidRPr="003A7355">
              <w:rPr>
                <w:sz w:val="24"/>
                <w:szCs w:val="20"/>
              </w:rPr>
              <w:t>/[type]/[id]</w:t>
            </w:r>
          </w:p>
        </w:tc>
        <w:tc>
          <w:tcPr>
            <w:tcW w:w="1123" w:type="dxa"/>
          </w:tcPr>
          <w:p w14:paraId="4AB4FB4B" w14:textId="615B16E5" w:rsidR="00464333" w:rsidRDefault="00DF3854" w:rsidP="00B33FA4">
            <w:pPr>
              <w:rPr>
                <w:sz w:val="24"/>
                <w:szCs w:val="20"/>
              </w:rPr>
            </w:pPr>
            <w:r>
              <w:rPr>
                <w:sz w:val="24"/>
                <w:szCs w:val="20"/>
              </w:rPr>
              <w:t>GET</w:t>
            </w:r>
          </w:p>
        </w:tc>
      </w:tr>
      <w:tr w:rsidR="005A1DE6" w14:paraId="36619AE6" w14:textId="77777777" w:rsidTr="00A155A9">
        <w:tc>
          <w:tcPr>
            <w:tcW w:w="1696" w:type="dxa"/>
          </w:tcPr>
          <w:p w14:paraId="393D42CF" w14:textId="6042AA21" w:rsidR="005A1DE6" w:rsidRDefault="0016665C" w:rsidP="005A1DE6">
            <w:pPr>
              <w:rPr>
                <w:sz w:val="24"/>
                <w:szCs w:val="20"/>
              </w:rPr>
            </w:pPr>
            <w:r w:rsidRPr="00385652">
              <w:rPr>
                <w:sz w:val="24"/>
                <w:szCs w:val="20"/>
              </w:rPr>
              <w:t>R</w:t>
            </w:r>
            <w:r w:rsidR="0089172A" w:rsidRPr="00385652">
              <w:rPr>
                <w:sz w:val="24"/>
                <w:szCs w:val="20"/>
              </w:rPr>
              <w:t>ead</w:t>
            </w:r>
          </w:p>
        </w:tc>
        <w:tc>
          <w:tcPr>
            <w:tcW w:w="3389" w:type="dxa"/>
          </w:tcPr>
          <w:p w14:paraId="7E38D9DC" w14:textId="17B26B0C" w:rsidR="005A1DE6" w:rsidRDefault="005A1DE6" w:rsidP="005A1DE6">
            <w:pPr>
              <w:rPr>
                <w:sz w:val="24"/>
                <w:szCs w:val="20"/>
              </w:rPr>
            </w:pPr>
            <w:r w:rsidRPr="00385652">
              <w:rPr>
                <w:sz w:val="24"/>
                <w:szCs w:val="20"/>
              </w:rPr>
              <w:t>Read the state of a specific version of the resource</w:t>
            </w:r>
            <w:r w:rsidR="000041B9">
              <w:rPr>
                <w:sz w:val="24"/>
                <w:szCs w:val="20"/>
              </w:rPr>
              <w:t xml:space="preserve"> identified by vid</w:t>
            </w:r>
          </w:p>
        </w:tc>
        <w:tc>
          <w:tcPr>
            <w:tcW w:w="3142" w:type="dxa"/>
          </w:tcPr>
          <w:p w14:paraId="660AC4E1" w14:textId="681228A9" w:rsidR="005A1DE6" w:rsidRDefault="00AF50F7" w:rsidP="005A1DE6">
            <w:pPr>
              <w:rPr>
                <w:sz w:val="24"/>
                <w:szCs w:val="20"/>
              </w:rPr>
            </w:pPr>
            <w:r w:rsidRPr="00AF50F7">
              <w:rPr>
                <w:sz w:val="24"/>
                <w:szCs w:val="20"/>
              </w:rPr>
              <w:t>/[type]/[id]/_history/[vid]</w:t>
            </w:r>
          </w:p>
        </w:tc>
        <w:tc>
          <w:tcPr>
            <w:tcW w:w="1123" w:type="dxa"/>
          </w:tcPr>
          <w:p w14:paraId="462FE499" w14:textId="61A94B87" w:rsidR="005A1DE6" w:rsidRDefault="00AF50F7" w:rsidP="005A1DE6">
            <w:pPr>
              <w:rPr>
                <w:sz w:val="24"/>
                <w:szCs w:val="20"/>
              </w:rPr>
            </w:pPr>
            <w:r>
              <w:rPr>
                <w:sz w:val="24"/>
                <w:szCs w:val="20"/>
              </w:rPr>
              <w:t>GET</w:t>
            </w:r>
          </w:p>
        </w:tc>
      </w:tr>
      <w:tr w:rsidR="005A1DE6" w14:paraId="787853A4" w14:textId="77777777" w:rsidTr="00A155A9">
        <w:tc>
          <w:tcPr>
            <w:tcW w:w="1696" w:type="dxa"/>
          </w:tcPr>
          <w:p w14:paraId="598030CF" w14:textId="3B1F7BD4" w:rsidR="005A1DE6" w:rsidRDefault="0016665C" w:rsidP="005A1DE6">
            <w:pPr>
              <w:rPr>
                <w:sz w:val="24"/>
                <w:szCs w:val="20"/>
              </w:rPr>
            </w:pPr>
            <w:r w:rsidRPr="00385652">
              <w:rPr>
                <w:sz w:val="24"/>
                <w:szCs w:val="20"/>
              </w:rPr>
              <w:t>U</w:t>
            </w:r>
            <w:r w:rsidR="005A1DE6" w:rsidRPr="00385652">
              <w:rPr>
                <w:sz w:val="24"/>
                <w:szCs w:val="20"/>
              </w:rPr>
              <w:t>pdate</w:t>
            </w:r>
          </w:p>
        </w:tc>
        <w:tc>
          <w:tcPr>
            <w:tcW w:w="3389" w:type="dxa"/>
          </w:tcPr>
          <w:p w14:paraId="25DD6B70" w14:textId="35870523" w:rsidR="005A1DE6" w:rsidRDefault="005A1DE6" w:rsidP="005A1DE6">
            <w:pPr>
              <w:rPr>
                <w:sz w:val="24"/>
                <w:szCs w:val="20"/>
              </w:rPr>
            </w:pPr>
            <w:r w:rsidRPr="00385652">
              <w:rPr>
                <w:sz w:val="24"/>
                <w:szCs w:val="20"/>
              </w:rPr>
              <w:t>Update an existing resource by its id (or create it if it is new)</w:t>
            </w:r>
          </w:p>
        </w:tc>
        <w:tc>
          <w:tcPr>
            <w:tcW w:w="3142" w:type="dxa"/>
          </w:tcPr>
          <w:p w14:paraId="3A6F734A" w14:textId="7678C570" w:rsidR="005A1DE6" w:rsidRDefault="00DF5783" w:rsidP="005A1DE6">
            <w:pPr>
              <w:rPr>
                <w:sz w:val="24"/>
                <w:szCs w:val="20"/>
              </w:rPr>
            </w:pPr>
            <w:r w:rsidRPr="00DF5783">
              <w:rPr>
                <w:sz w:val="24"/>
                <w:szCs w:val="20"/>
              </w:rPr>
              <w:t>/[type]/[id]</w:t>
            </w:r>
          </w:p>
        </w:tc>
        <w:tc>
          <w:tcPr>
            <w:tcW w:w="1123" w:type="dxa"/>
          </w:tcPr>
          <w:p w14:paraId="60A6C249" w14:textId="4889EAD1" w:rsidR="005A1DE6" w:rsidRDefault="00DF5783" w:rsidP="005A1DE6">
            <w:pPr>
              <w:rPr>
                <w:sz w:val="24"/>
                <w:szCs w:val="20"/>
              </w:rPr>
            </w:pPr>
            <w:r>
              <w:rPr>
                <w:sz w:val="24"/>
                <w:szCs w:val="20"/>
              </w:rPr>
              <w:t>PUT</w:t>
            </w:r>
          </w:p>
        </w:tc>
      </w:tr>
      <w:tr w:rsidR="00A46820" w14:paraId="4184BF92" w14:textId="77777777" w:rsidTr="00A155A9">
        <w:tc>
          <w:tcPr>
            <w:tcW w:w="1696" w:type="dxa"/>
          </w:tcPr>
          <w:p w14:paraId="3B2DB4B6" w14:textId="07DF21ED" w:rsidR="00A46820" w:rsidRDefault="0016665C" w:rsidP="00A46820">
            <w:pPr>
              <w:rPr>
                <w:sz w:val="24"/>
                <w:szCs w:val="20"/>
              </w:rPr>
            </w:pPr>
            <w:r w:rsidRPr="00385652">
              <w:rPr>
                <w:sz w:val="24"/>
                <w:szCs w:val="20"/>
              </w:rPr>
              <w:t>P</w:t>
            </w:r>
            <w:r w:rsidR="00A46820" w:rsidRPr="00385652">
              <w:rPr>
                <w:sz w:val="24"/>
                <w:szCs w:val="20"/>
              </w:rPr>
              <w:t>atch</w:t>
            </w:r>
          </w:p>
        </w:tc>
        <w:tc>
          <w:tcPr>
            <w:tcW w:w="3389" w:type="dxa"/>
          </w:tcPr>
          <w:p w14:paraId="637A86F4" w14:textId="1564F166" w:rsidR="00A46820" w:rsidRDefault="00A46820" w:rsidP="00A46820">
            <w:pPr>
              <w:rPr>
                <w:sz w:val="24"/>
                <w:szCs w:val="20"/>
              </w:rPr>
            </w:pPr>
            <w:r w:rsidRPr="00385652">
              <w:rPr>
                <w:sz w:val="24"/>
                <w:szCs w:val="20"/>
              </w:rPr>
              <w:t xml:space="preserve">Update an existing resource by posting a set of </w:t>
            </w:r>
            <w:r w:rsidR="0064338B">
              <w:rPr>
                <w:sz w:val="24"/>
                <w:szCs w:val="20"/>
              </w:rPr>
              <w:t xml:space="preserve">partial </w:t>
            </w:r>
            <w:r w:rsidRPr="00385652">
              <w:rPr>
                <w:sz w:val="24"/>
                <w:szCs w:val="20"/>
              </w:rPr>
              <w:t>changes to it</w:t>
            </w:r>
          </w:p>
        </w:tc>
        <w:tc>
          <w:tcPr>
            <w:tcW w:w="3142" w:type="dxa"/>
          </w:tcPr>
          <w:p w14:paraId="6E981A80" w14:textId="1290B090" w:rsidR="00A46820" w:rsidRDefault="00A46820" w:rsidP="00A46820">
            <w:pPr>
              <w:rPr>
                <w:sz w:val="24"/>
                <w:szCs w:val="20"/>
              </w:rPr>
            </w:pPr>
            <w:r w:rsidRPr="00DF5783">
              <w:rPr>
                <w:sz w:val="24"/>
                <w:szCs w:val="20"/>
              </w:rPr>
              <w:t>/[type]/[id]</w:t>
            </w:r>
          </w:p>
        </w:tc>
        <w:tc>
          <w:tcPr>
            <w:tcW w:w="1123" w:type="dxa"/>
          </w:tcPr>
          <w:p w14:paraId="5C3D94DD" w14:textId="60E49E55" w:rsidR="00A46820" w:rsidRDefault="00137AA6" w:rsidP="00A46820">
            <w:pPr>
              <w:rPr>
                <w:sz w:val="24"/>
                <w:szCs w:val="20"/>
              </w:rPr>
            </w:pPr>
            <w:r>
              <w:rPr>
                <w:sz w:val="24"/>
                <w:szCs w:val="20"/>
              </w:rPr>
              <w:t>PATCH</w:t>
            </w:r>
          </w:p>
        </w:tc>
      </w:tr>
      <w:tr w:rsidR="00A46820" w14:paraId="7F85A466" w14:textId="77777777" w:rsidTr="00A155A9">
        <w:tc>
          <w:tcPr>
            <w:tcW w:w="1696" w:type="dxa"/>
          </w:tcPr>
          <w:p w14:paraId="1CB6235A" w14:textId="2ABB0FF5" w:rsidR="00A46820" w:rsidRDefault="0016665C" w:rsidP="00A46820">
            <w:pPr>
              <w:rPr>
                <w:sz w:val="24"/>
                <w:szCs w:val="20"/>
              </w:rPr>
            </w:pPr>
            <w:r w:rsidRPr="00385652">
              <w:rPr>
                <w:sz w:val="24"/>
                <w:szCs w:val="20"/>
              </w:rPr>
              <w:t>D</w:t>
            </w:r>
            <w:r w:rsidR="00A46820" w:rsidRPr="00385652">
              <w:rPr>
                <w:sz w:val="24"/>
                <w:szCs w:val="20"/>
              </w:rPr>
              <w:t>elete</w:t>
            </w:r>
          </w:p>
        </w:tc>
        <w:tc>
          <w:tcPr>
            <w:tcW w:w="3389" w:type="dxa"/>
          </w:tcPr>
          <w:p w14:paraId="1276E8F9" w14:textId="10167C27" w:rsidR="00A46820" w:rsidRDefault="00A46820" w:rsidP="00A46820">
            <w:pPr>
              <w:rPr>
                <w:sz w:val="24"/>
                <w:szCs w:val="20"/>
              </w:rPr>
            </w:pPr>
            <w:r w:rsidRPr="00385652">
              <w:rPr>
                <w:sz w:val="24"/>
                <w:szCs w:val="20"/>
              </w:rPr>
              <w:t>Delete a resource</w:t>
            </w:r>
          </w:p>
        </w:tc>
        <w:tc>
          <w:tcPr>
            <w:tcW w:w="3142" w:type="dxa"/>
          </w:tcPr>
          <w:p w14:paraId="76D4518D" w14:textId="0110743B" w:rsidR="00A46820" w:rsidRDefault="00137AA6" w:rsidP="00A46820">
            <w:pPr>
              <w:rPr>
                <w:sz w:val="24"/>
                <w:szCs w:val="20"/>
              </w:rPr>
            </w:pPr>
            <w:r w:rsidRPr="00DF5783">
              <w:rPr>
                <w:sz w:val="24"/>
                <w:szCs w:val="20"/>
              </w:rPr>
              <w:t>/[type]/[id]</w:t>
            </w:r>
          </w:p>
        </w:tc>
        <w:tc>
          <w:tcPr>
            <w:tcW w:w="1123" w:type="dxa"/>
          </w:tcPr>
          <w:p w14:paraId="4A4977CC" w14:textId="178E32BF" w:rsidR="00A46820" w:rsidRDefault="00387559" w:rsidP="00A46820">
            <w:pPr>
              <w:rPr>
                <w:sz w:val="24"/>
                <w:szCs w:val="20"/>
              </w:rPr>
            </w:pPr>
            <w:r>
              <w:rPr>
                <w:sz w:val="24"/>
                <w:szCs w:val="20"/>
              </w:rPr>
              <w:t>DELETE</w:t>
            </w:r>
          </w:p>
        </w:tc>
      </w:tr>
      <w:tr w:rsidR="00A46820" w14:paraId="21471527" w14:textId="77777777" w:rsidTr="00A155A9">
        <w:tc>
          <w:tcPr>
            <w:tcW w:w="1696" w:type="dxa"/>
          </w:tcPr>
          <w:p w14:paraId="4500CE59" w14:textId="2D9D5CDE" w:rsidR="00A46820" w:rsidRDefault="0016665C" w:rsidP="00A46820">
            <w:pPr>
              <w:rPr>
                <w:sz w:val="24"/>
                <w:szCs w:val="20"/>
              </w:rPr>
            </w:pPr>
            <w:r w:rsidRPr="00385652">
              <w:rPr>
                <w:sz w:val="24"/>
                <w:szCs w:val="20"/>
              </w:rPr>
              <w:t>H</w:t>
            </w:r>
            <w:r w:rsidR="00A46820" w:rsidRPr="00385652">
              <w:rPr>
                <w:sz w:val="24"/>
                <w:szCs w:val="20"/>
              </w:rPr>
              <w:t>istory</w:t>
            </w:r>
          </w:p>
        </w:tc>
        <w:tc>
          <w:tcPr>
            <w:tcW w:w="3389" w:type="dxa"/>
          </w:tcPr>
          <w:p w14:paraId="4AF8F862" w14:textId="192060A8" w:rsidR="00A46820" w:rsidRDefault="00A46820" w:rsidP="00A46820">
            <w:pPr>
              <w:rPr>
                <w:sz w:val="24"/>
                <w:szCs w:val="20"/>
              </w:rPr>
            </w:pPr>
            <w:r w:rsidRPr="00385652">
              <w:rPr>
                <w:sz w:val="24"/>
                <w:szCs w:val="20"/>
              </w:rPr>
              <w:t xml:space="preserve">Retrieve the change history for a </w:t>
            </w:r>
            <w:r w:rsidR="0089172A" w:rsidRPr="00385652">
              <w:rPr>
                <w:sz w:val="24"/>
                <w:szCs w:val="20"/>
              </w:rPr>
              <w:t>resource</w:t>
            </w:r>
          </w:p>
        </w:tc>
        <w:tc>
          <w:tcPr>
            <w:tcW w:w="3142" w:type="dxa"/>
          </w:tcPr>
          <w:p w14:paraId="4C5DAF74" w14:textId="05FBE62D" w:rsidR="00A46820" w:rsidRDefault="00B92D30" w:rsidP="00A46820">
            <w:pPr>
              <w:rPr>
                <w:sz w:val="24"/>
                <w:szCs w:val="20"/>
              </w:rPr>
            </w:pPr>
            <w:r w:rsidRPr="00B92D30">
              <w:rPr>
                <w:sz w:val="24"/>
                <w:szCs w:val="20"/>
              </w:rPr>
              <w:t>/[type]/[id]/_history</w:t>
            </w:r>
          </w:p>
        </w:tc>
        <w:tc>
          <w:tcPr>
            <w:tcW w:w="1123" w:type="dxa"/>
          </w:tcPr>
          <w:p w14:paraId="4120C58A" w14:textId="7E0A3845" w:rsidR="00A46820" w:rsidRDefault="00B92D30" w:rsidP="00A46820">
            <w:pPr>
              <w:rPr>
                <w:sz w:val="24"/>
                <w:szCs w:val="20"/>
              </w:rPr>
            </w:pPr>
            <w:r>
              <w:rPr>
                <w:sz w:val="24"/>
                <w:szCs w:val="20"/>
              </w:rPr>
              <w:t>GET</w:t>
            </w:r>
          </w:p>
        </w:tc>
      </w:tr>
    </w:tbl>
    <w:p w14:paraId="76F53DC5" w14:textId="7DFBAF46" w:rsidR="001F561C" w:rsidRPr="00757DB1" w:rsidRDefault="001F561C" w:rsidP="00712245">
      <w:pPr>
        <w:spacing w:before="240" w:after="240"/>
        <w:jc w:val="center"/>
        <w:rPr>
          <w:b/>
        </w:rPr>
      </w:pPr>
      <w:bookmarkStart w:id="72" w:name="_Toc520358497"/>
      <w:bookmarkStart w:id="73" w:name="_Hlk520288093"/>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2</w:t>
      </w:r>
      <w:r w:rsidRPr="00757DB1">
        <w:rPr>
          <w:b/>
          <w:noProof/>
        </w:rPr>
        <w:fldChar w:fldCharType="end"/>
      </w:r>
      <w:r w:rsidRPr="00757DB1">
        <w:rPr>
          <w:b/>
        </w:rPr>
        <w:t xml:space="preserve">: </w:t>
      </w:r>
      <w:r>
        <w:rPr>
          <w:b/>
          <w:sz w:val="24"/>
          <w:szCs w:val="20"/>
        </w:rPr>
        <w:t>Type</w:t>
      </w:r>
      <w:r w:rsidRPr="00757DB1">
        <w:rPr>
          <w:b/>
          <w:sz w:val="24"/>
          <w:szCs w:val="20"/>
        </w:rPr>
        <w:t xml:space="preserve"> Level Interactions </w:t>
      </w:r>
      <w:r w:rsidRPr="00757DB1">
        <w:rPr>
          <w:b/>
        </w:rPr>
        <w:t>Table</w:t>
      </w:r>
      <w:bookmarkEnd w:id="72"/>
    </w:p>
    <w:tbl>
      <w:tblPr>
        <w:tblStyle w:val="TableGrid"/>
        <w:tblW w:w="0" w:type="auto"/>
        <w:tblLook w:val="04A0" w:firstRow="1" w:lastRow="0" w:firstColumn="1" w:lastColumn="0" w:noHBand="0" w:noVBand="1"/>
      </w:tblPr>
      <w:tblGrid>
        <w:gridCol w:w="1705"/>
        <w:gridCol w:w="3420"/>
        <w:gridCol w:w="3150"/>
        <w:gridCol w:w="1075"/>
      </w:tblGrid>
      <w:tr w:rsidR="00CD12DF" w:rsidRPr="00385652" w14:paraId="57ED3D58" w14:textId="77777777" w:rsidTr="00795659">
        <w:tc>
          <w:tcPr>
            <w:tcW w:w="9350" w:type="dxa"/>
            <w:gridSpan w:val="4"/>
            <w:shd w:val="clear" w:color="auto" w:fill="BFBFBF" w:themeFill="background1" w:themeFillShade="BF"/>
          </w:tcPr>
          <w:bookmarkEnd w:id="73"/>
          <w:p w14:paraId="3E943CCC" w14:textId="65CB79E3" w:rsidR="00CD12DF" w:rsidRPr="00861DA4" w:rsidRDefault="00861DA4" w:rsidP="00B33FA4">
            <w:pPr>
              <w:jc w:val="center"/>
              <w:rPr>
                <w:b/>
                <w:sz w:val="24"/>
                <w:szCs w:val="20"/>
              </w:rPr>
            </w:pPr>
            <w:r>
              <w:rPr>
                <w:b/>
                <w:sz w:val="24"/>
                <w:szCs w:val="20"/>
              </w:rPr>
              <w:t>Type</w:t>
            </w:r>
            <w:r w:rsidR="00CD12DF" w:rsidRPr="00861DA4">
              <w:rPr>
                <w:b/>
                <w:sz w:val="24"/>
                <w:szCs w:val="20"/>
              </w:rPr>
              <w:t xml:space="preserve"> Level Interactions</w:t>
            </w:r>
          </w:p>
        </w:tc>
      </w:tr>
      <w:tr w:rsidR="00B21E16" w14:paraId="56F6FA3B" w14:textId="77777777" w:rsidTr="00664BB4">
        <w:tc>
          <w:tcPr>
            <w:tcW w:w="1705" w:type="dxa"/>
            <w:shd w:val="clear" w:color="auto" w:fill="BFBFBF" w:themeFill="background1" w:themeFillShade="BF"/>
          </w:tcPr>
          <w:p w14:paraId="4DE0BA1F" w14:textId="77777777" w:rsidR="00B21E16" w:rsidRDefault="00B21E16" w:rsidP="00B33FA4">
            <w:pPr>
              <w:rPr>
                <w:sz w:val="24"/>
                <w:szCs w:val="20"/>
              </w:rPr>
            </w:pPr>
            <w:r w:rsidRPr="00CD12DF">
              <w:rPr>
                <w:b/>
                <w:sz w:val="24"/>
                <w:szCs w:val="20"/>
              </w:rPr>
              <w:t>Instance Level</w:t>
            </w:r>
          </w:p>
        </w:tc>
        <w:tc>
          <w:tcPr>
            <w:tcW w:w="3420" w:type="dxa"/>
            <w:shd w:val="clear" w:color="auto" w:fill="BFBFBF" w:themeFill="background1" w:themeFillShade="BF"/>
          </w:tcPr>
          <w:p w14:paraId="41511479" w14:textId="77777777" w:rsidR="00B21E16" w:rsidRDefault="00B21E16" w:rsidP="00B33FA4">
            <w:pPr>
              <w:rPr>
                <w:sz w:val="24"/>
                <w:szCs w:val="20"/>
              </w:rPr>
            </w:pPr>
            <w:r w:rsidRPr="00CD12DF">
              <w:rPr>
                <w:b/>
                <w:sz w:val="24"/>
                <w:szCs w:val="20"/>
              </w:rPr>
              <w:t>Interactions</w:t>
            </w:r>
          </w:p>
        </w:tc>
        <w:tc>
          <w:tcPr>
            <w:tcW w:w="3150" w:type="dxa"/>
            <w:shd w:val="clear" w:color="auto" w:fill="BFBFBF" w:themeFill="background1" w:themeFillShade="BF"/>
          </w:tcPr>
          <w:p w14:paraId="5E8B3E4C"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EE1C95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291BAC7E" w14:textId="77777777" w:rsidTr="00664BB4">
        <w:tc>
          <w:tcPr>
            <w:tcW w:w="1705" w:type="dxa"/>
          </w:tcPr>
          <w:p w14:paraId="5A409BA5" w14:textId="75016CC0" w:rsidR="00B21E16" w:rsidRDefault="0016665C" w:rsidP="00B33FA4">
            <w:pPr>
              <w:rPr>
                <w:sz w:val="24"/>
                <w:szCs w:val="20"/>
              </w:rPr>
            </w:pPr>
            <w:r w:rsidRPr="00385652">
              <w:rPr>
                <w:sz w:val="24"/>
                <w:szCs w:val="20"/>
              </w:rPr>
              <w:t>C</w:t>
            </w:r>
            <w:r w:rsidR="00B21E16" w:rsidRPr="00385652">
              <w:rPr>
                <w:sz w:val="24"/>
                <w:szCs w:val="20"/>
              </w:rPr>
              <w:t>reate</w:t>
            </w:r>
          </w:p>
        </w:tc>
        <w:tc>
          <w:tcPr>
            <w:tcW w:w="3420" w:type="dxa"/>
          </w:tcPr>
          <w:p w14:paraId="7B9FE3FA" w14:textId="77777777" w:rsidR="00B21E16" w:rsidRDefault="00B21E16" w:rsidP="00B33FA4">
            <w:pPr>
              <w:rPr>
                <w:sz w:val="24"/>
                <w:szCs w:val="20"/>
              </w:rPr>
            </w:pPr>
            <w:r w:rsidRPr="00385652">
              <w:rPr>
                <w:sz w:val="24"/>
                <w:szCs w:val="20"/>
              </w:rPr>
              <w:t>Create a new resource with a server assigned id</w:t>
            </w:r>
          </w:p>
        </w:tc>
        <w:tc>
          <w:tcPr>
            <w:tcW w:w="3150" w:type="dxa"/>
          </w:tcPr>
          <w:p w14:paraId="3FF9E242" w14:textId="2071032B" w:rsidR="00B21E16" w:rsidRDefault="00224209" w:rsidP="00B33FA4">
            <w:pPr>
              <w:rPr>
                <w:sz w:val="24"/>
                <w:szCs w:val="20"/>
              </w:rPr>
            </w:pPr>
            <w:r w:rsidRPr="00224209">
              <w:rPr>
                <w:sz w:val="24"/>
                <w:szCs w:val="20"/>
              </w:rPr>
              <w:t>/[type]</w:t>
            </w:r>
          </w:p>
        </w:tc>
        <w:tc>
          <w:tcPr>
            <w:tcW w:w="1075" w:type="dxa"/>
          </w:tcPr>
          <w:p w14:paraId="7069E24E" w14:textId="19834EB4" w:rsidR="00B21E16" w:rsidRDefault="009813DE" w:rsidP="00B33FA4">
            <w:pPr>
              <w:rPr>
                <w:sz w:val="24"/>
                <w:szCs w:val="20"/>
              </w:rPr>
            </w:pPr>
            <w:r>
              <w:rPr>
                <w:sz w:val="24"/>
                <w:szCs w:val="20"/>
              </w:rPr>
              <w:t>POST</w:t>
            </w:r>
          </w:p>
        </w:tc>
      </w:tr>
      <w:tr w:rsidR="00795659" w14:paraId="5AEDC8FB" w14:textId="77777777" w:rsidTr="00664BB4">
        <w:tc>
          <w:tcPr>
            <w:tcW w:w="1705" w:type="dxa"/>
          </w:tcPr>
          <w:p w14:paraId="44A18B81" w14:textId="2BC63BC5" w:rsidR="00795659" w:rsidRDefault="0016665C" w:rsidP="00795659">
            <w:pPr>
              <w:rPr>
                <w:sz w:val="24"/>
                <w:szCs w:val="20"/>
              </w:rPr>
            </w:pPr>
            <w:r w:rsidRPr="00385652">
              <w:rPr>
                <w:sz w:val="24"/>
                <w:szCs w:val="20"/>
              </w:rPr>
              <w:t>S</w:t>
            </w:r>
            <w:r w:rsidR="00795659" w:rsidRPr="00385652">
              <w:rPr>
                <w:sz w:val="24"/>
                <w:szCs w:val="20"/>
              </w:rPr>
              <w:t>earch</w:t>
            </w:r>
          </w:p>
        </w:tc>
        <w:tc>
          <w:tcPr>
            <w:tcW w:w="3420" w:type="dxa"/>
          </w:tcPr>
          <w:p w14:paraId="04719F3F" w14:textId="46C6A894" w:rsidR="00795659" w:rsidRDefault="00795659" w:rsidP="00795659">
            <w:pPr>
              <w:rPr>
                <w:sz w:val="24"/>
                <w:szCs w:val="20"/>
              </w:rPr>
            </w:pPr>
            <w:r w:rsidRPr="00385652">
              <w:rPr>
                <w:sz w:val="24"/>
                <w:szCs w:val="20"/>
              </w:rPr>
              <w:t>Search the resource type based on some filter criteria</w:t>
            </w:r>
          </w:p>
        </w:tc>
        <w:tc>
          <w:tcPr>
            <w:tcW w:w="3150" w:type="dxa"/>
          </w:tcPr>
          <w:p w14:paraId="15F6DD06" w14:textId="70FD525A" w:rsidR="00795659" w:rsidRDefault="001F713B" w:rsidP="00795659">
            <w:pPr>
              <w:rPr>
                <w:sz w:val="24"/>
                <w:szCs w:val="20"/>
              </w:rPr>
            </w:pPr>
            <w:r w:rsidRPr="001F713B">
              <w:rPr>
                <w:sz w:val="24"/>
                <w:szCs w:val="20"/>
              </w:rPr>
              <w:t>/[type]?</w:t>
            </w:r>
          </w:p>
        </w:tc>
        <w:tc>
          <w:tcPr>
            <w:tcW w:w="1075" w:type="dxa"/>
          </w:tcPr>
          <w:p w14:paraId="3A89FE4E" w14:textId="10EF6910" w:rsidR="00795659" w:rsidRDefault="001F713B" w:rsidP="00795659">
            <w:pPr>
              <w:rPr>
                <w:sz w:val="24"/>
                <w:szCs w:val="20"/>
              </w:rPr>
            </w:pPr>
            <w:r>
              <w:rPr>
                <w:sz w:val="24"/>
                <w:szCs w:val="20"/>
              </w:rPr>
              <w:t>GET</w:t>
            </w:r>
          </w:p>
        </w:tc>
      </w:tr>
      <w:tr w:rsidR="001F713B" w14:paraId="6017CA7A" w14:textId="77777777" w:rsidTr="00B33FA4">
        <w:tc>
          <w:tcPr>
            <w:tcW w:w="1705" w:type="dxa"/>
          </w:tcPr>
          <w:p w14:paraId="56E01D18" w14:textId="7BFD14EE" w:rsidR="001F713B" w:rsidRDefault="0016665C" w:rsidP="00B33FA4">
            <w:pPr>
              <w:rPr>
                <w:sz w:val="24"/>
                <w:szCs w:val="20"/>
              </w:rPr>
            </w:pPr>
            <w:r w:rsidRPr="00385652">
              <w:rPr>
                <w:sz w:val="24"/>
                <w:szCs w:val="20"/>
              </w:rPr>
              <w:t>S</w:t>
            </w:r>
            <w:r w:rsidR="001F713B" w:rsidRPr="00385652">
              <w:rPr>
                <w:sz w:val="24"/>
                <w:szCs w:val="20"/>
              </w:rPr>
              <w:t>earch</w:t>
            </w:r>
          </w:p>
        </w:tc>
        <w:tc>
          <w:tcPr>
            <w:tcW w:w="3420" w:type="dxa"/>
          </w:tcPr>
          <w:p w14:paraId="6EC8F4A9" w14:textId="77777777" w:rsidR="001F713B" w:rsidRDefault="001F713B" w:rsidP="00B33FA4">
            <w:pPr>
              <w:rPr>
                <w:sz w:val="24"/>
                <w:szCs w:val="20"/>
              </w:rPr>
            </w:pPr>
            <w:r w:rsidRPr="00385652">
              <w:rPr>
                <w:sz w:val="24"/>
                <w:szCs w:val="20"/>
              </w:rPr>
              <w:t>Search the resource type based on some filter criteria</w:t>
            </w:r>
          </w:p>
        </w:tc>
        <w:tc>
          <w:tcPr>
            <w:tcW w:w="3150" w:type="dxa"/>
          </w:tcPr>
          <w:p w14:paraId="11B4365F" w14:textId="77777777" w:rsidR="001F713B" w:rsidRDefault="001F713B" w:rsidP="00B33FA4">
            <w:r w:rsidRPr="001F713B">
              <w:rPr>
                <w:sz w:val="24"/>
                <w:szCs w:val="20"/>
              </w:rPr>
              <w:t>/[type]?</w:t>
            </w:r>
            <w:r>
              <w:t xml:space="preserve"> </w:t>
            </w:r>
          </w:p>
          <w:p w14:paraId="2E5EFA85" w14:textId="359434A4" w:rsidR="001F713B" w:rsidRDefault="001F713B" w:rsidP="00B33FA4">
            <w:pPr>
              <w:rPr>
                <w:sz w:val="24"/>
                <w:szCs w:val="20"/>
              </w:rPr>
            </w:pPr>
            <w:r w:rsidRPr="001F713B">
              <w:rPr>
                <w:sz w:val="24"/>
                <w:szCs w:val="20"/>
              </w:rPr>
              <w:t>/[type]/_search?</w:t>
            </w:r>
          </w:p>
        </w:tc>
        <w:tc>
          <w:tcPr>
            <w:tcW w:w="1075" w:type="dxa"/>
          </w:tcPr>
          <w:p w14:paraId="3762CEF2" w14:textId="77777777" w:rsidR="001F713B" w:rsidRDefault="001F713B" w:rsidP="00B33FA4">
            <w:pPr>
              <w:rPr>
                <w:sz w:val="24"/>
                <w:szCs w:val="20"/>
              </w:rPr>
            </w:pPr>
            <w:r>
              <w:rPr>
                <w:sz w:val="24"/>
                <w:szCs w:val="20"/>
              </w:rPr>
              <w:t>GET</w:t>
            </w:r>
          </w:p>
          <w:p w14:paraId="0CBD955D" w14:textId="0914B07B" w:rsidR="001F713B" w:rsidRDefault="001F713B" w:rsidP="00B33FA4">
            <w:pPr>
              <w:rPr>
                <w:sz w:val="24"/>
                <w:szCs w:val="20"/>
              </w:rPr>
            </w:pPr>
            <w:r>
              <w:rPr>
                <w:sz w:val="24"/>
                <w:szCs w:val="20"/>
              </w:rPr>
              <w:t>POST</w:t>
            </w:r>
          </w:p>
        </w:tc>
      </w:tr>
      <w:tr w:rsidR="00795659" w14:paraId="63EA0D89" w14:textId="77777777" w:rsidTr="00664BB4">
        <w:tc>
          <w:tcPr>
            <w:tcW w:w="1705" w:type="dxa"/>
          </w:tcPr>
          <w:p w14:paraId="6F442C6F" w14:textId="52F5FC97" w:rsidR="00795659" w:rsidRDefault="0016665C" w:rsidP="00795659">
            <w:pPr>
              <w:rPr>
                <w:sz w:val="24"/>
                <w:szCs w:val="20"/>
              </w:rPr>
            </w:pPr>
            <w:r w:rsidRPr="00385652">
              <w:rPr>
                <w:sz w:val="24"/>
                <w:szCs w:val="20"/>
              </w:rPr>
              <w:t>H</w:t>
            </w:r>
            <w:r w:rsidR="00795659" w:rsidRPr="00385652">
              <w:rPr>
                <w:sz w:val="24"/>
                <w:szCs w:val="20"/>
              </w:rPr>
              <w:t>istory</w:t>
            </w:r>
          </w:p>
        </w:tc>
        <w:tc>
          <w:tcPr>
            <w:tcW w:w="3420" w:type="dxa"/>
          </w:tcPr>
          <w:p w14:paraId="256983B4" w14:textId="5B6D8A5E" w:rsidR="00795659" w:rsidRDefault="00795659" w:rsidP="00795659">
            <w:pPr>
              <w:rPr>
                <w:sz w:val="24"/>
                <w:szCs w:val="20"/>
              </w:rPr>
            </w:pPr>
            <w:r w:rsidRPr="00385652">
              <w:rPr>
                <w:sz w:val="24"/>
                <w:szCs w:val="20"/>
              </w:rPr>
              <w:t xml:space="preserve">Retrieve the change history for a </w:t>
            </w:r>
            <w:r w:rsidR="0089172A" w:rsidRPr="00385652">
              <w:rPr>
                <w:sz w:val="24"/>
                <w:szCs w:val="20"/>
              </w:rPr>
              <w:t>resource</w:t>
            </w:r>
            <w:r w:rsidRPr="00385652">
              <w:rPr>
                <w:sz w:val="24"/>
                <w:szCs w:val="20"/>
              </w:rPr>
              <w:t xml:space="preserve"> type</w:t>
            </w:r>
          </w:p>
        </w:tc>
        <w:tc>
          <w:tcPr>
            <w:tcW w:w="3150" w:type="dxa"/>
          </w:tcPr>
          <w:p w14:paraId="5BEE6116" w14:textId="2D26291A" w:rsidR="00795659" w:rsidRDefault="00961817" w:rsidP="00795659">
            <w:pPr>
              <w:rPr>
                <w:sz w:val="24"/>
                <w:szCs w:val="20"/>
              </w:rPr>
            </w:pPr>
            <w:r w:rsidRPr="00961817">
              <w:rPr>
                <w:sz w:val="24"/>
                <w:szCs w:val="20"/>
              </w:rPr>
              <w:t>/[type]/[id]/_history</w:t>
            </w:r>
          </w:p>
        </w:tc>
        <w:tc>
          <w:tcPr>
            <w:tcW w:w="1075" w:type="dxa"/>
          </w:tcPr>
          <w:p w14:paraId="630F7AE2" w14:textId="2C0D4E5F" w:rsidR="00795659" w:rsidRDefault="00961817" w:rsidP="00795659">
            <w:pPr>
              <w:rPr>
                <w:sz w:val="24"/>
                <w:szCs w:val="20"/>
              </w:rPr>
            </w:pPr>
            <w:r>
              <w:rPr>
                <w:sz w:val="24"/>
                <w:szCs w:val="20"/>
              </w:rPr>
              <w:t>GET</w:t>
            </w:r>
          </w:p>
        </w:tc>
      </w:tr>
    </w:tbl>
    <w:p w14:paraId="0206C846" w14:textId="35C8FB62" w:rsidR="001F561C" w:rsidRPr="00757DB1" w:rsidRDefault="001F561C" w:rsidP="00712245">
      <w:pPr>
        <w:spacing w:before="240" w:after="240"/>
        <w:jc w:val="center"/>
        <w:rPr>
          <w:b/>
        </w:rPr>
      </w:pPr>
      <w:bookmarkStart w:id="74" w:name="_Toc520358498"/>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3</w:t>
      </w:r>
      <w:r w:rsidRPr="00757DB1">
        <w:rPr>
          <w:b/>
          <w:noProof/>
        </w:rPr>
        <w:fldChar w:fldCharType="end"/>
      </w:r>
      <w:r w:rsidRPr="00757DB1">
        <w:rPr>
          <w:b/>
        </w:rPr>
        <w:t xml:space="preserve">: </w:t>
      </w:r>
      <w:r>
        <w:rPr>
          <w:b/>
        </w:rPr>
        <w:t>Whole System</w:t>
      </w:r>
      <w:r w:rsidRPr="00757DB1">
        <w:rPr>
          <w:b/>
          <w:sz w:val="24"/>
          <w:szCs w:val="20"/>
        </w:rPr>
        <w:t xml:space="preserve"> Interactions </w:t>
      </w:r>
      <w:r w:rsidRPr="00757DB1">
        <w:rPr>
          <w:b/>
        </w:rPr>
        <w:t>Table</w:t>
      </w:r>
      <w:bookmarkEnd w:id="74"/>
    </w:p>
    <w:tbl>
      <w:tblPr>
        <w:tblStyle w:val="TableGrid"/>
        <w:tblW w:w="0" w:type="auto"/>
        <w:tblLook w:val="04A0" w:firstRow="1" w:lastRow="0" w:firstColumn="1" w:lastColumn="0" w:noHBand="0" w:noVBand="1"/>
      </w:tblPr>
      <w:tblGrid>
        <w:gridCol w:w="1856"/>
        <w:gridCol w:w="3356"/>
        <w:gridCol w:w="3063"/>
        <w:gridCol w:w="1075"/>
      </w:tblGrid>
      <w:tr w:rsidR="00CD12DF" w:rsidRPr="00385652" w14:paraId="19D97114" w14:textId="77777777" w:rsidTr="00BD4C9B">
        <w:tc>
          <w:tcPr>
            <w:tcW w:w="9350" w:type="dxa"/>
            <w:gridSpan w:val="4"/>
            <w:shd w:val="clear" w:color="auto" w:fill="BFBFBF" w:themeFill="background1" w:themeFillShade="BF"/>
          </w:tcPr>
          <w:p w14:paraId="50C46813" w14:textId="77777777" w:rsidR="00CD12DF" w:rsidRPr="00861DA4" w:rsidRDefault="00CD12DF" w:rsidP="00B33FA4">
            <w:pPr>
              <w:jc w:val="center"/>
              <w:rPr>
                <w:b/>
                <w:sz w:val="24"/>
                <w:szCs w:val="20"/>
              </w:rPr>
            </w:pPr>
            <w:r w:rsidRPr="00861DA4">
              <w:rPr>
                <w:b/>
                <w:sz w:val="24"/>
                <w:szCs w:val="20"/>
              </w:rPr>
              <w:t>Whole System Interactions</w:t>
            </w:r>
          </w:p>
        </w:tc>
      </w:tr>
      <w:tr w:rsidR="00B21E16" w14:paraId="71F99FFB" w14:textId="77777777" w:rsidTr="003D6BC8">
        <w:tc>
          <w:tcPr>
            <w:tcW w:w="1856" w:type="dxa"/>
            <w:shd w:val="clear" w:color="auto" w:fill="BFBFBF" w:themeFill="background1" w:themeFillShade="BF"/>
          </w:tcPr>
          <w:p w14:paraId="1F63369D" w14:textId="77777777" w:rsidR="00B21E16" w:rsidRDefault="00B21E16" w:rsidP="00B33FA4">
            <w:pPr>
              <w:rPr>
                <w:sz w:val="24"/>
                <w:szCs w:val="20"/>
              </w:rPr>
            </w:pPr>
            <w:r w:rsidRPr="00CD12DF">
              <w:rPr>
                <w:b/>
                <w:sz w:val="24"/>
                <w:szCs w:val="20"/>
              </w:rPr>
              <w:t>Instance Level</w:t>
            </w:r>
          </w:p>
        </w:tc>
        <w:tc>
          <w:tcPr>
            <w:tcW w:w="3356" w:type="dxa"/>
            <w:shd w:val="clear" w:color="auto" w:fill="BFBFBF" w:themeFill="background1" w:themeFillShade="BF"/>
          </w:tcPr>
          <w:p w14:paraId="3C32D930" w14:textId="77777777" w:rsidR="00B21E16" w:rsidRDefault="00B21E16" w:rsidP="00B33FA4">
            <w:pPr>
              <w:rPr>
                <w:sz w:val="24"/>
                <w:szCs w:val="20"/>
              </w:rPr>
            </w:pPr>
            <w:r w:rsidRPr="00CD12DF">
              <w:rPr>
                <w:b/>
                <w:sz w:val="24"/>
                <w:szCs w:val="20"/>
              </w:rPr>
              <w:t>Interactions</w:t>
            </w:r>
          </w:p>
        </w:tc>
        <w:tc>
          <w:tcPr>
            <w:tcW w:w="3063" w:type="dxa"/>
            <w:shd w:val="clear" w:color="auto" w:fill="BFBFBF" w:themeFill="background1" w:themeFillShade="BF"/>
          </w:tcPr>
          <w:p w14:paraId="05C2CA1A" w14:textId="77777777" w:rsidR="00B21E16" w:rsidRPr="00464333" w:rsidRDefault="00B21E16" w:rsidP="00B33FA4">
            <w:pPr>
              <w:rPr>
                <w:b/>
                <w:sz w:val="24"/>
                <w:szCs w:val="20"/>
              </w:rPr>
            </w:pPr>
            <w:r>
              <w:rPr>
                <w:b/>
                <w:sz w:val="24"/>
                <w:szCs w:val="20"/>
              </w:rPr>
              <w:t>Path</w:t>
            </w:r>
          </w:p>
        </w:tc>
        <w:tc>
          <w:tcPr>
            <w:tcW w:w="1075" w:type="dxa"/>
            <w:shd w:val="clear" w:color="auto" w:fill="BFBFBF" w:themeFill="background1" w:themeFillShade="BF"/>
          </w:tcPr>
          <w:p w14:paraId="1CCFFBBF" w14:textId="77777777" w:rsidR="00B21E16" w:rsidRDefault="00B21E16" w:rsidP="00B33FA4">
            <w:pPr>
              <w:rPr>
                <w:sz w:val="24"/>
                <w:szCs w:val="20"/>
              </w:rPr>
            </w:pPr>
            <w:r>
              <w:rPr>
                <w:b/>
                <w:sz w:val="24"/>
                <w:szCs w:val="20"/>
              </w:rPr>
              <w:t xml:space="preserve">HTTP </w:t>
            </w:r>
            <w:r w:rsidRPr="00464333">
              <w:rPr>
                <w:b/>
                <w:sz w:val="24"/>
                <w:szCs w:val="20"/>
              </w:rPr>
              <w:t>Verb</w:t>
            </w:r>
          </w:p>
        </w:tc>
      </w:tr>
      <w:tr w:rsidR="00B21E16" w14:paraId="59B7AB09" w14:textId="77777777" w:rsidTr="00F13D46">
        <w:tc>
          <w:tcPr>
            <w:tcW w:w="1856" w:type="dxa"/>
          </w:tcPr>
          <w:p w14:paraId="23305517" w14:textId="7DD70683" w:rsidR="00B21E16" w:rsidRDefault="0016665C" w:rsidP="00B33FA4">
            <w:pPr>
              <w:rPr>
                <w:sz w:val="24"/>
                <w:szCs w:val="20"/>
              </w:rPr>
            </w:pPr>
            <w:r w:rsidRPr="00385652">
              <w:rPr>
                <w:sz w:val="24"/>
                <w:szCs w:val="20"/>
              </w:rPr>
              <w:t>C</w:t>
            </w:r>
            <w:r w:rsidR="00B21E16" w:rsidRPr="00385652">
              <w:rPr>
                <w:sz w:val="24"/>
                <w:szCs w:val="20"/>
              </w:rPr>
              <w:t>apabilities</w:t>
            </w:r>
          </w:p>
        </w:tc>
        <w:tc>
          <w:tcPr>
            <w:tcW w:w="3356" w:type="dxa"/>
          </w:tcPr>
          <w:p w14:paraId="103D136A" w14:textId="77777777" w:rsidR="00B21E16" w:rsidRDefault="00B21E16" w:rsidP="00B33FA4">
            <w:pPr>
              <w:rPr>
                <w:sz w:val="24"/>
                <w:szCs w:val="20"/>
              </w:rPr>
            </w:pPr>
            <w:r w:rsidRPr="00385652">
              <w:rPr>
                <w:sz w:val="24"/>
                <w:szCs w:val="20"/>
              </w:rPr>
              <w:t>Get a capability statement for the system</w:t>
            </w:r>
          </w:p>
        </w:tc>
        <w:tc>
          <w:tcPr>
            <w:tcW w:w="3063" w:type="dxa"/>
          </w:tcPr>
          <w:p w14:paraId="121E795A" w14:textId="4BD30B53" w:rsidR="00B21E16" w:rsidRDefault="003D6BC8" w:rsidP="00B33FA4">
            <w:pPr>
              <w:rPr>
                <w:sz w:val="24"/>
                <w:szCs w:val="20"/>
              </w:rPr>
            </w:pPr>
            <w:r w:rsidRPr="003D6BC8">
              <w:rPr>
                <w:sz w:val="24"/>
                <w:szCs w:val="20"/>
              </w:rPr>
              <w:t>/metadata</w:t>
            </w:r>
          </w:p>
        </w:tc>
        <w:tc>
          <w:tcPr>
            <w:tcW w:w="1075" w:type="dxa"/>
          </w:tcPr>
          <w:p w14:paraId="3622377E" w14:textId="3E63F7D5" w:rsidR="00B21E16" w:rsidRDefault="003D6BC8" w:rsidP="00B33FA4">
            <w:pPr>
              <w:rPr>
                <w:sz w:val="24"/>
                <w:szCs w:val="20"/>
              </w:rPr>
            </w:pPr>
            <w:r>
              <w:rPr>
                <w:sz w:val="24"/>
                <w:szCs w:val="20"/>
              </w:rPr>
              <w:t>GET</w:t>
            </w:r>
          </w:p>
        </w:tc>
      </w:tr>
      <w:tr w:rsidR="00BD4C9B" w14:paraId="51394C65" w14:textId="77777777" w:rsidTr="00F13D46">
        <w:tc>
          <w:tcPr>
            <w:tcW w:w="1856" w:type="dxa"/>
          </w:tcPr>
          <w:p w14:paraId="0885FB08" w14:textId="29945FA6" w:rsidR="00BD4C9B" w:rsidRDefault="00BD4C9B" w:rsidP="00BD4C9B">
            <w:pPr>
              <w:rPr>
                <w:sz w:val="24"/>
                <w:szCs w:val="20"/>
              </w:rPr>
            </w:pPr>
            <w:r w:rsidRPr="00385652">
              <w:rPr>
                <w:sz w:val="24"/>
                <w:szCs w:val="20"/>
              </w:rPr>
              <w:t>batch/transaction</w:t>
            </w:r>
          </w:p>
        </w:tc>
        <w:tc>
          <w:tcPr>
            <w:tcW w:w="3356" w:type="dxa"/>
          </w:tcPr>
          <w:p w14:paraId="16FC178F" w14:textId="3C26350D" w:rsidR="00BD4C9B" w:rsidRDefault="00BD4C9B" w:rsidP="00BD4C9B">
            <w:pPr>
              <w:rPr>
                <w:sz w:val="24"/>
                <w:szCs w:val="20"/>
              </w:rPr>
            </w:pPr>
            <w:r w:rsidRPr="00385652">
              <w:rPr>
                <w:sz w:val="24"/>
                <w:szCs w:val="20"/>
              </w:rPr>
              <w:t>Update, create or delete a set of resources in a single interaction</w:t>
            </w:r>
          </w:p>
        </w:tc>
        <w:tc>
          <w:tcPr>
            <w:tcW w:w="3063" w:type="dxa"/>
          </w:tcPr>
          <w:p w14:paraId="60207E85" w14:textId="6451423F" w:rsidR="00BD4C9B" w:rsidRDefault="003F5DC3" w:rsidP="00BD4C9B">
            <w:pPr>
              <w:rPr>
                <w:sz w:val="24"/>
                <w:szCs w:val="20"/>
              </w:rPr>
            </w:pPr>
            <w:r w:rsidRPr="003F5DC3">
              <w:rPr>
                <w:sz w:val="24"/>
                <w:szCs w:val="20"/>
              </w:rPr>
              <w:t>/</w:t>
            </w:r>
          </w:p>
        </w:tc>
        <w:tc>
          <w:tcPr>
            <w:tcW w:w="1075" w:type="dxa"/>
          </w:tcPr>
          <w:p w14:paraId="59A2AFA6" w14:textId="7BF10E13" w:rsidR="00BD4C9B" w:rsidRDefault="003F5DC3" w:rsidP="00BD4C9B">
            <w:pPr>
              <w:rPr>
                <w:sz w:val="24"/>
                <w:szCs w:val="20"/>
              </w:rPr>
            </w:pPr>
            <w:r>
              <w:rPr>
                <w:sz w:val="24"/>
                <w:szCs w:val="20"/>
              </w:rPr>
              <w:t>POST</w:t>
            </w:r>
          </w:p>
        </w:tc>
      </w:tr>
      <w:tr w:rsidR="00BD4C9B" w14:paraId="2436EF32" w14:textId="77777777" w:rsidTr="00F13D46">
        <w:tc>
          <w:tcPr>
            <w:tcW w:w="1856" w:type="dxa"/>
          </w:tcPr>
          <w:p w14:paraId="1E349769" w14:textId="19CA462E" w:rsidR="00BD4C9B" w:rsidRDefault="003D6BC8" w:rsidP="00BD4C9B">
            <w:pPr>
              <w:rPr>
                <w:sz w:val="24"/>
                <w:szCs w:val="20"/>
              </w:rPr>
            </w:pPr>
            <w:r w:rsidRPr="003D6BC8">
              <w:rPr>
                <w:sz w:val="24"/>
                <w:szCs w:val="20"/>
              </w:rPr>
              <w:t>history-all</w:t>
            </w:r>
          </w:p>
        </w:tc>
        <w:tc>
          <w:tcPr>
            <w:tcW w:w="3356" w:type="dxa"/>
          </w:tcPr>
          <w:p w14:paraId="62A14D04" w14:textId="1CE533BC" w:rsidR="00BD4C9B" w:rsidRDefault="00BD4C9B" w:rsidP="00BD4C9B">
            <w:pPr>
              <w:rPr>
                <w:sz w:val="24"/>
                <w:szCs w:val="20"/>
              </w:rPr>
            </w:pPr>
            <w:r w:rsidRPr="00385652">
              <w:rPr>
                <w:sz w:val="24"/>
                <w:szCs w:val="20"/>
              </w:rPr>
              <w:t>Retrieve the change history for all resources</w:t>
            </w:r>
          </w:p>
        </w:tc>
        <w:tc>
          <w:tcPr>
            <w:tcW w:w="3063" w:type="dxa"/>
          </w:tcPr>
          <w:p w14:paraId="6114834B" w14:textId="38B2C887" w:rsidR="00BD4C9B" w:rsidRDefault="003D6BC8" w:rsidP="00BD4C9B">
            <w:pPr>
              <w:rPr>
                <w:sz w:val="24"/>
                <w:szCs w:val="20"/>
              </w:rPr>
            </w:pPr>
            <w:r w:rsidRPr="003D6BC8">
              <w:rPr>
                <w:sz w:val="24"/>
                <w:szCs w:val="20"/>
              </w:rPr>
              <w:t>/_history</w:t>
            </w:r>
          </w:p>
        </w:tc>
        <w:tc>
          <w:tcPr>
            <w:tcW w:w="1075" w:type="dxa"/>
          </w:tcPr>
          <w:p w14:paraId="6AFDC336" w14:textId="2A3AC793" w:rsidR="00BD4C9B" w:rsidRDefault="003D6BC8" w:rsidP="00BD4C9B">
            <w:pPr>
              <w:rPr>
                <w:sz w:val="24"/>
                <w:szCs w:val="20"/>
              </w:rPr>
            </w:pPr>
            <w:r>
              <w:rPr>
                <w:sz w:val="24"/>
                <w:szCs w:val="20"/>
              </w:rPr>
              <w:t>GET</w:t>
            </w:r>
          </w:p>
        </w:tc>
      </w:tr>
      <w:tr w:rsidR="00BD4C9B" w14:paraId="4A5493F3" w14:textId="77777777" w:rsidTr="00F13D46">
        <w:tc>
          <w:tcPr>
            <w:tcW w:w="1856" w:type="dxa"/>
          </w:tcPr>
          <w:p w14:paraId="6A831F50" w14:textId="5610865A" w:rsidR="00BD4C9B" w:rsidRDefault="0016665C" w:rsidP="00BD4C9B">
            <w:pPr>
              <w:rPr>
                <w:sz w:val="24"/>
                <w:szCs w:val="20"/>
              </w:rPr>
            </w:pPr>
            <w:r w:rsidRPr="00385652">
              <w:rPr>
                <w:sz w:val="24"/>
                <w:szCs w:val="20"/>
              </w:rPr>
              <w:t>S</w:t>
            </w:r>
            <w:r w:rsidR="00BD4C9B" w:rsidRPr="00385652">
              <w:rPr>
                <w:sz w:val="24"/>
                <w:szCs w:val="20"/>
              </w:rPr>
              <w:t>earch</w:t>
            </w:r>
          </w:p>
        </w:tc>
        <w:tc>
          <w:tcPr>
            <w:tcW w:w="3356" w:type="dxa"/>
          </w:tcPr>
          <w:p w14:paraId="43552B36" w14:textId="016B410F" w:rsidR="00BD4C9B" w:rsidRDefault="00BD4C9B" w:rsidP="00BD4C9B">
            <w:pPr>
              <w:rPr>
                <w:sz w:val="24"/>
                <w:szCs w:val="20"/>
              </w:rPr>
            </w:pPr>
            <w:r w:rsidRPr="00385652">
              <w:rPr>
                <w:sz w:val="24"/>
                <w:szCs w:val="20"/>
              </w:rPr>
              <w:t>Search across all resource types based on some filter criteria</w:t>
            </w:r>
          </w:p>
        </w:tc>
        <w:tc>
          <w:tcPr>
            <w:tcW w:w="3063" w:type="dxa"/>
          </w:tcPr>
          <w:p w14:paraId="10DF3B56" w14:textId="77777777" w:rsidR="00BD4C9B" w:rsidRDefault="00E82B0D" w:rsidP="00BD4C9B">
            <w:pPr>
              <w:rPr>
                <w:sz w:val="24"/>
                <w:szCs w:val="20"/>
              </w:rPr>
            </w:pPr>
            <w:r w:rsidRPr="00E82B0D">
              <w:rPr>
                <w:sz w:val="24"/>
                <w:szCs w:val="20"/>
              </w:rPr>
              <w:t>/[type]?</w:t>
            </w:r>
          </w:p>
          <w:p w14:paraId="356786B7" w14:textId="61F933FB" w:rsidR="00E82B0D" w:rsidRDefault="00E82B0D" w:rsidP="00BD4C9B">
            <w:pPr>
              <w:rPr>
                <w:sz w:val="24"/>
                <w:szCs w:val="20"/>
              </w:rPr>
            </w:pPr>
            <w:r w:rsidRPr="00E82B0D">
              <w:rPr>
                <w:sz w:val="24"/>
                <w:szCs w:val="20"/>
              </w:rPr>
              <w:t>/[type]/search?</w:t>
            </w:r>
          </w:p>
        </w:tc>
        <w:tc>
          <w:tcPr>
            <w:tcW w:w="1075" w:type="dxa"/>
          </w:tcPr>
          <w:p w14:paraId="4778882E" w14:textId="77777777" w:rsidR="00BD4C9B" w:rsidRDefault="00E82B0D" w:rsidP="00BD4C9B">
            <w:pPr>
              <w:rPr>
                <w:sz w:val="24"/>
                <w:szCs w:val="20"/>
              </w:rPr>
            </w:pPr>
            <w:r>
              <w:rPr>
                <w:sz w:val="24"/>
                <w:szCs w:val="20"/>
              </w:rPr>
              <w:t>GET</w:t>
            </w:r>
          </w:p>
          <w:p w14:paraId="5FA7FAFD" w14:textId="2CB9AE6C" w:rsidR="00E82B0D" w:rsidRDefault="00E82B0D" w:rsidP="00BD4C9B">
            <w:pPr>
              <w:rPr>
                <w:sz w:val="24"/>
                <w:szCs w:val="20"/>
              </w:rPr>
            </w:pPr>
            <w:r>
              <w:rPr>
                <w:sz w:val="24"/>
                <w:szCs w:val="20"/>
              </w:rPr>
              <w:t>POST</w:t>
            </w:r>
          </w:p>
        </w:tc>
      </w:tr>
    </w:tbl>
    <w:p w14:paraId="7E1BD2F2" w14:textId="77777777" w:rsidR="00A45943" w:rsidRDefault="00A45943" w:rsidP="0046058A">
      <w:pPr>
        <w:pStyle w:val="Heading4"/>
      </w:pPr>
      <w:bookmarkStart w:id="75" w:name="_Toc520358491"/>
      <w:r>
        <w:t xml:space="preserve">RESTful API </w:t>
      </w:r>
      <w:r w:rsidRPr="00676DB0">
        <w:t xml:space="preserve">URL </w:t>
      </w:r>
      <w:r>
        <w:t>C</w:t>
      </w:r>
      <w:r w:rsidRPr="00A45943">
        <w:t xml:space="preserve">ommon </w:t>
      </w:r>
      <w:r>
        <w:t>I</w:t>
      </w:r>
      <w:r w:rsidRPr="00A45943">
        <w:t>nteractions</w:t>
      </w:r>
      <w:bookmarkEnd w:id="75"/>
    </w:p>
    <w:p w14:paraId="131EE679" w14:textId="3CB2C5A7" w:rsidR="005C21BE" w:rsidRDefault="00A45943" w:rsidP="005C21BE">
      <w:pPr>
        <w:pStyle w:val="BodyText"/>
        <w:spacing w:after="0"/>
      </w:pPr>
      <w:r>
        <w:t xml:space="preserve">The RESTful API defines a set of common interactions (read, update, search, etc.) performed on a repository of typed resources. For further information concerning how operations are defined and invoked, see </w:t>
      </w:r>
      <w:r w:rsidR="005C21BE">
        <w:t xml:space="preserve">Section 2.22.0 Extended Operations on the RESTful API </w:t>
      </w:r>
    </w:p>
    <w:p w14:paraId="0866BBC5" w14:textId="0944FBE5" w:rsidR="005C21BE" w:rsidRDefault="005C21BE" w:rsidP="005C21BE">
      <w:pPr>
        <w:pStyle w:val="BodyText"/>
        <w:spacing w:before="0"/>
      </w:pPr>
      <w:r>
        <w:lastRenderedPageBreak/>
        <w:t>(</w:t>
      </w:r>
      <w:hyperlink r:id="rId23" w:history="1">
        <w:r w:rsidRPr="005C21BE">
          <w:rPr>
            <w:rStyle w:val="Hyperlink"/>
          </w:rPr>
          <w:t>https://www.hl7.org/fhir/operations.html#2.22.0</w:t>
        </w:r>
      </w:hyperlink>
      <w:r>
        <w:t>).</w:t>
      </w:r>
    </w:p>
    <w:p w14:paraId="7DF1D074" w14:textId="36802FD9" w:rsidR="006D5204" w:rsidRDefault="00A45943" w:rsidP="00DD37FB">
      <w:pPr>
        <w:pStyle w:val="BodyText"/>
        <w:spacing w:before="0" w:after="240"/>
      </w:pPr>
      <w:r>
        <w:t>This is a full list of the operations defined by this specification</w:t>
      </w:r>
      <w:r w:rsidR="006D5204">
        <w:t xml:space="preserve"> extracted from Section </w:t>
      </w:r>
      <w:r w:rsidR="006D5204" w:rsidRPr="00126DD1">
        <w:t>1.5 Defined RESTful API Operations</w:t>
      </w:r>
      <w:r w:rsidR="006D5204">
        <w:t xml:space="preserve"> (</w:t>
      </w:r>
      <w:hyperlink r:id="rId24" w:history="1">
        <w:r w:rsidR="006D5204" w:rsidRPr="00333B13">
          <w:rPr>
            <w:rStyle w:val="Hyperlink"/>
          </w:rPr>
          <w:t>https://www.hl7.org/fhir/operationslist.html</w:t>
        </w:r>
      </w:hyperlink>
      <w:r w:rsidR="006D5204">
        <w:rPr>
          <w:rStyle w:val="Hyperlink"/>
        </w:rPr>
        <w:t>).</w:t>
      </w:r>
    </w:p>
    <w:p w14:paraId="1D78DA28" w14:textId="34A3223A" w:rsidR="005A7ED0" w:rsidRPr="00757DB1" w:rsidRDefault="005A7ED0" w:rsidP="00DD37FB">
      <w:pPr>
        <w:spacing w:before="240" w:after="240"/>
        <w:jc w:val="center"/>
        <w:rPr>
          <w:b/>
        </w:rPr>
      </w:pPr>
      <w:bookmarkStart w:id="76" w:name="_Toc520358499"/>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4</w:t>
      </w:r>
      <w:r w:rsidRPr="00757DB1">
        <w:rPr>
          <w:b/>
          <w:noProof/>
        </w:rPr>
        <w:fldChar w:fldCharType="end"/>
      </w:r>
      <w:r w:rsidRPr="00757DB1">
        <w:rPr>
          <w:b/>
        </w:rPr>
        <w:t xml:space="preserve">: </w:t>
      </w:r>
      <w:r w:rsidRPr="00BC723B">
        <w:rPr>
          <w:b/>
          <w:sz w:val="24"/>
          <w:szCs w:val="20"/>
        </w:rPr>
        <w:t xml:space="preserve">Base Operations </w:t>
      </w:r>
      <w:r>
        <w:rPr>
          <w:b/>
          <w:sz w:val="24"/>
          <w:szCs w:val="20"/>
        </w:rPr>
        <w:t>-</w:t>
      </w:r>
      <w:r w:rsidRPr="00BC723B">
        <w:rPr>
          <w:b/>
          <w:sz w:val="24"/>
          <w:szCs w:val="20"/>
        </w:rPr>
        <w:t xml:space="preserve">All </w:t>
      </w:r>
      <w:r>
        <w:rPr>
          <w:b/>
          <w:sz w:val="24"/>
          <w:szCs w:val="20"/>
        </w:rPr>
        <w:t>R</w:t>
      </w:r>
      <w:r w:rsidRPr="00BC723B">
        <w:rPr>
          <w:b/>
          <w:sz w:val="24"/>
          <w:szCs w:val="20"/>
        </w:rPr>
        <w:t xml:space="preserve">esource </w:t>
      </w:r>
      <w:r>
        <w:rPr>
          <w:b/>
          <w:sz w:val="24"/>
          <w:szCs w:val="20"/>
        </w:rPr>
        <w:t>T</w:t>
      </w:r>
      <w:r w:rsidRPr="00BC723B">
        <w:rPr>
          <w:b/>
          <w:sz w:val="24"/>
          <w:szCs w:val="20"/>
        </w:rPr>
        <w:t>ypes</w:t>
      </w:r>
      <w:r w:rsidRPr="00BC723B">
        <w:rPr>
          <w:sz w:val="24"/>
          <w:szCs w:val="20"/>
        </w:rPr>
        <w:t>)</w:t>
      </w:r>
      <w:r>
        <w:rPr>
          <w:sz w:val="24"/>
          <w:szCs w:val="20"/>
        </w:rPr>
        <w:t xml:space="preserve"> </w:t>
      </w:r>
      <w:r w:rsidRPr="00757DB1">
        <w:rPr>
          <w:b/>
        </w:rPr>
        <w:t>Table</w:t>
      </w:r>
      <w:bookmarkEnd w:id="76"/>
    </w:p>
    <w:tbl>
      <w:tblPr>
        <w:tblStyle w:val="TableGrid"/>
        <w:tblW w:w="0" w:type="auto"/>
        <w:tblLook w:val="04A0" w:firstRow="1" w:lastRow="0" w:firstColumn="1" w:lastColumn="0" w:noHBand="0" w:noVBand="1"/>
      </w:tblPr>
      <w:tblGrid>
        <w:gridCol w:w="4675"/>
        <w:gridCol w:w="4675"/>
      </w:tblGrid>
      <w:tr w:rsidR="00BC723B" w:rsidRPr="00BC723B" w14:paraId="0A815BDF" w14:textId="77777777" w:rsidTr="00BC723B">
        <w:tc>
          <w:tcPr>
            <w:tcW w:w="9350" w:type="dxa"/>
            <w:gridSpan w:val="2"/>
            <w:shd w:val="clear" w:color="auto" w:fill="BFBFBF" w:themeFill="background1" w:themeFillShade="BF"/>
          </w:tcPr>
          <w:p w14:paraId="3AD14CF0" w14:textId="77777777" w:rsidR="00BC723B" w:rsidRPr="00BC723B" w:rsidRDefault="00BC723B" w:rsidP="00BC723B">
            <w:pPr>
              <w:jc w:val="center"/>
              <w:rPr>
                <w:sz w:val="24"/>
                <w:szCs w:val="20"/>
              </w:rPr>
            </w:pPr>
            <w:r w:rsidRPr="00BC723B">
              <w:rPr>
                <w:b/>
                <w:sz w:val="24"/>
                <w:szCs w:val="20"/>
              </w:rPr>
              <w:t>Base Operations (All resource types</w:t>
            </w:r>
            <w:r w:rsidRPr="00BC723B">
              <w:rPr>
                <w:sz w:val="24"/>
                <w:szCs w:val="20"/>
              </w:rPr>
              <w:t>)</w:t>
            </w:r>
          </w:p>
        </w:tc>
      </w:tr>
      <w:tr w:rsidR="00BC723B" w:rsidRPr="00BC723B" w14:paraId="478A3090" w14:textId="77777777" w:rsidTr="00BC723B">
        <w:tc>
          <w:tcPr>
            <w:tcW w:w="4675" w:type="dxa"/>
          </w:tcPr>
          <w:p w14:paraId="1C123199" w14:textId="77777777" w:rsidR="00BC723B" w:rsidRPr="00BC723B" w:rsidRDefault="00BC723B" w:rsidP="00B33FA4">
            <w:pPr>
              <w:rPr>
                <w:sz w:val="24"/>
                <w:szCs w:val="20"/>
              </w:rPr>
            </w:pPr>
            <w:r w:rsidRPr="00BC723B">
              <w:rPr>
                <w:sz w:val="24"/>
                <w:szCs w:val="20"/>
              </w:rPr>
              <w:t>Validate a resource</w:t>
            </w:r>
          </w:p>
        </w:tc>
        <w:tc>
          <w:tcPr>
            <w:tcW w:w="4675" w:type="dxa"/>
          </w:tcPr>
          <w:p w14:paraId="01056898" w14:textId="77777777" w:rsidR="00BC723B" w:rsidRPr="00BC723B" w:rsidRDefault="00BC723B" w:rsidP="00B33FA4">
            <w:pPr>
              <w:rPr>
                <w:sz w:val="24"/>
                <w:szCs w:val="20"/>
              </w:rPr>
            </w:pPr>
            <w:r w:rsidRPr="00BC723B">
              <w:rPr>
                <w:sz w:val="24"/>
                <w:szCs w:val="20"/>
              </w:rPr>
              <w:t>[base]/[Resource]/$validate | [base]/[Resource]/[id]/$validate</w:t>
            </w:r>
          </w:p>
        </w:tc>
      </w:tr>
      <w:tr w:rsidR="00BC723B" w:rsidRPr="00BC723B" w14:paraId="74459438" w14:textId="77777777" w:rsidTr="00BC723B">
        <w:tc>
          <w:tcPr>
            <w:tcW w:w="4675" w:type="dxa"/>
          </w:tcPr>
          <w:p w14:paraId="1B75D7A3" w14:textId="77777777" w:rsidR="00BC723B" w:rsidRPr="00BC723B" w:rsidRDefault="00BC723B" w:rsidP="00B33FA4">
            <w:pPr>
              <w:rPr>
                <w:sz w:val="24"/>
                <w:szCs w:val="20"/>
              </w:rPr>
            </w:pPr>
            <w:r w:rsidRPr="00BC723B">
              <w:rPr>
                <w:sz w:val="24"/>
                <w:szCs w:val="20"/>
              </w:rPr>
              <w:t>Access a list of profiles, tags, and security labels</w:t>
            </w:r>
          </w:p>
        </w:tc>
        <w:tc>
          <w:tcPr>
            <w:tcW w:w="4675" w:type="dxa"/>
          </w:tcPr>
          <w:p w14:paraId="12DE468F" w14:textId="77777777" w:rsidR="00BC723B" w:rsidRPr="00BC723B" w:rsidRDefault="00BC723B" w:rsidP="00B33FA4">
            <w:pPr>
              <w:rPr>
                <w:sz w:val="24"/>
                <w:szCs w:val="20"/>
              </w:rPr>
            </w:pPr>
            <w:r w:rsidRPr="00BC723B">
              <w:rPr>
                <w:sz w:val="24"/>
                <w:szCs w:val="20"/>
              </w:rPr>
              <w:t>[base]/$meta | [base]/[Resource]/$meta | [base]/[Resource]/[id]/$meta</w:t>
            </w:r>
          </w:p>
        </w:tc>
      </w:tr>
      <w:tr w:rsidR="00BC723B" w:rsidRPr="00BC723B" w14:paraId="1986FD73" w14:textId="77777777" w:rsidTr="00BC723B">
        <w:tc>
          <w:tcPr>
            <w:tcW w:w="4675" w:type="dxa"/>
          </w:tcPr>
          <w:p w14:paraId="2C5411FF" w14:textId="77777777" w:rsidR="00BC723B" w:rsidRPr="00BC723B" w:rsidRDefault="00BC723B" w:rsidP="00B33FA4">
            <w:pPr>
              <w:rPr>
                <w:sz w:val="24"/>
                <w:szCs w:val="20"/>
              </w:rPr>
            </w:pPr>
            <w:r w:rsidRPr="00BC723B">
              <w:rPr>
                <w:sz w:val="24"/>
                <w:szCs w:val="20"/>
              </w:rPr>
              <w:t>Add profiles, tags, and security labels to a resource</w:t>
            </w:r>
          </w:p>
        </w:tc>
        <w:tc>
          <w:tcPr>
            <w:tcW w:w="4675" w:type="dxa"/>
          </w:tcPr>
          <w:p w14:paraId="30431B9C" w14:textId="77777777" w:rsidR="00BC723B" w:rsidRPr="00BC723B" w:rsidRDefault="00BC723B" w:rsidP="00B33FA4">
            <w:pPr>
              <w:rPr>
                <w:sz w:val="24"/>
                <w:szCs w:val="20"/>
              </w:rPr>
            </w:pPr>
            <w:r w:rsidRPr="00BC723B">
              <w:rPr>
                <w:sz w:val="24"/>
                <w:szCs w:val="20"/>
              </w:rPr>
              <w:t>[base]/[Resource]/[id]/$meta-add</w:t>
            </w:r>
          </w:p>
        </w:tc>
      </w:tr>
      <w:tr w:rsidR="00BC723B" w:rsidRPr="00BC723B" w14:paraId="3D395284" w14:textId="77777777" w:rsidTr="00BC723B">
        <w:tc>
          <w:tcPr>
            <w:tcW w:w="4675" w:type="dxa"/>
          </w:tcPr>
          <w:p w14:paraId="6AB5ED15" w14:textId="77777777" w:rsidR="00BC723B" w:rsidRPr="00BC723B" w:rsidRDefault="00BC723B" w:rsidP="00B33FA4">
            <w:pPr>
              <w:rPr>
                <w:sz w:val="24"/>
                <w:szCs w:val="20"/>
              </w:rPr>
            </w:pPr>
            <w:r w:rsidRPr="00BC723B">
              <w:rPr>
                <w:sz w:val="24"/>
                <w:szCs w:val="20"/>
              </w:rPr>
              <w:t>Delete profiles, tags, and security labels for a resource</w:t>
            </w:r>
          </w:p>
        </w:tc>
        <w:tc>
          <w:tcPr>
            <w:tcW w:w="4675" w:type="dxa"/>
          </w:tcPr>
          <w:p w14:paraId="60552355" w14:textId="77777777" w:rsidR="00BC723B" w:rsidRPr="00BC723B" w:rsidRDefault="00BC723B" w:rsidP="00B33FA4">
            <w:pPr>
              <w:rPr>
                <w:sz w:val="24"/>
                <w:szCs w:val="20"/>
              </w:rPr>
            </w:pPr>
            <w:r w:rsidRPr="00BC723B">
              <w:rPr>
                <w:sz w:val="24"/>
                <w:szCs w:val="20"/>
              </w:rPr>
              <w:t>[base]/[Resource]/[id]/$meta-delete</w:t>
            </w:r>
          </w:p>
        </w:tc>
      </w:tr>
    </w:tbl>
    <w:p w14:paraId="12AA584C" w14:textId="70BDB5E8" w:rsidR="005A7ED0" w:rsidRPr="00BC723B" w:rsidRDefault="005A7ED0" w:rsidP="00DD37FB">
      <w:pPr>
        <w:spacing w:before="240" w:after="240"/>
        <w:jc w:val="center"/>
        <w:rPr>
          <w:sz w:val="24"/>
          <w:szCs w:val="20"/>
        </w:rPr>
      </w:pPr>
      <w:bookmarkStart w:id="77" w:name="_Toc520358500"/>
      <w:r w:rsidRPr="00757DB1">
        <w:rPr>
          <w:b/>
        </w:rPr>
        <w:t xml:space="preserve">Table </w:t>
      </w:r>
      <w:r w:rsidRPr="00757DB1">
        <w:rPr>
          <w:b/>
          <w:noProof/>
        </w:rPr>
        <w:fldChar w:fldCharType="begin"/>
      </w:r>
      <w:r w:rsidRPr="00757DB1">
        <w:rPr>
          <w:b/>
          <w:noProof/>
        </w:rPr>
        <w:instrText xml:space="preserve"> SEQ Table \* ARABIC </w:instrText>
      </w:r>
      <w:r w:rsidRPr="00757DB1">
        <w:rPr>
          <w:b/>
          <w:noProof/>
        </w:rPr>
        <w:fldChar w:fldCharType="separate"/>
      </w:r>
      <w:r w:rsidR="00BB68C5">
        <w:rPr>
          <w:b/>
          <w:noProof/>
        </w:rPr>
        <w:t>5</w:t>
      </w:r>
      <w:r w:rsidRPr="00757DB1">
        <w:rPr>
          <w:b/>
          <w:noProof/>
        </w:rPr>
        <w:fldChar w:fldCharType="end"/>
      </w:r>
      <w:r w:rsidRPr="00757DB1">
        <w:rPr>
          <w:b/>
        </w:rPr>
        <w:t xml:space="preserve">: </w:t>
      </w:r>
      <w:r w:rsidRPr="00BC723B">
        <w:rPr>
          <w:b/>
          <w:sz w:val="24"/>
          <w:szCs w:val="20"/>
        </w:rPr>
        <w:t>Base Operations (All resource types</w:t>
      </w:r>
      <w:r w:rsidRPr="00BC723B">
        <w:rPr>
          <w:sz w:val="24"/>
          <w:szCs w:val="20"/>
        </w:rPr>
        <w:t>)</w:t>
      </w:r>
      <w:bookmarkEnd w:id="77"/>
    </w:p>
    <w:tbl>
      <w:tblPr>
        <w:tblStyle w:val="TableGrid"/>
        <w:tblW w:w="0" w:type="auto"/>
        <w:tblLook w:val="04A0" w:firstRow="1" w:lastRow="0" w:firstColumn="1" w:lastColumn="0" w:noHBand="0" w:noVBand="1"/>
      </w:tblPr>
      <w:tblGrid>
        <w:gridCol w:w="4675"/>
        <w:gridCol w:w="4675"/>
      </w:tblGrid>
      <w:tr w:rsidR="00BC723B" w:rsidRPr="00BC723B" w14:paraId="1129B2C0" w14:textId="77777777" w:rsidTr="00BC723B">
        <w:tc>
          <w:tcPr>
            <w:tcW w:w="9350" w:type="dxa"/>
            <w:gridSpan w:val="2"/>
            <w:shd w:val="clear" w:color="auto" w:fill="BFBFBF" w:themeFill="background1" w:themeFillShade="BF"/>
          </w:tcPr>
          <w:p w14:paraId="54DB9804" w14:textId="4C887E0C" w:rsidR="005A7ED0" w:rsidRPr="00BC723B" w:rsidRDefault="005A7ED0" w:rsidP="005A7ED0">
            <w:pPr>
              <w:jc w:val="center"/>
              <w:rPr>
                <w:sz w:val="24"/>
                <w:szCs w:val="20"/>
              </w:rPr>
            </w:pPr>
            <w:r w:rsidRPr="00BC723B">
              <w:rPr>
                <w:b/>
                <w:sz w:val="24"/>
                <w:szCs w:val="20"/>
              </w:rPr>
              <w:t>Base Operations (All resource types</w:t>
            </w:r>
            <w:r w:rsidRPr="00BC723B">
              <w:rPr>
                <w:sz w:val="24"/>
                <w:szCs w:val="20"/>
              </w:rPr>
              <w:t>)</w:t>
            </w:r>
          </w:p>
          <w:p w14:paraId="0D7D0B5D" w14:textId="160EE7B4" w:rsidR="00BC723B" w:rsidRPr="00BC723B" w:rsidRDefault="00BC723B" w:rsidP="00BC723B">
            <w:pPr>
              <w:jc w:val="center"/>
              <w:rPr>
                <w:b/>
                <w:sz w:val="24"/>
                <w:szCs w:val="20"/>
              </w:rPr>
            </w:pPr>
          </w:p>
        </w:tc>
      </w:tr>
      <w:tr w:rsidR="00BC723B" w:rsidRPr="00BC723B" w14:paraId="3E5F84BB" w14:textId="77777777" w:rsidTr="00BC723B">
        <w:tc>
          <w:tcPr>
            <w:tcW w:w="4675" w:type="dxa"/>
          </w:tcPr>
          <w:p w14:paraId="2516273C" w14:textId="77777777" w:rsidR="00BC723B" w:rsidRPr="00BC723B" w:rsidRDefault="00BC723B" w:rsidP="00B33FA4">
            <w:pPr>
              <w:rPr>
                <w:sz w:val="24"/>
                <w:szCs w:val="20"/>
              </w:rPr>
            </w:pPr>
            <w:r w:rsidRPr="00BC723B">
              <w:rPr>
                <w:sz w:val="24"/>
                <w:szCs w:val="20"/>
              </w:rPr>
              <w:t>Apply</w:t>
            </w:r>
          </w:p>
        </w:tc>
        <w:tc>
          <w:tcPr>
            <w:tcW w:w="4675" w:type="dxa"/>
          </w:tcPr>
          <w:p w14:paraId="5DEBE93C" w14:textId="77777777" w:rsidR="00BC723B" w:rsidRPr="00BC723B" w:rsidRDefault="00BC723B" w:rsidP="00B33FA4">
            <w:pPr>
              <w:rPr>
                <w:sz w:val="24"/>
                <w:szCs w:val="20"/>
              </w:rPr>
            </w:pPr>
            <w:r w:rsidRPr="00BC723B">
              <w:rPr>
                <w:sz w:val="24"/>
                <w:szCs w:val="20"/>
              </w:rPr>
              <w:t>[base]/ActivityDefinition/[id]/$apply</w:t>
            </w:r>
          </w:p>
        </w:tc>
      </w:tr>
      <w:tr w:rsidR="00BC723B" w:rsidRPr="00BC723B" w14:paraId="69F4D8C1" w14:textId="77777777" w:rsidTr="00BC723B">
        <w:tc>
          <w:tcPr>
            <w:tcW w:w="4675" w:type="dxa"/>
          </w:tcPr>
          <w:p w14:paraId="7173BCEB" w14:textId="77777777" w:rsidR="00BC723B" w:rsidRPr="00BC723B" w:rsidRDefault="00BC723B" w:rsidP="00B33FA4">
            <w:pPr>
              <w:rPr>
                <w:sz w:val="24"/>
                <w:szCs w:val="20"/>
              </w:rPr>
            </w:pPr>
            <w:r w:rsidRPr="00BC723B">
              <w:rPr>
                <w:sz w:val="24"/>
                <w:szCs w:val="20"/>
              </w:rPr>
              <w:t>Data Requirements</w:t>
            </w:r>
          </w:p>
        </w:tc>
        <w:tc>
          <w:tcPr>
            <w:tcW w:w="4675" w:type="dxa"/>
          </w:tcPr>
          <w:p w14:paraId="00236C0D" w14:textId="77777777" w:rsidR="00BC723B" w:rsidRPr="00BC723B" w:rsidRDefault="00BC723B" w:rsidP="00B33FA4">
            <w:pPr>
              <w:rPr>
                <w:sz w:val="24"/>
                <w:szCs w:val="20"/>
              </w:rPr>
            </w:pPr>
            <w:r w:rsidRPr="00BC723B">
              <w:rPr>
                <w:sz w:val="24"/>
                <w:szCs w:val="20"/>
              </w:rPr>
              <w:t>[base]/ActivityDefinition/[id]/$data-requirements</w:t>
            </w:r>
          </w:p>
        </w:tc>
      </w:tr>
      <w:tr w:rsidR="00BC723B" w:rsidRPr="00BC723B" w14:paraId="6F4EEC4A" w14:textId="77777777" w:rsidTr="00BC723B">
        <w:tc>
          <w:tcPr>
            <w:tcW w:w="4675" w:type="dxa"/>
          </w:tcPr>
          <w:p w14:paraId="712C607E" w14:textId="77777777" w:rsidR="00BC723B" w:rsidRPr="00BC723B" w:rsidRDefault="00BC723B" w:rsidP="00B33FA4">
            <w:pPr>
              <w:rPr>
                <w:sz w:val="24"/>
                <w:szCs w:val="20"/>
              </w:rPr>
            </w:pPr>
            <w:r w:rsidRPr="00BC723B">
              <w:rPr>
                <w:sz w:val="24"/>
                <w:szCs w:val="20"/>
              </w:rPr>
              <w:t>Fetch a subset of the CapabilityStatement resource</w:t>
            </w:r>
          </w:p>
        </w:tc>
        <w:tc>
          <w:tcPr>
            <w:tcW w:w="4675" w:type="dxa"/>
          </w:tcPr>
          <w:p w14:paraId="4E7EBE14" w14:textId="77777777" w:rsidR="00BC723B" w:rsidRPr="00BC723B" w:rsidRDefault="00BC723B" w:rsidP="00B33FA4">
            <w:pPr>
              <w:rPr>
                <w:sz w:val="24"/>
                <w:szCs w:val="20"/>
              </w:rPr>
            </w:pPr>
            <w:r w:rsidRPr="00BC723B">
              <w:rPr>
                <w:sz w:val="24"/>
                <w:szCs w:val="20"/>
              </w:rPr>
              <w:t>[base]/CapabilityStatement/$subset | [base]/CapabilityStatement/[id]/$subset</w:t>
            </w:r>
          </w:p>
        </w:tc>
      </w:tr>
      <w:tr w:rsidR="00BC723B" w:rsidRPr="00BC723B" w14:paraId="0CC2928F" w14:textId="77777777" w:rsidTr="00BC723B">
        <w:tc>
          <w:tcPr>
            <w:tcW w:w="4675" w:type="dxa"/>
          </w:tcPr>
          <w:p w14:paraId="41CBC9B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420674FB" w14:textId="77777777" w:rsidR="00BC723B" w:rsidRPr="00BC723B" w:rsidRDefault="00BC723B" w:rsidP="00B33FA4">
            <w:pPr>
              <w:rPr>
                <w:sz w:val="24"/>
                <w:szCs w:val="20"/>
              </w:rPr>
            </w:pPr>
            <w:r w:rsidRPr="00BC723B">
              <w:rPr>
                <w:sz w:val="24"/>
                <w:szCs w:val="20"/>
              </w:rPr>
              <w:t>[base]/CapabilityStatement/$implements | [base]/CapabilityStatement/[id]/$implements</w:t>
            </w:r>
          </w:p>
        </w:tc>
      </w:tr>
      <w:tr w:rsidR="00BC723B" w:rsidRPr="00BC723B" w14:paraId="38598BCE" w14:textId="77777777" w:rsidTr="00BC723B">
        <w:tc>
          <w:tcPr>
            <w:tcW w:w="4675" w:type="dxa"/>
          </w:tcPr>
          <w:p w14:paraId="1F7D3578" w14:textId="77777777" w:rsidR="00BC723B" w:rsidRPr="00BC723B" w:rsidRDefault="00BC723B" w:rsidP="00B33FA4">
            <w:pPr>
              <w:rPr>
                <w:sz w:val="24"/>
                <w:szCs w:val="20"/>
              </w:rPr>
            </w:pPr>
            <w:r w:rsidRPr="00BC723B">
              <w:rPr>
                <w:sz w:val="24"/>
                <w:szCs w:val="20"/>
              </w:rPr>
              <w:t>Test if a server implements a client's required operations</w:t>
            </w:r>
          </w:p>
        </w:tc>
        <w:tc>
          <w:tcPr>
            <w:tcW w:w="4675" w:type="dxa"/>
          </w:tcPr>
          <w:p w14:paraId="2178F4F1" w14:textId="77777777" w:rsidR="00BC723B" w:rsidRPr="00BC723B" w:rsidRDefault="00BC723B" w:rsidP="00B33FA4">
            <w:pPr>
              <w:rPr>
                <w:sz w:val="24"/>
                <w:szCs w:val="20"/>
              </w:rPr>
            </w:pPr>
            <w:r w:rsidRPr="00BC723B">
              <w:rPr>
                <w:sz w:val="24"/>
                <w:szCs w:val="20"/>
              </w:rPr>
              <w:t>[base]/CapabilityStatement/$conforms</w:t>
            </w:r>
          </w:p>
        </w:tc>
      </w:tr>
      <w:tr w:rsidR="00BC723B" w:rsidRPr="00BC723B" w14:paraId="06BE3A62" w14:textId="77777777" w:rsidTr="00BC723B">
        <w:tc>
          <w:tcPr>
            <w:tcW w:w="4675" w:type="dxa"/>
          </w:tcPr>
          <w:p w14:paraId="5E5537E6" w14:textId="77777777" w:rsidR="00BC723B" w:rsidRPr="00BC723B" w:rsidRDefault="00BC723B" w:rsidP="00B33FA4">
            <w:pPr>
              <w:rPr>
                <w:sz w:val="24"/>
                <w:szCs w:val="20"/>
              </w:rPr>
            </w:pPr>
            <w:r w:rsidRPr="00BC723B">
              <w:rPr>
                <w:sz w:val="24"/>
                <w:szCs w:val="20"/>
              </w:rPr>
              <w:t>Concept Look Up &amp; Decomposition</w:t>
            </w:r>
          </w:p>
        </w:tc>
        <w:tc>
          <w:tcPr>
            <w:tcW w:w="4675" w:type="dxa"/>
          </w:tcPr>
          <w:p w14:paraId="064E5923" w14:textId="77777777" w:rsidR="00BC723B" w:rsidRPr="00BC723B" w:rsidRDefault="00BC723B" w:rsidP="00B33FA4">
            <w:pPr>
              <w:rPr>
                <w:sz w:val="24"/>
                <w:szCs w:val="20"/>
              </w:rPr>
            </w:pPr>
            <w:r w:rsidRPr="00BC723B">
              <w:rPr>
                <w:sz w:val="24"/>
                <w:szCs w:val="20"/>
              </w:rPr>
              <w:t>[base]/CodeSystem/$lookup</w:t>
            </w:r>
          </w:p>
        </w:tc>
      </w:tr>
      <w:tr w:rsidR="00BC723B" w:rsidRPr="00BC723B" w14:paraId="64EC54E2" w14:textId="77777777" w:rsidTr="00BC723B">
        <w:tc>
          <w:tcPr>
            <w:tcW w:w="4675" w:type="dxa"/>
          </w:tcPr>
          <w:p w14:paraId="4AD26A96" w14:textId="77777777" w:rsidR="00BC723B" w:rsidRPr="00BC723B" w:rsidRDefault="00BC723B" w:rsidP="00B33FA4">
            <w:pPr>
              <w:rPr>
                <w:sz w:val="24"/>
                <w:szCs w:val="20"/>
              </w:rPr>
            </w:pPr>
            <w:r w:rsidRPr="00BC723B">
              <w:rPr>
                <w:sz w:val="24"/>
                <w:szCs w:val="20"/>
              </w:rPr>
              <w:t>Subsumption Testing</w:t>
            </w:r>
          </w:p>
        </w:tc>
        <w:tc>
          <w:tcPr>
            <w:tcW w:w="4675" w:type="dxa"/>
          </w:tcPr>
          <w:p w14:paraId="054FE40C" w14:textId="77777777" w:rsidR="00BC723B" w:rsidRPr="00BC723B" w:rsidRDefault="00BC723B" w:rsidP="00B33FA4">
            <w:pPr>
              <w:rPr>
                <w:sz w:val="24"/>
                <w:szCs w:val="20"/>
              </w:rPr>
            </w:pPr>
            <w:r w:rsidRPr="00BC723B">
              <w:rPr>
                <w:sz w:val="24"/>
                <w:szCs w:val="20"/>
              </w:rPr>
              <w:t>[base]/CodeSystem/$subsumes | [base]/CodeSystem/[id]/$subsumes</w:t>
            </w:r>
          </w:p>
        </w:tc>
      </w:tr>
      <w:tr w:rsidR="00BC723B" w:rsidRPr="00BC723B" w14:paraId="3FD8719E" w14:textId="77777777" w:rsidTr="00BC723B">
        <w:tc>
          <w:tcPr>
            <w:tcW w:w="4675" w:type="dxa"/>
          </w:tcPr>
          <w:p w14:paraId="5981489A" w14:textId="77777777" w:rsidR="00BC723B" w:rsidRPr="00BC723B" w:rsidRDefault="00BC723B" w:rsidP="00B33FA4">
            <w:pPr>
              <w:rPr>
                <w:sz w:val="24"/>
                <w:szCs w:val="20"/>
              </w:rPr>
            </w:pPr>
            <w:r w:rsidRPr="00BC723B">
              <w:rPr>
                <w:sz w:val="24"/>
                <w:szCs w:val="20"/>
              </w:rPr>
              <w:t>Code Composition based on supplied properties</w:t>
            </w:r>
          </w:p>
        </w:tc>
        <w:tc>
          <w:tcPr>
            <w:tcW w:w="4675" w:type="dxa"/>
          </w:tcPr>
          <w:p w14:paraId="4FCB285E" w14:textId="77777777" w:rsidR="00BC723B" w:rsidRPr="00BC723B" w:rsidRDefault="00BC723B" w:rsidP="00B33FA4">
            <w:pPr>
              <w:rPr>
                <w:sz w:val="24"/>
                <w:szCs w:val="20"/>
              </w:rPr>
            </w:pPr>
            <w:r w:rsidRPr="00BC723B">
              <w:rPr>
                <w:sz w:val="24"/>
                <w:szCs w:val="20"/>
              </w:rPr>
              <w:t>[base]/CodeSystem/$compose | [base]/CodeSystem/[id]/$compose</w:t>
            </w:r>
          </w:p>
        </w:tc>
      </w:tr>
      <w:tr w:rsidR="00BC723B" w:rsidRPr="00BC723B" w14:paraId="5C559A4E" w14:textId="77777777" w:rsidTr="00BC723B">
        <w:tc>
          <w:tcPr>
            <w:tcW w:w="4675" w:type="dxa"/>
          </w:tcPr>
          <w:p w14:paraId="6D8BA192" w14:textId="77777777" w:rsidR="00BC723B" w:rsidRPr="00BC723B" w:rsidRDefault="00BC723B" w:rsidP="00B33FA4">
            <w:pPr>
              <w:rPr>
                <w:sz w:val="24"/>
                <w:szCs w:val="20"/>
              </w:rPr>
            </w:pPr>
            <w:r w:rsidRPr="00BC723B">
              <w:rPr>
                <w:sz w:val="24"/>
                <w:szCs w:val="20"/>
              </w:rPr>
              <w:t>Generate a Document</w:t>
            </w:r>
          </w:p>
        </w:tc>
        <w:tc>
          <w:tcPr>
            <w:tcW w:w="4675" w:type="dxa"/>
          </w:tcPr>
          <w:p w14:paraId="20C262D0" w14:textId="77777777" w:rsidR="00BC723B" w:rsidRPr="00BC723B" w:rsidRDefault="00BC723B" w:rsidP="00B33FA4">
            <w:pPr>
              <w:rPr>
                <w:sz w:val="24"/>
                <w:szCs w:val="20"/>
              </w:rPr>
            </w:pPr>
            <w:r w:rsidRPr="00BC723B">
              <w:rPr>
                <w:sz w:val="24"/>
                <w:szCs w:val="20"/>
              </w:rPr>
              <w:t>[base]/Composition/$document | [base]/Composition/[id]/$document</w:t>
            </w:r>
          </w:p>
        </w:tc>
      </w:tr>
      <w:tr w:rsidR="00BC723B" w:rsidRPr="00BC723B" w14:paraId="5E0182D2" w14:textId="77777777" w:rsidTr="00BC723B">
        <w:tc>
          <w:tcPr>
            <w:tcW w:w="4675" w:type="dxa"/>
          </w:tcPr>
          <w:p w14:paraId="5B0D8CE2" w14:textId="77777777" w:rsidR="00BC723B" w:rsidRPr="00BC723B" w:rsidRDefault="00BC723B" w:rsidP="00B33FA4">
            <w:pPr>
              <w:rPr>
                <w:sz w:val="24"/>
                <w:szCs w:val="20"/>
              </w:rPr>
            </w:pPr>
            <w:r w:rsidRPr="00BC723B">
              <w:rPr>
                <w:sz w:val="24"/>
                <w:szCs w:val="20"/>
              </w:rPr>
              <w:t>Concept Translation</w:t>
            </w:r>
          </w:p>
        </w:tc>
        <w:tc>
          <w:tcPr>
            <w:tcW w:w="4675" w:type="dxa"/>
          </w:tcPr>
          <w:p w14:paraId="31E29F2E" w14:textId="77777777" w:rsidR="00BC723B" w:rsidRPr="00BC723B" w:rsidRDefault="00BC723B" w:rsidP="00B33FA4">
            <w:pPr>
              <w:rPr>
                <w:sz w:val="24"/>
                <w:szCs w:val="20"/>
              </w:rPr>
            </w:pPr>
            <w:r w:rsidRPr="00BC723B">
              <w:rPr>
                <w:sz w:val="24"/>
                <w:szCs w:val="20"/>
              </w:rPr>
              <w:t>[base]/ConceptMap/$translate | [base]/ConceptMap/[id]/$translate</w:t>
            </w:r>
          </w:p>
        </w:tc>
      </w:tr>
      <w:tr w:rsidR="00BC723B" w:rsidRPr="00BC723B" w14:paraId="74B33EF3" w14:textId="77777777" w:rsidTr="00BC723B">
        <w:tc>
          <w:tcPr>
            <w:tcW w:w="4675" w:type="dxa"/>
          </w:tcPr>
          <w:p w14:paraId="7B04ADB1" w14:textId="77777777" w:rsidR="00BC723B" w:rsidRPr="00BC723B" w:rsidRDefault="00BC723B" w:rsidP="00B33FA4">
            <w:pPr>
              <w:rPr>
                <w:sz w:val="24"/>
                <w:szCs w:val="20"/>
              </w:rPr>
            </w:pPr>
            <w:r w:rsidRPr="00BC723B">
              <w:rPr>
                <w:sz w:val="24"/>
                <w:szCs w:val="20"/>
              </w:rPr>
              <w:t>Closure Table Maintenance</w:t>
            </w:r>
          </w:p>
        </w:tc>
        <w:tc>
          <w:tcPr>
            <w:tcW w:w="4675" w:type="dxa"/>
          </w:tcPr>
          <w:p w14:paraId="7D8865B8" w14:textId="77777777" w:rsidR="00BC723B" w:rsidRPr="00BC723B" w:rsidRDefault="00BC723B" w:rsidP="00B33FA4">
            <w:pPr>
              <w:rPr>
                <w:sz w:val="24"/>
                <w:szCs w:val="20"/>
              </w:rPr>
            </w:pPr>
            <w:r w:rsidRPr="00BC723B">
              <w:rPr>
                <w:sz w:val="24"/>
                <w:szCs w:val="20"/>
              </w:rPr>
              <w:t>[base]/$closure</w:t>
            </w:r>
          </w:p>
        </w:tc>
      </w:tr>
      <w:tr w:rsidR="00BC723B" w:rsidRPr="00BC723B" w14:paraId="5EBEEBCE" w14:textId="77777777" w:rsidTr="00BC723B">
        <w:tc>
          <w:tcPr>
            <w:tcW w:w="4675" w:type="dxa"/>
          </w:tcPr>
          <w:p w14:paraId="1B82DAE7" w14:textId="77777777" w:rsidR="00BC723B" w:rsidRPr="00BC723B" w:rsidRDefault="00BC723B" w:rsidP="00B33FA4">
            <w:pPr>
              <w:rPr>
                <w:sz w:val="24"/>
                <w:szCs w:val="20"/>
              </w:rPr>
            </w:pPr>
            <w:r w:rsidRPr="00BC723B">
              <w:rPr>
                <w:sz w:val="24"/>
                <w:szCs w:val="20"/>
              </w:rPr>
              <w:t>Fetch Encounter Record</w:t>
            </w:r>
          </w:p>
        </w:tc>
        <w:tc>
          <w:tcPr>
            <w:tcW w:w="4675" w:type="dxa"/>
          </w:tcPr>
          <w:p w14:paraId="061495AE" w14:textId="77777777" w:rsidR="00BC723B" w:rsidRPr="00BC723B" w:rsidRDefault="00BC723B" w:rsidP="00B33FA4">
            <w:pPr>
              <w:rPr>
                <w:sz w:val="24"/>
                <w:szCs w:val="20"/>
              </w:rPr>
            </w:pPr>
            <w:r w:rsidRPr="00BC723B">
              <w:rPr>
                <w:sz w:val="24"/>
                <w:szCs w:val="20"/>
              </w:rPr>
              <w:t>[base]/Encounter/[id]/$everything</w:t>
            </w:r>
          </w:p>
        </w:tc>
      </w:tr>
      <w:tr w:rsidR="00BC723B" w:rsidRPr="00BC723B" w14:paraId="405E7D31" w14:textId="77777777" w:rsidTr="00BC723B">
        <w:tc>
          <w:tcPr>
            <w:tcW w:w="4675" w:type="dxa"/>
          </w:tcPr>
          <w:p w14:paraId="5D69357F" w14:textId="77777777" w:rsidR="00BC723B" w:rsidRPr="00BC723B" w:rsidRDefault="00BC723B" w:rsidP="00B33FA4">
            <w:pPr>
              <w:rPr>
                <w:sz w:val="24"/>
                <w:szCs w:val="20"/>
              </w:rPr>
            </w:pPr>
            <w:r w:rsidRPr="00BC723B">
              <w:rPr>
                <w:sz w:val="24"/>
                <w:szCs w:val="20"/>
              </w:rPr>
              <w:t>Data Requirements</w:t>
            </w:r>
          </w:p>
        </w:tc>
        <w:tc>
          <w:tcPr>
            <w:tcW w:w="4675" w:type="dxa"/>
          </w:tcPr>
          <w:p w14:paraId="2836260D" w14:textId="77777777" w:rsidR="00BC723B" w:rsidRPr="00BC723B" w:rsidRDefault="00BC723B" w:rsidP="00B33FA4">
            <w:pPr>
              <w:rPr>
                <w:sz w:val="24"/>
                <w:szCs w:val="20"/>
              </w:rPr>
            </w:pPr>
            <w:r w:rsidRPr="00BC723B">
              <w:rPr>
                <w:sz w:val="24"/>
                <w:szCs w:val="20"/>
              </w:rPr>
              <w:t>[base]/$data-requirements | [base]/Library/[id]/$data-requirements</w:t>
            </w:r>
          </w:p>
        </w:tc>
      </w:tr>
      <w:tr w:rsidR="00BC723B" w:rsidRPr="00BC723B" w14:paraId="189BF0EE" w14:textId="77777777" w:rsidTr="00BC723B">
        <w:tc>
          <w:tcPr>
            <w:tcW w:w="4675" w:type="dxa"/>
          </w:tcPr>
          <w:p w14:paraId="03F58AAF" w14:textId="77777777" w:rsidR="00BC723B" w:rsidRPr="00BC723B" w:rsidRDefault="00BC723B" w:rsidP="00B33FA4">
            <w:pPr>
              <w:rPr>
                <w:sz w:val="24"/>
                <w:szCs w:val="20"/>
              </w:rPr>
            </w:pPr>
            <w:r w:rsidRPr="00BC723B">
              <w:rPr>
                <w:sz w:val="24"/>
                <w:szCs w:val="20"/>
              </w:rPr>
              <w:t>Find a functional list</w:t>
            </w:r>
          </w:p>
        </w:tc>
        <w:tc>
          <w:tcPr>
            <w:tcW w:w="4675" w:type="dxa"/>
          </w:tcPr>
          <w:p w14:paraId="7DD612CB" w14:textId="77777777" w:rsidR="00BC723B" w:rsidRPr="00BC723B" w:rsidRDefault="00BC723B" w:rsidP="00B33FA4">
            <w:pPr>
              <w:rPr>
                <w:sz w:val="24"/>
                <w:szCs w:val="20"/>
              </w:rPr>
            </w:pPr>
            <w:r w:rsidRPr="00BC723B">
              <w:rPr>
                <w:sz w:val="24"/>
                <w:szCs w:val="20"/>
              </w:rPr>
              <w:t>[base]/List/$find</w:t>
            </w:r>
          </w:p>
        </w:tc>
      </w:tr>
      <w:tr w:rsidR="00BC723B" w:rsidRPr="00BC723B" w14:paraId="67AEE3C2" w14:textId="77777777" w:rsidTr="00BC723B">
        <w:tc>
          <w:tcPr>
            <w:tcW w:w="4675" w:type="dxa"/>
          </w:tcPr>
          <w:p w14:paraId="3176A59D" w14:textId="77777777" w:rsidR="00BC723B" w:rsidRPr="00BC723B" w:rsidRDefault="00BC723B" w:rsidP="00B33FA4">
            <w:pPr>
              <w:rPr>
                <w:sz w:val="24"/>
                <w:szCs w:val="20"/>
              </w:rPr>
            </w:pPr>
            <w:r w:rsidRPr="00BC723B">
              <w:rPr>
                <w:sz w:val="24"/>
                <w:szCs w:val="20"/>
              </w:rPr>
              <w:t>Evaluate Measure</w:t>
            </w:r>
          </w:p>
        </w:tc>
        <w:tc>
          <w:tcPr>
            <w:tcW w:w="4675" w:type="dxa"/>
          </w:tcPr>
          <w:p w14:paraId="2FBC58FE" w14:textId="77777777" w:rsidR="00BC723B" w:rsidRPr="00BC723B" w:rsidRDefault="00BC723B" w:rsidP="00B33FA4">
            <w:pPr>
              <w:rPr>
                <w:sz w:val="24"/>
                <w:szCs w:val="20"/>
              </w:rPr>
            </w:pPr>
            <w:r w:rsidRPr="00BC723B">
              <w:rPr>
                <w:sz w:val="24"/>
                <w:szCs w:val="20"/>
              </w:rPr>
              <w:t>[base]/Measure/$evaluate-measure | [base]/Measure/[id]/$evaluate-measure</w:t>
            </w:r>
          </w:p>
        </w:tc>
      </w:tr>
      <w:tr w:rsidR="00BC723B" w:rsidRPr="00BC723B" w14:paraId="7FB432A0" w14:textId="77777777" w:rsidTr="00BC723B">
        <w:tc>
          <w:tcPr>
            <w:tcW w:w="4675" w:type="dxa"/>
          </w:tcPr>
          <w:p w14:paraId="3B64815D" w14:textId="77777777" w:rsidR="00BC723B" w:rsidRPr="00BC723B" w:rsidRDefault="00BC723B" w:rsidP="00B33FA4">
            <w:pPr>
              <w:rPr>
                <w:sz w:val="24"/>
                <w:szCs w:val="20"/>
              </w:rPr>
            </w:pPr>
            <w:r w:rsidRPr="00BC723B">
              <w:rPr>
                <w:sz w:val="24"/>
                <w:szCs w:val="20"/>
              </w:rPr>
              <w:t>Data Requirements</w:t>
            </w:r>
          </w:p>
        </w:tc>
        <w:tc>
          <w:tcPr>
            <w:tcW w:w="4675" w:type="dxa"/>
          </w:tcPr>
          <w:p w14:paraId="19C3983E" w14:textId="77777777" w:rsidR="00BC723B" w:rsidRPr="00BC723B" w:rsidRDefault="00BC723B" w:rsidP="00B33FA4">
            <w:pPr>
              <w:rPr>
                <w:sz w:val="24"/>
                <w:szCs w:val="20"/>
              </w:rPr>
            </w:pPr>
            <w:r w:rsidRPr="00BC723B">
              <w:rPr>
                <w:sz w:val="24"/>
                <w:szCs w:val="20"/>
              </w:rPr>
              <w:t>[base]/Measure/[id]/$data-requirements</w:t>
            </w:r>
          </w:p>
        </w:tc>
      </w:tr>
      <w:tr w:rsidR="00BC723B" w:rsidRPr="00BC723B" w14:paraId="0C7B105A" w14:textId="77777777" w:rsidTr="00BC723B">
        <w:tc>
          <w:tcPr>
            <w:tcW w:w="4675" w:type="dxa"/>
          </w:tcPr>
          <w:p w14:paraId="3F07157E" w14:textId="77777777" w:rsidR="00BC723B" w:rsidRPr="00BC723B" w:rsidRDefault="00BC723B" w:rsidP="00B33FA4">
            <w:pPr>
              <w:rPr>
                <w:sz w:val="24"/>
                <w:szCs w:val="20"/>
              </w:rPr>
            </w:pPr>
            <w:r w:rsidRPr="00BC723B">
              <w:rPr>
                <w:sz w:val="24"/>
                <w:szCs w:val="20"/>
              </w:rPr>
              <w:lastRenderedPageBreak/>
              <w:t>Process Message</w:t>
            </w:r>
          </w:p>
        </w:tc>
        <w:tc>
          <w:tcPr>
            <w:tcW w:w="4675" w:type="dxa"/>
          </w:tcPr>
          <w:p w14:paraId="0DD055DF" w14:textId="77777777" w:rsidR="00BC723B" w:rsidRPr="00BC723B" w:rsidRDefault="00BC723B" w:rsidP="00B33FA4">
            <w:pPr>
              <w:rPr>
                <w:sz w:val="24"/>
                <w:szCs w:val="20"/>
              </w:rPr>
            </w:pPr>
            <w:r w:rsidRPr="00BC723B">
              <w:rPr>
                <w:sz w:val="24"/>
                <w:szCs w:val="20"/>
              </w:rPr>
              <w:t>[base]/$process-message</w:t>
            </w:r>
          </w:p>
        </w:tc>
      </w:tr>
      <w:tr w:rsidR="00BC723B" w:rsidRPr="00BC723B" w14:paraId="02475EAB" w14:textId="77777777" w:rsidTr="00BC723B">
        <w:tc>
          <w:tcPr>
            <w:tcW w:w="4675" w:type="dxa"/>
          </w:tcPr>
          <w:p w14:paraId="682EF2FB" w14:textId="77777777" w:rsidR="00BC723B" w:rsidRPr="00BC723B" w:rsidRDefault="00BC723B" w:rsidP="00B33FA4">
            <w:pPr>
              <w:rPr>
                <w:sz w:val="24"/>
                <w:szCs w:val="20"/>
              </w:rPr>
            </w:pPr>
            <w:r w:rsidRPr="00BC723B">
              <w:rPr>
                <w:sz w:val="24"/>
                <w:szCs w:val="20"/>
              </w:rPr>
              <w:t>Observation Statistics</w:t>
            </w:r>
          </w:p>
        </w:tc>
        <w:tc>
          <w:tcPr>
            <w:tcW w:w="4675" w:type="dxa"/>
          </w:tcPr>
          <w:p w14:paraId="6C2C806A" w14:textId="77777777" w:rsidR="00BC723B" w:rsidRPr="00BC723B" w:rsidRDefault="00BC723B" w:rsidP="00B33FA4">
            <w:pPr>
              <w:rPr>
                <w:sz w:val="24"/>
                <w:szCs w:val="20"/>
              </w:rPr>
            </w:pPr>
            <w:r w:rsidRPr="00BC723B">
              <w:rPr>
                <w:sz w:val="24"/>
                <w:szCs w:val="20"/>
              </w:rPr>
              <w:t>[base]/Observation/$stats</w:t>
            </w:r>
          </w:p>
        </w:tc>
      </w:tr>
      <w:tr w:rsidR="00BC723B" w:rsidRPr="00BC723B" w14:paraId="46DFEF17" w14:textId="77777777" w:rsidTr="00BC723B">
        <w:tc>
          <w:tcPr>
            <w:tcW w:w="4675" w:type="dxa"/>
          </w:tcPr>
          <w:p w14:paraId="070778DA" w14:textId="77777777" w:rsidR="00BC723B" w:rsidRPr="00BC723B" w:rsidRDefault="00BC723B" w:rsidP="00B33FA4">
            <w:pPr>
              <w:rPr>
                <w:sz w:val="24"/>
                <w:szCs w:val="20"/>
              </w:rPr>
            </w:pPr>
            <w:r w:rsidRPr="00BC723B">
              <w:rPr>
                <w:sz w:val="24"/>
                <w:szCs w:val="20"/>
              </w:rPr>
              <w:t>Last N Observations Query</w:t>
            </w:r>
          </w:p>
        </w:tc>
        <w:tc>
          <w:tcPr>
            <w:tcW w:w="4675" w:type="dxa"/>
          </w:tcPr>
          <w:p w14:paraId="44B3F58D" w14:textId="77777777" w:rsidR="00BC723B" w:rsidRPr="00BC723B" w:rsidRDefault="00BC723B" w:rsidP="00B33FA4">
            <w:pPr>
              <w:rPr>
                <w:sz w:val="24"/>
                <w:szCs w:val="20"/>
              </w:rPr>
            </w:pPr>
            <w:r w:rsidRPr="00BC723B">
              <w:rPr>
                <w:sz w:val="24"/>
                <w:szCs w:val="20"/>
              </w:rPr>
              <w:t>[base]/Observation/$lastn</w:t>
            </w:r>
          </w:p>
        </w:tc>
      </w:tr>
      <w:tr w:rsidR="00BC723B" w:rsidRPr="00BC723B" w14:paraId="0253831B" w14:textId="77777777" w:rsidTr="00BC723B">
        <w:tc>
          <w:tcPr>
            <w:tcW w:w="4675" w:type="dxa"/>
          </w:tcPr>
          <w:p w14:paraId="17E41DD9" w14:textId="77777777" w:rsidR="00BC723B" w:rsidRPr="00BC723B" w:rsidRDefault="00BC723B" w:rsidP="00B33FA4">
            <w:pPr>
              <w:rPr>
                <w:sz w:val="24"/>
                <w:szCs w:val="20"/>
              </w:rPr>
            </w:pPr>
            <w:r w:rsidRPr="00BC723B">
              <w:rPr>
                <w:sz w:val="24"/>
                <w:szCs w:val="20"/>
              </w:rPr>
              <w:t>Find patient matches using MPI based logic</w:t>
            </w:r>
          </w:p>
        </w:tc>
        <w:tc>
          <w:tcPr>
            <w:tcW w:w="4675" w:type="dxa"/>
          </w:tcPr>
          <w:p w14:paraId="2559D52A" w14:textId="77777777" w:rsidR="00BC723B" w:rsidRPr="00BC723B" w:rsidRDefault="00BC723B" w:rsidP="00B33FA4">
            <w:pPr>
              <w:rPr>
                <w:sz w:val="24"/>
                <w:szCs w:val="20"/>
              </w:rPr>
            </w:pPr>
            <w:r w:rsidRPr="00BC723B">
              <w:rPr>
                <w:sz w:val="24"/>
                <w:szCs w:val="20"/>
              </w:rPr>
              <w:t>[base]/Patient/$match</w:t>
            </w:r>
          </w:p>
        </w:tc>
      </w:tr>
      <w:tr w:rsidR="00BC723B" w:rsidRPr="00BC723B" w14:paraId="5140F0FB" w14:textId="77777777" w:rsidTr="00BC723B">
        <w:tc>
          <w:tcPr>
            <w:tcW w:w="4675" w:type="dxa"/>
          </w:tcPr>
          <w:p w14:paraId="58D943ED" w14:textId="77777777" w:rsidR="00BC723B" w:rsidRPr="00BC723B" w:rsidRDefault="00BC723B" w:rsidP="00B33FA4">
            <w:pPr>
              <w:rPr>
                <w:sz w:val="24"/>
                <w:szCs w:val="20"/>
              </w:rPr>
            </w:pPr>
            <w:r w:rsidRPr="00BC723B">
              <w:rPr>
                <w:sz w:val="24"/>
                <w:szCs w:val="20"/>
              </w:rPr>
              <w:t>Fetch Patient Record</w:t>
            </w:r>
          </w:p>
        </w:tc>
        <w:tc>
          <w:tcPr>
            <w:tcW w:w="4675" w:type="dxa"/>
          </w:tcPr>
          <w:p w14:paraId="220FBFE1" w14:textId="77777777" w:rsidR="00BC723B" w:rsidRPr="00BC723B" w:rsidRDefault="00BC723B" w:rsidP="00B33FA4">
            <w:pPr>
              <w:rPr>
                <w:sz w:val="24"/>
                <w:szCs w:val="20"/>
              </w:rPr>
            </w:pPr>
            <w:r w:rsidRPr="00BC723B">
              <w:rPr>
                <w:sz w:val="24"/>
                <w:szCs w:val="20"/>
              </w:rPr>
              <w:t>[base]/Patient/$everything | [base]/Patient/[id]/$everything</w:t>
            </w:r>
          </w:p>
        </w:tc>
      </w:tr>
      <w:tr w:rsidR="00BC723B" w:rsidRPr="00BC723B" w14:paraId="133298C3" w14:textId="77777777" w:rsidTr="00BC723B">
        <w:tc>
          <w:tcPr>
            <w:tcW w:w="4675" w:type="dxa"/>
          </w:tcPr>
          <w:p w14:paraId="4369A9A5" w14:textId="77777777" w:rsidR="00BC723B" w:rsidRPr="00BC723B" w:rsidRDefault="00BC723B" w:rsidP="00B33FA4">
            <w:pPr>
              <w:rPr>
                <w:sz w:val="24"/>
                <w:szCs w:val="20"/>
              </w:rPr>
            </w:pPr>
            <w:r w:rsidRPr="00BC723B">
              <w:rPr>
                <w:sz w:val="24"/>
                <w:szCs w:val="20"/>
              </w:rPr>
              <w:t>Apply</w:t>
            </w:r>
          </w:p>
        </w:tc>
        <w:tc>
          <w:tcPr>
            <w:tcW w:w="4675" w:type="dxa"/>
          </w:tcPr>
          <w:p w14:paraId="479DFE53" w14:textId="77777777" w:rsidR="00BC723B" w:rsidRPr="00BC723B" w:rsidRDefault="00BC723B" w:rsidP="00B33FA4">
            <w:pPr>
              <w:rPr>
                <w:sz w:val="24"/>
                <w:szCs w:val="20"/>
              </w:rPr>
            </w:pPr>
            <w:r w:rsidRPr="00BC723B">
              <w:rPr>
                <w:sz w:val="24"/>
                <w:szCs w:val="20"/>
              </w:rPr>
              <w:t>[base]/PlanDefinition/[id]/$apply</w:t>
            </w:r>
          </w:p>
        </w:tc>
      </w:tr>
      <w:tr w:rsidR="00BC723B" w:rsidRPr="00BC723B" w14:paraId="4EE32349" w14:textId="77777777" w:rsidTr="00BC723B">
        <w:tc>
          <w:tcPr>
            <w:tcW w:w="4675" w:type="dxa"/>
          </w:tcPr>
          <w:p w14:paraId="171B25D1" w14:textId="77777777" w:rsidR="00BC723B" w:rsidRPr="00BC723B" w:rsidRDefault="00BC723B" w:rsidP="00B33FA4">
            <w:pPr>
              <w:rPr>
                <w:sz w:val="24"/>
                <w:szCs w:val="20"/>
              </w:rPr>
            </w:pPr>
            <w:r w:rsidRPr="00BC723B">
              <w:rPr>
                <w:sz w:val="24"/>
                <w:szCs w:val="20"/>
              </w:rPr>
              <w:t>Data Requirements</w:t>
            </w:r>
          </w:p>
        </w:tc>
        <w:tc>
          <w:tcPr>
            <w:tcW w:w="4675" w:type="dxa"/>
          </w:tcPr>
          <w:p w14:paraId="07868684" w14:textId="77777777" w:rsidR="00BC723B" w:rsidRPr="00BC723B" w:rsidRDefault="00BC723B" w:rsidP="00B33FA4">
            <w:pPr>
              <w:rPr>
                <w:sz w:val="24"/>
                <w:szCs w:val="20"/>
              </w:rPr>
            </w:pPr>
            <w:r w:rsidRPr="00BC723B">
              <w:rPr>
                <w:sz w:val="24"/>
                <w:szCs w:val="20"/>
              </w:rPr>
              <w:t>[base]/PlanDefinition/[id]/$data-requirements</w:t>
            </w:r>
          </w:p>
        </w:tc>
      </w:tr>
      <w:tr w:rsidR="00BC723B" w:rsidRPr="00BC723B" w14:paraId="18334A33" w14:textId="77777777" w:rsidTr="00BC723B">
        <w:tc>
          <w:tcPr>
            <w:tcW w:w="4675" w:type="dxa"/>
          </w:tcPr>
          <w:p w14:paraId="7ACD7D3C" w14:textId="77777777" w:rsidR="00BC723B" w:rsidRPr="00BC723B" w:rsidRDefault="00BC723B" w:rsidP="00B33FA4">
            <w:pPr>
              <w:rPr>
                <w:sz w:val="24"/>
                <w:szCs w:val="20"/>
              </w:rPr>
            </w:pPr>
            <w:r w:rsidRPr="00BC723B">
              <w:rPr>
                <w:sz w:val="24"/>
                <w:szCs w:val="20"/>
              </w:rPr>
              <w:t>Populate Questionnaire</w:t>
            </w:r>
          </w:p>
        </w:tc>
        <w:tc>
          <w:tcPr>
            <w:tcW w:w="4675" w:type="dxa"/>
          </w:tcPr>
          <w:p w14:paraId="384A5F35" w14:textId="77777777" w:rsidR="00BC723B" w:rsidRPr="00BC723B" w:rsidRDefault="00BC723B" w:rsidP="00B33FA4">
            <w:pPr>
              <w:rPr>
                <w:sz w:val="24"/>
                <w:szCs w:val="20"/>
              </w:rPr>
            </w:pPr>
            <w:r w:rsidRPr="00BC723B">
              <w:rPr>
                <w:sz w:val="24"/>
                <w:szCs w:val="20"/>
              </w:rPr>
              <w:t>[base]/Questionnaire/$populate | [base]/Questionnaire/[id]/$populate</w:t>
            </w:r>
          </w:p>
        </w:tc>
      </w:tr>
      <w:tr w:rsidR="00BC723B" w:rsidRPr="00BC723B" w14:paraId="36783787" w14:textId="77777777" w:rsidTr="00BC723B">
        <w:tc>
          <w:tcPr>
            <w:tcW w:w="4675" w:type="dxa"/>
          </w:tcPr>
          <w:p w14:paraId="02B2471F" w14:textId="77777777" w:rsidR="00BC723B" w:rsidRPr="00BC723B" w:rsidRDefault="00BC723B" w:rsidP="00B33FA4">
            <w:pPr>
              <w:rPr>
                <w:sz w:val="24"/>
                <w:szCs w:val="20"/>
              </w:rPr>
            </w:pPr>
            <w:r w:rsidRPr="00BC723B">
              <w:rPr>
                <w:sz w:val="24"/>
                <w:szCs w:val="20"/>
              </w:rPr>
              <w:t>Generate HTML for Questionnaire</w:t>
            </w:r>
          </w:p>
        </w:tc>
        <w:tc>
          <w:tcPr>
            <w:tcW w:w="4675" w:type="dxa"/>
          </w:tcPr>
          <w:p w14:paraId="0C5F1368" w14:textId="77777777" w:rsidR="00BC723B" w:rsidRPr="00BC723B" w:rsidRDefault="00BC723B" w:rsidP="00B33FA4">
            <w:pPr>
              <w:rPr>
                <w:sz w:val="24"/>
                <w:szCs w:val="20"/>
              </w:rPr>
            </w:pPr>
            <w:r w:rsidRPr="00BC723B">
              <w:rPr>
                <w:sz w:val="24"/>
                <w:szCs w:val="20"/>
              </w:rPr>
              <w:t>[base]/Questionnaire/$populatehtml | [base]/Questionnaire/[id]/$populatehtml</w:t>
            </w:r>
          </w:p>
        </w:tc>
      </w:tr>
      <w:tr w:rsidR="00BC723B" w:rsidRPr="00BC723B" w14:paraId="1B313BCE" w14:textId="77777777" w:rsidTr="00BC723B">
        <w:tc>
          <w:tcPr>
            <w:tcW w:w="4675" w:type="dxa"/>
          </w:tcPr>
          <w:p w14:paraId="3CF71019" w14:textId="77777777" w:rsidR="00BC723B" w:rsidRPr="00BC723B" w:rsidRDefault="00BC723B" w:rsidP="00B33FA4">
            <w:pPr>
              <w:rPr>
                <w:sz w:val="24"/>
                <w:szCs w:val="20"/>
              </w:rPr>
            </w:pPr>
            <w:r w:rsidRPr="00BC723B">
              <w:rPr>
                <w:sz w:val="24"/>
                <w:szCs w:val="20"/>
              </w:rPr>
              <w:t>Generate a link to a Questionnaire completion webpage</w:t>
            </w:r>
          </w:p>
        </w:tc>
        <w:tc>
          <w:tcPr>
            <w:tcW w:w="4675" w:type="dxa"/>
          </w:tcPr>
          <w:p w14:paraId="6D31665F" w14:textId="77777777" w:rsidR="00BC723B" w:rsidRPr="00BC723B" w:rsidRDefault="00BC723B" w:rsidP="00B33FA4">
            <w:pPr>
              <w:rPr>
                <w:sz w:val="24"/>
                <w:szCs w:val="20"/>
              </w:rPr>
            </w:pPr>
            <w:r w:rsidRPr="00BC723B">
              <w:rPr>
                <w:sz w:val="24"/>
                <w:szCs w:val="20"/>
              </w:rPr>
              <w:t>[base]/Questionnaire/$populatelink | [base]/Questionnaire/[id]/$populatelink</w:t>
            </w:r>
          </w:p>
        </w:tc>
      </w:tr>
      <w:tr w:rsidR="00BC723B" w:rsidRPr="00BC723B" w14:paraId="790550D2" w14:textId="77777777" w:rsidTr="00BC723B">
        <w:tc>
          <w:tcPr>
            <w:tcW w:w="4675" w:type="dxa"/>
          </w:tcPr>
          <w:p w14:paraId="4AD019E3" w14:textId="77777777" w:rsidR="00BC723B" w:rsidRPr="00BC723B" w:rsidRDefault="00BC723B" w:rsidP="00B33FA4">
            <w:pPr>
              <w:rPr>
                <w:sz w:val="24"/>
                <w:szCs w:val="20"/>
              </w:rPr>
            </w:pPr>
            <w:r w:rsidRPr="00BC723B">
              <w:rPr>
                <w:sz w:val="24"/>
                <w:szCs w:val="20"/>
              </w:rPr>
              <w:t>Evaluate</w:t>
            </w:r>
          </w:p>
        </w:tc>
        <w:tc>
          <w:tcPr>
            <w:tcW w:w="4675" w:type="dxa"/>
          </w:tcPr>
          <w:p w14:paraId="2C7E0151" w14:textId="77777777" w:rsidR="00BC723B" w:rsidRPr="00BC723B" w:rsidRDefault="00BC723B" w:rsidP="00B33FA4">
            <w:pPr>
              <w:rPr>
                <w:sz w:val="24"/>
                <w:szCs w:val="20"/>
              </w:rPr>
            </w:pPr>
            <w:r w:rsidRPr="00BC723B">
              <w:rPr>
                <w:sz w:val="24"/>
                <w:szCs w:val="20"/>
              </w:rPr>
              <w:t>[base]/ServiceDefinition/[id]/$evaluate</w:t>
            </w:r>
          </w:p>
        </w:tc>
      </w:tr>
      <w:tr w:rsidR="00BC723B" w:rsidRPr="00BC723B" w14:paraId="5849A561" w14:textId="77777777" w:rsidTr="00BC723B">
        <w:tc>
          <w:tcPr>
            <w:tcW w:w="4675" w:type="dxa"/>
          </w:tcPr>
          <w:p w14:paraId="5BFA84AB" w14:textId="77777777" w:rsidR="00BC723B" w:rsidRPr="00BC723B" w:rsidRDefault="00BC723B" w:rsidP="00B33FA4">
            <w:pPr>
              <w:rPr>
                <w:sz w:val="24"/>
                <w:szCs w:val="20"/>
              </w:rPr>
            </w:pPr>
            <w:r w:rsidRPr="00BC723B">
              <w:rPr>
                <w:sz w:val="24"/>
                <w:szCs w:val="20"/>
              </w:rPr>
              <w:t>Data Requirements</w:t>
            </w:r>
          </w:p>
        </w:tc>
        <w:tc>
          <w:tcPr>
            <w:tcW w:w="4675" w:type="dxa"/>
          </w:tcPr>
          <w:p w14:paraId="34C0820B" w14:textId="77777777" w:rsidR="00BC723B" w:rsidRPr="00BC723B" w:rsidRDefault="00BC723B" w:rsidP="00B33FA4">
            <w:pPr>
              <w:rPr>
                <w:sz w:val="24"/>
                <w:szCs w:val="20"/>
              </w:rPr>
            </w:pPr>
            <w:r w:rsidRPr="00BC723B">
              <w:rPr>
                <w:sz w:val="24"/>
                <w:szCs w:val="20"/>
              </w:rPr>
              <w:t>[base]/ServiceDefinition/[id]/$data-requirements</w:t>
            </w:r>
          </w:p>
        </w:tc>
      </w:tr>
      <w:tr w:rsidR="00BC723B" w:rsidRPr="00BC723B" w14:paraId="57CD856C" w14:textId="77777777" w:rsidTr="00BC723B">
        <w:tc>
          <w:tcPr>
            <w:tcW w:w="4675" w:type="dxa"/>
          </w:tcPr>
          <w:p w14:paraId="1C5A5BB9" w14:textId="77777777" w:rsidR="00BC723B" w:rsidRPr="00BC723B" w:rsidRDefault="00BC723B" w:rsidP="00B33FA4">
            <w:pPr>
              <w:rPr>
                <w:sz w:val="24"/>
                <w:szCs w:val="20"/>
              </w:rPr>
            </w:pPr>
            <w:r w:rsidRPr="00BC723B">
              <w:rPr>
                <w:sz w:val="24"/>
                <w:szCs w:val="20"/>
              </w:rPr>
              <w:t>Build Questionnaire</w:t>
            </w:r>
          </w:p>
        </w:tc>
        <w:tc>
          <w:tcPr>
            <w:tcW w:w="4675" w:type="dxa"/>
          </w:tcPr>
          <w:p w14:paraId="517D87BF" w14:textId="77777777" w:rsidR="00BC723B" w:rsidRPr="00BC723B" w:rsidRDefault="00BC723B" w:rsidP="00B33FA4">
            <w:pPr>
              <w:rPr>
                <w:sz w:val="24"/>
                <w:szCs w:val="20"/>
              </w:rPr>
            </w:pPr>
            <w:r w:rsidRPr="00BC723B">
              <w:rPr>
                <w:sz w:val="24"/>
                <w:szCs w:val="20"/>
              </w:rPr>
              <w:t>[base]/StructureDefinition/$questionnaire | [base]/StructureDefinition/[id]/$questionnaire</w:t>
            </w:r>
          </w:p>
        </w:tc>
      </w:tr>
      <w:tr w:rsidR="00BC723B" w:rsidRPr="00BC723B" w14:paraId="051123FC" w14:textId="77777777" w:rsidTr="00BC723B">
        <w:tc>
          <w:tcPr>
            <w:tcW w:w="4675" w:type="dxa"/>
          </w:tcPr>
          <w:p w14:paraId="028474AD" w14:textId="77777777" w:rsidR="00BC723B" w:rsidRPr="00BC723B" w:rsidRDefault="00BC723B" w:rsidP="00B33FA4">
            <w:pPr>
              <w:rPr>
                <w:sz w:val="24"/>
                <w:szCs w:val="20"/>
              </w:rPr>
            </w:pPr>
            <w:r w:rsidRPr="00BC723B">
              <w:rPr>
                <w:sz w:val="24"/>
                <w:szCs w:val="20"/>
              </w:rPr>
              <w:t>Model Instance Transformation</w:t>
            </w:r>
          </w:p>
        </w:tc>
        <w:tc>
          <w:tcPr>
            <w:tcW w:w="4675" w:type="dxa"/>
          </w:tcPr>
          <w:p w14:paraId="2E7CCEAA" w14:textId="77777777" w:rsidR="00BC723B" w:rsidRPr="00BC723B" w:rsidRDefault="00BC723B" w:rsidP="00B33FA4">
            <w:pPr>
              <w:rPr>
                <w:sz w:val="24"/>
                <w:szCs w:val="20"/>
              </w:rPr>
            </w:pPr>
            <w:r w:rsidRPr="00BC723B">
              <w:rPr>
                <w:sz w:val="24"/>
                <w:szCs w:val="20"/>
              </w:rPr>
              <w:t>[base]/StructureMap/$transform | [base]/StructureMap/[id]/$transform</w:t>
            </w:r>
          </w:p>
        </w:tc>
      </w:tr>
      <w:tr w:rsidR="00BC723B" w:rsidRPr="00BC723B" w14:paraId="143310E4" w14:textId="77777777" w:rsidTr="00BC723B">
        <w:tc>
          <w:tcPr>
            <w:tcW w:w="4675" w:type="dxa"/>
          </w:tcPr>
          <w:p w14:paraId="7D9E24F4" w14:textId="77777777" w:rsidR="00BC723B" w:rsidRPr="00BC723B" w:rsidRDefault="00BC723B" w:rsidP="00B33FA4">
            <w:pPr>
              <w:rPr>
                <w:sz w:val="24"/>
                <w:szCs w:val="20"/>
              </w:rPr>
            </w:pPr>
            <w:r w:rsidRPr="00BC723B">
              <w:rPr>
                <w:sz w:val="24"/>
                <w:szCs w:val="20"/>
              </w:rPr>
              <w:t>Value Set Expansion</w:t>
            </w:r>
          </w:p>
        </w:tc>
        <w:tc>
          <w:tcPr>
            <w:tcW w:w="4675" w:type="dxa"/>
          </w:tcPr>
          <w:p w14:paraId="36FC9D80" w14:textId="77777777" w:rsidR="00BC723B" w:rsidRPr="00BC723B" w:rsidRDefault="00BC723B" w:rsidP="00B33FA4">
            <w:pPr>
              <w:rPr>
                <w:sz w:val="24"/>
                <w:szCs w:val="20"/>
              </w:rPr>
            </w:pPr>
            <w:r w:rsidRPr="00BC723B">
              <w:rPr>
                <w:sz w:val="24"/>
                <w:szCs w:val="20"/>
              </w:rPr>
              <w:t>[base]/ValueSet/$expand | [base]/ValueSet/[id]/$expand</w:t>
            </w:r>
          </w:p>
        </w:tc>
      </w:tr>
      <w:tr w:rsidR="00BC723B" w:rsidRPr="00BC723B" w14:paraId="6BA3A915" w14:textId="77777777" w:rsidTr="00BC723B">
        <w:tc>
          <w:tcPr>
            <w:tcW w:w="4675" w:type="dxa"/>
          </w:tcPr>
          <w:p w14:paraId="061BC90F" w14:textId="77777777" w:rsidR="00BC723B" w:rsidRPr="00BC723B" w:rsidRDefault="00BC723B" w:rsidP="00B33FA4">
            <w:pPr>
              <w:rPr>
                <w:sz w:val="24"/>
                <w:szCs w:val="20"/>
              </w:rPr>
            </w:pPr>
            <w:r w:rsidRPr="00BC723B">
              <w:rPr>
                <w:sz w:val="24"/>
                <w:szCs w:val="20"/>
              </w:rPr>
              <w:t>Value Set based Validation</w:t>
            </w:r>
          </w:p>
        </w:tc>
        <w:tc>
          <w:tcPr>
            <w:tcW w:w="4675" w:type="dxa"/>
          </w:tcPr>
          <w:p w14:paraId="72FCE9D6" w14:textId="77777777" w:rsidR="00BC723B" w:rsidRPr="00BC723B" w:rsidRDefault="00BC723B" w:rsidP="00B33FA4">
            <w:pPr>
              <w:rPr>
                <w:sz w:val="24"/>
                <w:szCs w:val="20"/>
              </w:rPr>
            </w:pPr>
            <w:r w:rsidRPr="00BC723B">
              <w:rPr>
                <w:sz w:val="24"/>
                <w:szCs w:val="20"/>
              </w:rPr>
              <w:t>[base]/ValueSet/$validate-code | [base]/ValueSet/[id]/$validate-code</w:t>
            </w:r>
          </w:p>
        </w:tc>
      </w:tr>
      <w:tr w:rsidR="00BC723B" w:rsidRPr="00BC723B" w14:paraId="732C9C77" w14:textId="77777777" w:rsidTr="00BC723B">
        <w:tc>
          <w:tcPr>
            <w:tcW w:w="4675" w:type="dxa"/>
          </w:tcPr>
          <w:p w14:paraId="009A6BAA" w14:textId="77777777" w:rsidR="00BC723B" w:rsidRPr="00BC723B" w:rsidRDefault="00BC723B" w:rsidP="00B33FA4">
            <w:pPr>
              <w:rPr>
                <w:sz w:val="24"/>
                <w:szCs w:val="20"/>
              </w:rPr>
            </w:pPr>
          </w:p>
        </w:tc>
        <w:tc>
          <w:tcPr>
            <w:tcW w:w="4675" w:type="dxa"/>
          </w:tcPr>
          <w:p w14:paraId="3F2114ED" w14:textId="77777777" w:rsidR="00BC723B" w:rsidRPr="00BC723B" w:rsidRDefault="00BC723B" w:rsidP="00B33FA4">
            <w:pPr>
              <w:rPr>
                <w:sz w:val="24"/>
                <w:szCs w:val="20"/>
              </w:rPr>
            </w:pPr>
          </w:p>
        </w:tc>
      </w:tr>
    </w:tbl>
    <w:p w14:paraId="1EACA8C7" w14:textId="2AF20FB2" w:rsidR="00DD37FB" w:rsidRDefault="00DD37FB">
      <w:pPr>
        <w:rPr>
          <w:sz w:val="24"/>
          <w:szCs w:val="20"/>
        </w:rPr>
      </w:pPr>
    </w:p>
    <w:p w14:paraId="2350DAEF" w14:textId="0A54AF95" w:rsidR="000D3F72" w:rsidRDefault="000D3F72">
      <w:pPr>
        <w:rPr>
          <w:sz w:val="24"/>
          <w:szCs w:val="20"/>
        </w:rPr>
      </w:pPr>
    </w:p>
    <w:p w14:paraId="6DE09775" w14:textId="77777777" w:rsidR="000D3F72" w:rsidRDefault="000D3F72">
      <w:pPr>
        <w:rPr>
          <w:sz w:val="24"/>
          <w:szCs w:val="20"/>
        </w:rPr>
      </w:pPr>
    </w:p>
    <w:p w14:paraId="480F394E" w14:textId="5D765946" w:rsidR="00B47839" w:rsidRDefault="005B333B" w:rsidP="00B47839">
      <w:pPr>
        <w:pStyle w:val="Heading3"/>
      </w:pPr>
      <w:bookmarkStart w:id="78" w:name="_Toc520358492"/>
      <w:r w:rsidRPr="00676DB0">
        <w:t xml:space="preserve">URL </w:t>
      </w:r>
      <w:r w:rsidRPr="005B333B">
        <w:t>FHIR Resource</w:t>
      </w:r>
      <w:r w:rsidR="00A45943">
        <w:t>s</w:t>
      </w:r>
      <w:bookmarkEnd w:id="78"/>
    </w:p>
    <w:p w14:paraId="12457107" w14:textId="77777777" w:rsidR="00F47BA1" w:rsidRDefault="00F47BA1" w:rsidP="00F47BA1">
      <w:pPr>
        <w:pStyle w:val="BodyText"/>
      </w:pPr>
      <w:r>
        <w:t>FHIR is comprised of Resources. All exchangeable content is defined as a resource. Resources all share the following set of characteristics:</w:t>
      </w:r>
    </w:p>
    <w:p w14:paraId="0D0DDD35" w14:textId="77777777" w:rsidR="00F47BA1" w:rsidRDefault="00F47BA1" w:rsidP="00F47BA1">
      <w:pPr>
        <w:pStyle w:val="BodyText"/>
        <w:numPr>
          <w:ilvl w:val="0"/>
          <w:numId w:val="32"/>
        </w:numPr>
        <w:spacing w:before="0" w:after="0"/>
      </w:pPr>
      <w:r>
        <w:t>A common way to define and represent them, building them from data types that define common reusable patterns of elements</w:t>
      </w:r>
    </w:p>
    <w:p w14:paraId="67EBEE8D" w14:textId="77777777" w:rsidR="00F47BA1" w:rsidRDefault="00F47BA1" w:rsidP="00F47BA1">
      <w:pPr>
        <w:pStyle w:val="BodyText"/>
        <w:numPr>
          <w:ilvl w:val="0"/>
          <w:numId w:val="32"/>
        </w:numPr>
        <w:spacing w:before="0" w:after="0"/>
      </w:pPr>
      <w:r>
        <w:t>A common set of metadata</w:t>
      </w:r>
    </w:p>
    <w:p w14:paraId="612B8F2E" w14:textId="77777777" w:rsidR="00F47BA1" w:rsidRDefault="00F47BA1" w:rsidP="00F47BA1">
      <w:pPr>
        <w:pStyle w:val="BodyText"/>
        <w:numPr>
          <w:ilvl w:val="0"/>
          <w:numId w:val="32"/>
        </w:numPr>
        <w:spacing w:before="0" w:after="0"/>
      </w:pPr>
      <w:r>
        <w:t>A human readable part</w:t>
      </w:r>
    </w:p>
    <w:p w14:paraId="05BBE7D0" w14:textId="4B56B356" w:rsidR="00B47839" w:rsidRPr="00B47839" w:rsidRDefault="00B47839" w:rsidP="00F47BA1">
      <w:pPr>
        <w:spacing w:before="120"/>
        <w:rPr>
          <w:sz w:val="24"/>
          <w:szCs w:val="20"/>
        </w:rPr>
      </w:pPr>
      <w:r w:rsidRPr="00B47839">
        <w:rPr>
          <w:sz w:val="24"/>
          <w:szCs w:val="20"/>
        </w:rPr>
        <w:t>The FHIR specification defines a set of resources, and an infrastructure for handling resources. To use FHIR to create solutions for integration requirements, implementers must map their problems to resources and their content.</w:t>
      </w:r>
    </w:p>
    <w:p w14:paraId="0D9F30AA" w14:textId="77777777" w:rsidR="00B47839" w:rsidRPr="00B47839" w:rsidRDefault="00B47839" w:rsidP="00B47839">
      <w:pPr>
        <w:spacing w:before="120" w:after="120"/>
        <w:rPr>
          <w:sz w:val="24"/>
          <w:szCs w:val="20"/>
        </w:rPr>
      </w:pPr>
      <w:r w:rsidRPr="00B47839">
        <w:rPr>
          <w:sz w:val="24"/>
          <w:szCs w:val="20"/>
        </w:rPr>
        <w:t>The resources are classified into 6 sections:</w:t>
      </w:r>
    </w:p>
    <w:p w14:paraId="1F2C5356" w14:textId="77777777" w:rsidR="00B47839" w:rsidRPr="002A480D" w:rsidRDefault="00B47839" w:rsidP="00B47839">
      <w:pPr>
        <w:pStyle w:val="ListParagraph"/>
        <w:numPr>
          <w:ilvl w:val="0"/>
          <w:numId w:val="36"/>
        </w:numPr>
        <w:rPr>
          <w:b/>
          <w:szCs w:val="20"/>
        </w:rPr>
      </w:pPr>
      <w:r w:rsidRPr="002A480D">
        <w:rPr>
          <w:b/>
          <w:szCs w:val="20"/>
        </w:rPr>
        <w:t>Clinical:</w:t>
      </w:r>
    </w:p>
    <w:p w14:paraId="2D33DFC5" w14:textId="756E1330" w:rsidR="00B47839" w:rsidRPr="00B47839" w:rsidRDefault="00B47839" w:rsidP="00B47839">
      <w:pPr>
        <w:ind w:left="720"/>
        <w:rPr>
          <w:szCs w:val="20"/>
        </w:rPr>
      </w:pPr>
      <w:r w:rsidRPr="00B47839">
        <w:rPr>
          <w:szCs w:val="20"/>
        </w:rPr>
        <w:t>The content of a clinical record</w:t>
      </w:r>
    </w:p>
    <w:p w14:paraId="5C1A0F87" w14:textId="552615C8" w:rsidR="008B2F67" w:rsidRDefault="00B47839" w:rsidP="00B47839">
      <w:pPr>
        <w:pStyle w:val="ListParagraph"/>
        <w:numPr>
          <w:ilvl w:val="0"/>
          <w:numId w:val="36"/>
        </w:numPr>
        <w:rPr>
          <w:szCs w:val="20"/>
        </w:rPr>
      </w:pPr>
      <w:r w:rsidRPr="008B2F67">
        <w:rPr>
          <w:b/>
          <w:szCs w:val="20"/>
        </w:rPr>
        <w:lastRenderedPageBreak/>
        <w:t>Identification</w:t>
      </w:r>
      <w:r w:rsidR="002A480D">
        <w:rPr>
          <w:b/>
          <w:szCs w:val="20"/>
        </w:rPr>
        <w:t>:</w:t>
      </w:r>
    </w:p>
    <w:p w14:paraId="3A1C4E1A" w14:textId="67950774" w:rsidR="00B47839" w:rsidRPr="008B2F67" w:rsidRDefault="00B47839" w:rsidP="008B2F67">
      <w:pPr>
        <w:ind w:left="720"/>
        <w:rPr>
          <w:szCs w:val="20"/>
        </w:rPr>
      </w:pPr>
      <w:r w:rsidRPr="008B2F67">
        <w:rPr>
          <w:szCs w:val="20"/>
        </w:rPr>
        <w:t>Supporting entities involved in the care process</w:t>
      </w:r>
    </w:p>
    <w:p w14:paraId="0C711687" w14:textId="3F6399E8" w:rsidR="008B2F67" w:rsidRPr="002A480D" w:rsidRDefault="00B47839" w:rsidP="00B47839">
      <w:pPr>
        <w:pStyle w:val="ListParagraph"/>
        <w:numPr>
          <w:ilvl w:val="0"/>
          <w:numId w:val="36"/>
        </w:numPr>
        <w:rPr>
          <w:b/>
          <w:szCs w:val="20"/>
        </w:rPr>
      </w:pPr>
      <w:r w:rsidRPr="002A480D">
        <w:rPr>
          <w:b/>
          <w:szCs w:val="20"/>
        </w:rPr>
        <w:t>Workflow</w:t>
      </w:r>
      <w:r w:rsidR="002A480D">
        <w:rPr>
          <w:b/>
          <w:szCs w:val="20"/>
        </w:rPr>
        <w:t>:</w:t>
      </w:r>
    </w:p>
    <w:p w14:paraId="6AED0480" w14:textId="268EE9F1" w:rsidR="00B47839" w:rsidRPr="008B2F67" w:rsidRDefault="00B47839" w:rsidP="008B2F67">
      <w:pPr>
        <w:ind w:left="720"/>
        <w:rPr>
          <w:szCs w:val="20"/>
        </w:rPr>
      </w:pPr>
      <w:r w:rsidRPr="008B2F67">
        <w:rPr>
          <w:szCs w:val="20"/>
        </w:rPr>
        <w:t>Manage the healthcare process</w:t>
      </w:r>
    </w:p>
    <w:p w14:paraId="32D22FD4" w14:textId="5E03C654" w:rsidR="008B2F67" w:rsidRPr="002A480D" w:rsidRDefault="00B47839" w:rsidP="00B47839">
      <w:pPr>
        <w:pStyle w:val="ListParagraph"/>
        <w:numPr>
          <w:ilvl w:val="0"/>
          <w:numId w:val="36"/>
        </w:numPr>
        <w:rPr>
          <w:b/>
          <w:szCs w:val="20"/>
        </w:rPr>
      </w:pPr>
      <w:r w:rsidRPr="002A480D">
        <w:rPr>
          <w:b/>
          <w:szCs w:val="20"/>
        </w:rPr>
        <w:t>Financial</w:t>
      </w:r>
      <w:r w:rsidR="002A480D">
        <w:rPr>
          <w:b/>
          <w:szCs w:val="20"/>
        </w:rPr>
        <w:t>:</w:t>
      </w:r>
    </w:p>
    <w:p w14:paraId="21D2802A" w14:textId="7B3FAB92" w:rsidR="00B47839" w:rsidRPr="008B2F67" w:rsidRDefault="00B47839" w:rsidP="008B2F67">
      <w:pPr>
        <w:ind w:left="720"/>
        <w:rPr>
          <w:szCs w:val="20"/>
        </w:rPr>
      </w:pPr>
      <w:r w:rsidRPr="008B2F67">
        <w:rPr>
          <w:szCs w:val="20"/>
        </w:rPr>
        <w:t>Resources that support the billing and payment parts of FHIR</w:t>
      </w:r>
    </w:p>
    <w:p w14:paraId="19BA5D16" w14:textId="5B8A81FD" w:rsidR="002A480D" w:rsidRPr="002A480D" w:rsidRDefault="00B47839" w:rsidP="00B47839">
      <w:pPr>
        <w:pStyle w:val="ListParagraph"/>
        <w:numPr>
          <w:ilvl w:val="0"/>
          <w:numId w:val="36"/>
        </w:numPr>
        <w:rPr>
          <w:b/>
          <w:szCs w:val="20"/>
        </w:rPr>
      </w:pPr>
      <w:r w:rsidRPr="002A480D">
        <w:rPr>
          <w:b/>
          <w:szCs w:val="20"/>
        </w:rPr>
        <w:t>Conformance</w:t>
      </w:r>
      <w:r w:rsidR="002A480D">
        <w:rPr>
          <w:b/>
          <w:szCs w:val="20"/>
        </w:rPr>
        <w:t>:</w:t>
      </w:r>
    </w:p>
    <w:p w14:paraId="238B80D5" w14:textId="63B471B5" w:rsidR="00B47839" w:rsidRPr="002A480D" w:rsidRDefault="00B47839" w:rsidP="002A480D">
      <w:pPr>
        <w:ind w:left="720"/>
        <w:rPr>
          <w:szCs w:val="20"/>
        </w:rPr>
      </w:pPr>
      <w:r w:rsidRPr="002A480D">
        <w:rPr>
          <w:szCs w:val="20"/>
        </w:rPr>
        <w:t>Resources use to manage specification, development and testing of FHIR solutions</w:t>
      </w:r>
    </w:p>
    <w:p w14:paraId="16AE39F9" w14:textId="260F3791" w:rsidR="002A480D" w:rsidRPr="002A480D" w:rsidRDefault="00B47839" w:rsidP="00B47839">
      <w:pPr>
        <w:pStyle w:val="ListParagraph"/>
        <w:numPr>
          <w:ilvl w:val="0"/>
          <w:numId w:val="36"/>
        </w:numPr>
        <w:rPr>
          <w:b/>
          <w:szCs w:val="20"/>
        </w:rPr>
      </w:pPr>
      <w:r w:rsidRPr="002A480D">
        <w:rPr>
          <w:b/>
          <w:szCs w:val="20"/>
        </w:rPr>
        <w:t>Infrastructure</w:t>
      </w:r>
      <w:r w:rsidR="002A480D">
        <w:rPr>
          <w:b/>
          <w:szCs w:val="20"/>
        </w:rPr>
        <w:t>:</w:t>
      </w:r>
    </w:p>
    <w:p w14:paraId="2CF3D1B2" w14:textId="0E4BEE0E" w:rsidR="00B47839" w:rsidRPr="002A480D" w:rsidRDefault="00B47839" w:rsidP="002A480D">
      <w:pPr>
        <w:tabs>
          <w:tab w:val="left" w:pos="90"/>
        </w:tabs>
        <w:ind w:left="720"/>
        <w:rPr>
          <w:szCs w:val="20"/>
        </w:rPr>
      </w:pPr>
      <w:r w:rsidRPr="002A480D">
        <w:rPr>
          <w:szCs w:val="20"/>
        </w:rPr>
        <w:t>General functionality, and resources for internal FHIR requirements</w:t>
      </w:r>
    </w:p>
    <w:p w14:paraId="52A0028B" w14:textId="66506CAF" w:rsidR="00B47839" w:rsidRDefault="00733C0F" w:rsidP="00733C0F">
      <w:pPr>
        <w:spacing w:before="120"/>
        <w:rPr>
          <w:sz w:val="24"/>
          <w:szCs w:val="20"/>
        </w:rPr>
      </w:pPr>
      <w:r>
        <w:rPr>
          <w:sz w:val="24"/>
          <w:szCs w:val="20"/>
        </w:rPr>
        <w:t xml:space="preserve">For a </w:t>
      </w:r>
      <w:r w:rsidR="006C4B1C">
        <w:rPr>
          <w:sz w:val="24"/>
          <w:szCs w:val="20"/>
        </w:rPr>
        <w:t>detailed</w:t>
      </w:r>
      <w:r>
        <w:rPr>
          <w:sz w:val="24"/>
          <w:szCs w:val="20"/>
        </w:rPr>
        <w:t xml:space="preserve"> </w:t>
      </w:r>
      <w:r w:rsidR="006C4B1C">
        <w:rPr>
          <w:sz w:val="24"/>
          <w:szCs w:val="20"/>
        </w:rPr>
        <w:t>list and description</w:t>
      </w:r>
      <w:r>
        <w:rPr>
          <w:sz w:val="24"/>
          <w:szCs w:val="20"/>
        </w:rPr>
        <w:t xml:space="preserve"> of FHIR </w:t>
      </w:r>
      <w:r w:rsidR="006C4B1C">
        <w:rPr>
          <w:sz w:val="24"/>
          <w:szCs w:val="20"/>
        </w:rPr>
        <w:t>Resources</w:t>
      </w:r>
      <w:r>
        <w:rPr>
          <w:sz w:val="24"/>
          <w:szCs w:val="20"/>
        </w:rPr>
        <w:t xml:space="preserve"> </w:t>
      </w:r>
      <w:r w:rsidR="006C4B1C">
        <w:rPr>
          <w:sz w:val="24"/>
          <w:szCs w:val="20"/>
        </w:rPr>
        <w:t xml:space="preserve">defined in the FHIR specification </w:t>
      </w:r>
      <w:r>
        <w:rPr>
          <w:sz w:val="24"/>
          <w:szCs w:val="20"/>
        </w:rPr>
        <w:t xml:space="preserve">refer to </w:t>
      </w:r>
      <w:r w:rsidRPr="00733C0F">
        <w:rPr>
          <w:sz w:val="24"/>
          <w:szCs w:val="20"/>
        </w:rPr>
        <w:t>Section 1.2 Resource Index</w:t>
      </w:r>
      <w:r>
        <w:rPr>
          <w:sz w:val="24"/>
          <w:szCs w:val="20"/>
        </w:rPr>
        <w:t xml:space="preserve"> (</w:t>
      </w:r>
      <w:hyperlink r:id="rId25" w:history="1">
        <w:r w:rsidRPr="00733C0F">
          <w:rPr>
            <w:rStyle w:val="Hyperlink"/>
            <w:sz w:val="24"/>
            <w:szCs w:val="20"/>
          </w:rPr>
          <w:t>https://www.hl7.org/fhir/resourcelist.html</w:t>
        </w:r>
      </w:hyperlink>
      <w:r>
        <w:rPr>
          <w:sz w:val="24"/>
          <w:szCs w:val="20"/>
        </w:rPr>
        <w:t>).</w:t>
      </w:r>
    </w:p>
    <w:p w14:paraId="1A2EFCFE" w14:textId="5C2E70A2" w:rsidR="00E41239" w:rsidRDefault="00E41239" w:rsidP="00B47839">
      <w:pPr>
        <w:pStyle w:val="Heading2"/>
      </w:pPr>
      <w:bookmarkStart w:id="79" w:name="_Toc520358493"/>
      <w:r w:rsidRPr="00DD5A91">
        <w:t>Argonaut</w:t>
      </w:r>
      <w:bookmarkEnd w:id="79"/>
    </w:p>
    <w:p w14:paraId="7CA3E1C5" w14:textId="36665ED9" w:rsidR="00406472" w:rsidRPr="00406472" w:rsidRDefault="00406472" w:rsidP="00406472">
      <w:pPr>
        <w:pStyle w:val="BodyText"/>
      </w:pPr>
      <w:r>
        <w:t xml:space="preserve">The following </w:t>
      </w:r>
      <w:r w:rsidR="00D2455A">
        <w:t xml:space="preserve">Argonaut </w:t>
      </w:r>
      <w:r>
        <w:t>content was extracted from the Argonaut W</w:t>
      </w:r>
      <w:r w:rsidRPr="00406472">
        <w:t>ik</w:t>
      </w:r>
      <w:r w:rsidR="00633672">
        <w:t>i</w:t>
      </w:r>
      <w:r>
        <w:t xml:space="preserve"> home page pointed t</w:t>
      </w:r>
      <w:r w:rsidR="008470FF">
        <w:t>o</w:t>
      </w:r>
      <w:r>
        <w:t xml:space="preserve"> by this URL -&gt;</w:t>
      </w:r>
      <w:r w:rsidRPr="00406472">
        <w:t xml:space="preserve"> </w:t>
      </w:r>
      <w:hyperlink r:id="rId26" w:history="1">
        <w:r w:rsidRPr="00406472">
          <w:rPr>
            <w:rStyle w:val="Hyperlink"/>
          </w:rPr>
          <w:t>http://argonautwiki.hl7.org/index.php?title=Main_Page</w:t>
        </w:r>
      </w:hyperlink>
    </w:p>
    <w:p w14:paraId="3839BDFB" w14:textId="0D59C050" w:rsidR="000D1E8B" w:rsidRDefault="000D1E8B" w:rsidP="000D1E8B">
      <w:pPr>
        <w:pStyle w:val="BodyText"/>
      </w:pPr>
      <w:r>
        <w:t>The Argonaut Project is a private sector initiative to advance industry adoption of modern, open interoperability standards. The purpose of the Argonaut Project is to rapidly develop a first-generation Fast Health Care Interoperability Resource (FHIR)-based API and Core Data Services specification to enable expanded information sharing for electronic health records and other health information technology based on Internet standards and architectural patterns and styles.</w:t>
      </w:r>
    </w:p>
    <w:p w14:paraId="1A3A172F" w14:textId="405B7C9B" w:rsidR="000D1E8B" w:rsidRDefault="00930640" w:rsidP="0046058A">
      <w:pPr>
        <w:pStyle w:val="Heading4"/>
      </w:pPr>
      <w:bookmarkStart w:id="80" w:name="_Toc520358494"/>
      <w:r w:rsidRPr="00930640">
        <w:t>Argonaut Data Query Implementation Guide</w:t>
      </w:r>
      <w:bookmarkEnd w:id="80"/>
    </w:p>
    <w:p w14:paraId="2CBB001A" w14:textId="52DA8040" w:rsidR="00930640" w:rsidRPr="00930640" w:rsidRDefault="00930640" w:rsidP="00930640">
      <w:pPr>
        <w:spacing w:after="120"/>
        <w:rPr>
          <w:sz w:val="24"/>
          <w:szCs w:val="20"/>
        </w:rPr>
      </w:pPr>
      <w:r w:rsidRPr="00930640">
        <w:rPr>
          <w:sz w:val="24"/>
          <w:szCs w:val="20"/>
        </w:rPr>
        <w:t xml:space="preserve">The Argonaut Data Query Implementation Guide is based upon the core FHIR </w:t>
      </w:r>
      <w:r w:rsidR="00D67BEC">
        <w:rPr>
          <w:rFonts w:ascii="Arial" w:hAnsi="Arial" w:cs="Arial"/>
          <w:color w:val="222222"/>
          <w:shd w:val="clear" w:color="auto" w:fill="FFFFFF"/>
        </w:rPr>
        <w:t>Draft Standard for Trial Use (</w:t>
      </w:r>
      <w:r w:rsidRPr="00930640">
        <w:rPr>
          <w:sz w:val="24"/>
          <w:szCs w:val="20"/>
        </w:rPr>
        <w:t>DSTU2</w:t>
      </w:r>
      <w:r w:rsidR="00D67BEC">
        <w:rPr>
          <w:sz w:val="24"/>
          <w:szCs w:val="20"/>
        </w:rPr>
        <w:t xml:space="preserve">) </w:t>
      </w:r>
      <w:r w:rsidRPr="00930640">
        <w:rPr>
          <w:sz w:val="24"/>
          <w:szCs w:val="20"/>
        </w:rPr>
        <w:t>API and it documents:</w:t>
      </w:r>
    </w:p>
    <w:p w14:paraId="184EFCBB" w14:textId="77777777" w:rsidR="00930640" w:rsidRPr="00930640" w:rsidRDefault="00930640" w:rsidP="00930640">
      <w:pPr>
        <w:pStyle w:val="ListParagraph"/>
        <w:numPr>
          <w:ilvl w:val="0"/>
          <w:numId w:val="31"/>
        </w:numPr>
        <w:rPr>
          <w:szCs w:val="20"/>
        </w:rPr>
      </w:pPr>
      <w:r w:rsidRPr="00930640">
        <w:rPr>
          <w:szCs w:val="20"/>
        </w:rPr>
        <w:t>Security and Authorization</w:t>
      </w:r>
    </w:p>
    <w:p w14:paraId="29425A17" w14:textId="7792475D" w:rsidR="00930640" w:rsidRPr="00930640" w:rsidRDefault="00930640" w:rsidP="00FE3B02">
      <w:pPr>
        <w:pStyle w:val="ListParagraph"/>
        <w:numPr>
          <w:ilvl w:val="0"/>
          <w:numId w:val="31"/>
        </w:numPr>
        <w:rPr>
          <w:szCs w:val="20"/>
        </w:rPr>
      </w:pPr>
      <w:r w:rsidRPr="00930640">
        <w:rPr>
          <w:szCs w:val="20"/>
        </w:rPr>
        <w:t xml:space="preserve">Data element query of the </w:t>
      </w:r>
      <w:r w:rsidR="00102E40" w:rsidRPr="00102E40">
        <w:rPr>
          <w:szCs w:val="20"/>
        </w:rPr>
        <w:t>Office of the National Coordinator</w:t>
      </w:r>
      <w:r w:rsidR="00FE3B02">
        <w:rPr>
          <w:szCs w:val="20"/>
        </w:rPr>
        <w:t xml:space="preserve"> </w:t>
      </w:r>
      <w:r w:rsidR="00FE3B02" w:rsidRPr="00FE3B02">
        <w:rPr>
          <w:szCs w:val="20"/>
        </w:rPr>
        <w:t>for Health Information Technology</w:t>
      </w:r>
      <w:r w:rsidR="00102E40" w:rsidRPr="00102E40">
        <w:rPr>
          <w:szCs w:val="20"/>
        </w:rPr>
        <w:t xml:space="preserve"> </w:t>
      </w:r>
      <w:r w:rsidR="00102E40">
        <w:rPr>
          <w:szCs w:val="20"/>
        </w:rPr>
        <w:t>(</w:t>
      </w:r>
      <w:r w:rsidRPr="00930640">
        <w:rPr>
          <w:szCs w:val="20"/>
        </w:rPr>
        <w:t>ONC</w:t>
      </w:r>
      <w:r w:rsidR="00102E40">
        <w:rPr>
          <w:szCs w:val="20"/>
        </w:rPr>
        <w:t>)</w:t>
      </w:r>
      <w:r w:rsidRPr="00930640">
        <w:rPr>
          <w:szCs w:val="20"/>
        </w:rPr>
        <w:t xml:space="preserve"> Common Clinical Data Set</w:t>
      </w:r>
    </w:p>
    <w:p w14:paraId="323948DA" w14:textId="6820BF5A" w:rsidR="00930640" w:rsidRDefault="00930640" w:rsidP="00930640">
      <w:pPr>
        <w:pStyle w:val="ListParagraph"/>
        <w:numPr>
          <w:ilvl w:val="0"/>
          <w:numId w:val="31"/>
        </w:numPr>
        <w:rPr>
          <w:szCs w:val="20"/>
        </w:rPr>
      </w:pPr>
      <w:r w:rsidRPr="00930640">
        <w:rPr>
          <w:szCs w:val="20"/>
        </w:rPr>
        <w:t>Document query of static documents</w:t>
      </w:r>
    </w:p>
    <w:p w14:paraId="62E55395" w14:textId="099A5F07" w:rsidR="00DC491E" w:rsidRDefault="00DC491E" w:rsidP="00DC491E">
      <w:pPr>
        <w:spacing w:before="120"/>
        <w:rPr>
          <w:sz w:val="24"/>
          <w:szCs w:val="20"/>
        </w:rPr>
      </w:pPr>
      <w:r>
        <w:rPr>
          <w:sz w:val="24"/>
          <w:szCs w:val="20"/>
        </w:rPr>
        <w:t xml:space="preserve">The URL for the </w:t>
      </w:r>
      <w:r w:rsidR="00DD4508" w:rsidRPr="00930640">
        <w:rPr>
          <w:sz w:val="24"/>
          <w:szCs w:val="20"/>
        </w:rPr>
        <w:t xml:space="preserve">Data Query </w:t>
      </w:r>
      <w:r w:rsidRPr="00930640">
        <w:rPr>
          <w:sz w:val="24"/>
          <w:szCs w:val="20"/>
        </w:rPr>
        <w:t xml:space="preserve">Implementation Guide </w:t>
      </w:r>
      <w:r w:rsidR="00052C3E">
        <w:rPr>
          <w:sz w:val="24"/>
          <w:szCs w:val="20"/>
        </w:rPr>
        <w:t xml:space="preserve">Version 1.00 </w:t>
      </w:r>
      <w:r>
        <w:rPr>
          <w:sz w:val="24"/>
          <w:szCs w:val="20"/>
        </w:rPr>
        <w:t>is:</w:t>
      </w:r>
    </w:p>
    <w:p w14:paraId="12C46D53" w14:textId="10518C8B" w:rsidR="00DC491E" w:rsidRDefault="00AC3F97" w:rsidP="00DC491E">
      <w:pPr>
        <w:ind w:firstLine="720"/>
        <w:rPr>
          <w:sz w:val="24"/>
          <w:szCs w:val="20"/>
        </w:rPr>
      </w:pPr>
      <w:hyperlink r:id="rId27" w:history="1">
        <w:r w:rsidR="00DC491E" w:rsidRPr="00930640">
          <w:rPr>
            <w:rStyle w:val="Hyperlink"/>
            <w:sz w:val="24"/>
            <w:szCs w:val="20"/>
          </w:rPr>
          <w:t>http://www.fhir.org/guides/argonaut/r2</w:t>
        </w:r>
      </w:hyperlink>
      <w:r w:rsidR="00DC491E" w:rsidRPr="00930640">
        <w:rPr>
          <w:sz w:val="24"/>
          <w:szCs w:val="20"/>
        </w:rPr>
        <w:t>/</w:t>
      </w:r>
    </w:p>
    <w:p w14:paraId="55CFF6AD" w14:textId="35A8E3AA" w:rsidR="007112F1" w:rsidRDefault="007112F1" w:rsidP="0046058A">
      <w:pPr>
        <w:pStyle w:val="Heading4"/>
      </w:pPr>
      <w:bookmarkStart w:id="81" w:name="_Toc520358495"/>
      <w:r w:rsidRPr="00930640">
        <w:t xml:space="preserve">Argonaut </w:t>
      </w:r>
      <w:r>
        <w:t>Provider Directory G</w:t>
      </w:r>
      <w:r w:rsidRPr="00930640">
        <w:t>uide</w:t>
      </w:r>
      <w:bookmarkEnd w:id="81"/>
    </w:p>
    <w:p w14:paraId="134EAB98" w14:textId="6A4D2A95" w:rsidR="00930640" w:rsidRDefault="00930640" w:rsidP="00930640">
      <w:pPr>
        <w:spacing w:before="120" w:after="120"/>
        <w:rPr>
          <w:sz w:val="24"/>
          <w:szCs w:val="20"/>
        </w:rPr>
      </w:pPr>
      <w:r w:rsidRPr="00930640">
        <w:rPr>
          <w:sz w:val="24"/>
          <w:szCs w:val="20"/>
        </w:rPr>
        <w:t xml:space="preserve">The Argonaut project Provider Directory </w:t>
      </w:r>
      <w:r w:rsidR="00C148BE">
        <w:rPr>
          <w:sz w:val="24"/>
          <w:szCs w:val="20"/>
        </w:rPr>
        <w:t>G</w:t>
      </w:r>
      <w:r w:rsidRPr="00930640">
        <w:rPr>
          <w:sz w:val="24"/>
          <w:szCs w:val="20"/>
        </w:rPr>
        <w:t>uide is based upon the core FHIR STU3 API and contains the foundation for a robust provider directory. It describes the use cases and search expectations for finding a practitioner or organization. It outlines the key data elements for any provider directory and basic query guidance.</w:t>
      </w:r>
    </w:p>
    <w:p w14:paraId="17DF73F6" w14:textId="17A6B4E2" w:rsidR="00C148BE" w:rsidRDefault="00C148BE" w:rsidP="00C148BE">
      <w:pPr>
        <w:spacing w:before="120"/>
        <w:rPr>
          <w:sz w:val="24"/>
          <w:szCs w:val="20"/>
        </w:rPr>
      </w:pPr>
      <w:r>
        <w:rPr>
          <w:sz w:val="24"/>
          <w:szCs w:val="20"/>
        </w:rPr>
        <w:t>The URL for the Provider Directory G</w:t>
      </w:r>
      <w:r w:rsidRPr="00930640">
        <w:rPr>
          <w:sz w:val="24"/>
          <w:szCs w:val="20"/>
        </w:rPr>
        <w:t>uide</w:t>
      </w:r>
      <w:r w:rsidR="00052C3E">
        <w:rPr>
          <w:sz w:val="24"/>
          <w:szCs w:val="20"/>
        </w:rPr>
        <w:t xml:space="preserve"> Version 1.0.0</w:t>
      </w:r>
      <w:r w:rsidRPr="00930640">
        <w:rPr>
          <w:sz w:val="24"/>
          <w:szCs w:val="20"/>
        </w:rPr>
        <w:t xml:space="preserve"> </w:t>
      </w:r>
      <w:r>
        <w:rPr>
          <w:sz w:val="24"/>
          <w:szCs w:val="20"/>
        </w:rPr>
        <w:t>is:</w:t>
      </w:r>
    </w:p>
    <w:p w14:paraId="5D9E68D4" w14:textId="23895E94" w:rsidR="00C148BE" w:rsidRDefault="00AC3F97" w:rsidP="00C148BE">
      <w:pPr>
        <w:spacing w:before="120" w:after="120"/>
        <w:ind w:firstLine="720"/>
        <w:rPr>
          <w:sz w:val="24"/>
          <w:szCs w:val="20"/>
        </w:rPr>
      </w:pPr>
      <w:hyperlink r:id="rId28" w:history="1">
        <w:r w:rsidR="00C148BE" w:rsidRPr="00C148BE">
          <w:rPr>
            <w:rStyle w:val="Hyperlink"/>
            <w:sz w:val="24"/>
            <w:szCs w:val="20"/>
          </w:rPr>
          <w:t>http://www.fhir.org/guides/argonaut/pd/</w:t>
        </w:r>
      </w:hyperlink>
      <w:r w:rsidR="00C148BE" w:rsidRPr="00C148BE">
        <w:rPr>
          <w:sz w:val="24"/>
          <w:szCs w:val="20"/>
        </w:rPr>
        <w:t xml:space="preserve"> </w:t>
      </w:r>
    </w:p>
    <w:p w14:paraId="17AC4D5B" w14:textId="73EE82C1" w:rsidR="00E41239" w:rsidRPr="00453919" w:rsidRDefault="00E41239" w:rsidP="00930640">
      <w:pPr>
        <w:rPr>
          <w:rFonts w:ascii="Arial" w:hAnsi="Arial" w:cs="Arial"/>
          <w:b/>
          <w:kern w:val="32"/>
          <w:sz w:val="24"/>
          <w:szCs w:val="28"/>
        </w:rPr>
      </w:pPr>
      <w:bookmarkStart w:id="82" w:name="_GoBack"/>
      <w:bookmarkEnd w:id="82"/>
    </w:p>
    <w:sectPr w:rsidR="00E41239" w:rsidRPr="00453919" w:rsidSect="007A70F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E5007" w14:textId="77777777" w:rsidR="00AC3F97" w:rsidRDefault="00AC3F97">
      <w:r>
        <w:separator/>
      </w:r>
    </w:p>
    <w:p w14:paraId="25F0DDBC" w14:textId="77777777" w:rsidR="00AC3F97" w:rsidRDefault="00AC3F97"/>
  </w:endnote>
  <w:endnote w:type="continuationSeparator" w:id="0">
    <w:p w14:paraId="0A8C522E" w14:textId="77777777" w:rsidR="00AC3F97" w:rsidRDefault="00AC3F97">
      <w:r>
        <w:continuationSeparator/>
      </w:r>
    </w:p>
    <w:p w14:paraId="44396FF9" w14:textId="77777777" w:rsidR="00AC3F97" w:rsidRDefault="00AC3F97"/>
  </w:endnote>
  <w:endnote w:type="continuationNotice" w:id="1">
    <w:p w14:paraId="38CC3072" w14:textId="77777777" w:rsidR="00AC3F97" w:rsidRDefault="00AC3F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4346B" w14:textId="77777777" w:rsidR="00AC3F97" w:rsidRDefault="00AC3F97">
      <w:r>
        <w:separator/>
      </w:r>
    </w:p>
    <w:p w14:paraId="089BBE3F" w14:textId="77777777" w:rsidR="00AC3F97" w:rsidRDefault="00AC3F97"/>
  </w:footnote>
  <w:footnote w:type="continuationSeparator" w:id="0">
    <w:p w14:paraId="3C8D3221" w14:textId="77777777" w:rsidR="00AC3F97" w:rsidRDefault="00AC3F97">
      <w:r>
        <w:continuationSeparator/>
      </w:r>
    </w:p>
    <w:p w14:paraId="0FC8E63F" w14:textId="77777777" w:rsidR="00AC3F97" w:rsidRDefault="00AC3F97"/>
  </w:footnote>
  <w:footnote w:type="continuationNotice" w:id="1">
    <w:p w14:paraId="0C110B13" w14:textId="77777777" w:rsidR="00AC3F97" w:rsidRDefault="00AC3F9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C478B7BC"/>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126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B2E1EE3"/>
    <w:multiLevelType w:val="hybridMultilevel"/>
    <w:tmpl w:val="3DD0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1D48"/>
    <w:multiLevelType w:val="hybridMultilevel"/>
    <w:tmpl w:val="1BCCDD6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5530"/>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3B4B8A"/>
    <w:multiLevelType w:val="hybridMultilevel"/>
    <w:tmpl w:val="4C8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E780B"/>
    <w:multiLevelType w:val="hybridMultilevel"/>
    <w:tmpl w:val="3C420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2421C"/>
    <w:multiLevelType w:val="hybridMultilevel"/>
    <w:tmpl w:val="4C88626C"/>
    <w:lvl w:ilvl="0" w:tplc="5E6E2762">
      <w:start w:val="1"/>
      <w:numFmt w:val="bullet"/>
      <w:lvlText w:val="&gt;"/>
      <w:lvlJc w:val="left"/>
      <w:pPr>
        <w:ind w:left="4680" w:hanging="360"/>
      </w:pPr>
      <w:rPr>
        <w:rFonts w:ascii="Times New Roman" w:eastAsia="Times New Roman" w:hAnsi="Times New Roman" w:cs="Times New Roman"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8"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8662D9"/>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182DF1"/>
    <w:multiLevelType w:val="hybridMultilevel"/>
    <w:tmpl w:val="A5180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77BBD"/>
    <w:multiLevelType w:val="hybridMultilevel"/>
    <w:tmpl w:val="B05C3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15:restartNumberingAfterBreak="0">
    <w:nsid w:val="2F51607B"/>
    <w:multiLevelType w:val="hybridMultilevel"/>
    <w:tmpl w:val="7C26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E60F5"/>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E1591"/>
    <w:multiLevelType w:val="hybridMultilevel"/>
    <w:tmpl w:val="2C926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4FDF58F5"/>
    <w:multiLevelType w:val="hybridMultilevel"/>
    <w:tmpl w:val="CEFE8A80"/>
    <w:lvl w:ilvl="0" w:tplc="7A7C82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E60217"/>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14808AE"/>
    <w:multiLevelType w:val="hybridMultilevel"/>
    <w:tmpl w:val="6092224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55BB2A44"/>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EF0BB8"/>
    <w:multiLevelType w:val="hybridMultilevel"/>
    <w:tmpl w:val="8CB47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7" w15:restartNumberingAfterBreak="0">
    <w:nsid w:val="64EB677C"/>
    <w:multiLevelType w:val="multilevel"/>
    <w:tmpl w:val="9924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77958"/>
    <w:multiLevelType w:val="hybridMultilevel"/>
    <w:tmpl w:val="DB0E6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30"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2" w15:restartNumberingAfterBreak="0">
    <w:nsid w:val="74EC5168"/>
    <w:multiLevelType w:val="hybridMultilevel"/>
    <w:tmpl w:val="745A218C"/>
    <w:lvl w:ilvl="0" w:tplc="6FB8612C">
      <w:start w:val="1"/>
      <w:numFmt w:val="none"/>
      <w:pStyle w:val="Note"/>
      <w:lvlText w:val="NOTE: "/>
      <w:lvlJc w:val="left"/>
      <w:pPr>
        <w:tabs>
          <w:tab w:val="num" w:pos="720"/>
        </w:tabs>
        <w:ind w:left="792" w:hanging="792"/>
      </w:pPr>
      <w:rPr>
        <w:rFonts w:ascii="Arial" w:hAnsi="Arial" w:cs="Times New Roman" w:hint="default"/>
        <w:b/>
        <w:i w:val="0"/>
      </w:rPr>
    </w:lvl>
    <w:lvl w:ilvl="1" w:tplc="4BA45E4E">
      <w:start w:val="1"/>
      <w:numFmt w:val="bullet"/>
      <w:lvlText w:val=""/>
      <w:lvlJc w:val="left"/>
      <w:pPr>
        <w:tabs>
          <w:tab w:val="num" w:pos="1440"/>
        </w:tabs>
        <w:ind w:left="1440" w:hanging="360"/>
      </w:pPr>
      <w:rPr>
        <w:rFonts w:ascii="Symbol" w:hAnsi="Symbol" w:hint="default"/>
        <w:b/>
        <w:i w:val="0"/>
      </w:rPr>
    </w:lvl>
    <w:lvl w:ilvl="2" w:tplc="2C121D9C">
      <w:start w:val="1"/>
      <w:numFmt w:val="lowerLetter"/>
      <w:lvlText w:val="%3)"/>
      <w:lvlJc w:val="left"/>
      <w:pPr>
        <w:tabs>
          <w:tab w:val="num" w:pos="2340"/>
        </w:tabs>
        <w:ind w:left="2340" w:hanging="360"/>
      </w:pPr>
      <w:rPr>
        <w:rFonts w:cs="Times New Roman" w:hint="default"/>
      </w:rPr>
    </w:lvl>
    <w:lvl w:ilvl="3" w:tplc="2B607C8E" w:tentative="1">
      <w:start w:val="1"/>
      <w:numFmt w:val="decimal"/>
      <w:lvlText w:val="%4."/>
      <w:lvlJc w:val="left"/>
      <w:pPr>
        <w:tabs>
          <w:tab w:val="num" w:pos="2880"/>
        </w:tabs>
        <w:ind w:left="2880" w:hanging="360"/>
      </w:pPr>
      <w:rPr>
        <w:rFonts w:cs="Times New Roman"/>
      </w:rPr>
    </w:lvl>
    <w:lvl w:ilvl="4" w:tplc="DD76895E" w:tentative="1">
      <w:start w:val="1"/>
      <w:numFmt w:val="lowerLetter"/>
      <w:lvlText w:val="%5."/>
      <w:lvlJc w:val="left"/>
      <w:pPr>
        <w:tabs>
          <w:tab w:val="num" w:pos="3600"/>
        </w:tabs>
        <w:ind w:left="3600" w:hanging="360"/>
      </w:pPr>
      <w:rPr>
        <w:rFonts w:cs="Times New Roman"/>
      </w:rPr>
    </w:lvl>
    <w:lvl w:ilvl="5" w:tplc="3E0CE374" w:tentative="1">
      <w:start w:val="1"/>
      <w:numFmt w:val="lowerRoman"/>
      <w:lvlText w:val="%6."/>
      <w:lvlJc w:val="right"/>
      <w:pPr>
        <w:tabs>
          <w:tab w:val="num" w:pos="4320"/>
        </w:tabs>
        <w:ind w:left="4320" w:hanging="180"/>
      </w:pPr>
      <w:rPr>
        <w:rFonts w:cs="Times New Roman"/>
      </w:rPr>
    </w:lvl>
    <w:lvl w:ilvl="6" w:tplc="6BF88AB6" w:tentative="1">
      <w:start w:val="1"/>
      <w:numFmt w:val="decimal"/>
      <w:lvlText w:val="%7."/>
      <w:lvlJc w:val="left"/>
      <w:pPr>
        <w:tabs>
          <w:tab w:val="num" w:pos="5040"/>
        </w:tabs>
        <w:ind w:left="5040" w:hanging="360"/>
      </w:pPr>
      <w:rPr>
        <w:rFonts w:cs="Times New Roman"/>
      </w:rPr>
    </w:lvl>
    <w:lvl w:ilvl="7" w:tplc="03F0729E" w:tentative="1">
      <w:start w:val="1"/>
      <w:numFmt w:val="lowerLetter"/>
      <w:lvlText w:val="%8."/>
      <w:lvlJc w:val="left"/>
      <w:pPr>
        <w:tabs>
          <w:tab w:val="num" w:pos="5760"/>
        </w:tabs>
        <w:ind w:left="5760" w:hanging="360"/>
      </w:pPr>
      <w:rPr>
        <w:rFonts w:cs="Times New Roman"/>
      </w:rPr>
    </w:lvl>
    <w:lvl w:ilvl="8" w:tplc="72D4BB1A" w:tentative="1">
      <w:start w:val="1"/>
      <w:numFmt w:val="lowerRoman"/>
      <w:lvlText w:val="%9."/>
      <w:lvlJc w:val="right"/>
      <w:pPr>
        <w:tabs>
          <w:tab w:val="num" w:pos="6480"/>
        </w:tabs>
        <w:ind w:left="6480" w:hanging="180"/>
      </w:pPr>
      <w:rPr>
        <w:rFonts w:cs="Times New Roman"/>
      </w:rPr>
    </w:lvl>
  </w:abstractNum>
  <w:abstractNum w:abstractNumId="33" w15:restartNumberingAfterBreak="0">
    <w:nsid w:val="768A7076"/>
    <w:multiLevelType w:val="hybridMultilevel"/>
    <w:tmpl w:val="B51CA150"/>
    <w:lvl w:ilvl="0" w:tplc="61F8DCE8">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C423371"/>
    <w:multiLevelType w:val="hybridMultilevel"/>
    <w:tmpl w:val="C018D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351380"/>
    <w:multiLevelType w:val="hybridMultilevel"/>
    <w:tmpl w:val="8C029B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
  </w:num>
  <w:num w:numId="3">
    <w:abstractNumId w:val="31"/>
  </w:num>
  <w:num w:numId="4">
    <w:abstractNumId w:val="36"/>
  </w:num>
  <w:num w:numId="5">
    <w:abstractNumId w:val="24"/>
  </w:num>
  <w:num w:numId="6">
    <w:abstractNumId w:val="12"/>
  </w:num>
  <w:num w:numId="7">
    <w:abstractNumId w:val="8"/>
  </w:num>
  <w:num w:numId="8">
    <w:abstractNumId w:val="16"/>
  </w:num>
  <w:num w:numId="9">
    <w:abstractNumId w:val="19"/>
  </w:num>
  <w:num w:numId="10">
    <w:abstractNumId w:val="15"/>
  </w:num>
  <w:num w:numId="11">
    <w:abstractNumId w:val="18"/>
  </w:num>
  <w:num w:numId="12">
    <w:abstractNumId w:val="26"/>
  </w:num>
  <w:num w:numId="13">
    <w:abstractNumId w:val="30"/>
    <w:lvlOverride w:ilvl="0">
      <w:startOverride w:val="1"/>
    </w:lvlOverride>
  </w:num>
  <w:num w:numId="14">
    <w:abstractNumId w:val="0"/>
    <w:lvlOverride w:ilvl="3">
      <w:lvl w:ilvl="3">
        <w:start w:val="1"/>
        <w:numFmt w:val="decimal"/>
        <w:pStyle w:val="Heading4"/>
        <w:lvlText w:val="%1.%2.%3.%4."/>
        <w:lvlJc w:val="left"/>
        <w:pPr>
          <w:ind w:left="1728" w:hanging="648"/>
        </w:pPr>
        <w:rPr>
          <w:rFonts w:hint="default"/>
        </w:rPr>
      </w:lvl>
    </w:lvlOverride>
    <w:lvlOverride w:ilvl="6">
      <w:lvl w:ilvl="6">
        <w:start w:val="1"/>
        <w:numFmt w:val="decimal"/>
        <w:pStyle w:val="Heading7"/>
        <w:lvlText w:val="%1.%2.%3.%4.%5.%6.%7."/>
        <w:lvlJc w:val="left"/>
        <w:pPr>
          <w:ind w:left="1260" w:hanging="1080"/>
        </w:pPr>
        <w:rPr>
          <w:rFonts w:hint="default"/>
        </w:rPr>
      </w:lvl>
    </w:lvlOverride>
  </w:num>
  <w:num w:numId="15">
    <w:abstractNumId w:val="0"/>
    <w:lvlOverride w:ilvl="0">
      <w:lvl w:ilvl="0">
        <w:start w:val="1"/>
        <w:numFmt w:val="decimal"/>
        <w:pStyle w:val="Heading1"/>
        <w:lvlText w:val="%1."/>
        <w:lvlJc w:val="left"/>
        <w:pPr>
          <w:ind w:left="450" w:hanging="360"/>
        </w:pPr>
        <w:rPr>
          <w:rFonts w:hint="default"/>
        </w:rPr>
      </w:lvl>
    </w:lvlOverride>
    <w:lvlOverride w:ilvl="1">
      <w:lvl w:ilvl="1">
        <w:start w:val="1"/>
        <w:numFmt w:val="decimal"/>
        <w:pStyle w:val="Heading2"/>
        <w:lvlText w:val="%1.%2."/>
        <w:lvlJc w:val="left"/>
        <w:pPr>
          <w:ind w:left="792" w:hanging="432"/>
        </w:pPr>
        <w:rPr>
          <w:rFonts w:hint="default"/>
        </w:rPr>
      </w:lvl>
    </w:lvlOverride>
    <w:lvlOverride w:ilvl="2">
      <w:lvl w:ilvl="2">
        <w:start w:val="1"/>
        <w:numFmt w:val="decimal"/>
        <w:pStyle w:val="Heading3"/>
        <w:lvlText w:val="%1.%2.%3."/>
        <w:lvlJc w:val="left"/>
        <w:pPr>
          <w:ind w:left="3654" w:hanging="504"/>
        </w:pPr>
        <w:rPr>
          <w:rFonts w:hint="default"/>
        </w:rPr>
      </w:lvl>
    </w:lvlOverride>
    <w:lvlOverride w:ilvl="3">
      <w:lvl w:ilvl="3">
        <w:start w:val="1"/>
        <w:numFmt w:val="decimal"/>
        <w:pStyle w:val="Heading4"/>
        <w:lvlText w:val="%1.%2.%3.%4."/>
        <w:lvlJc w:val="left"/>
        <w:pPr>
          <w:ind w:left="1728" w:hanging="648"/>
        </w:pPr>
        <w:rPr>
          <w:rFonts w:hint="default"/>
        </w:rPr>
      </w:lvl>
    </w:lvlOverride>
    <w:lvlOverride w:ilvl="4">
      <w:lvl w:ilvl="4">
        <w:start w:val="1"/>
        <w:numFmt w:val="decimal"/>
        <w:pStyle w:val="Heading5"/>
        <w:lvlText w:val="%1.%2.%3.%4.%5."/>
        <w:lvlJc w:val="left"/>
        <w:pPr>
          <w:ind w:left="2232" w:hanging="792"/>
        </w:pPr>
        <w:rPr>
          <w:rFonts w:hint="default"/>
        </w:rPr>
      </w:lvl>
    </w:lvlOverride>
    <w:lvlOverride w:ilvl="5">
      <w:lvl w:ilvl="5">
        <w:start w:val="1"/>
        <w:numFmt w:val="decimal"/>
        <w:pStyle w:val="Heading6"/>
        <w:lvlText w:val="%1.%2.%3.%4.%5.%6."/>
        <w:lvlJc w:val="left"/>
        <w:pPr>
          <w:ind w:left="2736" w:hanging="936"/>
        </w:pPr>
        <w:rPr>
          <w:rFonts w:hint="default"/>
        </w:rPr>
      </w:lvl>
    </w:lvlOverride>
    <w:lvlOverride w:ilvl="6">
      <w:lvl w:ilvl="6">
        <w:start w:val="1"/>
        <w:numFmt w:val="decimal"/>
        <w:pStyle w:val="Heading7"/>
        <w:lvlText w:val="%1.%2.%3.%4.%5.%6.%7."/>
        <w:lvlJc w:val="left"/>
        <w:pPr>
          <w:ind w:left="1260" w:hanging="1080"/>
        </w:pPr>
        <w:rPr>
          <w:rFonts w:hint="default"/>
        </w:rPr>
      </w:lvl>
    </w:lvlOverride>
    <w:lvlOverride w:ilvl="7">
      <w:lvl w:ilvl="7">
        <w:start w:val="1"/>
        <w:numFmt w:val="decimal"/>
        <w:pStyle w:val="Heading8"/>
        <w:lvlText w:val="%1.%2.%3.%4.%5.%6.%7.%8."/>
        <w:lvlJc w:val="left"/>
        <w:pPr>
          <w:ind w:left="3744" w:hanging="1224"/>
        </w:pPr>
        <w:rPr>
          <w:rFonts w:hint="default"/>
        </w:rPr>
      </w:lvl>
    </w:lvlOverride>
    <w:lvlOverride w:ilvl="8">
      <w:lvl w:ilvl="8">
        <w:start w:val="1"/>
        <w:numFmt w:val="decimal"/>
        <w:pStyle w:val="Heading9"/>
        <w:lvlText w:val="%1.%2.%3.%4.%5.%6.%7.%8.%9."/>
        <w:lvlJc w:val="left"/>
        <w:pPr>
          <w:ind w:left="4320" w:hanging="1440"/>
        </w:pPr>
        <w:rPr>
          <w:rFonts w:hint="default"/>
        </w:rPr>
      </w:lvl>
    </w:lvlOverride>
  </w:num>
  <w:num w:numId="16">
    <w:abstractNumId w:val="0"/>
  </w:num>
  <w:num w:numId="17">
    <w:abstractNumId w:val="32"/>
  </w:num>
  <w:num w:numId="18">
    <w:abstractNumId w:val="23"/>
  </w:num>
  <w:num w:numId="19">
    <w:abstractNumId w:val="33"/>
  </w:num>
  <w:num w:numId="20">
    <w:abstractNumId w:val="6"/>
  </w:num>
  <w:num w:numId="21">
    <w:abstractNumId w:val="27"/>
  </w:num>
  <w:num w:numId="22">
    <w:abstractNumId w:val="10"/>
  </w:num>
  <w:num w:numId="23">
    <w:abstractNumId w:val="28"/>
  </w:num>
  <w:num w:numId="24">
    <w:abstractNumId w:val="2"/>
  </w:num>
  <w:num w:numId="25">
    <w:abstractNumId w:val="35"/>
  </w:num>
  <w:num w:numId="26">
    <w:abstractNumId w:val="11"/>
  </w:num>
  <w:num w:numId="27">
    <w:abstractNumId w:val="21"/>
  </w:num>
  <w:num w:numId="28">
    <w:abstractNumId w:val="9"/>
  </w:num>
  <w:num w:numId="29">
    <w:abstractNumId w:val="4"/>
  </w:num>
  <w:num w:numId="30">
    <w:abstractNumId w:val="14"/>
  </w:num>
  <w:num w:numId="31">
    <w:abstractNumId w:val="25"/>
  </w:num>
  <w:num w:numId="32">
    <w:abstractNumId w:val="5"/>
  </w:num>
  <w:num w:numId="33">
    <w:abstractNumId w:val="13"/>
  </w:num>
  <w:num w:numId="34">
    <w:abstractNumId w:val="34"/>
  </w:num>
  <w:num w:numId="35">
    <w:abstractNumId w:val="22"/>
  </w:num>
  <w:num w:numId="36">
    <w:abstractNumId w:val="17"/>
  </w:num>
  <w:num w:numId="37">
    <w:abstractNumId w:val="7"/>
  </w:num>
  <w:num w:numId="38">
    <w:abstractNumId w:val="20"/>
  </w:num>
  <w:num w:numId="39">
    <w:abstractNumId w:val="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oNotDisplayPageBoundarie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4"/>
    <w:rsid w:val="000022C8"/>
    <w:rsid w:val="00003FC7"/>
    <w:rsid w:val="000041B9"/>
    <w:rsid w:val="000058B6"/>
    <w:rsid w:val="000059BA"/>
    <w:rsid w:val="000063A7"/>
    <w:rsid w:val="00006598"/>
    <w:rsid w:val="0000675B"/>
    <w:rsid w:val="00006DB8"/>
    <w:rsid w:val="00007B9F"/>
    <w:rsid w:val="00010105"/>
    <w:rsid w:val="00010140"/>
    <w:rsid w:val="000114B6"/>
    <w:rsid w:val="00011EE6"/>
    <w:rsid w:val="0001226E"/>
    <w:rsid w:val="00012E3A"/>
    <w:rsid w:val="00014073"/>
    <w:rsid w:val="00015826"/>
    <w:rsid w:val="00015AC2"/>
    <w:rsid w:val="00015B83"/>
    <w:rsid w:val="00015CBD"/>
    <w:rsid w:val="0001657A"/>
    <w:rsid w:val="000171DA"/>
    <w:rsid w:val="00021EC0"/>
    <w:rsid w:val="00023868"/>
    <w:rsid w:val="0002480B"/>
    <w:rsid w:val="0002532D"/>
    <w:rsid w:val="00025464"/>
    <w:rsid w:val="0002576A"/>
    <w:rsid w:val="0002621F"/>
    <w:rsid w:val="000263BB"/>
    <w:rsid w:val="0002752E"/>
    <w:rsid w:val="00030C06"/>
    <w:rsid w:val="00031FDD"/>
    <w:rsid w:val="00033B64"/>
    <w:rsid w:val="00033D79"/>
    <w:rsid w:val="00036E7F"/>
    <w:rsid w:val="00037C91"/>
    <w:rsid w:val="00040DCD"/>
    <w:rsid w:val="00040EC1"/>
    <w:rsid w:val="000415DA"/>
    <w:rsid w:val="00041A14"/>
    <w:rsid w:val="00042745"/>
    <w:rsid w:val="00042B4A"/>
    <w:rsid w:val="00042E29"/>
    <w:rsid w:val="00043196"/>
    <w:rsid w:val="00045758"/>
    <w:rsid w:val="00045C99"/>
    <w:rsid w:val="00045CB8"/>
    <w:rsid w:val="0004636C"/>
    <w:rsid w:val="00047428"/>
    <w:rsid w:val="000512B6"/>
    <w:rsid w:val="00051BC7"/>
    <w:rsid w:val="00051C19"/>
    <w:rsid w:val="00051FBB"/>
    <w:rsid w:val="00052946"/>
    <w:rsid w:val="00052C3E"/>
    <w:rsid w:val="0005355A"/>
    <w:rsid w:val="00054B11"/>
    <w:rsid w:val="0005526E"/>
    <w:rsid w:val="00055BE5"/>
    <w:rsid w:val="00060CE3"/>
    <w:rsid w:val="0006125C"/>
    <w:rsid w:val="00061B6A"/>
    <w:rsid w:val="00061CEE"/>
    <w:rsid w:val="00062A6F"/>
    <w:rsid w:val="00064481"/>
    <w:rsid w:val="00064BC6"/>
    <w:rsid w:val="00065129"/>
    <w:rsid w:val="000654A0"/>
    <w:rsid w:val="0006640E"/>
    <w:rsid w:val="00070B52"/>
    <w:rsid w:val="00071609"/>
    <w:rsid w:val="000718CD"/>
    <w:rsid w:val="00072A6C"/>
    <w:rsid w:val="00072AD7"/>
    <w:rsid w:val="00076514"/>
    <w:rsid w:val="0007771B"/>
    <w:rsid w:val="0007778C"/>
    <w:rsid w:val="00080A2A"/>
    <w:rsid w:val="00080F3A"/>
    <w:rsid w:val="00082074"/>
    <w:rsid w:val="00082FD1"/>
    <w:rsid w:val="000855A6"/>
    <w:rsid w:val="00086A3C"/>
    <w:rsid w:val="00086D68"/>
    <w:rsid w:val="00087D22"/>
    <w:rsid w:val="00087D5F"/>
    <w:rsid w:val="00087DC3"/>
    <w:rsid w:val="00091579"/>
    <w:rsid w:val="0009184E"/>
    <w:rsid w:val="000928CB"/>
    <w:rsid w:val="00093A72"/>
    <w:rsid w:val="0009494B"/>
    <w:rsid w:val="00094ABC"/>
    <w:rsid w:val="000963D9"/>
    <w:rsid w:val="00097801"/>
    <w:rsid w:val="00097F1C"/>
    <w:rsid w:val="000A0CF7"/>
    <w:rsid w:val="000A1631"/>
    <w:rsid w:val="000A1BF7"/>
    <w:rsid w:val="000A3351"/>
    <w:rsid w:val="000A497E"/>
    <w:rsid w:val="000A5B5C"/>
    <w:rsid w:val="000A60C0"/>
    <w:rsid w:val="000A6AFB"/>
    <w:rsid w:val="000A6C8B"/>
    <w:rsid w:val="000B23F8"/>
    <w:rsid w:val="000B3125"/>
    <w:rsid w:val="000B3163"/>
    <w:rsid w:val="000B3406"/>
    <w:rsid w:val="000B3899"/>
    <w:rsid w:val="000B3CD6"/>
    <w:rsid w:val="000B40DE"/>
    <w:rsid w:val="000B5DB4"/>
    <w:rsid w:val="000C00A4"/>
    <w:rsid w:val="000C0394"/>
    <w:rsid w:val="000C07EC"/>
    <w:rsid w:val="000C0F6D"/>
    <w:rsid w:val="000C14C1"/>
    <w:rsid w:val="000C1A3B"/>
    <w:rsid w:val="000C4EBF"/>
    <w:rsid w:val="000C57EB"/>
    <w:rsid w:val="000C5AB7"/>
    <w:rsid w:val="000C7DCB"/>
    <w:rsid w:val="000D1919"/>
    <w:rsid w:val="000D1E8B"/>
    <w:rsid w:val="000D25E0"/>
    <w:rsid w:val="000D2A67"/>
    <w:rsid w:val="000D3F72"/>
    <w:rsid w:val="000D404D"/>
    <w:rsid w:val="000D683F"/>
    <w:rsid w:val="000D7A92"/>
    <w:rsid w:val="000E1D19"/>
    <w:rsid w:val="000E1DF1"/>
    <w:rsid w:val="000E3F48"/>
    <w:rsid w:val="000F0FFC"/>
    <w:rsid w:val="000F3438"/>
    <w:rsid w:val="000F3764"/>
    <w:rsid w:val="000F3880"/>
    <w:rsid w:val="000F42D6"/>
    <w:rsid w:val="000F5F4F"/>
    <w:rsid w:val="000F6457"/>
    <w:rsid w:val="001009B5"/>
    <w:rsid w:val="00101B1F"/>
    <w:rsid w:val="0010205D"/>
    <w:rsid w:val="001024E1"/>
    <w:rsid w:val="001024F9"/>
    <w:rsid w:val="00102E40"/>
    <w:rsid w:val="0010320F"/>
    <w:rsid w:val="00104399"/>
    <w:rsid w:val="0010441C"/>
    <w:rsid w:val="00104599"/>
    <w:rsid w:val="001046AA"/>
    <w:rsid w:val="001058A0"/>
    <w:rsid w:val="0010664C"/>
    <w:rsid w:val="00107971"/>
    <w:rsid w:val="00107A5A"/>
    <w:rsid w:val="0011027C"/>
    <w:rsid w:val="0011047D"/>
    <w:rsid w:val="00110ABA"/>
    <w:rsid w:val="00112B32"/>
    <w:rsid w:val="00113568"/>
    <w:rsid w:val="00114263"/>
    <w:rsid w:val="0011513A"/>
    <w:rsid w:val="00116AA4"/>
    <w:rsid w:val="00116FEE"/>
    <w:rsid w:val="0012060D"/>
    <w:rsid w:val="00120C18"/>
    <w:rsid w:val="00122570"/>
    <w:rsid w:val="00123015"/>
    <w:rsid w:val="00124B8B"/>
    <w:rsid w:val="0012577E"/>
    <w:rsid w:val="00126AD2"/>
    <w:rsid w:val="00126DD1"/>
    <w:rsid w:val="00126F3C"/>
    <w:rsid w:val="00130560"/>
    <w:rsid w:val="00133225"/>
    <w:rsid w:val="00133422"/>
    <w:rsid w:val="00134388"/>
    <w:rsid w:val="00135664"/>
    <w:rsid w:val="001356FF"/>
    <w:rsid w:val="00137190"/>
    <w:rsid w:val="0013764A"/>
    <w:rsid w:val="00137AA6"/>
    <w:rsid w:val="00141D86"/>
    <w:rsid w:val="00142A69"/>
    <w:rsid w:val="001462E5"/>
    <w:rsid w:val="00146F91"/>
    <w:rsid w:val="00147377"/>
    <w:rsid w:val="0014775B"/>
    <w:rsid w:val="00147BB5"/>
    <w:rsid w:val="00151087"/>
    <w:rsid w:val="00151B78"/>
    <w:rsid w:val="00152725"/>
    <w:rsid w:val="0015553D"/>
    <w:rsid w:val="00155BFE"/>
    <w:rsid w:val="00156008"/>
    <w:rsid w:val="001574A4"/>
    <w:rsid w:val="00160824"/>
    <w:rsid w:val="00160EBD"/>
    <w:rsid w:val="001615A5"/>
    <w:rsid w:val="00161ED8"/>
    <w:rsid w:val="001621F0"/>
    <w:rsid w:val="001624C3"/>
    <w:rsid w:val="00163E14"/>
    <w:rsid w:val="001645B5"/>
    <w:rsid w:val="00165AB8"/>
    <w:rsid w:val="0016665C"/>
    <w:rsid w:val="001666BD"/>
    <w:rsid w:val="00166821"/>
    <w:rsid w:val="001669E7"/>
    <w:rsid w:val="0016789C"/>
    <w:rsid w:val="00170E4B"/>
    <w:rsid w:val="00172D7F"/>
    <w:rsid w:val="00174A64"/>
    <w:rsid w:val="00175C2D"/>
    <w:rsid w:val="00176FBD"/>
    <w:rsid w:val="0017703B"/>
    <w:rsid w:val="00180235"/>
    <w:rsid w:val="001808EB"/>
    <w:rsid w:val="00180946"/>
    <w:rsid w:val="00180977"/>
    <w:rsid w:val="001856BB"/>
    <w:rsid w:val="00185E02"/>
    <w:rsid w:val="00185EE2"/>
    <w:rsid w:val="00186009"/>
    <w:rsid w:val="00187355"/>
    <w:rsid w:val="00192334"/>
    <w:rsid w:val="001925C6"/>
    <w:rsid w:val="0019319B"/>
    <w:rsid w:val="00193504"/>
    <w:rsid w:val="001941B2"/>
    <w:rsid w:val="00195428"/>
    <w:rsid w:val="00195EF0"/>
    <w:rsid w:val="00196295"/>
    <w:rsid w:val="001976A8"/>
    <w:rsid w:val="001A1E37"/>
    <w:rsid w:val="001A1F98"/>
    <w:rsid w:val="001A3C5C"/>
    <w:rsid w:val="001A4835"/>
    <w:rsid w:val="001A49AC"/>
    <w:rsid w:val="001A5F64"/>
    <w:rsid w:val="001A6E9B"/>
    <w:rsid w:val="001A7150"/>
    <w:rsid w:val="001A75D9"/>
    <w:rsid w:val="001B349B"/>
    <w:rsid w:val="001B4B76"/>
    <w:rsid w:val="001B588A"/>
    <w:rsid w:val="001B631E"/>
    <w:rsid w:val="001B6B8E"/>
    <w:rsid w:val="001B70A1"/>
    <w:rsid w:val="001B7EB1"/>
    <w:rsid w:val="001C02EC"/>
    <w:rsid w:val="001C04BD"/>
    <w:rsid w:val="001C0C5D"/>
    <w:rsid w:val="001C6BB0"/>
    <w:rsid w:val="001C6D26"/>
    <w:rsid w:val="001C709F"/>
    <w:rsid w:val="001C7D1E"/>
    <w:rsid w:val="001D0DBF"/>
    <w:rsid w:val="001D3222"/>
    <w:rsid w:val="001D433A"/>
    <w:rsid w:val="001D444E"/>
    <w:rsid w:val="001D4C5F"/>
    <w:rsid w:val="001D50DD"/>
    <w:rsid w:val="001D6650"/>
    <w:rsid w:val="001E025C"/>
    <w:rsid w:val="001E031D"/>
    <w:rsid w:val="001E044E"/>
    <w:rsid w:val="001E046E"/>
    <w:rsid w:val="001E2072"/>
    <w:rsid w:val="001E2949"/>
    <w:rsid w:val="001E3626"/>
    <w:rsid w:val="001E4B39"/>
    <w:rsid w:val="001E7761"/>
    <w:rsid w:val="001F1217"/>
    <w:rsid w:val="001F1589"/>
    <w:rsid w:val="001F23B2"/>
    <w:rsid w:val="001F2464"/>
    <w:rsid w:val="001F3FB8"/>
    <w:rsid w:val="001F4A24"/>
    <w:rsid w:val="001F561C"/>
    <w:rsid w:val="001F66BA"/>
    <w:rsid w:val="001F713B"/>
    <w:rsid w:val="00201CF2"/>
    <w:rsid w:val="00201E75"/>
    <w:rsid w:val="00202264"/>
    <w:rsid w:val="002056FD"/>
    <w:rsid w:val="00210591"/>
    <w:rsid w:val="0021079A"/>
    <w:rsid w:val="00210C3F"/>
    <w:rsid w:val="00211087"/>
    <w:rsid w:val="00211650"/>
    <w:rsid w:val="00213382"/>
    <w:rsid w:val="00217034"/>
    <w:rsid w:val="0022172C"/>
    <w:rsid w:val="002229C1"/>
    <w:rsid w:val="00223848"/>
    <w:rsid w:val="00223C8F"/>
    <w:rsid w:val="00224209"/>
    <w:rsid w:val="00224399"/>
    <w:rsid w:val="002245F2"/>
    <w:rsid w:val="00225651"/>
    <w:rsid w:val="002273CA"/>
    <w:rsid w:val="002277FE"/>
    <w:rsid w:val="00231477"/>
    <w:rsid w:val="00234111"/>
    <w:rsid w:val="00234226"/>
    <w:rsid w:val="002346AB"/>
    <w:rsid w:val="002374BC"/>
    <w:rsid w:val="002410D3"/>
    <w:rsid w:val="002438F7"/>
    <w:rsid w:val="002447F1"/>
    <w:rsid w:val="00244ADD"/>
    <w:rsid w:val="002452FE"/>
    <w:rsid w:val="0024724A"/>
    <w:rsid w:val="002474E2"/>
    <w:rsid w:val="0025071F"/>
    <w:rsid w:val="0025072A"/>
    <w:rsid w:val="00250A4E"/>
    <w:rsid w:val="002517EB"/>
    <w:rsid w:val="00252BD5"/>
    <w:rsid w:val="00252BDE"/>
    <w:rsid w:val="00252E5E"/>
    <w:rsid w:val="0025365C"/>
    <w:rsid w:val="0025443C"/>
    <w:rsid w:val="00254AC6"/>
    <w:rsid w:val="002553F5"/>
    <w:rsid w:val="00256419"/>
    <w:rsid w:val="00256F04"/>
    <w:rsid w:val="0026063A"/>
    <w:rsid w:val="00260781"/>
    <w:rsid w:val="002623E7"/>
    <w:rsid w:val="00263C52"/>
    <w:rsid w:val="00264A28"/>
    <w:rsid w:val="00266D60"/>
    <w:rsid w:val="00267669"/>
    <w:rsid w:val="00267B81"/>
    <w:rsid w:val="00273139"/>
    <w:rsid w:val="002734C3"/>
    <w:rsid w:val="00274777"/>
    <w:rsid w:val="00275948"/>
    <w:rsid w:val="00275A11"/>
    <w:rsid w:val="002767DF"/>
    <w:rsid w:val="0027738E"/>
    <w:rsid w:val="0028049C"/>
    <w:rsid w:val="00280A53"/>
    <w:rsid w:val="00282EDE"/>
    <w:rsid w:val="00283641"/>
    <w:rsid w:val="00283AEC"/>
    <w:rsid w:val="00284D00"/>
    <w:rsid w:val="0028639D"/>
    <w:rsid w:val="00286625"/>
    <w:rsid w:val="00287B0A"/>
    <w:rsid w:val="00290DDA"/>
    <w:rsid w:val="00292041"/>
    <w:rsid w:val="00292A32"/>
    <w:rsid w:val="00292B10"/>
    <w:rsid w:val="002934EF"/>
    <w:rsid w:val="00293F67"/>
    <w:rsid w:val="0029557F"/>
    <w:rsid w:val="002963DD"/>
    <w:rsid w:val="00296F32"/>
    <w:rsid w:val="002A0671"/>
    <w:rsid w:val="002A0C8C"/>
    <w:rsid w:val="002A14B1"/>
    <w:rsid w:val="002A29C6"/>
    <w:rsid w:val="002A2EE5"/>
    <w:rsid w:val="002A480D"/>
    <w:rsid w:val="002A4907"/>
    <w:rsid w:val="002A60DF"/>
    <w:rsid w:val="002A684E"/>
    <w:rsid w:val="002B10EF"/>
    <w:rsid w:val="002B182E"/>
    <w:rsid w:val="002B1E04"/>
    <w:rsid w:val="002B3FCE"/>
    <w:rsid w:val="002B44A2"/>
    <w:rsid w:val="002B5571"/>
    <w:rsid w:val="002B65CA"/>
    <w:rsid w:val="002B7DA8"/>
    <w:rsid w:val="002C2ADC"/>
    <w:rsid w:val="002C2ECF"/>
    <w:rsid w:val="002C5D42"/>
    <w:rsid w:val="002C6335"/>
    <w:rsid w:val="002D03E1"/>
    <w:rsid w:val="002D0C49"/>
    <w:rsid w:val="002D152D"/>
    <w:rsid w:val="002D1B52"/>
    <w:rsid w:val="002D5204"/>
    <w:rsid w:val="002D7BC4"/>
    <w:rsid w:val="002E0468"/>
    <w:rsid w:val="002E1D8C"/>
    <w:rsid w:val="002E2927"/>
    <w:rsid w:val="002E3157"/>
    <w:rsid w:val="002E32F2"/>
    <w:rsid w:val="002E3419"/>
    <w:rsid w:val="002E3457"/>
    <w:rsid w:val="002E3744"/>
    <w:rsid w:val="002E751D"/>
    <w:rsid w:val="002F0076"/>
    <w:rsid w:val="002F083C"/>
    <w:rsid w:val="002F0CE7"/>
    <w:rsid w:val="002F2A91"/>
    <w:rsid w:val="002F4E85"/>
    <w:rsid w:val="002F5410"/>
    <w:rsid w:val="002F5B38"/>
    <w:rsid w:val="002F6314"/>
    <w:rsid w:val="002F6D93"/>
    <w:rsid w:val="002F7E04"/>
    <w:rsid w:val="002F7E79"/>
    <w:rsid w:val="0030169C"/>
    <w:rsid w:val="00301EDF"/>
    <w:rsid w:val="00302B13"/>
    <w:rsid w:val="00303850"/>
    <w:rsid w:val="00303CBE"/>
    <w:rsid w:val="0030503C"/>
    <w:rsid w:val="00306675"/>
    <w:rsid w:val="00306BAE"/>
    <w:rsid w:val="003072BC"/>
    <w:rsid w:val="00307E08"/>
    <w:rsid w:val="003110DB"/>
    <w:rsid w:val="00311885"/>
    <w:rsid w:val="00313A86"/>
    <w:rsid w:val="00314406"/>
    <w:rsid w:val="00314B90"/>
    <w:rsid w:val="00316AA2"/>
    <w:rsid w:val="00317093"/>
    <w:rsid w:val="00317938"/>
    <w:rsid w:val="00321815"/>
    <w:rsid w:val="00321CEF"/>
    <w:rsid w:val="00321D57"/>
    <w:rsid w:val="0032241E"/>
    <w:rsid w:val="003224BE"/>
    <w:rsid w:val="00323378"/>
    <w:rsid w:val="003241CE"/>
    <w:rsid w:val="003249CD"/>
    <w:rsid w:val="0032669F"/>
    <w:rsid w:val="00326966"/>
    <w:rsid w:val="00327393"/>
    <w:rsid w:val="0032775A"/>
    <w:rsid w:val="00330BCD"/>
    <w:rsid w:val="00333345"/>
    <w:rsid w:val="00333B13"/>
    <w:rsid w:val="003352FD"/>
    <w:rsid w:val="00337135"/>
    <w:rsid w:val="00337A3B"/>
    <w:rsid w:val="003404DF"/>
    <w:rsid w:val="003405F3"/>
    <w:rsid w:val="003417C9"/>
    <w:rsid w:val="00342B8D"/>
    <w:rsid w:val="00342BAF"/>
    <w:rsid w:val="00342DD9"/>
    <w:rsid w:val="00342E0C"/>
    <w:rsid w:val="00343331"/>
    <w:rsid w:val="0034433C"/>
    <w:rsid w:val="003457E4"/>
    <w:rsid w:val="0034654E"/>
    <w:rsid w:val="00346959"/>
    <w:rsid w:val="00346A0A"/>
    <w:rsid w:val="0035215C"/>
    <w:rsid w:val="003522C5"/>
    <w:rsid w:val="00353152"/>
    <w:rsid w:val="00353D61"/>
    <w:rsid w:val="003541E8"/>
    <w:rsid w:val="00355D48"/>
    <w:rsid w:val="003565ED"/>
    <w:rsid w:val="003576D2"/>
    <w:rsid w:val="00360618"/>
    <w:rsid w:val="00360D77"/>
    <w:rsid w:val="003622F7"/>
    <w:rsid w:val="003649E2"/>
    <w:rsid w:val="003720BB"/>
    <w:rsid w:val="00372700"/>
    <w:rsid w:val="00372F2A"/>
    <w:rsid w:val="0037360D"/>
    <w:rsid w:val="0037487D"/>
    <w:rsid w:val="0037648C"/>
    <w:rsid w:val="00376804"/>
    <w:rsid w:val="00376DD4"/>
    <w:rsid w:val="0037781D"/>
    <w:rsid w:val="00377F0A"/>
    <w:rsid w:val="00381487"/>
    <w:rsid w:val="0038156C"/>
    <w:rsid w:val="00384069"/>
    <w:rsid w:val="00384D57"/>
    <w:rsid w:val="00385652"/>
    <w:rsid w:val="00386C8C"/>
    <w:rsid w:val="00387344"/>
    <w:rsid w:val="00387559"/>
    <w:rsid w:val="003878EE"/>
    <w:rsid w:val="00391278"/>
    <w:rsid w:val="00391862"/>
    <w:rsid w:val="00392B05"/>
    <w:rsid w:val="00393282"/>
    <w:rsid w:val="00393538"/>
    <w:rsid w:val="00393669"/>
    <w:rsid w:val="00397124"/>
    <w:rsid w:val="003979BC"/>
    <w:rsid w:val="003A1672"/>
    <w:rsid w:val="003A1C5E"/>
    <w:rsid w:val="003A248B"/>
    <w:rsid w:val="003A2AEA"/>
    <w:rsid w:val="003A3A65"/>
    <w:rsid w:val="003A7355"/>
    <w:rsid w:val="003B0EC5"/>
    <w:rsid w:val="003B10AE"/>
    <w:rsid w:val="003B1671"/>
    <w:rsid w:val="003B68B0"/>
    <w:rsid w:val="003B761B"/>
    <w:rsid w:val="003C207C"/>
    <w:rsid w:val="003C2662"/>
    <w:rsid w:val="003C3C77"/>
    <w:rsid w:val="003C51AE"/>
    <w:rsid w:val="003C5E08"/>
    <w:rsid w:val="003C609A"/>
    <w:rsid w:val="003C6EFE"/>
    <w:rsid w:val="003C7B01"/>
    <w:rsid w:val="003D0BAC"/>
    <w:rsid w:val="003D34F4"/>
    <w:rsid w:val="003D59EF"/>
    <w:rsid w:val="003D6BC8"/>
    <w:rsid w:val="003D707B"/>
    <w:rsid w:val="003D7383"/>
    <w:rsid w:val="003D7EA1"/>
    <w:rsid w:val="003E009F"/>
    <w:rsid w:val="003E039E"/>
    <w:rsid w:val="003E1BCE"/>
    <w:rsid w:val="003E1F9E"/>
    <w:rsid w:val="003E2A08"/>
    <w:rsid w:val="003E3055"/>
    <w:rsid w:val="003F1378"/>
    <w:rsid w:val="003F19FB"/>
    <w:rsid w:val="003F25E3"/>
    <w:rsid w:val="003F30DB"/>
    <w:rsid w:val="003F4110"/>
    <w:rsid w:val="003F4356"/>
    <w:rsid w:val="003F4789"/>
    <w:rsid w:val="003F5357"/>
    <w:rsid w:val="003F5486"/>
    <w:rsid w:val="003F5DC3"/>
    <w:rsid w:val="003F7713"/>
    <w:rsid w:val="003F7A19"/>
    <w:rsid w:val="0040155B"/>
    <w:rsid w:val="0040225E"/>
    <w:rsid w:val="00402FD0"/>
    <w:rsid w:val="00403F1A"/>
    <w:rsid w:val="0040467D"/>
    <w:rsid w:val="00406472"/>
    <w:rsid w:val="0040772A"/>
    <w:rsid w:val="0041097D"/>
    <w:rsid w:val="00411A2D"/>
    <w:rsid w:val="0041214D"/>
    <w:rsid w:val="004136C6"/>
    <w:rsid w:val="00413CFE"/>
    <w:rsid w:val="004145D9"/>
    <w:rsid w:val="00414D98"/>
    <w:rsid w:val="0041613A"/>
    <w:rsid w:val="004168EA"/>
    <w:rsid w:val="00416A8F"/>
    <w:rsid w:val="00423003"/>
    <w:rsid w:val="00423A58"/>
    <w:rsid w:val="00423C76"/>
    <w:rsid w:val="00426C82"/>
    <w:rsid w:val="004278FA"/>
    <w:rsid w:val="0043071B"/>
    <w:rsid w:val="00430F03"/>
    <w:rsid w:val="004325EC"/>
    <w:rsid w:val="00433816"/>
    <w:rsid w:val="004345EA"/>
    <w:rsid w:val="0043465F"/>
    <w:rsid w:val="00436935"/>
    <w:rsid w:val="00436F41"/>
    <w:rsid w:val="00437940"/>
    <w:rsid w:val="00440A78"/>
    <w:rsid w:val="004411EB"/>
    <w:rsid w:val="00441610"/>
    <w:rsid w:val="004417D8"/>
    <w:rsid w:val="00442233"/>
    <w:rsid w:val="004424C5"/>
    <w:rsid w:val="00445BF7"/>
    <w:rsid w:val="00447612"/>
    <w:rsid w:val="00451181"/>
    <w:rsid w:val="00452DB6"/>
    <w:rsid w:val="00455952"/>
    <w:rsid w:val="00456ED3"/>
    <w:rsid w:val="004602A6"/>
    <w:rsid w:val="0046058A"/>
    <w:rsid w:val="00462185"/>
    <w:rsid w:val="00462940"/>
    <w:rsid w:val="00462EF3"/>
    <w:rsid w:val="00463B4B"/>
    <w:rsid w:val="00464333"/>
    <w:rsid w:val="00466880"/>
    <w:rsid w:val="00467F6F"/>
    <w:rsid w:val="00470E4A"/>
    <w:rsid w:val="00471674"/>
    <w:rsid w:val="004718B8"/>
    <w:rsid w:val="00471C32"/>
    <w:rsid w:val="0047411F"/>
    <w:rsid w:val="00474BBC"/>
    <w:rsid w:val="00474D92"/>
    <w:rsid w:val="00476E4A"/>
    <w:rsid w:val="0048016C"/>
    <w:rsid w:val="0048236F"/>
    <w:rsid w:val="00482656"/>
    <w:rsid w:val="0048455F"/>
    <w:rsid w:val="004869DC"/>
    <w:rsid w:val="00487C6F"/>
    <w:rsid w:val="00490A94"/>
    <w:rsid w:val="004920DB"/>
    <w:rsid w:val="0049252B"/>
    <w:rsid w:val="004929C8"/>
    <w:rsid w:val="00494157"/>
    <w:rsid w:val="00494790"/>
    <w:rsid w:val="00494986"/>
    <w:rsid w:val="00494AF9"/>
    <w:rsid w:val="0049594C"/>
    <w:rsid w:val="00495C04"/>
    <w:rsid w:val="0049619D"/>
    <w:rsid w:val="00496203"/>
    <w:rsid w:val="00496625"/>
    <w:rsid w:val="004969D1"/>
    <w:rsid w:val="00497301"/>
    <w:rsid w:val="004A0328"/>
    <w:rsid w:val="004A03D7"/>
    <w:rsid w:val="004A0F06"/>
    <w:rsid w:val="004A177E"/>
    <w:rsid w:val="004A21D8"/>
    <w:rsid w:val="004A28E1"/>
    <w:rsid w:val="004A3897"/>
    <w:rsid w:val="004A4217"/>
    <w:rsid w:val="004A57C4"/>
    <w:rsid w:val="004B00F9"/>
    <w:rsid w:val="004B0A72"/>
    <w:rsid w:val="004B14C8"/>
    <w:rsid w:val="004B1CF8"/>
    <w:rsid w:val="004B3DE8"/>
    <w:rsid w:val="004B4C9D"/>
    <w:rsid w:val="004B610B"/>
    <w:rsid w:val="004B6121"/>
    <w:rsid w:val="004B64EC"/>
    <w:rsid w:val="004B6A9A"/>
    <w:rsid w:val="004B7A9B"/>
    <w:rsid w:val="004C01DC"/>
    <w:rsid w:val="004C2E6A"/>
    <w:rsid w:val="004C48B0"/>
    <w:rsid w:val="004C4EAF"/>
    <w:rsid w:val="004C509E"/>
    <w:rsid w:val="004C68A2"/>
    <w:rsid w:val="004C69B2"/>
    <w:rsid w:val="004C7E43"/>
    <w:rsid w:val="004D0103"/>
    <w:rsid w:val="004D1D6F"/>
    <w:rsid w:val="004D1F3B"/>
    <w:rsid w:val="004D20F7"/>
    <w:rsid w:val="004D3806"/>
    <w:rsid w:val="004D3CB7"/>
    <w:rsid w:val="004D3FB6"/>
    <w:rsid w:val="004D42BA"/>
    <w:rsid w:val="004D5678"/>
    <w:rsid w:val="004D5BD4"/>
    <w:rsid w:val="004D5C8F"/>
    <w:rsid w:val="004D5CD2"/>
    <w:rsid w:val="004D6398"/>
    <w:rsid w:val="004D6D87"/>
    <w:rsid w:val="004E1245"/>
    <w:rsid w:val="004E4DC1"/>
    <w:rsid w:val="004E698E"/>
    <w:rsid w:val="004F0FB3"/>
    <w:rsid w:val="004F1BBF"/>
    <w:rsid w:val="004F1CA9"/>
    <w:rsid w:val="004F240F"/>
    <w:rsid w:val="004F3A80"/>
    <w:rsid w:val="004F4618"/>
    <w:rsid w:val="004F5824"/>
    <w:rsid w:val="004F6FB2"/>
    <w:rsid w:val="004F7A0E"/>
    <w:rsid w:val="004F7EC9"/>
    <w:rsid w:val="00500238"/>
    <w:rsid w:val="00502089"/>
    <w:rsid w:val="00502F63"/>
    <w:rsid w:val="00503747"/>
    <w:rsid w:val="005037E2"/>
    <w:rsid w:val="00504BC1"/>
    <w:rsid w:val="00505383"/>
    <w:rsid w:val="00505DC9"/>
    <w:rsid w:val="0050659A"/>
    <w:rsid w:val="00506644"/>
    <w:rsid w:val="00506D9E"/>
    <w:rsid w:val="00507FDA"/>
    <w:rsid w:val="005100F6"/>
    <w:rsid w:val="00510914"/>
    <w:rsid w:val="00511069"/>
    <w:rsid w:val="00511BCB"/>
    <w:rsid w:val="00512341"/>
    <w:rsid w:val="00512D4C"/>
    <w:rsid w:val="00514761"/>
    <w:rsid w:val="00515C41"/>
    <w:rsid w:val="00515F2A"/>
    <w:rsid w:val="00520561"/>
    <w:rsid w:val="00520C3D"/>
    <w:rsid w:val="005221A8"/>
    <w:rsid w:val="00522FD0"/>
    <w:rsid w:val="005240AF"/>
    <w:rsid w:val="00525A08"/>
    <w:rsid w:val="00525A34"/>
    <w:rsid w:val="00526740"/>
    <w:rsid w:val="00526756"/>
    <w:rsid w:val="00526930"/>
    <w:rsid w:val="00527A32"/>
    <w:rsid w:val="00527B5C"/>
    <w:rsid w:val="0053083E"/>
    <w:rsid w:val="00530D34"/>
    <w:rsid w:val="00530F3C"/>
    <w:rsid w:val="00531CD9"/>
    <w:rsid w:val="00531F86"/>
    <w:rsid w:val="0053222A"/>
    <w:rsid w:val="00532634"/>
    <w:rsid w:val="005327F9"/>
    <w:rsid w:val="00532B92"/>
    <w:rsid w:val="00532E1F"/>
    <w:rsid w:val="00536133"/>
    <w:rsid w:val="00537E15"/>
    <w:rsid w:val="0054036B"/>
    <w:rsid w:val="00541BBC"/>
    <w:rsid w:val="00542069"/>
    <w:rsid w:val="005421F8"/>
    <w:rsid w:val="00542C96"/>
    <w:rsid w:val="00543DF7"/>
    <w:rsid w:val="00543E06"/>
    <w:rsid w:val="00543EE7"/>
    <w:rsid w:val="005465A0"/>
    <w:rsid w:val="00547186"/>
    <w:rsid w:val="00551240"/>
    <w:rsid w:val="0055148B"/>
    <w:rsid w:val="00551879"/>
    <w:rsid w:val="00552150"/>
    <w:rsid w:val="00554B8F"/>
    <w:rsid w:val="00554DA3"/>
    <w:rsid w:val="005554DD"/>
    <w:rsid w:val="00556190"/>
    <w:rsid w:val="005578BB"/>
    <w:rsid w:val="00560211"/>
    <w:rsid w:val="00560721"/>
    <w:rsid w:val="005647C7"/>
    <w:rsid w:val="00565AD3"/>
    <w:rsid w:val="00565EBB"/>
    <w:rsid w:val="00566028"/>
    <w:rsid w:val="00566D6A"/>
    <w:rsid w:val="005731E6"/>
    <w:rsid w:val="005738EB"/>
    <w:rsid w:val="005742A9"/>
    <w:rsid w:val="00575CF7"/>
    <w:rsid w:val="00575CFA"/>
    <w:rsid w:val="00576377"/>
    <w:rsid w:val="005779CD"/>
    <w:rsid w:val="00577B5B"/>
    <w:rsid w:val="00580BFB"/>
    <w:rsid w:val="00582A66"/>
    <w:rsid w:val="005845DD"/>
    <w:rsid w:val="00584BF4"/>
    <w:rsid w:val="00584F2F"/>
    <w:rsid w:val="00585881"/>
    <w:rsid w:val="00585E66"/>
    <w:rsid w:val="00586A6B"/>
    <w:rsid w:val="005876F9"/>
    <w:rsid w:val="0059028C"/>
    <w:rsid w:val="005923D2"/>
    <w:rsid w:val="00592667"/>
    <w:rsid w:val="00594383"/>
    <w:rsid w:val="00594F84"/>
    <w:rsid w:val="00595A0E"/>
    <w:rsid w:val="005A1750"/>
    <w:rsid w:val="005A1C16"/>
    <w:rsid w:val="005A1DE6"/>
    <w:rsid w:val="005A2157"/>
    <w:rsid w:val="005A383C"/>
    <w:rsid w:val="005A3DAD"/>
    <w:rsid w:val="005A4C19"/>
    <w:rsid w:val="005A656A"/>
    <w:rsid w:val="005A722B"/>
    <w:rsid w:val="005A7ED0"/>
    <w:rsid w:val="005B0E99"/>
    <w:rsid w:val="005B108A"/>
    <w:rsid w:val="005B2BD6"/>
    <w:rsid w:val="005B333B"/>
    <w:rsid w:val="005B45C4"/>
    <w:rsid w:val="005B4D58"/>
    <w:rsid w:val="005B4F34"/>
    <w:rsid w:val="005B6E23"/>
    <w:rsid w:val="005B6E70"/>
    <w:rsid w:val="005B71EC"/>
    <w:rsid w:val="005B7CDD"/>
    <w:rsid w:val="005C21BE"/>
    <w:rsid w:val="005C300C"/>
    <w:rsid w:val="005C305F"/>
    <w:rsid w:val="005C7733"/>
    <w:rsid w:val="005C7D44"/>
    <w:rsid w:val="005D1383"/>
    <w:rsid w:val="005D18C5"/>
    <w:rsid w:val="005D367F"/>
    <w:rsid w:val="005D3B22"/>
    <w:rsid w:val="005D553E"/>
    <w:rsid w:val="005D5AF8"/>
    <w:rsid w:val="005D5CB2"/>
    <w:rsid w:val="005D6CAF"/>
    <w:rsid w:val="005E03E6"/>
    <w:rsid w:val="005E2604"/>
    <w:rsid w:val="005E2AF9"/>
    <w:rsid w:val="005E4221"/>
    <w:rsid w:val="005E4A78"/>
    <w:rsid w:val="005E5F81"/>
    <w:rsid w:val="005E6AEF"/>
    <w:rsid w:val="005E6F5E"/>
    <w:rsid w:val="005E7923"/>
    <w:rsid w:val="005E7D7D"/>
    <w:rsid w:val="005F07EB"/>
    <w:rsid w:val="005F1616"/>
    <w:rsid w:val="005F22C0"/>
    <w:rsid w:val="005F48B9"/>
    <w:rsid w:val="005F6487"/>
    <w:rsid w:val="00600235"/>
    <w:rsid w:val="00604AFD"/>
    <w:rsid w:val="00605299"/>
    <w:rsid w:val="00606743"/>
    <w:rsid w:val="00607452"/>
    <w:rsid w:val="00607ABB"/>
    <w:rsid w:val="00610332"/>
    <w:rsid w:val="00611F59"/>
    <w:rsid w:val="00612D0A"/>
    <w:rsid w:val="006133E9"/>
    <w:rsid w:val="00613518"/>
    <w:rsid w:val="00613DF0"/>
    <w:rsid w:val="00614A5E"/>
    <w:rsid w:val="00615549"/>
    <w:rsid w:val="0061691B"/>
    <w:rsid w:val="00616BF1"/>
    <w:rsid w:val="00617B7F"/>
    <w:rsid w:val="00620BFA"/>
    <w:rsid w:val="00621A21"/>
    <w:rsid w:val="006244C7"/>
    <w:rsid w:val="00625FBB"/>
    <w:rsid w:val="00627B15"/>
    <w:rsid w:val="00627F9D"/>
    <w:rsid w:val="006305DF"/>
    <w:rsid w:val="006320D4"/>
    <w:rsid w:val="00632B8A"/>
    <w:rsid w:val="00633672"/>
    <w:rsid w:val="0063452C"/>
    <w:rsid w:val="00640355"/>
    <w:rsid w:val="00641430"/>
    <w:rsid w:val="00642849"/>
    <w:rsid w:val="0064338B"/>
    <w:rsid w:val="00645430"/>
    <w:rsid w:val="00645E89"/>
    <w:rsid w:val="0064769E"/>
    <w:rsid w:val="00647B03"/>
    <w:rsid w:val="006504CB"/>
    <w:rsid w:val="00650B5B"/>
    <w:rsid w:val="00653C91"/>
    <w:rsid w:val="0065443F"/>
    <w:rsid w:val="0065696E"/>
    <w:rsid w:val="00656E92"/>
    <w:rsid w:val="0065756C"/>
    <w:rsid w:val="0066022A"/>
    <w:rsid w:val="00662C44"/>
    <w:rsid w:val="00663B92"/>
    <w:rsid w:val="006640DF"/>
    <w:rsid w:val="00664A83"/>
    <w:rsid w:val="00664BB4"/>
    <w:rsid w:val="00665B2A"/>
    <w:rsid w:val="00665BF6"/>
    <w:rsid w:val="006663F7"/>
    <w:rsid w:val="006670D2"/>
    <w:rsid w:val="006674D1"/>
    <w:rsid w:val="00667E47"/>
    <w:rsid w:val="00670740"/>
    <w:rsid w:val="006714EB"/>
    <w:rsid w:val="00674D7D"/>
    <w:rsid w:val="006754FC"/>
    <w:rsid w:val="006756E9"/>
    <w:rsid w:val="00676DB0"/>
    <w:rsid w:val="00677451"/>
    <w:rsid w:val="00677D89"/>
    <w:rsid w:val="0068042D"/>
    <w:rsid w:val="00680463"/>
    <w:rsid w:val="00680563"/>
    <w:rsid w:val="00682319"/>
    <w:rsid w:val="00682FFE"/>
    <w:rsid w:val="0068673D"/>
    <w:rsid w:val="0068763C"/>
    <w:rsid w:val="00687B52"/>
    <w:rsid w:val="006904D2"/>
    <w:rsid w:val="00691431"/>
    <w:rsid w:val="006915A9"/>
    <w:rsid w:val="00693B1E"/>
    <w:rsid w:val="006964F1"/>
    <w:rsid w:val="0069732A"/>
    <w:rsid w:val="006973A0"/>
    <w:rsid w:val="00697604"/>
    <w:rsid w:val="00697AD5"/>
    <w:rsid w:val="006A0FC5"/>
    <w:rsid w:val="006A1285"/>
    <w:rsid w:val="006A18AE"/>
    <w:rsid w:val="006A20A1"/>
    <w:rsid w:val="006A26EC"/>
    <w:rsid w:val="006A3F32"/>
    <w:rsid w:val="006A49FB"/>
    <w:rsid w:val="006A4A68"/>
    <w:rsid w:val="006A60E5"/>
    <w:rsid w:val="006A6821"/>
    <w:rsid w:val="006A7603"/>
    <w:rsid w:val="006B044E"/>
    <w:rsid w:val="006B2747"/>
    <w:rsid w:val="006B2D49"/>
    <w:rsid w:val="006B3FF3"/>
    <w:rsid w:val="006B40D2"/>
    <w:rsid w:val="006B4971"/>
    <w:rsid w:val="006B4BC3"/>
    <w:rsid w:val="006B528A"/>
    <w:rsid w:val="006B59B7"/>
    <w:rsid w:val="006B6564"/>
    <w:rsid w:val="006B6AD4"/>
    <w:rsid w:val="006B6FB4"/>
    <w:rsid w:val="006C0ACA"/>
    <w:rsid w:val="006C267A"/>
    <w:rsid w:val="006C29A1"/>
    <w:rsid w:val="006C357F"/>
    <w:rsid w:val="006C4B1C"/>
    <w:rsid w:val="006C618B"/>
    <w:rsid w:val="006C74F4"/>
    <w:rsid w:val="006C7ACD"/>
    <w:rsid w:val="006D086E"/>
    <w:rsid w:val="006D0B13"/>
    <w:rsid w:val="006D0E7C"/>
    <w:rsid w:val="006D1BBA"/>
    <w:rsid w:val="006D3ED6"/>
    <w:rsid w:val="006D3FBE"/>
    <w:rsid w:val="006D4142"/>
    <w:rsid w:val="006D456A"/>
    <w:rsid w:val="006D463E"/>
    <w:rsid w:val="006D493E"/>
    <w:rsid w:val="006D4B29"/>
    <w:rsid w:val="006D4D78"/>
    <w:rsid w:val="006D5204"/>
    <w:rsid w:val="006D529B"/>
    <w:rsid w:val="006D5CB8"/>
    <w:rsid w:val="006D68DA"/>
    <w:rsid w:val="006E32E0"/>
    <w:rsid w:val="006E5523"/>
    <w:rsid w:val="006E6D3C"/>
    <w:rsid w:val="006F0579"/>
    <w:rsid w:val="006F05FB"/>
    <w:rsid w:val="006F13AF"/>
    <w:rsid w:val="006F247C"/>
    <w:rsid w:val="006F2B85"/>
    <w:rsid w:val="006F3726"/>
    <w:rsid w:val="006F4076"/>
    <w:rsid w:val="006F4A17"/>
    <w:rsid w:val="006F67B9"/>
    <w:rsid w:val="006F6D65"/>
    <w:rsid w:val="006F6F6C"/>
    <w:rsid w:val="006F753D"/>
    <w:rsid w:val="00700AA7"/>
    <w:rsid w:val="00703FDD"/>
    <w:rsid w:val="007054B9"/>
    <w:rsid w:val="007067DA"/>
    <w:rsid w:val="00707DC4"/>
    <w:rsid w:val="007112C4"/>
    <w:rsid w:val="007112F1"/>
    <w:rsid w:val="00711D8C"/>
    <w:rsid w:val="00711ED9"/>
    <w:rsid w:val="00712245"/>
    <w:rsid w:val="0071282E"/>
    <w:rsid w:val="00714730"/>
    <w:rsid w:val="007152F0"/>
    <w:rsid w:val="00715F75"/>
    <w:rsid w:val="00721E86"/>
    <w:rsid w:val="007221EE"/>
    <w:rsid w:val="00722D66"/>
    <w:rsid w:val="00722FFA"/>
    <w:rsid w:val="007238FF"/>
    <w:rsid w:val="00725693"/>
    <w:rsid w:val="0072569B"/>
    <w:rsid w:val="00725C30"/>
    <w:rsid w:val="00725E20"/>
    <w:rsid w:val="0073078F"/>
    <w:rsid w:val="007314CF"/>
    <w:rsid w:val="007316E5"/>
    <w:rsid w:val="007317C5"/>
    <w:rsid w:val="00733C0F"/>
    <w:rsid w:val="00733C75"/>
    <w:rsid w:val="00735104"/>
    <w:rsid w:val="007356C8"/>
    <w:rsid w:val="007362E8"/>
    <w:rsid w:val="00736B0D"/>
    <w:rsid w:val="00737014"/>
    <w:rsid w:val="0074018B"/>
    <w:rsid w:val="00742595"/>
    <w:rsid w:val="007426CD"/>
    <w:rsid w:val="00742D08"/>
    <w:rsid w:val="00742D4B"/>
    <w:rsid w:val="00743CE6"/>
    <w:rsid w:val="007444B7"/>
    <w:rsid w:val="00744F0F"/>
    <w:rsid w:val="00746112"/>
    <w:rsid w:val="00746B53"/>
    <w:rsid w:val="007470FA"/>
    <w:rsid w:val="00747E7F"/>
    <w:rsid w:val="00750FDE"/>
    <w:rsid w:val="00752C04"/>
    <w:rsid w:val="0075312C"/>
    <w:rsid w:val="007537E2"/>
    <w:rsid w:val="00753ADB"/>
    <w:rsid w:val="00753B0D"/>
    <w:rsid w:val="00753F75"/>
    <w:rsid w:val="0075468E"/>
    <w:rsid w:val="00754F91"/>
    <w:rsid w:val="007553F0"/>
    <w:rsid w:val="007561D0"/>
    <w:rsid w:val="007566EB"/>
    <w:rsid w:val="00756E22"/>
    <w:rsid w:val="0075778E"/>
    <w:rsid w:val="00757D58"/>
    <w:rsid w:val="00757DB1"/>
    <w:rsid w:val="0076023E"/>
    <w:rsid w:val="00762610"/>
    <w:rsid w:val="00762688"/>
    <w:rsid w:val="00762B56"/>
    <w:rsid w:val="00763DBB"/>
    <w:rsid w:val="0076404F"/>
    <w:rsid w:val="007654AB"/>
    <w:rsid w:val="00765E89"/>
    <w:rsid w:val="00767528"/>
    <w:rsid w:val="00770000"/>
    <w:rsid w:val="0077041D"/>
    <w:rsid w:val="00773DFE"/>
    <w:rsid w:val="007761C7"/>
    <w:rsid w:val="00776B97"/>
    <w:rsid w:val="007809A2"/>
    <w:rsid w:val="00781144"/>
    <w:rsid w:val="00781F96"/>
    <w:rsid w:val="00782413"/>
    <w:rsid w:val="00783A18"/>
    <w:rsid w:val="00783D9C"/>
    <w:rsid w:val="00784BB8"/>
    <w:rsid w:val="007864FA"/>
    <w:rsid w:val="00787623"/>
    <w:rsid w:val="0078769E"/>
    <w:rsid w:val="007876DF"/>
    <w:rsid w:val="00790999"/>
    <w:rsid w:val="00791429"/>
    <w:rsid w:val="00791D5B"/>
    <w:rsid w:val="00792088"/>
    <w:rsid w:val="007926DE"/>
    <w:rsid w:val="007934F3"/>
    <w:rsid w:val="00793809"/>
    <w:rsid w:val="00793920"/>
    <w:rsid w:val="00793A85"/>
    <w:rsid w:val="00794AE9"/>
    <w:rsid w:val="00794ECC"/>
    <w:rsid w:val="00795659"/>
    <w:rsid w:val="007964F7"/>
    <w:rsid w:val="00796D63"/>
    <w:rsid w:val="007A008A"/>
    <w:rsid w:val="007A0903"/>
    <w:rsid w:val="007A2D81"/>
    <w:rsid w:val="007A39CC"/>
    <w:rsid w:val="007A4011"/>
    <w:rsid w:val="007A54B6"/>
    <w:rsid w:val="007A590F"/>
    <w:rsid w:val="007A605B"/>
    <w:rsid w:val="007A6696"/>
    <w:rsid w:val="007A66BF"/>
    <w:rsid w:val="007A70F7"/>
    <w:rsid w:val="007A76CF"/>
    <w:rsid w:val="007B0213"/>
    <w:rsid w:val="007B11F8"/>
    <w:rsid w:val="007B38E1"/>
    <w:rsid w:val="007B3CB1"/>
    <w:rsid w:val="007B3D18"/>
    <w:rsid w:val="007B5233"/>
    <w:rsid w:val="007B5803"/>
    <w:rsid w:val="007B65D7"/>
    <w:rsid w:val="007C0125"/>
    <w:rsid w:val="007C0F72"/>
    <w:rsid w:val="007C2637"/>
    <w:rsid w:val="007C3C66"/>
    <w:rsid w:val="007C522A"/>
    <w:rsid w:val="007C6AD8"/>
    <w:rsid w:val="007C6FAC"/>
    <w:rsid w:val="007D3195"/>
    <w:rsid w:val="007D7272"/>
    <w:rsid w:val="007E03D3"/>
    <w:rsid w:val="007E0400"/>
    <w:rsid w:val="007E05D4"/>
    <w:rsid w:val="007E0991"/>
    <w:rsid w:val="007E0FFC"/>
    <w:rsid w:val="007E10D1"/>
    <w:rsid w:val="007E3481"/>
    <w:rsid w:val="007E3EB7"/>
    <w:rsid w:val="007E423C"/>
    <w:rsid w:val="007E4370"/>
    <w:rsid w:val="007E754F"/>
    <w:rsid w:val="007F2806"/>
    <w:rsid w:val="007F2820"/>
    <w:rsid w:val="007F3561"/>
    <w:rsid w:val="007F3FD7"/>
    <w:rsid w:val="007F4789"/>
    <w:rsid w:val="007F767C"/>
    <w:rsid w:val="00801B32"/>
    <w:rsid w:val="008029BC"/>
    <w:rsid w:val="00804A6C"/>
    <w:rsid w:val="00806E2E"/>
    <w:rsid w:val="00811166"/>
    <w:rsid w:val="00811910"/>
    <w:rsid w:val="00811BC9"/>
    <w:rsid w:val="008121CF"/>
    <w:rsid w:val="008123C2"/>
    <w:rsid w:val="00813488"/>
    <w:rsid w:val="00821FD9"/>
    <w:rsid w:val="00822C4A"/>
    <w:rsid w:val="008241A1"/>
    <w:rsid w:val="00825350"/>
    <w:rsid w:val="00825DCD"/>
    <w:rsid w:val="0082642F"/>
    <w:rsid w:val="00826E6A"/>
    <w:rsid w:val="00826FF0"/>
    <w:rsid w:val="008308C2"/>
    <w:rsid w:val="0083261C"/>
    <w:rsid w:val="0083355F"/>
    <w:rsid w:val="00833A73"/>
    <w:rsid w:val="00833CBD"/>
    <w:rsid w:val="008348B5"/>
    <w:rsid w:val="00834B44"/>
    <w:rsid w:val="008364B6"/>
    <w:rsid w:val="008422A9"/>
    <w:rsid w:val="00844290"/>
    <w:rsid w:val="00844E00"/>
    <w:rsid w:val="00845BB9"/>
    <w:rsid w:val="008470FF"/>
    <w:rsid w:val="00847214"/>
    <w:rsid w:val="008474CA"/>
    <w:rsid w:val="00847A17"/>
    <w:rsid w:val="008506D1"/>
    <w:rsid w:val="008508B9"/>
    <w:rsid w:val="00851812"/>
    <w:rsid w:val="00851D8E"/>
    <w:rsid w:val="00851DE6"/>
    <w:rsid w:val="0085227F"/>
    <w:rsid w:val="0085277C"/>
    <w:rsid w:val="008534CA"/>
    <w:rsid w:val="0085364A"/>
    <w:rsid w:val="0085547A"/>
    <w:rsid w:val="00856A08"/>
    <w:rsid w:val="00856CA4"/>
    <w:rsid w:val="00860559"/>
    <w:rsid w:val="00860B5E"/>
    <w:rsid w:val="0086130B"/>
    <w:rsid w:val="00861D88"/>
    <w:rsid w:val="00861DA4"/>
    <w:rsid w:val="008635D4"/>
    <w:rsid w:val="00863B21"/>
    <w:rsid w:val="0086425C"/>
    <w:rsid w:val="00864B06"/>
    <w:rsid w:val="00865C08"/>
    <w:rsid w:val="0086651E"/>
    <w:rsid w:val="008702DB"/>
    <w:rsid w:val="00871E3C"/>
    <w:rsid w:val="00873FB5"/>
    <w:rsid w:val="008745A1"/>
    <w:rsid w:val="0087483D"/>
    <w:rsid w:val="00874D3F"/>
    <w:rsid w:val="00875441"/>
    <w:rsid w:val="00876F7F"/>
    <w:rsid w:val="00877D31"/>
    <w:rsid w:val="00877F27"/>
    <w:rsid w:val="0088044F"/>
    <w:rsid w:val="0088076B"/>
    <w:rsid w:val="00880C3D"/>
    <w:rsid w:val="00880DAD"/>
    <w:rsid w:val="00881FA2"/>
    <w:rsid w:val="008831EB"/>
    <w:rsid w:val="00883925"/>
    <w:rsid w:val="00885137"/>
    <w:rsid w:val="0088533A"/>
    <w:rsid w:val="008859BC"/>
    <w:rsid w:val="00886638"/>
    <w:rsid w:val="00887D77"/>
    <w:rsid w:val="008910F6"/>
    <w:rsid w:val="008913A0"/>
    <w:rsid w:val="0089172A"/>
    <w:rsid w:val="0089245D"/>
    <w:rsid w:val="00892C55"/>
    <w:rsid w:val="00893EA4"/>
    <w:rsid w:val="00895023"/>
    <w:rsid w:val="00896E12"/>
    <w:rsid w:val="008A118D"/>
    <w:rsid w:val="008A1731"/>
    <w:rsid w:val="008A2989"/>
    <w:rsid w:val="008A2B67"/>
    <w:rsid w:val="008A2FD7"/>
    <w:rsid w:val="008A335F"/>
    <w:rsid w:val="008A3D94"/>
    <w:rsid w:val="008A4201"/>
    <w:rsid w:val="008A4A37"/>
    <w:rsid w:val="008A4AE4"/>
    <w:rsid w:val="008A670E"/>
    <w:rsid w:val="008A6A75"/>
    <w:rsid w:val="008A6C77"/>
    <w:rsid w:val="008A6DFD"/>
    <w:rsid w:val="008A783A"/>
    <w:rsid w:val="008A7A49"/>
    <w:rsid w:val="008B0D4F"/>
    <w:rsid w:val="008B1918"/>
    <w:rsid w:val="008B1F58"/>
    <w:rsid w:val="008B2283"/>
    <w:rsid w:val="008B261F"/>
    <w:rsid w:val="008B2E3E"/>
    <w:rsid w:val="008B2F67"/>
    <w:rsid w:val="008B34AB"/>
    <w:rsid w:val="008B3E27"/>
    <w:rsid w:val="008B4DE0"/>
    <w:rsid w:val="008B5E39"/>
    <w:rsid w:val="008B7C0E"/>
    <w:rsid w:val="008C0438"/>
    <w:rsid w:val="008C1070"/>
    <w:rsid w:val="008C2304"/>
    <w:rsid w:val="008C2398"/>
    <w:rsid w:val="008C373C"/>
    <w:rsid w:val="008C4576"/>
    <w:rsid w:val="008C6347"/>
    <w:rsid w:val="008C7C4B"/>
    <w:rsid w:val="008D0221"/>
    <w:rsid w:val="008D191D"/>
    <w:rsid w:val="008D3BBA"/>
    <w:rsid w:val="008D77C5"/>
    <w:rsid w:val="008E00FB"/>
    <w:rsid w:val="008E2615"/>
    <w:rsid w:val="008E27B9"/>
    <w:rsid w:val="008E2D92"/>
    <w:rsid w:val="008E3BB7"/>
    <w:rsid w:val="008E3DD6"/>
    <w:rsid w:val="008E3EF4"/>
    <w:rsid w:val="008E5F64"/>
    <w:rsid w:val="008E661A"/>
    <w:rsid w:val="008E6ACF"/>
    <w:rsid w:val="008E7FFB"/>
    <w:rsid w:val="008F041D"/>
    <w:rsid w:val="008F298E"/>
    <w:rsid w:val="008F43AA"/>
    <w:rsid w:val="008F75A5"/>
    <w:rsid w:val="009011D4"/>
    <w:rsid w:val="009016B3"/>
    <w:rsid w:val="00901D12"/>
    <w:rsid w:val="00902414"/>
    <w:rsid w:val="00904172"/>
    <w:rsid w:val="00904494"/>
    <w:rsid w:val="00904BBD"/>
    <w:rsid w:val="00906191"/>
    <w:rsid w:val="00906711"/>
    <w:rsid w:val="009071B9"/>
    <w:rsid w:val="00910473"/>
    <w:rsid w:val="009114DE"/>
    <w:rsid w:val="00912533"/>
    <w:rsid w:val="00914082"/>
    <w:rsid w:val="0091544E"/>
    <w:rsid w:val="00915861"/>
    <w:rsid w:val="00916EC9"/>
    <w:rsid w:val="00920771"/>
    <w:rsid w:val="00920D0B"/>
    <w:rsid w:val="00922D53"/>
    <w:rsid w:val="00922EBD"/>
    <w:rsid w:val="00923962"/>
    <w:rsid w:val="00925851"/>
    <w:rsid w:val="0092620A"/>
    <w:rsid w:val="0092651D"/>
    <w:rsid w:val="009300B1"/>
    <w:rsid w:val="00930640"/>
    <w:rsid w:val="0094119C"/>
    <w:rsid w:val="00943EBE"/>
    <w:rsid w:val="009442BB"/>
    <w:rsid w:val="00944CCD"/>
    <w:rsid w:val="009453C1"/>
    <w:rsid w:val="0094593F"/>
    <w:rsid w:val="00947AE3"/>
    <w:rsid w:val="0095133D"/>
    <w:rsid w:val="009532C2"/>
    <w:rsid w:val="0095397C"/>
    <w:rsid w:val="009544EF"/>
    <w:rsid w:val="00954772"/>
    <w:rsid w:val="00954C64"/>
    <w:rsid w:val="0095670F"/>
    <w:rsid w:val="00960C56"/>
    <w:rsid w:val="00961817"/>
    <w:rsid w:val="009618C8"/>
    <w:rsid w:val="00961FED"/>
    <w:rsid w:val="00964BAE"/>
    <w:rsid w:val="009656B2"/>
    <w:rsid w:val="00965DC0"/>
    <w:rsid w:val="00966B39"/>
    <w:rsid w:val="00967C1C"/>
    <w:rsid w:val="00967EF0"/>
    <w:rsid w:val="00970A1A"/>
    <w:rsid w:val="00971278"/>
    <w:rsid w:val="009715F0"/>
    <w:rsid w:val="009729A8"/>
    <w:rsid w:val="009735E7"/>
    <w:rsid w:val="00973A8E"/>
    <w:rsid w:val="00974112"/>
    <w:rsid w:val="0097454B"/>
    <w:rsid w:val="009763BD"/>
    <w:rsid w:val="009774DC"/>
    <w:rsid w:val="009813DE"/>
    <w:rsid w:val="009826BF"/>
    <w:rsid w:val="00983D26"/>
    <w:rsid w:val="009849F4"/>
    <w:rsid w:val="00984DA0"/>
    <w:rsid w:val="0098595B"/>
    <w:rsid w:val="009908DF"/>
    <w:rsid w:val="00990E4D"/>
    <w:rsid w:val="00991613"/>
    <w:rsid w:val="009921F2"/>
    <w:rsid w:val="00992FA6"/>
    <w:rsid w:val="0099398E"/>
    <w:rsid w:val="0099631B"/>
    <w:rsid w:val="00996A52"/>
    <w:rsid w:val="00996E0A"/>
    <w:rsid w:val="00997015"/>
    <w:rsid w:val="00997C5F"/>
    <w:rsid w:val="009A0140"/>
    <w:rsid w:val="009A05E7"/>
    <w:rsid w:val="009A09A6"/>
    <w:rsid w:val="009A278D"/>
    <w:rsid w:val="009A302F"/>
    <w:rsid w:val="009A36E6"/>
    <w:rsid w:val="009A3DFF"/>
    <w:rsid w:val="009A5447"/>
    <w:rsid w:val="009A594E"/>
    <w:rsid w:val="009A5A47"/>
    <w:rsid w:val="009A5EF7"/>
    <w:rsid w:val="009A7628"/>
    <w:rsid w:val="009A764C"/>
    <w:rsid w:val="009A7E59"/>
    <w:rsid w:val="009B0281"/>
    <w:rsid w:val="009B120C"/>
    <w:rsid w:val="009B1448"/>
    <w:rsid w:val="009B1957"/>
    <w:rsid w:val="009B3CD1"/>
    <w:rsid w:val="009B4925"/>
    <w:rsid w:val="009B57FA"/>
    <w:rsid w:val="009B5C77"/>
    <w:rsid w:val="009C1A1A"/>
    <w:rsid w:val="009C220F"/>
    <w:rsid w:val="009C3223"/>
    <w:rsid w:val="009C364A"/>
    <w:rsid w:val="009C405D"/>
    <w:rsid w:val="009C4C5F"/>
    <w:rsid w:val="009C53F3"/>
    <w:rsid w:val="009C7725"/>
    <w:rsid w:val="009D039D"/>
    <w:rsid w:val="009D368C"/>
    <w:rsid w:val="009D3E01"/>
    <w:rsid w:val="009D4125"/>
    <w:rsid w:val="009D5DCE"/>
    <w:rsid w:val="009D6E1A"/>
    <w:rsid w:val="009D75B3"/>
    <w:rsid w:val="009E13DC"/>
    <w:rsid w:val="009E1548"/>
    <w:rsid w:val="009E2C94"/>
    <w:rsid w:val="009E40DE"/>
    <w:rsid w:val="009E5418"/>
    <w:rsid w:val="009E67B2"/>
    <w:rsid w:val="009E79A7"/>
    <w:rsid w:val="009F1A42"/>
    <w:rsid w:val="009F28F7"/>
    <w:rsid w:val="009F2C2A"/>
    <w:rsid w:val="009F2EDF"/>
    <w:rsid w:val="009F2FA9"/>
    <w:rsid w:val="009F30CF"/>
    <w:rsid w:val="009F39FF"/>
    <w:rsid w:val="009F3BAC"/>
    <w:rsid w:val="009F5000"/>
    <w:rsid w:val="009F5C17"/>
    <w:rsid w:val="009F5E75"/>
    <w:rsid w:val="009F622D"/>
    <w:rsid w:val="009F6901"/>
    <w:rsid w:val="009F77D2"/>
    <w:rsid w:val="00A00454"/>
    <w:rsid w:val="00A02BC2"/>
    <w:rsid w:val="00A04018"/>
    <w:rsid w:val="00A0550C"/>
    <w:rsid w:val="00A05CA6"/>
    <w:rsid w:val="00A05E0C"/>
    <w:rsid w:val="00A065B7"/>
    <w:rsid w:val="00A079E0"/>
    <w:rsid w:val="00A115B8"/>
    <w:rsid w:val="00A126D7"/>
    <w:rsid w:val="00A12CA8"/>
    <w:rsid w:val="00A12D31"/>
    <w:rsid w:val="00A136DC"/>
    <w:rsid w:val="00A14366"/>
    <w:rsid w:val="00A149C0"/>
    <w:rsid w:val="00A14EA2"/>
    <w:rsid w:val="00A15198"/>
    <w:rsid w:val="00A155A9"/>
    <w:rsid w:val="00A15865"/>
    <w:rsid w:val="00A15CEA"/>
    <w:rsid w:val="00A16665"/>
    <w:rsid w:val="00A2381B"/>
    <w:rsid w:val="00A24709"/>
    <w:rsid w:val="00A24CF9"/>
    <w:rsid w:val="00A25A9D"/>
    <w:rsid w:val="00A25D92"/>
    <w:rsid w:val="00A272E8"/>
    <w:rsid w:val="00A321E0"/>
    <w:rsid w:val="00A33AE9"/>
    <w:rsid w:val="00A34BBE"/>
    <w:rsid w:val="00A35BAB"/>
    <w:rsid w:val="00A37184"/>
    <w:rsid w:val="00A37B6C"/>
    <w:rsid w:val="00A404ED"/>
    <w:rsid w:val="00A417A4"/>
    <w:rsid w:val="00A422DD"/>
    <w:rsid w:val="00A42FC3"/>
    <w:rsid w:val="00A43AA1"/>
    <w:rsid w:val="00A45853"/>
    <w:rsid w:val="00A45943"/>
    <w:rsid w:val="00A46820"/>
    <w:rsid w:val="00A50539"/>
    <w:rsid w:val="00A525E4"/>
    <w:rsid w:val="00A533F1"/>
    <w:rsid w:val="00A53A17"/>
    <w:rsid w:val="00A544B6"/>
    <w:rsid w:val="00A545DA"/>
    <w:rsid w:val="00A57F38"/>
    <w:rsid w:val="00A60222"/>
    <w:rsid w:val="00A605FD"/>
    <w:rsid w:val="00A60CE7"/>
    <w:rsid w:val="00A616D6"/>
    <w:rsid w:val="00A63109"/>
    <w:rsid w:val="00A63873"/>
    <w:rsid w:val="00A64C83"/>
    <w:rsid w:val="00A65647"/>
    <w:rsid w:val="00A66D9F"/>
    <w:rsid w:val="00A71A1C"/>
    <w:rsid w:val="00A72695"/>
    <w:rsid w:val="00A74FD4"/>
    <w:rsid w:val="00A753C8"/>
    <w:rsid w:val="00A76043"/>
    <w:rsid w:val="00A800E5"/>
    <w:rsid w:val="00A81666"/>
    <w:rsid w:val="00A81FEA"/>
    <w:rsid w:val="00A83218"/>
    <w:rsid w:val="00A83D56"/>
    <w:rsid w:val="00A83EB5"/>
    <w:rsid w:val="00A84302"/>
    <w:rsid w:val="00A84A31"/>
    <w:rsid w:val="00A85198"/>
    <w:rsid w:val="00A87F24"/>
    <w:rsid w:val="00A934D8"/>
    <w:rsid w:val="00A948D1"/>
    <w:rsid w:val="00A96BD7"/>
    <w:rsid w:val="00A97D10"/>
    <w:rsid w:val="00AA00FD"/>
    <w:rsid w:val="00AA0F64"/>
    <w:rsid w:val="00AA3308"/>
    <w:rsid w:val="00AA337E"/>
    <w:rsid w:val="00AA4236"/>
    <w:rsid w:val="00AA5FEA"/>
    <w:rsid w:val="00AA6982"/>
    <w:rsid w:val="00AA6D2C"/>
    <w:rsid w:val="00AA7363"/>
    <w:rsid w:val="00AB1403"/>
    <w:rsid w:val="00AB173C"/>
    <w:rsid w:val="00AB177C"/>
    <w:rsid w:val="00AB187C"/>
    <w:rsid w:val="00AB1E2A"/>
    <w:rsid w:val="00AB2768"/>
    <w:rsid w:val="00AB2C7C"/>
    <w:rsid w:val="00AB3A39"/>
    <w:rsid w:val="00AB4B8C"/>
    <w:rsid w:val="00AB5960"/>
    <w:rsid w:val="00AB685A"/>
    <w:rsid w:val="00AB7565"/>
    <w:rsid w:val="00AB788F"/>
    <w:rsid w:val="00AB7C0F"/>
    <w:rsid w:val="00AC3F97"/>
    <w:rsid w:val="00AC420E"/>
    <w:rsid w:val="00AC4896"/>
    <w:rsid w:val="00AC78B5"/>
    <w:rsid w:val="00AC7C65"/>
    <w:rsid w:val="00AD0496"/>
    <w:rsid w:val="00AD074D"/>
    <w:rsid w:val="00AD085C"/>
    <w:rsid w:val="00AD22CA"/>
    <w:rsid w:val="00AD2556"/>
    <w:rsid w:val="00AD357F"/>
    <w:rsid w:val="00AD494D"/>
    <w:rsid w:val="00AD4A7D"/>
    <w:rsid w:val="00AD4E85"/>
    <w:rsid w:val="00AD4EA8"/>
    <w:rsid w:val="00AD50AE"/>
    <w:rsid w:val="00AD7658"/>
    <w:rsid w:val="00AE0630"/>
    <w:rsid w:val="00AE0A0D"/>
    <w:rsid w:val="00AE1E1A"/>
    <w:rsid w:val="00AE220F"/>
    <w:rsid w:val="00AE4943"/>
    <w:rsid w:val="00AE4B47"/>
    <w:rsid w:val="00AE52E6"/>
    <w:rsid w:val="00AE54D8"/>
    <w:rsid w:val="00AE56D7"/>
    <w:rsid w:val="00AE7296"/>
    <w:rsid w:val="00AF128A"/>
    <w:rsid w:val="00AF1B43"/>
    <w:rsid w:val="00AF1D7F"/>
    <w:rsid w:val="00AF2D7D"/>
    <w:rsid w:val="00AF30AB"/>
    <w:rsid w:val="00AF50F7"/>
    <w:rsid w:val="00AF6AA1"/>
    <w:rsid w:val="00B0079A"/>
    <w:rsid w:val="00B02AE0"/>
    <w:rsid w:val="00B02B50"/>
    <w:rsid w:val="00B043AE"/>
    <w:rsid w:val="00B04771"/>
    <w:rsid w:val="00B066B0"/>
    <w:rsid w:val="00B06CA7"/>
    <w:rsid w:val="00B07A1D"/>
    <w:rsid w:val="00B11352"/>
    <w:rsid w:val="00B12332"/>
    <w:rsid w:val="00B12C08"/>
    <w:rsid w:val="00B140A4"/>
    <w:rsid w:val="00B145EC"/>
    <w:rsid w:val="00B161A5"/>
    <w:rsid w:val="00B1635F"/>
    <w:rsid w:val="00B175FD"/>
    <w:rsid w:val="00B21CD2"/>
    <w:rsid w:val="00B21E16"/>
    <w:rsid w:val="00B2334E"/>
    <w:rsid w:val="00B234F8"/>
    <w:rsid w:val="00B23759"/>
    <w:rsid w:val="00B254C3"/>
    <w:rsid w:val="00B27153"/>
    <w:rsid w:val="00B30CB9"/>
    <w:rsid w:val="00B319CD"/>
    <w:rsid w:val="00B324C5"/>
    <w:rsid w:val="00B32540"/>
    <w:rsid w:val="00B33FA4"/>
    <w:rsid w:val="00B35AAA"/>
    <w:rsid w:val="00B36B9D"/>
    <w:rsid w:val="00B36DA6"/>
    <w:rsid w:val="00B37DA9"/>
    <w:rsid w:val="00B41DDA"/>
    <w:rsid w:val="00B423ED"/>
    <w:rsid w:val="00B424BE"/>
    <w:rsid w:val="00B43397"/>
    <w:rsid w:val="00B43716"/>
    <w:rsid w:val="00B44973"/>
    <w:rsid w:val="00B45E76"/>
    <w:rsid w:val="00B46164"/>
    <w:rsid w:val="00B46F1A"/>
    <w:rsid w:val="00B470C6"/>
    <w:rsid w:val="00B47839"/>
    <w:rsid w:val="00B50841"/>
    <w:rsid w:val="00B50B02"/>
    <w:rsid w:val="00B50DAD"/>
    <w:rsid w:val="00B5123A"/>
    <w:rsid w:val="00B514A9"/>
    <w:rsid w:val="00B52769"/>
    <w:rsid w:val="00B53CF2"/>
    <w:rsid w:val="00B54A1E"/>
    <w:rsid w:val="00B55205"/>
    <w:rsid w:val="00B562A2"/>
    <w:rsid w:val="00B565BD"/>
    <w:rsid w:val="00B56F90"/>
    <w:rsid w:val="00B61D1B"/>
    <w:rsid w:val="00B63699"/>
    <w:rsid w:val="00B641E3"/>
    <w:rsid w:val="00B64E6E"/>
    <w:rsid w:val="00B65111"/>
    <w:rsid w:val="00B6560F"/>
    <w:rsid w:val="00B65B11"/>
    <w:rsid w:val="00B65DD9"/>
    <w:rsid w:val="00B66067"/>
    <w:rsid w:val="00B667B2"/>
    <w:rsid w:val="00B6706C"/>
    <w:rsid w:val="00B675B8"/>
    <w:rsid w:val="00B725E5"/>
    <w:rsid w:val="00B72C65"/>
    <w:rsid w:val="00B77614"/>
    <w:rsid w:val="00B777DA"/>
    <w:rsid w:val="00B803CD"/>
    <w:rsid w:val="00B811B1"/>
    <w:rsid w:val="00B823F0"/>
    <w:rsid w:val="00B82683"/>
    <w:rsid w:val="00B830A3"/>
    <w:rsid w:val="00B83F9C"/>
    <w:rsid w:val="00B846B8"/>
    <w:rsid w:val="00B84AAD"/>
    <w:rsid w:val="00B85854"/>
    <w:rsid w:val="00B859DB"/>
    <w:rsid w:val="00B86BF0"/>
    <w:rsid w:val="00B8745A"/>
    <w:rsid w:val="00B920BA"/>
    <w:rsid w:val="00B92868"/>
    <w:rsid w:val="00B92D30"/>
    <w:rsid w:val="00B937F5"/>
    <w:rsid w:val="00B94806"/>
    <w:rsid w:val="00B9484F"/>
    <w:rsid w:val="00B95381"/>
    <w:rsid w:val="00B959D1"/>
    <w:rsid w:val="00B9792E"/>
    <w:rsid w:val="00BA2B2F"/>
    <w:rsid w:val="00BA4806"/>
    <w:rsid w:val="00BA5B46"/>
    <w:rsid w:val="00BA6B2D"/>
    <w:rsid w:val="00BB0969"/>
    <w:rsid w:val="00BB0A59"/>
    <w:rsid w:val="00BB3C05"/>
    <w:rsid w:val="00BB3E83"/>
    <w:rsid w:val="00BB3FA9"/>
    <w:rsid w:val="00BB52EE"/>
    <w:rsid w:val="00BB5858"/>
    <w:rsid w:val="00BB5D7E"/>
    <w:rsid w:val="00BB624A"/>
    <w:rsid w:val="00BB6489"/>
    <w:rsid w:val="00BB68C5"/>
    <w:rsid w:val="00BB758C"/>
    <w:rsid w:val="00BC1331"/>
    <w:rsid w:val="00BC2D41"/>
    <w:rsid w:val="00BC31BD"/>
    <w:rsid w:val="00BC468A"/>
    <w:rsid w:val="00BC52EC"/>
    <w:rsid w:val="00BC6092"/>
    <w:rsid w:val="00BC66F9"/>
    <w:rsid w:val="00BC723B"/>
    <w:rsid w:val="00BD1727"/>
    <w:rsid w:val="00BD19E3"/>
    <w:rsid w:val="00BD1CDD"/>
    <w:rsid w:val="00BD4BAD"/>
    <w:rsid w:val="00BD4C9B"/>
    <w:rsid w:val="00BD4EE0"/>
    <w:rsid w:val="00BD768D"/>
    <w:rsid w:val="00BD7F9A"/>
    <w:rsid w:val="00BE0B15"/>
    <w:rsid w:val="00BE293B"/>
    <w:rsid w:val="00BE3E4C"/>
    <w:rsid w:val="00BE5393"/>
    <w:rsid w:val="00BE57ED"/>
    <w:rsid w:val="00BE7AD9"/>
    <w:rsid w:val="00BF01BD"/>
    <w:rsid w:val="00BF0498"/>
    <w:rsid w:val="00BF04FF"/>
    <w:rsid w:val="00BF0A10"/>
    <w:rsid w:val="00BF15AF"/>
    <w:rsid w:val="00BF1EB7"/>
    <w:rsid w:val="00BF2C5A"/>
    <w:rsid w:val="00BF3EAD"/>
    <w:rsid w:val="00BF5381"/>
    <w:rsid w:val="00BF740F"/>
    <w:rsid w:val="00BF760A"/>
    <w:rsid w:val="00BF7914"/>
    <w:rsid w:val="00C00A78"/>
    <w:rsid w:val="00C01103"/>
    <w:rsid w:val="00C027A1"/>
    <w:rsid w:val="00C033C1"/>
    <w:rsid w:val="00C03950"/>
    <w:rsid w:val="00C042A7"/>
    <w:rsid w:val="00C043B9"/>
    <w:rsid w:val="00C04CD9"/>
    <w:rsid w:val="00C04D26"/>
    <w:rsid w:val="00C05084"/>
    <w:rsid w:val="00C1128B"/>
    <w:rsid w:val="00C114EB"/>
    <w:rsid w:val="00C11B4F"/>
    <w:rsid w:val="00C13654"/>
    <w:rsid w:val="00C13895"/>
    <w:rsid w:val="00C13A3F"/>
    <w:rsid w:val="00C13B20"/>
    <w:rsid w:val="00C14740"/>
    <w:rsid w:val="00C148BE"/>
    <w:rsid w:val="00C14A68"/>
    <w:rsid w:val="00C15484"/>
    <w:rsid w:val="00C1563B"/>
    <w:rsid w:val="00C159AF"/>
    <w:rsid w:val="00C1640B"/>
    <w:rsid w:val="00C16CDC"/>
    <w:rsid w:val="00C206A5"/>
    <w:rsid w:val="00C22E6D"/>
    <w:rsid w:val="00C27696"/>
    <w:rsid w:val="00C27A66"/>
    <w:rsid w:val="00C3033E"/>
    <w:rsid w:val="00C32A4E"/>
    <w:rsid w:val="00C34AA9"/>
    <w:rsid w:val="00C3598F"/>
    <w:rsid w:val="00C36612"/>
    <w:rsid w:val="00C36ED5"/>
    <w:rsid w:val="00C3721E"/>
    <w:rsid w:val="00C3725F"/>
    <w:rsid w:val="00C377E9"/>
    <w:rsid w:val="00C37EB4"/>
    <w:rsid w:val="00C409E9"/>
    <w:rsid w:val="00C40F4E"/>
    <w:rsid w:val="00C41022"/>
    <w:rsid w:val="00C413FA"/>
    <w:rsid w:val="00C41A37"/>
    <w:rsid w:val="00C42A17"/>
    <w:rsid w:val="00C43158"/>
    <w:rsid w:val="00C44C32"/>
    <w:rsid w:val="00C44E3B"/>
    <w:rsid w:val="00C45EAB"/>
    <w:rsid w:val="00C46355"/>
    <w:rsid w:val="00C46E8C"/>
    <w:rsid w:val="00C4740D"/>
    <w:rsid w:val="00C511F8"/>
    <w:rsid w:val="00C52791"/>
    <w:rsid w:val="00C54796"/>
    <w:rsid w:val="00C54DD8"/>
    <w:rsid w:val="00C54EFC"/>
    <w:rsid w:val="00C55E6B"/>
    <w:rsid w:val="00C5731E"/>
    <w:rsid w:val="00C613C8"/>
    <w:rsid w:val="00C63AE2"/>
    <w:rsid w:val="00C64A7D"/>
    <w:rsid w:val="00C66072"/>
    <w:rsid w:val="00C662C2"/>
    <w:rsid w:val="00C664A3"/>
    <w:rsid w:val="00C66E86"/>
    <w:rsid w:val="00C700EA"/>
    <w:rsid w:val="00C703B2"/>
    <w:rsid w:val="00C70431"/>
    <w:rsid w:val="00C71452"/>
    <w:rsid w:val="00C71D31"/>
    <w:rsid w:val="00C75F4C"/>
    <w:rsid w:val="00C762F3"/>
    <w:rsid w:val="00C768AF"/>
    <w:rsid w:val="00C77385"/>
    <w:rsid w:val="00C80C08"/>
    <w:rsid w:val="00C81053"/>
    <w:rsid w:val="00C826D4"/>
    <w:rsid w:val="00C83539"/>
    <w:rsid w:val="00C84F82"/>
    <w:rsid w:val="00C855EA"/>
    <w:rsid w:val="00C8712C"/>
    <w:rsid w:val="00C90451"/>
    <w:rsid w:val="00C917C4"/>
    <w:rsid w:val="00C91BC1"/>
    <w:rsid w:val="00C938FC"/>
    <w:rsid w:val="00C93BF9"/>
    <w:rsid w:val="00C93E29"/>
    <w:rsid w:val="00C946FE"/>
    <w:rsid w:val="00C96FD1"/>
    <w:rsid w:val="00C9748F"/>
    <w:rsid w:val="00C97670"/>
    <w:rsid w:val="00CA1477"/>
    <w:rsid w:val="00CA1AEE"/>
    <w:rsid w:val="00CA2390"/>
    <w:rsid w:val="00CA554F"/>
    <w:rsid w:val="00CA5DF5"/>
    <w:rsid w:val="00CA5F3B"/>
    <w:rsid w:val="00CB0C1B"/>
    <w:rsid w:val="00CB144D"/>
    <w:rsid w:val="00CB2113"/>
    <w:rsid w:val="00CB2550"/>
    <w:rsid w:val="00CB2A72"/>
    <w:rsid w:val="00CB2D63"/>
    <w:rsid w:val="00CC04AA"/>
    <w:rsid w:val="00CC091A"/>
    <w:rsid w:val="00CC22CA"/>
    <w:rsid w:val="00CC40C6"/>
    <w:rsid w:val="00CC439B"/>
    <w:rsid w:val="00CC6874"/>
    <w:rsid w:val="00CC6FA0"/>
    <w:rsid w:val="00CC7252"/>
    <w:rsid w:val="00CC7DAD"/>
    <w:rsid w:val="00CD0F9F"/>
    <w:rsid w:val="00CD12DF"/>
    <w:rsid w:val="00CD3B85"/>
    <w:rsid w:val="00CD4F2E"/>
    <w:rsid w:val="00CE0296"/>
    <w:rsid w:val="00CE0D7E"/>
    <w:rsid w:val="00CE37CB"/>
    <w:rsid w:val="00CE3AF7"/>
    <w:rsid w:val="00CE4221"/>
    <w:rsid w:val="00CE61F4"/>
    <w:rsid w:val="00CF0309"/>
    <w:rsid w:val="00CF08BF"/>
    <w:rsid w:val="00CF3F71"/>
    <w:rsid w:val="00CF5316"/>
    <w:rsid w:val="00CF5A24"/>
    <w:rsid w:val="00CF65B0"/>
    <w:rsid w:val="00D00056"/>
    <w:rsid w:val="00D008F5"/>
    <w:rsid w:val="00D025DF"/>
    <w:rsid w:val="00D02C10"/>
    <w:rsid w:val="00D03881"/>
    <w:rsid w:val="00D04F78"/>
    <w:rsid w:val="00D06553"/>
    <w:rsid w:val="00D07B3D"/>
    <w:rsid w:val="00D108E4"/>
    <w:rsid w:val="00D10930"/>
    <w:rsid w:val="00D10B95"/>
    <w:rsid w:val="00D122DD"/>
    <w:rsid w:val="00D127C5"/>
    <w:rsid w:val="00D12BC4"/>
    <w:rsid w:val="00D161D5"/>
    <w:rsid w:val="00D177FF"/>
    <w:rsid w:val="00D206EB"/>
    <w:rsid w:val="00D216E4"/>
    <w:rsid w:val="00D21AF7"/>
    <w:rsid w:val="00D22DA5"/>
    <w:rsid w:val="00D2455A"/>
    <w:rsid w:val="00D24F06"/>
    <w:rsid w:val="00D25972"/>
    <w:rsid w:val="00D26563"/>
    <w:rsid w:val="00D26762"/>
    <w:rsid w:val="00D26A44"/>
    <w:rsid w:val="00D3172E"/>
    <w:rsid w:val="00D31772"/>
    <w:rsid w:val="00D33845"/>
    <w:rsid w:val="00D3642C"/>
    <w:rsid w:val="00D377F2"/>
    <w:rsid w:val="00D41888"/>
    <w:rsid w:val="00D41E05"/>
    <w:rsid w:val="00D42536"/>
    <w:rsid w:val="00D42874"/>
    <w:rsid w:val="00D42990"/>
    <w:rsid w:val="00D4529D"/>
    <w:rsid w:val="00D45861"/>
    <w:rsid w:val="00D45BDF"/>
    <w:rsid w:val="00D477CD"/>
    <w:rsid w:val="00D50A5F"/>
    <w:rsid w:val="00D51500"/>
    <w:rsid w:val="00D528F6"/>
    <w:rsid w:val="00D60505"/>
    <w:rsid w:val="00D60C49"/>
    <w:rsid w:val="00D60C86"/>
    <w:rsid w:val="00D620FC"/>
    <w:rsid w:val="00D626C8"/>
    <w:rsid w:val="00D62BCF"/>
    <w:rsid w:val="00D63182"/>
    <w:rsid w:val="00D63188"/>
    <w:rsid w:val="00D63AF8"/>
    <w:rsid w:val="00D64243"/>
    <w:rsid w:val="00D672E7"/>
    <w:rsid w:val="00D67670"/>
    <w:rsid w:val="00D67BEC"/>
    <w:rsid w:val="00D67FDA"/>
    <w:rsid w:val="00D70822"/>
    <w:rsid w:val="00D71132"/>
    <w:rsid w:val="00D711A2"/>
    <w:rsid w:val="00D713C8"/>
    <w:rsid w:val="00D71B75"/>
    <w:rsid w:val="00D71BEF"/>
    <w:rsid w:val="00D72ABA"/>
    <w:rsid w:val="00D7505A"/>
    <w:rsid w:val="00D7775F"/>
    <w:rsid w:val="00D80EF3"/>
    <w:rsid w:val="00D81BD9"/>
    <w:rsid w:val="00D83562"/>
    <w:rsid w:val="00D85A1E"/>
    <w:rsid w:val="00D8766D"/>
    <w:rsid w:val="00D87733"/>
    <w:rsid w:val="00D87A06"/>
    <w:rsid w:val="00D87D3F"/>
    <w:rsid w:val="00D87E85"/>
    <w:rsid w:val="00D902CA"/>
    <w:rsid w:val="00D93822"/>
    <w:rsid w:val="00D957C8"/>
    <w:rsid w:val="00D960A1"/>
    <w:rsid w:val="00D96D38"/>
    <w:rsid w:val="00D9733D"/>
    <w:rsid w:val="00DA1705"/>
    <w:rsid w:val="00DA1921"/>
    <w:rsid w:val="00DA2CCE"/>
    <w:rsid w:val="00DA3551"/>
    <w:rsid w:val="00DA4D86"/>
    <w:rsid w:val="00DA7E40"/>
    <w:rsid w:val="00DB024A"/>
    <w:rsid w:val="00DB0BD0"/>
    <w:rsid w:val="00DB1366"/>
    <w:rsid w:val="00DB3F80"/>
    <w:rsid w:val="00DB410A"/>
    <w:rsid w:val="00DB4A3F"/>
    <w:rsid w:val="00DB6525"/>
    <w:rsid w:val="00DB67BC"/>
    <w:rsid w:val="00DB6A9E"/>
    <w:rsid w:val="00DC092B"/>
    <w:rsid w:val="00DC13CA"/>
    <w:rsid w:val="00DC150B"/>
    <w:rsid w:val="00DC3987"/>
    <w:rsid w:val="00DC3FD5"/>
    <w:rsid w:val="00DC491E"/>
    <w:rsid w:val="00DC49E2"/>
    <w:rsid w:val="00DC49FB"/>
    <w:rsid w:val="00DC57F9"/>
    <w:rsid w:val="00DC5861"/>
    <w:rsid w:val="00DC7F66"/>
    <w:rsid w:val="00DD2959"/>
    <w:rsid w:val="00DD3026"/>
    <w:rsid w:val="00DD37FB"/>
    <w:rsid w:val="00DD3BC8"/>
    <w:rsid w:val="00DD4508"/>
    <w:rsid w:val="00DD565E"/>
    <w:rsid w:val="00DD5A91"/>
    <w:rsid w:val="00DD6972"/>
    <w:rsid w:val="00DD7F63"/>
    <w:rsid w:val="00DE069E"/>
    <w:rsid w:val="00DE0B1A"/>
    <w:rsid w:val="00DE25C7"/>
    <w:rsid w:val="00DE2F1E"/>
    <w:rsid w:val="00DE37FC"/>
    <w:rsid w:val="00DE4481"/>
    <w:rsid w:val="00DE4E02"/>
    <w:rsid w:val="00DE4FC9"/>
    <w:rsid w:val="00DE690C"/>
    <w:rsid w:val="00DE748D"/>
    <w:rsid w:val="00DE74A2"/>
    <w:rsid w:val="00DE7767"/>
    <w:rsid w:val="00DF0A55"/>
    <w:rsid w:val="00DF1296"/>
    <w:rsid w:val="00DF152C"/>
    <w:rsid w:val="00DF2CF8"/>
    <w:rsid w:val="00DF2DE1"/>
    <w:rsid w:val="00DF3012"/>
    <w:rsid w:val="00DF3854"/>
    <w:rsid w:val="00DF50AD"/>
    <w:rsid w:val="00DF5783"/>
    <w:rsid w:val="00DF5E3F"/>
    <w:rsid w:val="00DF66DC"/>
    <w:rsid w:val="00DF6735"/>
    <w:rsid w:val="00DF6763"/>
    <w:rsid w:val="00DF7621"/>
    <w:rsid w:val="00DF7622"/>
    <w:rsid w:val="00DF7914"/>
    <w:rsid w:val="00DF7D7F"/>
    <w:rsid w:val="00E009CC"/>
    <w:rsid w:val="00E02B61"/>
    <w:rsid w:val="00E03070"/>
    <w:rsid w:val="00E053CA"/>
    <w:rsid w:val="00E10593"/>
    <w:rsid w:val="00E11059"/>
    <w:rsid w:val="00E125CF"/>
    <w:rsid w:val="00E12C24"/>
    <w:rsid w:val="00E14BCB"/>
    <w:rsid w:val="00E15863"/>
    <w:rsid w:val="00E16EF8"/>
    <w:rsid w:val="00E1747B"/>
    <w:rsid w:val="00E17E2C"/>
    <w:rsid w:val="00E207B8"/>
    <w:rsid w:val="00E2245D"/>
    <w:rsid w:val="00E235C7"/>
    <w:rsid w:val="00E2381D"/>
    <w:rsid w:val="00E24621"/>
    <w:rsid w:val="00E2463A"/>
    <w:rsid w:val="00E24F6B"/>
    <w:rsid w:val="00E25BE3"/>
    <w:rsid w:val="00E25EB3"/>
    <w:rsid w:val="00E2629E"/>
    <w:rsid w:val="00E27112"/>
    <w:rsid w:val="00E274FE"/>
    <w:rsid w:val="00E2760F"/>
    <w:rsid w:val="00E31708"/>
    <w:rsid w:val="00E319D1"/>
    <w:rsid w:val="00E31E41"/>
    <w:rsid w:val="00E32059"/>
    <w:rsid w:val="00E3221B"/>
    <w:rsid w:val="00E32EEE"/>
    <w:rsid w:val="00E3386A"/>
    <w:rsid w:val="00E34E1B"/>
    <w:rsid w:val="00E35CC9"/>
    <w:rsid w:val="00E407DF"/>
    <w:rsid w:val="00E40896"/>
    <w:rsid w:val="00E40D63"/>
    <w:rsid w:val="00E41239"/>
    <w:rsid w:val="00E41932"/>
    <w:rsid w:val="00E41F58"/>
    <w:rsid w:val="00E437D3"/>
    <w:rsid w:val="00E459BA"/>
    <w:rsid w:val="00E45ED3"/>
    <w:rsid w:val="00E47619"/>
    <w:rsid w:val="00E47BA2"/>
    <w:rsid w:val="00E47D1B"/>
    <w:rsid w:val="00E5010C"/>
    <w:rsid w:val="00E5112A"/>
    <w:rsid w:val="00E54302"/>
    <w:rsid w:val="00E54E10"/>
    <w:rsid w:val="00E5553F"/>
    <w:rsid w:val="00E55BB8"/>
    <w:rsid w:val="00E56912"/>
    <w:rsid w:val="00E56DDA"/>
    <w:rsid w:val="00E56DEC"/>
    <w:rsid w:val="00E57CF1"/>
    <w:rsid w:val="00E6001B"/>
    <w:rsid w:val="00E60865"/>
    <w:rsid w:val="00E60ADB"/>
    <w:rsid w:val="00E613F7"/>
    <w:rsid w:val="00E61EBB"/>
    <w:rsid w:val="00E623AC"/>
    <w:rsid w:val="00E63C0A"/>
    <w:rsid w:val="00E64001"/>
    <w:rsid w:val="00E643D5"/>
    <w:rsid w:val="00E648C4"/>
    <w:rsid w:val="00E6527B"/>
    <w:rsid w:val="00E65CC3"/>
    <w:rsid w:val="00E66538"/>
    <w:rsid w:val="00E66A4D"/>
    <w:rsid w:val="00E72FE5"/>
    <w:rsid w:val="00E7351A"/>
    <w:rsid w:val="00E7399C"/>
    <w:rsid w:val="00E74548"/>
    <w:rsid w:val="00E76397"/>
    <w:rsid w:val="00E76A75"/>
    <w:rsid w:val="00E773E8"/>
    <w:rsid w:val="00E775AB"/>
    <w:rsid w:val="00E77967"/>
    <w:rsid w:val="00E77D2E"/>
    <w:rsid w:val="00E80783"/>
    <w:rsid w:val="00E82660"/>
    <w:rsid w:val="00E82B0D"/>
    <w:rsid w:val="00E82F23"/>
    <w:rsid w:val="00E83C71"/>
    <w:rsid w:val="00E8404F"/>
    <w:rsid w:val="00E844C0"/>
    <w:rsid w:val="00E8518B"/>
    <w:rsid w:val="00E87303"/>
    <w:rsid w:val="00E9007C"/>
    <w:rsid w:val="00E92268"/>
    <w:rsid w:val="00E92DC8"/>
    <w:rsid w:val="00E93507"/>
    <w:rsid w:val="00E936B9"/>
    <w:rsid w:val="00E94528"/>
    <w:rsid w:val="00E95506"/>
    <w:rsid w:val="00E96944"/>
    <w:rsid w:val="00E96B4B"/>
    <w:rsid w:val="00EA0363"/>
    <w:rsid w:val="00EA1C70"/>
    <w:rsid w:val="00EA34F4"/>
    <w:rsid w:val="00EA459C"/>
    <w:rsid w:val="00EA4B53"/>
    <w:rsid w:val="00EA5774"/>
    <w:rsid w:val="00EA6E32"/>
    <w:rsid w:val="00EA7534"/>
    <w:rsid w:val="00EA7881"/>
    <w:rsid w:val="00EA7C16"/>
    <w:rsid w:val="00EB0333"/>
    <w:rsid w:val="00EB198E"/>
    <w:rsid w:val="00EB20C0"/>
    <w:rsid w:val="00EB45EC"/>
    <w:rsid w:val="00EB47BF"/>
    <w:rsid w:val="00EB4A1D"/>
    <w:rsid w:val="00EB5C76"/>
    <w:rsid w:val="00EB771E"/>
    <w:rsid w:val="00EB7967"/>
    <w:rsid w:val="00EB7F5F"/>
    <w:rsid w:val="00EC0593"/>
    <w:rsid w:val="00EC0650"/>
    <w:rsid w:val="00EC156E"/>
    <w:rsid w:val="00EC51AF"/>
    <w:rsid w:val="00EC6FBA"/>
    <w:rsid w:val="00EC7290"/>
    <w:rsid w:val="00EC7446"/>
    <w:rsid w:val="00ED03A6"/>
    <w:rsid w:val="00ED0ADF"/>
    <w:rsid w:val="00ED0BFD"/>
    <w:rsid w:val="00ED124F"/>
    <w:rsid w:val="00ED1A0F"/>
    <w:rsid w:val="00ED24D7"/>
    <w:rsid w:val="00ED278E"/>
    <w:rsid w:val="00ED3EB5"/>
    <w:rsid w:val="00ED3FF6"/>
    <w:rsid w:val="00ED4154"/>
    <w:rsid w:val="00ED4712"/>
    <w:rsid w:val="00ED4F94"/>
    <w:rsid w:val="00ED699D"/>
    <w:rsid w:val="00ED6B74"/>
    <w:rsid w:val="00ED7262"/>
    <w:rsid w:val="00ED79AB"/>
    <w:rsid w:val="00EE05EC"/>
    <w:rsid w:val="00EE0D89"/>
    <w:rsid w:val="00EE3316"/>
    <w:rsid w:val="00EE4748"/>
    <w:rsid w:val="00EE4C2A"/>
    <w:rsid w:val="00EE5556"/>
    <w:rsid w:val="00EE5636"/>
    <w:rsid w:val="00EE5931"/>
    <w:rsid w:val="00EE690E"/>
    <w:rsid w:val="00EF07DE"/>
    <w:rsid w:val="00EF0C86"/>
    <w:rsid w:val="00EF2E96"/>
    <w:rsid w:val="00EF4D70"/>
    <w:rsid w:val="00EF5025"/>
    <w:rsid w:val="00EF5C98"/>
    <w:rsid w:val="00EF7E19"/>
    <w:rsid w:val="00F00714"/>
    <w:rsid w:val="00F01946"/>
    <w:rsid w:val="00F03AF5"/>
    <w:rsid w:val="00F04F16"/>
    <w:rsid w:val="00F06809"/>
    <w:rsid w:val="00F06EA0"/>
    <w:rsid w:val="00F128C9"/>
    <w:rsid w:val="00F13D46"/>
    <w:rsid w:val="00F13F72"/>
    <w:rsid w:val="00F14666"/>
    <w:rsid w:val="00F15D6D"/>
    <w:rsid w:val="00F16DE4"/>
    <w:rsid w:val="00F17634"/>
    <w:rsid w:val="00F214A8"/>
    <w:rsid w:val="00F225AF"/>
    <w:rsid w:val="00F22CD3"/>
    <w:rsid w:val="00F243F5"/>
    <w:rsid w:val="00F244F8"/>
    <w:rsid w:val="00F251AC"/>
    <w:rsid w:val="00F276B9"/>
    <w:rsid w:val="00F313CF"/>
    <w:rsid w:val="00F31783"/>
    <w:rsid w:val="00F31AA2"/>
    <w:rsid w:val="00F32328"/>
    <w:rsid w:val="00F33253"/>
    <w:rsid w:val="00F33DEC"/>
    <w:rsid w:val="00F35215"/>
    <w:rsid w:val="00F35B9B"/>
    <w:rsid w:val="00F35CBB"/>
    <w:rsid w:val="00F361F8"/>
    <w:rsid w:val="00F366CC"/>
    <w:rsid w:val="00F36CC0"/>
    <w:rsid w:val="00F375EB"/>
    <w:rsid w:val="00F37E1C"/>
    <w:rsid w:val="00F4062E"/>
    <w:rsid w:val="00F40DBD"/>
    <w:rsid w:val="00F40E71"/>
    <w:rsid w:val="00F41090"/>
    <w:rsid w:val="00F41692"/>
    <w:rsid w:val="00F4182E"/>
    <w:rsid w:val="00F41862"/>
    <w:rsid w:val="00F42A11"/>
    <w:rsid w:val="00F4428E"/>
    <w:rsid w:val="00F47BA1"/>
    <w:rsid w:val="00F5014A"/>
    <w:rsid w:val="00F5046A"/>
    <w:rsid w:val="00F50EF4"/>
    <w:rsid w:val="00F5155B"/>
    <w:rsid w:val="00F524D9"/>
    <w:rsid w:val="00F527C1"/>
    <w:rsid w:val="00F52D80"/>
    <w:rsid w:val="00F53BE6"/>
    <w:rsid w:val="00F542EF"/>
    <w:rsid w:val="00F545B0"/>
    <w:rsid w:val="00F54831"/>
    <w:rsid w:val="00F54FFA"/>
    <w:rsid w:val="00F55215"/>
    <w:rsid w:val="00F55BE5"/>
    <w:rsid w:val="00F55D12"/>
    <w:rsid w:val="00F566F8"/>
    <w:rsid w:val="00F57532"/>
    <w:rsid w:val="00F57F42"/>
    <w:rsid w:val="00F601FD"/>
    <w:rsid w:val="00F61A9D"/>
    <w:rsid w:val="00F61B78"/>
    <w:rsid w:val="00F627D1"/>
    <w:rsid w:val="00F62912"/>
    <w:rsid w:val="00F62F8A"/>
    <w:rsid w:val="00F63508"/>
    <w:rsid w:val="00F6698D"/>
    <w:rsid w:val="00F71C18"/>
    <w:rsid w:val="00F7216E"/>
    <w:rsid w:val="00F73E77"/>
    <w:rsid w:val="00F741A0"/>
    <w:rsid w:val="00F744F0"/>
    <w:rsid w:val="00F74F53"/>
    <w:rsid w:val="00F75E42"/>
    <w:rsid w:val="00F80C98"/>
    <w:rsid w:val="00F81055"/>
    <w:rsid w:val="00F8129F"/>
    <w:rsid w:val="00F839E7"/>
    <w:rsid w:val="00F8407B"/>
    <w:rsid w:val="00F84D09"/>
    <w:rsid w:val="00F866E3"/>
    <w:rsid w:val="00F87312"/>
    <w:rsid w:val="00F879AC"/>
    <w:rsid w:val="00F91A26"/>
    <w:rsid w:val="00F936E8"/>
    <w:rsid w:val="00F9433B"/>
    <w:rsid w:val="00F94A3D"/>
    <w:rsid w:val="00F94C8A"/>
    <w:rsid w:val="00F966B2"/>
    <w:rsid w:val="00F96D05"/>
    <w:rsid w:val="00F96DCB"/>
    <w:rsid w:val="00F9794C"/>
    <w:rsid w:val="00FA018B"/>
    <w:rsid w:val="00FA05F7"/>
    <w:rsid w:val="00FA0C18"/>
    <w:rsid w:val="00FA0EA6"/>
    <w:rsid w:val="00FA1BF4"/>
    <w:rsid w:val="00FA1E6E"/>
    <w:rsid w:val="00FA25B6"/>
    <w:rsid w:val="00FA5B5C"/>
    <w:rsid w:val="00FA5EDC"/>
    <w:rsid w:val="00FA70FB"/>
    <w:rsid w:val="00FB0795"/>
    <w:rsid w:val="00FB0F14"/>
    <w:rsid w:val="00FB52B0"/>
    <w:rsid w:val="00FB5FAF"/>
    <w:rsid w:val="00FB733A"/>
    <w:rsid w:val="00FB74F9"/>
    <w:rsid w:val="00FC0E0E"/>
    <w:rsid w:val="00FC1814"/>
    <w:rsid w:val="00FC30CE"/>
    <w:rsid w:val="00FC4436"/>
    <w:rsid w:val="00FC4AB9"/>
    <w:rsid w:val="00FC4E79"/>
    <w:rsid w:val="00FC523A"/>
    <w:rsid w:val="00FC5287"/>
    <w:rsid w:val="00FC56DE"/>
    <w:rsid w:val="00FC5D98"/>
    <w:rsid w:val="00FD1FB9"/>
    <w:rsid w:val="00FD2649"/>
    <w:rsid w:val="00FD5497"/>
    <w:rsid w:val="00FD5A28"/>
    <w:rsid w:val="00FD5C77"/>
    <w:rsid w:val="00FD64C4"/>
    <w:rsid w:val="00FE0067"/>
    <w:rsid w:val="00FE0310"/>
    <w:rsid w:val="00FE06D7"/>
    <w:rsid w:val="00FE0A33"/>
    <w:rsid w:val="00FE1145"/>
    <w:rsid w:val="00FE15E2"/>
    <w:rsid w:val="00FE1601"/>
    <w:rsid w:val="00FE31E4"/>
    <w:rsid w:val="00FE37C8"/>
    <w:rsid w:val="00FE3863"/>
    <w:rsid w:val="00FE3B02"/>
    <w:rsid w:val="00FE4DAB"/>
    <w:rsid w:val="00FE5681"/>
    <w:rsid w:val="00FE614D"/>
    <w:rsid w:val="00FE7CB7"/>
    <w:rsid w:val="00FF0AF7"/>
    <w:rsid w:val="00FF26FB"/>
    <w:rsid w:val="00FF456A"/>
    <w:rsid w:val="00FF6002"/>
    <w:rsid w:val="00FF6BCD"/>
    <w:rsid w:val="00FF7A21"/>
    <w:rsid w:val="00FF7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F6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10D1"/>
    <w:rPr>
      <w:sz w:val="22"/>
      <w:szCs w:val="24"/>
    </w:rPr>
  </w:style>
  <w:style w:type="paragraph" w:styleId="Heading1">
    <w:name w:val="heading 1"/>
    <w:next w:val="BodyText"/>
    <w:autoRedefine/>
    <w:qFormat/>
    <w:rsid w:val="00877D31"/>
    <w:pPr>
      <w:keepNext/>
      <w:numPr>
        <w:numId w:val="15"/>
      </w:numPr>
      <w:tabs>
        <w:tab w:val="left"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CD3B85"/>
    <w:pPr>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link w:val="Heading3Char"/>
    <w:autoRedefine/>
    <w:qFormat/>
    <w:rsid w:val="00B47839"/>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link w:val="Heading4Char"/>
    <w:autoRedefine/>
    <w:qFormat/>
    <w:rsid w:val="0046058A"/>
    <w:pPr>
      <w:keepNext w:val="0"/>
      <w:numPr>
        <w:ilvl w:val="3"/>
        <w:numId w:val="14"/>
      </w:numPr>
      <w:tabs>
        <w:tab w:val="clear" w:pos="1080"/>
      </w:tabs>
      <w:autoSpaceDE/>
      <w:autoSpaceDN/>
      <w:adjustRightInd/>
      <w:ind w:left="630"/>
      <w:outlineLvl w:val="3"/>
    </w:pPr>
    <w:rPr>
      <w:sz w:val="24"/>
      <w:szCs w:val="28"/>
    </w:rPr>
  </w:style>
  <w:style w:type="paragraph" w:styleId="Heading5">
    <w:name w:val="heading 5"/>
    <w:basedOn w:val="Heading4"/>
    <w:next w:val="BodyText"/>
    <w:autoRedefine/>
    <w:qFormat/>
    <w:rsid w:val="00391862"/>
    <w:pPr>
      <w:numPr>
        <w:ilvl w:val="4"/>
        <w:numId w:val="16"/>
      </w:numPr>
      <w:ind w:left="1530"/>
      <w:jc w:val="both"/>
      <w:outlineLvl w:val="4"/>
    </w:pPr>
    <w:rPr>
      <w:bCs/>
      <w:iCs/>
      <w:szCs w:val="26"/>
    </w:rPr>
  </w:style>
  <w:style w:type="paragraph" w:styleId="Heading6">
    <w:name w:val="heading 6"/>
    <w:basedOn w:val="Heading5"/>
    <w:next w:val="BodyText"/>
    <w:qFormat/>
    <w:rsid w:val="00E775AB"/>
    <w:pPr>
      <w:numPr>
        <w:ilvl w:val="5"/>
      </w:numPr>
      <w:ind w:left="1800" w:hanging="1800"/>
      <w:outlineLvl w:val="5"/>
    </w:pPr>
    <w:rPr>
      <w:bCs w:val="0"/>
      <w:sz w:val="22"/>
      <w:szCs w:val="22"/>
    </w:rPr>
  </w:style>
  <w:style w:type="paragraph" w:styleId="Heading7">
    <w:name w:val="heading 7"/>
    <w:basedOn w:val="Heading6"/>
    <w:next w:val="BodyText"/>
    <w:autoRedefine/>
    <w:qFormat/>
    <w:rsid w:val="009E2C94"/>
    <w:pPr>
      <w:numPr>
        <w:ilvl w:val="6"/>
        <w:numId w:val="14"/>
      </w:numPr>
      <w:ind w:left="3240" w:hanging="3240"/>
      <w:outlineLvl w:val="6"/>
    </w:pPr>
    <w:rPr>
      <w:bCs/>
      <w:iCs w:val="0"/>
      <w:sz w:val="24"/>
      <w:szCs w:val="24"/>
    </w:rPr>
  </w:style>
  <w:style w:type="paragraph" w:styleId="Heading8">
    <w:name w:val="heading 8"/>
    <w:basedOn w:val="Heading7"/>
    <w:next w:val="BodyText"/>
    <w:autoRedefine/>
    <w:qFormat/>
    <w:rsid w:val="000C57EB"/>
    <w:pPr>
      <w:numPr>
        <w:ilvl w:val="7"/>
      </w:numPr>
      <w:ind w:hanging="3744"/>
      <w:outlineLvl w:val="7"/>
    </w:pPr>
    <w:rPr>
      <w:iCs/>
    </w:rPr>
  </w:style>
  <w:style w:type="paragraph" w:styleId="Heading9">
    <w:name w:val="heading 9"/>
    <w:basedOn w:val="Heading8"/>
    <w:next w:val="BodyText"/>
    <w:qFormat/>
    <w:rsid w:val="00E775AB"/>
    <w:pPr>
      <w:numPr>
        <w:ilvl w:val="8"/>
      </w:numPr>
      <w:ind w:hanging="4320"/>
      <w:outlineLvl w:val="8"/>
    </w:pPr>
    <w:rPr>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E775AB"/>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E775AB"/>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uiPriority w:val="99"/>
    <w:semiHidden/>
    <w:rsid w:val="00E775AB"/>
    <w:rPr>
      <w:color w:val="606420"/>
      <w:u w:val="single"/>
    </w:rPr>
  </w:style>
  <w:style w:type="paragraph" w:styleId="Header">
    <w:name w:val="header"/>
    <w:rsid w:val="00E775AB"/>
    <w:pPr>
      <w:tabs>
        <w:tab w:val="center" w:pos="4680"/>
        <w:tab w:val="right" w:pos="9360"/>
      </w:tabs>
    </w:pPr>
  </w:style>
  <w:style w:type="character" w:styleId="Hyperlink">
    <w:name w:val="Hyperlink"/>
    <w:uiPriority w:val="99"/>
    <w:rsid w:val="00E775AB"/>
    <w:rPr>
      <w:color w:val="0000FF"/>
      <w:u w:val="single"/>
    </w:rPr>
  </w:style>
  <w:style w:type="character" w:styleId="LineNumber">
    <w:name w:val="line number"/>
    <w:basedOn w:val="DefaultParagraphFont"/>
    <w:semiHidden/>
    <w:rsid w:val="00E775AB"/>
  </w:style>
  <w:style w:type="paragraph" w:styleId="Subtitle">
    <w:name w:val="Subtitle"/>
    <w:basedOn w:val="Normal"/>
    <w:qFormat/>
    <w:rsid w:val="00E775AB"/>
    <w:pPr>
      <w:spacing w:after="60"/>
      <w:jc w:val="center"/>
      <w:outlineLvl w:val="1"/>
    </w:pPr>
    <w:rPr>
      <w:rFonts w:ascii="Arial" w:hAnsi="Arial" w:cs="Arial"/>
      <w:sz w:val="24"/>
    </w:rPr>
  </w:style>
  <w:style w:type="paragraph" w:styleId="Title">
    <w:name w:val="Title"/>
    <w:link w:val="TitleChar"/>
    <w:qFormat/>
    <w:rsid w:val="00E775AB"/>
    <w:pPr>
      <w:autoSpaceDE w:val="0"/>
      <w:autoSpaceDN w:val="0"/>
      <w:adjustRightInd w:val="0"/>
      <w:spacing w:after="360"/>
      <w:jc w:val="center"/>
    </w:pPr>
    <w:rPr>
      <w:rFonts w:ascii="Arial" w:hAnsi="Arial" w:cs="Arial"/>
      <w:b/>
      <w:bCs/>
      <w:sz w:val="36"/>
      <w:szCs w:val="32"/>
    </w:rPr>
  </w:style>
  <w:style w:type="paragraph" w:customStyle="1" w:styleId="Title2">
    <w:name w:val="Title 2"/>
    <w:rsid w:val="00E775AB"/>
    <w:pPr>
      <w:spacing w:before="120" w:after="120"/>
      <w:jc w:val="center"/>
    </w:pPr>
    <w:rPr>
      <w:rFonts w:ascii="Arial" w:hAnsi="Arial" w:cs="Arial"/>
      <w:b/>
      <w:bCs/>
      <w:sz w:val="28"/>
      <w:szCs w:val="32"/>
    </w:rPr>
  </w:style>
  <w:style w:type="paragraph" w:customStyle="1" w:styleId="TableHeading">
    <w:name w:val="Table Heading"/>
    <w:aliases w:val="table title"/>
    <w:rsid w:val="00E775AB"/>
    <w:pPr>
      <w:spacing w:before="60" w:after="60"/>
    </w:pPr>
    <w:rPr>
      <w:rFonts w:ascii="Arial" w:hAnsi="Arial" w:cs="Arial"/>
      <w:b/>
      <w:sz w:val="22"/>
      <w:szCs w:val="22"/>
    </w:rPr>
  </w:style>
  <w:style w:type="paragraph" w:customStyle="1" w:styleId="TableText">
    <w:name w:val="Table Text"/>
    <w:link w:val="TableTextChar"/>
    <w:rsid w:val="00E775AB"/>
    <w:pPr>
      <w:spacing w:before="60" w:after="60"/>
    </w:pPr>
    <w:rPr>
      <w:rFonts w:ascii="Arial" w:hAnsi="Arial" w:cs="Arial"/>
      <w:sz w:val="22"/>
    </w:rPr>
  </w:style>
  <w:style w:type="paragraph" w:customStyle="1" w:styleId="DividerPage">
    <w:name w:val="Divider Page"/>
    <w:next w:val="Normal"/>
    <w:rsid w:val="00E775AB"/>
    <w:pPr>
      <w:keepNext/>
      <w:keepLines/>
      <w:pageBreakBefore/>
    </w:pPr>
    <w:rPr>
      <w:rFonts w:ascii="Arial" w:hAnsi="Arial"/>
      <w:b/>
      <w:sz w:val="48"/>
    </w:rPr>
  </w:style>
  <w:style w:type="paragraph" w:customStyle="1" w:styleId="BodyTextBullet1">
    <w:name w:val="Body Text Bullet 1"/>
    <w:link w:val="BodyTextBullet1Char"/>
    <w:rsid w:val="00E775AB"/>
    <w:pPr>
      <w:numPr>
        <w:numId w:val="4"/>
      </w:numPr>
      <w:spacing w:before="60" w:after="60"/>
    </w:pPr>
    <w:rPr>
      <w:sz w:val="24"/>
    </w:rPr>
  </w:style>
  <w:style w:type="paragraph" w:styleId="TOC1">
    <w:name w:val="toc 1"/>
    <w:basedOn w:val="Normal"/>
    <w:next w:val="Normal"/>
    <w:autoRedefine/>
    <w:uiPriority w:val="39"/>
    <w:rsid w:val="00E775AB"/>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E775AB"/>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E775AB"/>
    <w:pPr>
      <w:tabs>
        <w:tab w:val="left" w:pos="1440"/>
        <w:tab w:val="right" w:leader="dot" w:pos="9350"/>
      </w:tabs>
      <w:spacing w:before="60"/>
      <w:ind w:left="540"/>
    </w:pPr>
    <w:rPr>
      <w:rFonts w:ascii="Arial" w:hAnsi="Arial"/>
      <w:b/>
      <w:sz w:val="24"/>
    </w:rPr>
  </w:style>
  <w:style w:type="paragraph" w:customStyle="1" w:styleId="BodyTextBullet2">
    <w:name w:val="Body Text Bullet 2"/>
    <w:rsid w:val="00E775AB"/>
    <w:pPr>
      <w:numPr>
        <w:numId w:val="5"/>
      </w:numPr>
      <w:spacing w:before="60" w:after="60"/>
    </w:pPr>
    <w:rPr>
      <w:sz w:val="22"/>
    </w:rPr>
  </w:style>
  <w:style w:type="paragraph" w:customStyle="1" w:styleId="BodyTextNumbered1">
    <w:name w:val="Body Text Numbered 1"/>
    <w:rsid w:val="00E775AB"/>
    <w:pPr>
      <w:numPr>
        <w:numId w:val="13"/>
      </w:numPr>
      <w:spacing w:before="60" w:after="60"/>
    </w:pPr>
    <w:rPr>
      <w:sz w:val="24"/>
    </w:rPr>
  </w:style>
  <w:style w:type="paragraph" w:customStyle="1" w:styleId="BodyTextNumbered2">
    <w:name w:val="Body Text Numbered 2"/>
    <w:rsid w:val="00E775AB"/>
    <w:pPr>
      <w:numPr>
        <w:numId w:val="1"/>
      </w:numPr>
      <w:tabs>
        <w:tab w:val="clear" w:pos="1440"/>
        <w:tab w:val="num" w:pos="1080"/>
      </w:tabs>
      <w:spacing w:before="120" w:after="120"/>
      <w:ind w:left="1080"/>
    </w:pPr>
    <w:rPr>
      <w:sz w:val="22"/>
    </w:rPr>
  </w:style>
  <w:style w:type="paragraph" w:customStyle="1" w:styleId="BodyTextLettered1">
    <w:name w:val="Body Text Lettered 1"/>
    <w:rsid w:val="00E775AB"/>
    <w:pPr>
      <w:numPr>
        <w:numId w:val="2"/>
      </w:numPr>
      <w:tabs>
        <w:tab w:val="clear" w:pos="1080"/>
        <w:tab w:val="num" w:pos="720"/>
      </w:tabs>
      <w:ind w:left="720"/>
    </w:pPr>
    <w:rPr>
      <w:sz w:val="22"/>
    </w:rPr>
  </w:style>
  <w:style w:type="paragraph" w:customStyle="1" w:styleId="BodyTextLettered2">
    <w:name w:val="Body Text Lettered 2"/>
    <w:rsid w:val="00E775AB"/>
    <w:pPr>
      <w:numPr>
        <w:numId w:val="3"/>
      </w:numPr>
      <w:tabs>
        <w:tab w:val="clear" w:pos="1440"/>
        <w:tab w:val="num" w:pos="1080"/>
      </w:tabs>
      <w:spacing w:before="120" w:after="120"/>
      <w:ind w:left="1080"/>
    </w:pPr>
    <w:rPr>
      <w:sz w:val="22"/>
    </w:rPr>
  </w:style>
  <w:style w:type="paragraph" w:styleId="Footer">
    <w:name w:val="footer"/>
    <w:link w:val="FooterChar"/>
    <w:rsid w:val="00E775AB"/>
    <w:pPr>
      <w:tabs>
        <w:tab w:val="center" w:pos="4680"/>
        <w:tab w:val="right" w:pos="9360"/>
      </w:tabs>
    </w:pPr>
    <w:rPr>
      <w:rFonts w:cs="Tahoma"/>
      <w:szCs w:val="16"/>
    </w:rPr>
  </w:style>
  <w:style w:type="character" w:styleId="PageNumber">
    <w:name w:val="page number"/>
    <w:basedOn w:val="DefaultParagraphFont"/>
    <w:rsid w:val="00E775AB"/>
  </w:style>
  <w:style w:type="character" w:customStyle="1" w:styleId="TextItalics">
    <w:name w:val="Text Italics"/>
    <w:rsid w:val="00E775AB"/>
    <w:rPr>
      <w:i/>
    </w:rPr>
  </w:style>
  <w:style w:type="table" w:styleId="TableGrid">
    <w:name w:val="Table Grid"/>
    <w:basedOn w:val="TableNormal"/>
    <w:uiPriority w:val="39"/>
    <w:rsid w:val="00E7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E775AB"/>
    <w:rPr>
      <w:b/>
    </w:rPr>
  </w:style>
  <w:style w:type="character" w:customStyle="1" w:styleId="TextBoldItalics">
    <w:name w:val="Text Bold Italics"/>
    <w:rsid w:val="00E775AB"/>
    <w:rPr>
      <w:b/>
      <w:i/>
    </w:rPr>
  </w:style>
  <w:style w:type="paragraph" w:styleId="TOC4">
    <w:name w:val="toc 4"/>
    <w:basedOn w:val="Normal"/>
    <w:next w:val="Normal"/>
    <w:autoRedefine/>
    <w:uiPriority w:val="39"/>
    <w:rsid w:val="00E775AB"/>
    <w:pPr>
      <w:ind w:left="720"/>
    </w:pPr>
    <w:rPr>
      <w:rFonts w:ascii="Arial" w:hAnsi="Arial"/>
    </w:rPr>
  </w:style>
  <w:style w:type="paragraph" w:customStyle="1" w:styleId="CoverTitleInstructions">
    <w:name w:val="Cover Title Instructions"/>
    <w:basedOn w:val="InstructionalText1"/>
    <w:link w:val="CoverTitleInstructionsChar"/>
    <w:rsid w:val="00E775AB"/>
    <w:pPr>
      <w:jc w:val="center"/>
    </w:pPr>
    <w:rPr>
      <w:szCs w:val="28"/>
    </w:rPr>
  </w:style>
  <w:style w:type="paragraph" w:customStyle="1" w:styleId="InstructionalText1">
    <w:name w:val="Instructional Text 1"/>
    <w:basedOn w:val="Normal"/>
    <w:next w:val="BodyText"/>
    <w:link w:val="InstructionalText1Char"/>
    <w:rsid w:val="00E775AB"/>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E775AB"/>
    <w:rPr>
      <w:i/>
      <w:iCs/>
      <w:color w:val="0000FF"/>
      <w:sz w:val="24"/>
    </w:rPr>
  </w:style>
  <w:style w:type="paragraph" w:customStyle="1" w:styleId="InstructionalNote">
    <w:name w:val="Instructional Note"/>
    <w:basedOn w:val="Normal"/>
    <w:rsid w:val="00E775AB"/>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E775AB"/>
    <w:pPr>
      <w:numPr>
        <w:numId w:val="7"/>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E775AB"/>
    <w:pPr>
      <w:tabs>
        <w:tab w:val="clear" w:pos="900"/>
        <w:tab w:val="num" w:pos="1260"/>
      </w:tabs>
      <w:ind w:left="1260"/>
    </w:pPr>
  </w:style>
  <w:style w:type="paragraph" w:customStyle="1" w:styleId="BodyBullet2">
    <w:name w:val="Body Bullet 2"/>
    <w:basedOn w:val="Normal"/>
    <w:link w:val="BodyBullet2Char"/>
    <w:rsid w:val="00E775AB"/>
    <w:pPr>
      <w:numPr>
        <w:numId w:val="8"/>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E775AB"/>
    <w:rPr>
      <w:iCs/>
      <w:sz w:val="22"/>
      <w:szCs w:val="22"/>
    </w:rPr>
  </w:style>
  <w:style w:type="character" w:customStyle="1" w:styleId="InstructionalTextBold">
    <w:name w:val="Instructional Text Bold"/>
    <w:rsid w:val="00E775AB"/>
    <w:rPr>
      <w:b/>
      <w:bCs/>
      <w:color w:val="0000FF"/>
    </w:rPr>
  </w:style>
  <w:style w:type="paragraph" w:customStyle="1" w:styleId="InstructionalText2">
    <w:name w:val="Instructional Text 2"/>
    <w:basedOn w:val="InstructionalText1"/>
    <w:next w:val="BodyText"/>
    <w:link w:val="InstructionalText2Char"/>
    <w:rsid w:val="00E775AB"/>
    <w:pPr>
      <w:ind w:left="720"/>
    </w:pPr>
  </w:style>
  <w:style w:type="character" w:customStyle="1" w:styleId="InstructionalText2Char">
    <w:name w:val="Instructional Text 2 Char"/>
    <w:basedOn w:val="InstructionalText1Char"/>
    <w:link w:val="InstructionalText2"/>
    <w:rsid w:val="00E775AB"/>
    <w:rPr>
      <w:i/>
      <w:iCs/>
      <w:color w:val="0000FF"/>
      <w:sz w:val="24"/>
    </w:rPr>
  </w:style>
  <w:style w:type="paragraph" w:styleId="ListBullet4">
    <w:name w:val="List Bullet 4"/>
    <w:basedOn w:val="Normal"/>
    <w:autoRedefine/>
    <w:semiHidden/>
    <w:rsid w:val="00E775AB"/>
    <w:pPr>
      <w:tabs>
        <w:tab w:val="num" w:pos="1440"/>
      </w:tabs>
      <w:ind w:left="1440" w:hanging="360"/>
    </w:pPr>
  </w:style>
  <w:style w:type="paragraph" w:customStyle="1" w:styleId="InstructionalTable">
    <w:name w:val="Instructional Table"/>
    <w:next w:val="TableText"/>
    <w:rsid w:val="00E775AB"/>
    <w:rPr>
      <w:i/>
      <w:color w:val="0000FF"/>
      <w:sz w:val="22"/>
      <w:szCs w:val="24"/>
    </w:rPr>
  </w:style>
  <w:style w:type="paragraph" w:customStyle="1" w:styleId="Appendix1">
    <w:name w:val="Appendix 1"/>
    <w:next w:val="BodyText"/>
    <w:rsid w:val="00E775AB"/>
    <w:pPr>
      <w:numPr>
        <w:numId w:val="9"/>
      </w:numPr>
      <w:ind w:hanging="720"/>
    </w:pPr>
    <w:rPr>
      <w:rFonts w:ascii="Arial" w:hAnsi="Arial"/>
      <w:b/>
      <w:sz w:val="32"/>
      <w:szCs w:val="24"/>
    </w:rPr>
  </w:style>
  <w:style w:type="paragraph" w:customStyle="1" w:styleId="Appendix2">
    <w:name w:val="Appendix 2"/>
    <w:basedOn w:val="Appendix1"/>
    <w:rsid w:val="00E775AB"/>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E775AB"/>
    <w:pPr>
      <w:spacing w:before="120" w:after="120"/>
    </w:pPr>
    <w:rPr>
      <w:i/>
      <w:color w:val="0000FF"/>
      <w:szCs w:val="20"/>
    </w:rPr>
  </w:style>
  <w:style w:type="character" w:customStyle="1" w:styleId="In-lineInstructionChar">
    <w:name w:val="In-line Instruction Char"/>
    <w:link w:val="In-lineInstruction"/>
    <w:rsid w:val="00E775AB"/>
    <w:rPr>
      <w:i/>
      <w:color w:val="0000FF"/>
      <w:sz w:val="22"/>
    </w:rPr>
  </w:style>
  <w:style w:type="paragraph" w:customStyle="1" w:styleId="TemplateInstructions">
    <w:name w:val="Template Instructions"/>
    <w:basedOn w:val="Normal"/>
    <w:next w:val="Normal"/>
    <w:link w:val="TemplateInstructionsChar"/>
    <w:rsid w:val="00E775AB"/>
    <w:pPr>
      <w:keepNext/>
      <w:keepLines/>
      <w:spacing w:before="40"/>
    </w:pPr>
    <w:rPr>
      <w:i/>
      <w:iCs/>
      <w:color w:val="0000FF"/>
      <w:szCs w:val="22"/>
    </w:rPr>
  </w:style>
  <w:style w:type="character" w:customStyle="1" w:styleId="TemplateInstructionsChar">
    <w:name w:val="Template Instructions Char"/>
    <w:link w:val="TemplateInstructions"/>
    <w:rsid w:val="00E775AB"/>
    <w:rPr>
      <w:i/>
      <w:iCs/>
      <w:color w:val="0000FF"/>
      <w:sz w:val="22"/>
      <w:szCs w:val="22"/>
    </w:rPr>
  </w:style>
  <w:style w:type="paragraph" w:customStyle="1" w:styleId="BulletInstructions">
    <w:name w:val="Bullet Instructions"/>
    <w:basedOn w:val="Normal"/>
    <w:rsid w:val="00E775AB"/>
    <w:pPr>
      <w:numPr>
        <w:numId w:val="10"/>
      </w:numPr>
      <w:tabs>
        <w:tab w:val="num" w:pos="720"/>
      </w:tabs>
      <w:ind w:left="720"/>
    </w:pPr>
    <w:rPr>
      <w:i/>
      <w:color w:val="0000FF"/>
    </w:rPr>
  </w:style>
  <w:style w:type="paragraph" w:styleId="Caption">
    <w:name w:val="caption"/>
    <w:next w:val="BodyText"/>
    <w:link w:val="CaptionChar"/>
    <w:qFormat/>
    <w:rsid w:val="00E775AB"/>
    <w:pPr>
      <w:keepNext/>
      <w:keepLines/>
      <w:spacing w:before="240" w:after="60"/>
      <w:jc w:val="center"/>
    </w:pPr>
    <w:rPr>
      <w:rFonts w:ascii="Arial" w:hAnsi="Arial" w:cs="Arial"/>
      <w:b/>
      <w:bCs/>
      <w:sz w:val="22"/>
    </w:rPr>
  </w:style>
  <w:style w:type="paragraph" w:customStyle="1" w:styleId="templateinstructions0">
    <w:name w:val="templateinstructions"/>
    <w:basedOn w:val="Normal"/>
    <w:rsid w:val="00E775AB"/>
    <w:pPr>
      <w:spacing w:before="100" w:beforeAutospacing="1" w:after="100" w:afterAutospacing="1"/>
    </w:pPr>
    <w:rPr>
      <w:sz w:val="24"/>
    </w:rPr>
  </w:style>
  <w:style w:type="paragraph" w:customStyle="1" w:styleId="CrossReference">
    <w:name w:val="CrossReference"/>
    <w:basedOn w:val="Normal"/>
    <w:rsid w:val="00E775AB"/>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E775AB"/>
    <w:pPr>
      <w:keepLines/>
      <w:numPr>
        <w:numId w:val="12"/>
      </w:numPr>
      <w:tabs>
        <w:tab w:val="clear" w:pos="900"/>
        <w:tab w:val="left" w:pos="720"/>
      </w:tabs>
      <w:spacing w:before="240"/>
    </w:pPr>
  </w:style>
  <w:style w:type="character" w:customStyle="1" w:styleId="BodyItalic">
    <w:name w:val="Body Italic"/>
    <w:rsid w:val="00E775AB"/>
    <w:rPr>
      <w:i/>
    </w:rPr>
  </w:style>
  <w:style w:type="paragraph" w:customStyle="1" w:styleId="TableHeadingCentered">
    <w:name w:val="Table Heading Centered"/>
    <w:basedOn w:val="TableHeading"/>
    <w:rsid w:val="00E775AB"/>
    <w:pPr>
      <w:jc w:val="center"/>
    </w:pPr>
    <w:rPr>
      <w:rFonts w:cs="Times New Roman"/>
      <w:sz w:val="16"/>
      <w:szCs w:val="16"/>
    </w:rPr>
  </w:style>
  <w:style w:type="character" w:customStyle="1" w:styleId="TableTextChar">
    <w:name w:val="Table Text Char"/>
    <w:link w:val="TableText"/>
    <w:rsid w:val="00E775AB"/>
    <w:rPr>
      <w:rFonts w:ascii="Arial" w:hAnsi="Arial" w:cs="Arial"/>
      <w:sz w:val="22"/>
    </w:rPr>
  </w:style>
  <w:style w:type="paragraph" w:styleId="TOC5">
    <w:name w:val="toc 5"/>
    <w:basedOn w:val="Normal"/>
    <w:next w:val="Normal"/>
    <w:autoRedefine/>
    <w:uiPriority w:val="39"/>
    <w:rsid w:val="00E775AB"/>
    <w:pPr>
      <w:ind w:left="880"/>
    </w:pPr>
  </w:style>
  <w:style w:type="paragraph" w:styleId="TOC6">
    <w:name w:val="toc 6"/>
    <w:basedOn w:val="Normal"/>
    <w:next w:val="Normal"/>
    <w:autoRedefine/>
    <w:uiPriority w:val="39"/>
    <w:rsid w:val="00E775AB"/>
    <w:pPr>
      <w:ind w:left="1100"/>
    </w:pPr>
  </w:style>
  <w:style w:type="paragraph" w:styleId="TOC7">
    <w:name w:val="toc 7"/>
    <w:basedOn w:val="Normal"/>
    <w:next w:val="Normal"/>
    <w:autoRedefine/>
    <w:uiPriority w:val="39"/>
    <w:rsid w:val="00E775AB"/>
    <w:pPr>
      <w:ind w:left="1320"/>
    </w:pPr>
  </w:style>
  <w:style w:type="paragraph" w:styleId="TOC8">
    <w:name w:val="toc 8"/>
    <w:basedOn w:val="Normal"/>
    <w:next w:val="Normal"/>
    <w:autoRedefine/>
    <w:uiPriority w:val="39"/>
    <w:rsid w:val="00E775AB"/>
    <w:pPr>
      <w:ind w:left="1540"/>
    </w:pPr>
  </w:style>
  <w:style w:type="paragraph" w:styleId="TOC9">
    <w:name w:val="toc 9"/>
    <w:basedOn w:val="Normal"/>
    <w:next w:val="Normal"/>
    <w:autoRedefine/>
    <w:uiPriority w:val="39"/>
    <w:rsid w:val="00E775AB"/>
    <w:pPr>
      <w:ind w:left="1760"/>
    </w:pPr>
  </w:style>
  <w:style w:type="paragraph" w:styleId="BodyText">
    <w:name w:val="Body Text"/>
    <w:link w:val="BodyTextChar"/>
    <w:qFormat/>
    <w:rsid w:val="00E775AB"/>
    <w:pPr>
      <w:spacing w:before="120" w:after="120"/>
    </w:pPr>
    <w:rPr>
      <w:sz w:val="24"/>
    </w:rPr>
  </w:style>
  <w:style w:type="character" w:customStyle="1" w:styleId="BodyTextChar">
    <w:name w:val="Body Text Char"/>
    <w:link w:val="BodyText"/>
    <w:rsid w:val="00E775AB"/>
    <w:rPr>
      <w:sz w:val="24"/>
    </w:rPr>
  </w:style>
  <w:style w:type="character" w:customStyle="1" w:styleId="FooterChar">
    <w:name w:val="Footer Char"/>
    <w:link w:val="Footer"/>
    <w:rsid w:val="00E775AB"/>
    <w:rPr>
      <w:rFonts w:cs="Tahoma"/>
      <w:szCs w:val="16"/>
    </w:rPr>
  </w:style>
  <w:style w:type="paragraph" w:styleId="BlockText">
    <w:name w:val="Block Text"/>
    <w:basedOn w:val="Normal"/>
    <w:rsid w:val="00E775AB"/>
    <w:pPr>
      <w:spacing w:after="120"/>
      <w:ind w:left="1440" w:right="1440"/>
    </w:pPr>
  </w:style>
  <w:style w:type="paragraph" w:styleId="BalloonText">
    <w:name w:val="Balloon Text"/>
    <w:basedOn w:val="Normal"/>
    <w:link w:val="BalloonTextChar"/>
    <w:rsid w:val="00E775AB"/>
    <w:rPr>
      <w:rFonts w:ascii="Tahoma" w:hAnsi="Tahoma" w:cs="Tahoma"/>
      <w:sz w:val="16"/>
      <w:szCs w:val="16"/>
    </w:rPr>
  </w:style>
  <w:style w:type="character" w:customStyle="1" w:styleId="BalloonTextChar">
    <w:name w:val="Balloon Text Char"/>
    <w:basedOn w:val="DefaultParagraphFont"/>
    <w:link w:val="BalloonText"/>
    <w:rsid w:val="00E775AB"/>
    <w:rPr>
      <w:rFonts w:ascii="Tahoma" w:hAnsi="Tahoma" w:cs="Tahoma"/>
      <w:sz w:val="16"/>
      <w:szCs w:val="16"/>
    </w:rPr>
  </w:style>
  <w:style w:type="paragraph" w:customStyle="1" w:styleId="InstructionalTextMainTitle">
    <w:name w:val="Instructional Text Main Title"/>
    <w:basedOn w:val="InstructionalText1"/>
    <w:next w:val="Title"/>
    <w:qFormat/>
    <w:rsid w:val="00E775AB"/>
    <w:pPr>
      <w:jc w:val="center"/>
    </w:pPr>
    <w:rPr>
      <w:szCs w:val="22"/>
    </w:rPr>
  </w:style>
  <w:style w:type="paragraph" w:customStyle="1" w:styleId="InstructionalTextTitle2">
    <w:name w:val="Instructional Text Title 2"/>
    <w:basedOn w:val="Title2"/>
    <w:next w:val="Title2"/>
    <w:qFormat/>
    <w:rsid w:val="00E775AB"/>
    <w:rPr>
      <w:rFonts w:ascii="Times New Roman" w:hAnsi="Times New Roman" w:cs="Times New Roman"/>
      <w:b w:val="0"/>
      <w:i/>
      <w:color w:val="0000FF"/>
      <w:sz w:val="24"/>
      <w:szCs w:val="22"/>
    </w:rPr>
  </w:style>
  <w:style w:type="numbering" w:customStyle="1" w:styleId="Headings">
    <w:name w:val="Headings"/>
    <w:uiPriority w:val="99"/>
    <w:rsid w:val="00E775AB"/>
    <w:pPr>
      <w:numPr>
        <w:numId w:val="16"/>
      </w:numPr>
    </w:pPr>
  </w:style>
  <w:style w:type="paragraph" w:customStyle="1" w:styleId="InstructionalBullets">
    <w:name w:val="Instructional Bullets"/>
    <w:basedOn w:val="Normal"/>
    <w:qFormat/>
    <w:rsid w:val="00E775AB"/>
    <w:pPr>
      <w:keepLines/>
      <w:numPr>
        <w:numId w:val="11"/>
      </w:numPr>
      <w:autoSpaceDE w:val="0"/>
      <w:autoSpaceDN w:val="0"/>
      <w:adjustRightInd w:val="0"/>
      <w:spacing w:line="240" w:lineRule="atLeast"/>
    </w:pPr>
    <w:rPr>
      <w:rFonts w:ascii="Garamond" w:hAnsi="Garamond"/>
      <w:i/>
      <w:iCs/>
      <w:color w:val="0000FF"/>
      <w:sz w:val="24"/>
      <w:szCs w:val="20"/>
    </w:rPr>
  </w:style>
  <w:style w:type="character" w:styleId="CommentReference">
    <w:name w:val="annotation reference"/>
    <w:basedOn w:val="DefaultParagraphFont"/>
    <w:uiPriority w:val="99"/>
    <w:rsid w:val="00E775AB"/>
    <w:rPr>
      <w:sz w:val="16"/>
      <w:szCs w:val="16"/>
    </w:rPr>
  </w:style>
  <w:style w:type="paragraph" w:styleId="CommentText">
    <w:name w:val="annotation text"/>
    <w:basedOn w:val="Normal"/>
    <w:link w:val="CommentTextChar"/>
    <w:uiPriority w:val="99"/>
    <w:rsid w:val="00E775AB"/>
    <w:rPr>
      <w:sz w:val="20"/>
      <w:szCs w:val="20"/>
    </w:rPr>
  </w:style>
  <w:style w:type="character" w:customStyle="1" w:styleId="CommentTextChar">
    <w:name w:val="Comment Text Char"/>
    <w:basedOn w:val="DefaultParagraphFont"/>
    <w:link w:val="CommentText"/>
    <w:uiPriority w:val="99"/>
    <w:rsid w:val="00E775AB"/>
  </w:style>
  <w:style w:type="paragraph" w:styleId="CommentSubject">
    <w:name w:val="annotation subject"/>
    <w:basedOn w:val="CommentText"/>
    <w:next w:val="CommentText"/>
    <w:link w:val="CommentSubjectChar"/>
    <w:rsid w:val="00E775AB"/>
    <w:rPr>
      <w:b/>
      <w:bCs/>
    </w:rPr>
  </w:style>
  <w:style w:type="character" w:customStyle="1" w:styleId="CommentSubjectChar">
    <w:name w:val="Comment Subject Char"/>
    <w:basedOn w:val="CommentTextChar"/>
    <w:link w:val="CommentSubject"/>
    <w:rsid w:val="00E775AB"/>
    <w:rPr>
      <w:b/>
      <w:bCs/>
    </w:rPr>
  </w:style>
  <w:style w:type="paragraph" w:styleId="Revision">
    <w:name w:val="Revision"/>
    <w:hidden/>
    <w:uiPriority w:val="99"/>
    <w:semiHidden/>
    <w:rsid w:val="00E775AB"/>
    <w:rPr>
      <w:sz w:val="22"/>
      <w:szCs w:val="24"/>
    </w:rPr>
  </w:style>
  <w:style w:type="paragraph" w:styleId="ListParagraph">
    <w:name w:val="List Paragraph"/>
    <w:basedOn w:val="Normal"/>
    <w:link w:val="ListParagraphChar"/>
    <w:uiPriority w:val="34"/>
    <w:qFormat/>
    <w:rsid w:val="00E775AB"/>
    <w:pPr>
      <w:ind w:left="720"/>
      <w:contextualSpacing/>
    </w:pPr>
    <w:rPr>
      <w:sz w:val="24"/>
    </w:rPr>
  </w:style>
  <w:style w:type="character" w:customStyle="1" w:styleId="TitleChar">
    <w:name w:val="Title Char"/>
    <w:basedOn w:val="DefaultParagraphFont"/>
    <w:link w:val="Title"/>
    <w:uiPriority w:val="99"/>
    <w:rsid w:val="00E74548"/>
    <w:rPr>
      <w:rFonts w:ascii="Arial" w:hAnsi="Arial" w:cs="Arial"/>
      <w:b/>
      <w:bCs/>
      <w:sz w:val="36"/>
      <w:szCs w:val="32"/>
    </w:rPr>
  </w:style>
  <w:style w:type="paragraph" w:customStyle="1" w:styleId="Default">
    <w:name w:val="Default"/>
    <w:rsid w:val="00F966B2"/>
    <w:pPr>
      <w:autoSpaceDE w:val="0"/>
      <w:autoSpaceDN w:val="0"/>
      <w:adjustRightInd w:val="0"/>
    </w:pPr>
    <w:rPr>
      <w:color w:val="000000"/>
      <w:sz w:val="24"/>
      <w:szCs w:val="24"/>
    </w:rPr>
  </w:style>
  <w:style w:type="table" w:styleId="LightList-Accent1">
    <w:name w:val="Light List Accent 1"/>
    <w:basedOn w:val="TableNormal"/>
    <w:uiPriority w:val="61"/>
    <w:rsid w:val="00FB74F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trong">
    <w:name w:val="Strong"/>
    <w:basedOn w:val="DefaultParagraphFont"/>
    <w:qFormat/>
    <w:rsid w:val="00FB74F9"/>
    <w:rPr>
      <w:b/>
      <w:bCs/>
    </w:rPr>
  </w:style>
  <w:style w:type="character" w:styleId="SubtleReference">
    <w:name w:val="Subtle Reference"/>
    <w:basedOn w:val="DefaultParagraphFont"/>
    <w:uiPriority w:val="31"/>
    <w:qFormat/>
    <w:rsid w:val="00FB74F9"/>
    <w:rPr>
      <w:smallCaps/>
      <w:color w:val="C0504D" w:themeColor="accent2"/>
      <w:u w:val="single"/>
    </w:rPr>
  </w:style>
  <w:style w:type="character" w:customStyle="1" w:styleId="Heading3Char">
    <w:name w:val="Heading 3 Char"/>
    <w:basedOn w:val="DefaultParagraphFont"/>
    <w:link w:val="Heading3"/>
    <w:rsid w:val="00B47839"/>
    <w:rPr>
      <w:rFonts w:ascii="Arial" w:hAnsi="Arial" w:cs="Arial"/>
      <w:b/>
      <w:kern w:val="32"/>
      <w:sz w:val="28"/>
      <w:szCs w:val="26"/>
    </w:rPr>
  </w:style>
  <w:style w:type="character" w:customStyle="1" w:styleId="BodyTextBullet1Char">
    <w:name w:val="Body Text Bullet 1 Char"/>
    <w:link w:val="BodyTextBullet1"/>
    <w:locked/>
    <w:rsid w:val="00FB74F9"/>
    <w:rPr>
      <w:sz w:val="24"/>
    </w:rPr>
  </w:style>
  <w:style w:type="paragraph" w:customStyle="1" w:styleId="Title3">
    <w:name w:val="Title 3"/>
    <w:basedOn w:val="Title2"/>
    <w:autoRedefine/>
    <w:qFormat/>
    <w:rsid w:val="00FB74F9"/>
  </w:style>
  <w:style w:type="paragraph" w:customStyle="1" w:styleId="Title4">
    <w:name w:val="Title 4"/>
    <w:basedOn w:val="Title3"/>
    <w:autoRedefine/>
    <w:qFormat/>
    <w:rsid w:val="0094593F"/>
  </w:style>
  <w:style w:type="paragraph" w:customStyle="1" w:styleId="Title5">
    <w:name w:val="Title 5"/>
    <w:basedOn w:val="Title4"/>
    <w:autoRedefine/>
    <w:qFormat/>
    <w:rsid w:val="00FB74F9"/>
  </w:style>
  <w:style w:type="paragraph" w:styleId="BodyText2">
    <w:name w:val="Body Text 2"/>
    <w:basedOn w:val="Normal"/>
    <w:link w:val="BodyText2Char"/>
    <w:autoRedefine/>
    <w:unhideWhenUsed/>
    <w:qFormat/>
    <w:rsid w:val="00AB7565"/>
    <w:pPr>
      <w:spacing w:before="120" w:after="120"/>
      <w:ind w:left="288"/>
    </w:pPr>
  </w:style>
  <w:style w:type="character" w:customStyle="1" w:styleId="BodyText2Char">
    <w:name w:val="Body Text 2 Char"/>
    <w:basedOn w:val="DefaultParagraphFont"/>
    <w:link w:val="BodyText2"/>
    <w:rsid w:val="00AB7565"/>
    <w:rPr>
      <w:sz w:val="22"/>
      <w:szCs w:val="24"/>
    </w:rPr>
  </w:style>
  <w:style w:type="paragraph" w:styleId="Quote">
    <w:name w:val="Quote"/>
    <w:basedOn w:val="Normal"/>
    <w:next w:val="Normal"/>
    <w:link w:val="QuoteChar"/>
    <w:uiPriority w:val="29"/>
    <w:qFormat/>
    <w:rsid w:val="00FB74F9"/>
    <w:rPr>
      <w:i/>
      <w:iCs/>
      <w:color w:val="000000" w:themeColor="text1"/>
    </w:rPr>
  </w:style>
  <w:style w:type="character" w:customStyle="1" w:styleId="QuoteChar">
    <w:name w:val="Quote Char"/>
    <w:basedOn w:val="DefaultParagraphFont"/>
    <w:link w:val="Quote"/>
    <w:uiPriority w:val="29"/>
    <w:rsid w:val="00FB74F9"/>
    <w:rPr>
      <w:i/>
      <w:iCs/>
      <w:color w:val="000000" w:themeColor="text1"/>
      <w:sz w:val="22"/>
      <w:szCs w:val="24"/>
    </w:rPr>
  </w:style>
  <w:style w:type="character" w:customStyle="1" w:styleId="Heading4Char">
    <w:name w:val="Heading 4 Char"/>
    <w:basedOn w:val="DefaultParagraphFont"/>
    <w:link w:val="Heading4"/>
    <w:rsid w:val="0046058A"/>
    <w:rPr>
      <w:rFonts w:ascii="Arial" w:hAnsi="Arial" w:cs="Arial"/>
      <w:b/>
      <w:kern w:val="32"/>
      <w:sz w:val="24"/>
      <w:szCs w:val="28"/>
    </w:rPr>
  </w:style>
  <w:style w:type="character" w:customStyle="1" w:styleId="Heading2Char">
    <w:name w:val="Heading 2 Char"/>
    <w:link w:val="Heading2"/>
    <w:rsid w:val="00CD3B85"/>
    <w:rPr>
      <w:rFonts w:ascii="Arial" w:hAnsi="Arial" w:cs="Arial"/>
      <w:b/>
      <w:bCs/>
      <w:iCs/>
      <w:kern w:val="32"/>
      <w:sz w:val="32"/>
      <w:szCs w:val="28"/>
    </w:rPr>
  </w:style>
  <w:style w:type="paragraph" w:customStyle="1" w:styleId="list-bullet">
    <w:name w:val="list-bullet"/>
    <w:rsid w:val="00BF01BD"/>
    <w:pPr>
      <w:suppressAutoHyphens/>
      <w:spacing w:before="60" w:after="60" w:line="260" w:lineRule="exact"/>
      <w:ind w:left="2160" w:hanging="432"/>
    </w:pPr>
    <w:rPr>
      <w:rFonts w:ascii="Arial" w:hAnsi="Arial"/>
      <w:sz w:val="21"/>
    </w:rPr>
  </w:style>
  <w:style w:type="character" w:styleId="Emphasis">
    <w:name w:val="Emphasis"/>
    <w:basedOn w:val="DefaultParagraphFont"/>
    <w:qFormat/>
    <w:rsid w:val="0095397C"/>
    <w:rPr>
      <w:i/>
      <w:iCs/>
    </w:rPr>
  </w:style>
  <w:style w:type="paragraph" w:styleId="TableofFigures">
    <w:name w:val="table of figures"/>
    <w:basedOn w:val="Normal"/>
    <w:next w:val="Normal"/>
    <w:uiPriority w:val="99"/>
    <w:unhideWhenUsed/>
    <w:rsid w:val="00045CB8"/>
  </w:style>
  <w:style w:type="paragraph" w:styleId="BodyText3">
    <w:name w:val="Body Text 3"/>
    <w:basedOn w:val="Normal"/>
    <w:link w:val="BodyText3Char"/>
    <w:autoRedefine/>
    <w:unhideWhenUsed/>
    <w:qFormat/>
    <w:rsid w:val="007E10D1"/>
    <w:pPr>
      <w:spacing w:after="120"/>
      <w:ind w:left="432"/>
    </w:pPr>
    <w:rPr>
      <w:sz w:val="24"/>
      <w:szCs w:val="16"/>
    </w:rPr>
  </w:style>
  <w:style w:type="character" w:customStyle="1" w:styleId="BodyText3Char">
    <w:name w:val="Body Text 3 Char"/>
    <w:basedOn w:val="DefaultParagraphFont"/>
    <w:link w:val="BodyText3"/>
    <w:rsid w:val="007E10D1"/>
    <w:rPr>
      <w:sz w:val="24"/>
      <w:szCs w:val="16"/>
    </w:rPr>
  </w:style>
  <w:style w:type="paragraph" w:customStyle="1" w:styleId="BodyText4">
    <w:name w:val="Body Text 4"/>
    <w:basedOn w:val="BodyText3"/>
    <w:autoRedefine/>
    <w:qFormat/>
    <w:rsid w:val="007E10D1"/>
    <w:pPr>
      <w:ind w:left="576"/>
    </w:pPr>
  </w:style>
  <w:style w:type="paragraph" w:customStyle="1" w:styleId="BodyText5">
    <w:name w:val="Body Text 5"/>
    <w:basedOn w:val="BodyText4"/>
    <w:autoRedefine/>
    <w:qFormat/>
    <w:rsid w:val="0059028C"/>
    <w:pPr>
      <w:ind w:left="720"/>
    </w:pPr>
  </w:style>
  <w:style w:type="paragraph" w:customStyle="1" w:styleId="Note">
    <w:name w:val="Note"/>
    <w:basedOn w:val="Normal"/>
    <w:next w:val="BodyText"/>
    <w:uiPriority w:val="99"/>
    <w:rsid w:val="00505DC9"/>
    <w:pPr>
      <w:numPr>
        <w:numId w:val="17"/>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character" w:customStyle="1" w:styleId="CoverTitleInstructionsChar">
    <w:name w:val="Cover Title Instructions Char"/>
    <w:basedOn w:val="DefaultParagraphFont"/>
    <w:link w:val="CoverTitleInstructions"/>
    <w:locked/>
    <w:rsid w:val="006F247C"/>
    <w:rPr>
      <w:i/>
      <w:iCs/>
      <w:color w:val="0000FF"/>
      <w:sz w:val="24"/>
      <w:szCs w:val="28"/>
    </w:rPr>
  </w:style>
  <w:style w:type="character" w:styleId="UnresolvedMention">
    <w:name w:val="Unresolved Mention"/>
    <w:basedOn w:val="DefaultParagraphFont"/>
    <w:uiPriority w:val="99"/>
    <w:semiHidden/>
    <w:unhideWhenUsed/>
    <w:rsid w:val="007F3561"/>
    <w:rPr>
      <w:color w:val="808080"/>
      <w:shd w:val="clear" w:color="auto" w:fill="E6E6E6"/>
    </w:rPr>
  </w:style>
  <w:style w:type="character" w:customStyle="1" w:styleId="ListParagraphChar">
    <w:name w:val="List Paragraph Char"/>
    <w:link w:val="ListParagraph"/>
    <w:uiPriority w:val="34"/>
    <w:locked/>
    <w:rsid w:val="00E41239"/>
    <w:rPr>
      <w:sz w:val="24"/>
      <w:szCs w:val="24"/>
    </w:rPr>
  </w:style>
  <w:style w:type="character" w:customStyle="1" w:styleId="CaptionChar">
    <w:name w:val="Caption Char"/>
    <w:link w:val="Caption"/>
    <w:rsid w:val="0012577E"/>
    <w:rPr>
      <w:rFonts w:ascii="Arial" w:hAnsi="Arial" w:cs="Ari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1390">
      <w:bodyDiv w:val="1"/>
      <w:marLeft w:val="0"/>
      <w:marRight w:val="0"/>
      <w:marTop w:val="0"/>
      <w:marBottom w:val="0"/>
      <w:divBdr>
        <w:top w:val="none" w:sz="0" w:space="0" w:color="auto"/>
        <w:left w:val="none" w:sz="0" w:space="0" w:color="auto"/>
        <w:bottom w:val="none" w:sz="0" w:space="0" w:color="auto"/>
        <w:right w:val="none" w:sz="0" w:space="0" w:color="auto"/>
      </w:divBdr>
    </w:div>
    <w:div w:id="26032730">
      <w:bodyDiv w:val="1"/>
      <w:marLeft w:val="0"/>
      <w:marRight w:val="0"/>
      <w:marTop w:val="0"/>
      <w:marBottom w:val="0"/>
      <w:divBdr>
        <w:top w:val="none" w:sz="0" w:space="0" w:color="auto"/>
        <w:left w:val="none" w:sz="0" w:space="0" w:color="auto"/>
        <w:bottom w:val="none" w:sz="0" w:space="0" w:color="auto"/>
        <w:right w:val="none" w:sz="0" w:space="0" w:color="auto"/>
      </w:divBdr>
    </w:div>
    <w:div w:id="33772487">
      <w:bodyDiv w:val="1"/>
      <w:marLeft w:val="0"/>
      <w:marRight w:val="0"/>
      <w:marTop w:val="0"/>
      <w:marBottom w:val="0"/>
      <w:divBdr>
        <w:top w:val="none" w:sz="0" w:space="0" w:color="auto"/>
        <w:left w:val="none" w:sz="0" w:space="0" w:color="auto"/>
        <w:bottom w:val="none" w:sz="0" w:space="0" w:color="auto"/>
        <w:right w:val="none" w:sz="0" w:space="0" w:color="auto"/>
      </w:divBdr>
    </w:div>
    <w:div w:id="40059496">
      <w:bodyDiv w:val="1"/>
      <w:marLeft w:val="0"/>
      <w:marRight w:val="0"/>
      <w:marTop w:val="0"/>
      <w:marBottom w:val="0"/>
      <w:divBdr>
        <w:top w:val="none" w:sz="0" w:space="0" w:color="auto"/>
        <w:left w:val="none" w:sz="0" w:space="0" w:color="auto"/>
        <w:bottom w:val="none" w:sz="0" w:space="0" w:color="auto"/>
        <w:right w:val="none" w:sz="0" w:space="0" w:color="auto"/>
      </w:divBdr>
    </w:div>
    <w:div w:id="56511523">
      <w:bodyDiv w:val="1"/>
      <w:marLeft w:val="0"/>
      <w:marRight w:val="0"/>
      <w:marTop w:val="0"/>
      <w:marBottom w:val="0"/>
      <w:divBdr>
        <w:top w:val="none" w:sz="0" w:space="0" w:color="auto"/>
        <w:left w:val="none" w:sz="0" w:space="0" w:color="auto"/>
        <w:bottom w:val="none" w:sz="0" w:space="0" w:color="auto"/>
        <w:right w:val="none" w:sz="0" w:space="0" w:color="auto"/>
      </w:divBdr>
    </w:div>
    <w:div w:id="73480263">
      <w:bodyDiv w:val="1"/>
      <w:marLeft w:val="0"/>
      <w:marRight w:val="0"/>
      <w:marTop w:val="0"/>
      <w:marBottom w:val="0"/>
      <w:divBdr>
        <w:top w:val="none" w:sz="0" w:space="0" w:color="auto"/>
        <w:left w:val="none" w:sz="0" w:space="0" w:color="auto"/>
        <w:bottom w:val="none" w:sz="0" w:space="0" w:color="auto"/>
        <w:right w:val="none" w:sz="0" w:space="0" w:color="auto"/>
      </w:divBdr>
    </w:div>
    <w:div w:id="93981308">
      <w:bodyDiv w:val="1"/>
      <w:marLeft w:val="0"/>
      <w:marRight w:val="0"/>
      <w:marTop w:val="0"/>
      <w:marBottom w:val="0"/>
      <w:divBdr>
        <w:top w:val="none" w:sz="0" w:space="0" w:color="auto"/>
        <w:left w:val="none" w:sz="0" w:space="0" w:color="auto"/>
        <w:bottom w:val="none" w:sz="0" w:space="0" w:color="auto"/>
        <w:right w:val="none" w:sz="0" w:space="0" w:color="auto"/>
      </w:divBdr>
    </w:div>
    <w:div w:id="101809125">
      <w:bodyDiv w:val="1"/>
      <w:marLeft w:val="0"/>
      <w:marRight w:val="0"/>
      <w:marTop w:val="0"/>
      <w:marBottom w:val="0"/>
      <w:divBdr>
        <w:top w:val="none" w:sz="0" w:space="0" w:color="auto"/>
        <w:left w:val="none" w:sz="0" w:space="0" w:color="auto"/>
        <w:bottom w:val="none" w:sz="0" w:space="0" w:color="auto"/>
        <w:right w:val="none" w:sz="0" w:space="0" w:color="auto"/>
      </w:divBdr>
    </w:div>
    <w:div w:id="113064669">
      <w:bodyDiv w:val="1"/>
      <w:marLeft w:val="0"/>
      <w:marRight w:val="0"/>
      <w:marTop w:val="0"/>
      <w:marBottom w:val="0"/>
      <w:divBdr>
        <w:top w:val="none" w:sz="0" w:space="0" w:color="auto"/>
        <w:left w:val="none" w:sz="0" w:space="0" w:color="auto"/>
        <w:bottom w:val="none" w:sz="0" w:space="0" w:color="auto"/>
        <w:right w:val="none" w:sz="0" w:space="0" w:color="auto"/>
      </w:divBdr>
    </w:div>
    <w:div w:id="125203225">
      <w:bodyDiv w:val="1"/>
      <w:marLeft w:val="0"/>
      <w:marRight w:val="0"/>
      <w:marTop w:val="0"/>
      <w:marBottom w:val="0"/>
      <w:divBdr>
        <w:top w:val="none" w:sz="0" w:space="0" w:color="auto"/>
        <w:left w:val="none" w:sz="0" w:space="0" w:color="auto"/>
        <w:bottom w:val="none" w:sz="0" w:space="0" w:color="auto"/>
        <w:right w:val="none" w:sz="0" w:space="0" w:color="auto"/>
      </w:divBdr>
    </w:div>
    <w:div w:id="130289234">
      <w:bodyDiv w:val="1"/>
      <w:marLeft w:val="0"/>
      <w:marRight w:val="0"/>
      <w:marTop w:val="0"/>
      <w:marBottom w:val="0"/>
      <w:divBdr>
        <w:top w:val="none" w:sz="0" w:space="0" w:color="auto"/>
        <w:left w:val="none" w:sz="0" w:space="0" w:color="auto"/>
        <w:bottom w:val="none" w:sz="0" w:space="0" w:color="auto"/>
        <w:right w:val="none" w:sz="0" w:space="0" w:color="auto"/>
      </w:divBdr>
    </w:div>
    <w:div w:id="133566440">
      <w:bodyDiv w:val="1"/>
      <w:marLeft w:val="0"/>
      <w:marRight w:val="0"/>
      <w:marTop w:val="0"/>
      <w:marBottom w:val="0"/>
      <w:divBdr>
        <w:top w:val="none" w:sz="0" w:space="0" w:color="auto"/>
        <w:left w:val="none" w:sz="0" w:space="0" w:color="auto"/>
        <w:bottom w:val="none" w:sz="0" w:space="0" w:color="auto"/>
        <w:right w:val="none" w:sz="0" w:space="0" w:color="auto"/>
      </w:divBdr>
    </w:div>
    <w:div w:id="144900160">
      <w:bodyDiv w:val="1"/>
      <w:marLeft w:val="0"/>
      <w:marRight w:val="0"/>
      <w:marTop w:val="0"/>
      <w:marBottom w:val="0"/>
      <w:divBdr>
        <w:top w:val="none" w:sz="0" w:space="0" w:color="auto"/>
        <w:left w:val="none" w:sz="0" w:space="0" w:color="auto"/>
        <w:bottom w:val="none" w:sz="0" w:space="0" w:color="auto"/>
        <w:right w:val="none" w:sz="0" w:space="0" w:color="auto"/>
      </w:divBdr>
    </w:div>
    <w:div w:id="147795602">
      <w:bodyDiv w:val="1"/>
      <w:marLeft w:val="0"/>
      <w:marRight w:val="0"/>
      <w:marTop w:val="0"/>
      <w:marBottom w:val="0"/>
      <w:divBdr>
        <w:top w:val="none" w:sz="0" w:space="0" w:color="auto"/>
        <w:left w:val="none" w:sz="0" w:space="0" w:color="auto"/>
        <w:bottom w:val="none" w:sz="0" w:space="0" w:color="auto"/>
        <w:right w:val="none" w:sz="0" w:space="0" w:color="auto"/>
      </w:divBdr>
    </w:div>
    <w:div w:id="154422279">
      <w:bodyDiv w:val="1"/>
      <w:marLeft w:val="0"/>
      <w:marRight w:val="0"/>
      <w:marTop w:val="0"/>
      <w:marBottom w:val="0"/>
      <w:divBdr>
        <w:top w:val="none" w:sz="0" w:space="0" w:color="auto"/>
        <w:left w:val="none" w:sz="0" w:space="0" w:color="auto"/>
        <w:bottom w:val="none" w:sz="0" w:space="0" w:color="auto"/>
        <w:right w:val="none" w:sz="0" w:space="0" w:color="auto"/>
      </w:divBdr>
    </w:div>
    <w:div w:id="155152895">
      <w:bodyDiv w:val="1"/>
      <w:marLeft w:val="0"/>
      <w:marRight w:val="0"/>
      <w:marTop w:val="0"/>
      <w:marBottom w:val="0"/>
      <w:divBdr>
        <w:top w:val="none" w:sz="0" w:space="0" w:color="auto"/>
        <w:left w:val="none" w:sz="0" w:space="0" w:color="auto"/>
        <w:bottom w:val="none" w:sz="0" w:space="0" w:color="auto"/>
        <w:right w:val="none" w:sz="0" w:space="0" w:color="auto"/>
      </w:divBdr>
    </w:div>
    <w:div w:id="189031076">
      <w:bodyDiv w:val="1"/>
      <w:marLeft w:val="0"/>
      <w:marRight w:val="0"/>
      <w:marTop w:val="0"/>
      <w:marBottom w:val="0"/>
      <w:divBdr>
        <w:top w:val="none" w:sz="0" w:space="0" w:color="auto"/>
        <w:left w:val="none" w:sz="0" w:space="0" w:color="auto"/>
        <w:bottom w:val="none" w:sz="0" w:space="0" w:color="auto"/>
        <w:right w:val="none" w:sz="0" w:space="0" w:color="auto"/>
      </w:divBdr>
    </w:div>
    <w:div w:id="191462051">
      <w:bodyDiv w:val="1"/>
      <w:marLeft w:val="0"/>
      <w:marRight w:val="0"/>
      <w:marTop w:val="0"/>
      <w:marBottom w:val="0"/>
      <w:divBdr>
        <w:top w:val="none" w:sz="0" w:space="0" w:color="auto"/>
        <w:left w:val="none" w:sz="0" w:space="0" w:color="auto"/>
        <w:bottom w:val="none" w:sz="0" w:space="0" w:color="auto"/>
        <w:right w:val="none" w:sz="0" w:space="0" w:color="auto"/>
      </w:divBdr>
    </w:div>
    <w:div w:id="196041120">
      <w:bodyDiv w:val="1"/>
      <w:marLeft w:val="0"/>
      <w:marRight w:val="0"/>
      <w:marTop w:val="0"/>
      <w:marBottom w:val="0"/>
      <w:divBdr>
        <w:top w:val="none" w:sz="0" w:space="0" w:color="auto"/>
        <w:left w:val="none" w:sz="0" w:space="0" w:color="auto"/>
        <w:bottom w:val="none" w:sz="0" w:space="0" w:color="auto"/>
        <w:right w:val="none" w:sz="0" w:space="0" w:color="auto"/>
      </w:divBdr>
    </w:div>
    <w:div w:id="200871050">
      <w:bodyDiv w:val="1"/>
      <w:marLeft w:val="0"/>
      <w:marRight w:val="0"/>
      <w:marTop w:val="0"/>
      <w:marBottom w:val="0"/>
      <w:divBdr>
        <w:top w:val="none" w:sz="0" w:space="0" w:color="auto"/>
        <w:left w:val="none" w:sz="0" w:space="0" w:color="auto"/>
        <w:bottom w:val="none" w:sz="0" w:space="0" w:color="auto"/>
        <w:right w:val="none" w:sz="0" w:space="0" w:color="auto"/>
      </w:divBdr>
    </w:div>
    <w:div w:id="203367120">
      <w:bodyDiv w:val="1"/>
      <w:marLeft w:val="0"/>
      <w:marRight w:val="0"/>
      <w:marTop w:val="0"/>
      <w:marBottom w:val="0"/>
      <w:divBdr>
        <w:top w:val="none" w:sz="0" w:space="0" w:color="auto"/>
        <w:left w:val="none" w:sz="0" w:space="0" w:color="auto"/>
        <w:bottom w:val="none" w:sz="0" w:space="0" w:color="auto"/>
        <w:right w:val="none" w:sz="0" w:space="0" w:color="auto"/>
      </w:divBdr>
    </w:div>
    <w:div w:id="209535461">
      <w:bodyDiv w:val="1"/>
      <w:marLeft w:val="0"/>
      <w:marRight w:val="0"/>
      <w:marTop w:val="0"/>
      <w:marBottom w:val="0"/>
      <w:divBdr>
        <w:top w:val="none" w:sz="0" w:space="0" w:color="auto"/>
        <w:left w:val="none" w:sz="0" w:space="0" w:color="auto"/>
        <w:bottom w:val="none" w:sz="0" w:space="0" w:color="auto"/>
        <w:right w:val="none" w:sz="0" w:space="0" w:color="auto"/>
      </w:divBdr>
    </w:div>
    <w:div w:id="218830714">
      <w:bodyDiv w:val="1"/>
      <w:marLeft w:val="0"/>
      <w:marRight w:val="0"/>
      <w:marTop w:val="0"/>
      <w:marBottom w:val="0"/>
      <w:divBdr>
        <w:top w:val="none" w:sz="0" w:space="0" w:color="auto"/>
        <w:left w:val="none" w:sz="0" w:space="0" w:color="auto"/>
        <w:bottom w:val="none" w:sz="0" w:space="0" w:color="auto"/>
        <w:right w:val="none" w:sz="0" w:space="0" w:color="auto"/>
      </w:divBdr>
    </w:div>
    <w:div w:id="252249052">
      <w:bodyDiv w:val="1"/>
      <w:marLeft w:val="0"/>
      <w:marRight w:val="0"/>
      <w:marTop w:val="0"/>
      <w:marBottom w:val="0"/>
      <w:divBdr>
        <w:top w:val="none" w:sz="0" w:space="0" w:color="auto"/>
        <w:left w:val="none" w:sz="0" w:space="0" w:color="auto"/>
        <w:bottom w:val="none" w:sz="0" w:space="0" w:color="auto"/>
        <w:right w:val="none" w:sz="0" w:space="0" w:color="auto"/>
      </w:divBdr>
    </w:div>
    <w:div w:id="258879922">
      <w:bodyDiv w:val="1"/>
      <w:marLeft w:val="0"/>
      <w:marRight w:val="0"/>
      <w:marTop w:val="0"/>
      <w:marBottom w:val="0"/>
      <w:divBdr>
        <w:top w:val="none" w:sz="0" w:space="0" w:color="auto"/>
        <w:left w:val="none" w:sz="0" w:space="0" w:color="auto"/>
        <w:bottom w:val="none" w:sz="0" w:space="0" w:color="auto"/>
        <w:right w:val="none" w:sz="0" w:space="0" w:color="auto"/>
      </w:divBdr>
    </w:div>
    <w:div w:id="259796217">
      <w:bodyDiv w:val="1"/>
      <w:marLeft w:val="0"/>
      <w:marRight w:val="0"/>
      <w:marTop w:val="0"/>
      <w:marBottom w:val="0"/>
      <w:divBdr>
        <w:top w:val="none" w:sz="0" w:space="0" w:color="auto"/>
        <w:left w:val="none" w:sz="0" w:space="0" w:color="auto"/>
        <w:bottom w:val="none" w:sz="0" w:space="0" w:color="auto"/>
        <w:right w:val="none" w:sz="0" w:space="0" w:color="auto"/>
      </w:divBdr>
    </w:div>
    <w:div w:id="265964519">
      <w:bodyDiv w:val="1"/>
      <w:marLeft w:val="0"/>
      <w:marRight w:val="0"/>
      <w:marTop w:val="0"/>
      <w:marBottom w:val="0"/>
      <w:divBdr>
        <w:top w:val="none" w:sz="0" w:space="0" w:color="auto"/>
        <w:left w:val="none" w:sz="0" w:space="0" w:color="auto"/>
        <w:bottom w:val="none" w:sz="0" w:space="0" w:color="auto"/>
        <w:right w:val="none" w:sz="0" w:space="0" w:color="auto"/>
      </w:divBdr>
    </w:div>
    <w:div w:id="275793831">
      <w:bodyDiv w:val="1"/>
      <w:marLeft w:val="0"/>
      <w:marRight w:val="0"/>
      <w:marTop w:val="0"/>
      <w:marBottom w:val="0"/>
      <w:divBdr>
        <w:top w:val="none" w:sz="0" w:space="0" w:color="auto"/>
        <w:left w:val="none" w:sz="0" w:space="0" w:color="auto"/>
        <w:bottom w:val="none" w:sz="0" w:space="0" w:color="auto"/>
        <w:right w:val="none" w:sz="0" w:space="0" w:color="auto"/>
      </w:divBdr>
    </w:div>
    <w:div w:id="289675304">
      <w:bodyDiv w:val="1"/>
      <w:marLeft w:val="0"/>
      <w:marRight w:val="0"/>
      <w:marTop w:val="0"/>
      <w:marBottom w:val="0"/>
      <w:divBdr>
        <w:top w:val="none" w:sz="0" w:space="0" w:color="auto"/>
        <w:left w:val="none" w:sz="0" w:space="0" w:color="auto"/>
        <w:bottom w:val="none" w:sz="0" w:space="0" w:color="auto"/>
        <w:right w:val="none" w:sz="0" w:space="0" w:color="auto"/>
      </w:divBdr>
    </w:div>
    <w:div w:id="296380735">
      <w:bodyDiv w:val="1"/>
      <w:marLeft w:val="0"/>
      <w:marRight w:val="0"/>
      <w:marTop w:val="0"/>
      <w:marBottom w:val="0"/>
      <w:divBdr>
        <w:top w:val="none" w:sz="0" w:space="0" w:color="auto"/>
        <w:left w:val="none" w:sz="0" w:space="0" w:color="auto"/>
        <w:bottom w:val="none" w:sz="0" w:space="0" w:color="auto"/>
        <w:right w:val="none" w:sz="0" w:space="0" w:color="auto"/>
      </w:divBdr>
    </w:div>
    <w:div w:id="297150398">
      <w:bodyDiv w:val="1"/>
      <w:marLeft w:val="0"/>
      <w:marRight w:val="0"/>
      <w:marTop w:val="0"/>
      <w:marBottom w:val="0"/>
      <w:divBdr>
        <w:top w:val="none" w:sz="0" w:space="0" w:color="auto"/>
        <w:left w:val="none" w:sz="0" w:space="0" w:color="auto"/>
        <w:bottom w:val="none" w:sz="0" w:space="0" w:color="auto"/>
        <w:right w:val="none" w:sz="0" w:space="0" w:color="auto"/>
      </w:divBdr>
    </w:div>
    <w:div w:id="299386409">
      <w:bodyDiv w:val="1"/>
      <w:marLeft w:val="0"/>
      <w:marRight w:val="0"/>
      <w:marTop w:val="0"/>
      <w:marBottom w:val="0"/>
      <w:divBdr>
        <w:top w:val="none" w:sz="0" w:space="0" w:color="auto"/>
        <w:left w:val="none" w:sz="0" w:space="0" w:color="auto"/>
        <w:bottom w:val="none" w:sz="0" w:space="0" w:color="auto"/>
        <w:right w:val="none" w:sz="0" w:space="0" w:color="auto"/>
      </w:divBdr>
    </w:div>
    <w:div w:id="328678453">
      <w:bodyDiv w:val="1"/>
      <w:marLeft w:val="0"/>
      <w:marRight w:val="0"/>
      <w:marTop w:val="0"/>
      <w:marBottom w:val="0"/>
      <w:divBdr>
        <w:top w:val="none" w:sz="0" w:space="0" w:color="auto"/>
        <w:left w:val="none" w:sz="0" w:space="0" w:color="auto"/>
        <w:bottom w:val="none" w:sz="0" w:space="0" w:color="auto"/>
        <w:right w:val="none" w:sz="0" w:space="0" w:color="auto"/>
      </w:divBdr>
    </w:div>
    <w:div w:id="342778888">
      <w:bodyDiv w:val="1"/>
      <w:marLeft w:val="0"/>
      <w:marRight w:val="0"/>
      <w:marTop w:val="0"/>
      <w:marBottom w:val="0"/>
      <w:divBdr>
        <w:top w:val="none" w:sz="0" w:space="0" w:color="auto"/>
        <w:left w:val="none" w:sz="0" w:space="0" w:color="auto"/>
        <w:bottom w:val="none" w:sz="0" w:space="0" w:color="auto"/>
        <w:right w:val="none" w:sz="0" w:space="0" w:color="auto"/>
      </w:divBdr>
    </w:div>
    <w:div w:id="378013717">
      <w:bodyDiv w:val="1"/>
      <w:marLeft w:val="0"/>
      <w:marRight w:val="0"/>
      <w:marTop w:val="0"/>
      <w:marBottom w:val="0"/>
      <w:divBdr>
        <w:top w:val="none" w:sz="0" w:space="0" w:color="auto"/>
        <w:left w:val="none" w:sz="0" w:space="0" w:color="auto"/>
        <w:bottom w:val="none" w:sz="0" w:space="0" w:color="auto"/>
        <w:right w:val="none" w:sz="0" w:space="0" w:color="auto"/>
      </w:divBdr>
    </w:div>
    <w:div w:id="386806373">
      <w:bodyDiv w:val="1"/>
      <w:marLeft w:val="0"/>
      <w:marRight w:val="0"/>
      <w:marTop w:val="0"/>
      <w:marBottom w:val="0"/>
      <w:divBdr>
        <w:top w:val="none" w:sz="0" w:space="0" w:color="auto"/>
        <w:left w:val="none" w:sz="0" w:space="0" w:color="auto"/>
        <w:bottom w:val="none" w:sz="0" w:space="0" w:color="auto"/>
        <w:right w:val="none" w:sz="0" w:space="0" w:color="auto"/>
      </w:divBdr>
    </w:div>
    <w:div w:id="392243006">
      <w:bodyDiv w:val="1"/>
      <w:marLeft w:val="0"/>
      <w:marRight w:val="0"/>
      <w:marTop w:val="0"/>
      <w:marBottom w:val="0"/>
      <w:divBdr>
        <w:top w:val="none" w:sz="0" w:space="0" w:color="auto"/>
        <w:left w:val="none" w:sz="0" w:space="0" w:color="auto"/>
        <w:bottom w:val="none" w:sz="0" w:space="0" w:color="auto"/>
        <w:right w:val="none" w:sz="0" w:space="0" w:color="auto"/>
      </w:divBdr>
    </w:div>
    <w:div w:id="407190812">
      <w:bodyDiv w:val="1"/>
      <w:marLeft w:val="0"/>
      <w:marRight w:val="0"/>
      <w:marTop w:val="0"/>
      <w:marBottom w:val="0"/>
      <w:divBdr>
        <w:top w:val="none" w:sz="0" w:space="0" w:color="auto"/>
        <w:left w:val="none" w:sz="0" w:space="0" w:color="auto"/>
        <w:bottom w:val="none" w:sz="0" w:space="0" w:color="auto"/>
        <w:right w:val="none" w:sz="0" w:space="0" w:color="auto"/>
      </w:divBdr>
    </w:div>
    <w:div w:id="421606252">
      <w:bodyDiv w:val="1"/>
      <w:marLeft w:val="0"/>
      <w:marRight w:val="0"/>
      <w:marTop w:val="0"/>
      <w:marBottom w:val="0"/>
      <w:divBdr>
        <w:top w:val="none" w:sz="0" w:space="0" w:color="auto"/>
        <w:left w:val="none" w:sz="0" w:space="0" w:color="auto"/>
        <w:bottom w:val="none" w:sz="0" w:space="0" w:color="auto"/>
        <w:right w:val="none" w:sz="0" w:space="0" w:color="auto"/>
      </w:divBdr>
    </w:div>
    <w:div w:id="424573788">
      <w:bodyDiv w:val="1"/>
      <w:marLeft w:val="0"/>
      <w:marRight w:val="0"/>
      <w:marTop w:val="0"/>
      <w:marBottom w:val="0"/>
      <w:divBdr>
        <w:top w:val="none" w:sz="0" w:space="0" w:color="auto"/>
        <w:left w:val="none" w:sz="0" w:space="0" w:color="auto"/>
        <w:bottom w:val="none" w:sz="0" w:space="0" w:color="auto"/>
        <w:right w:val="none" w:sz="0" w:space="0" w:color="auto"/>
      </w:divBdr>
    </w:div>
    <w:div w:id="431441443">
      <w:bodyDiv w:val="1"/>
      <w:marLeft w:val="0"/>
      <w:marRight w:val="0"/>
      <w:marTop w:val="0"/>
      <w:marBottom w:val="0"/>
      <w:divBdr>
        <w:top w:val="none" w:sz="0" w:space="0" w:color="auto"/>
        <w:left w:val="none" w:sz="0" w:space="0" w:color="auto"/>
        <w:bottom w:val="none" w:sz="0" w:space="0" w:color="auto"/>
        <w:right w:val="none" w:sz="0" w:space="0" w:color="auto"/>
      </w:divBdr>
    </w:div>
    <w:div w:id="437214292">
      <w:bodyDiv w:val="1"/>
      <w:marLeft w:val="0"/>
      <w:marRight w:val="0"/>
      <w:marTop w:val="0"/>
      <w:marBottom w:val="0"/>
      <w:divBdr>
        <w:top w:val="none" w:sz="0" w:space="0" w:color="auto"/>
        <w:left w:val="none" w:sz="0" w:space="0" w:color="auto"/>
        <w:bottom w:val="none" w:sz="0" w:space="0" w:color="auto"/>
        <w:right w:val="none" w:sz="0" w:space="0" w:color="auto"/>
      </w:divBdr>
    </w:div>
    <w:div w:id="445546358">
      <w:bodyDiv w:val="1"/>
      <w:marLeft w:val="0"/>
      <w:marRight w:val="0"/>
      <w:marTop w:val="0"/>
      <w:marBottom w:val="0"/>
      <w:divBdr>
        <w:top w:val="none" w:sz="0" w:space="0" w:color="auto"/>
        <w:left w:val="none" w:sz="0" w:space="0" w:color="auto"/>
        <w:bottom w:val="none" w:sz="0" w:space="0" w:color="auto"/>
        <w:right w:val="none" w:sz="0" w:space="0" w:color="auto"/>
      </w:divBdr>
    </w:div>
    <w:div w:id="463893278">
      <w:bodyDiv w:val="1"/>
      <w:marLeft w:val="0"/>
      <w:marRight w:val="0"/>
      <w:marTop w:val="0"/>
      <w:marBottom w:val="0"/>
      <w:divBdr>
        <w:top w:val="none" w:sz="0" w:space="0" w:color="auto"/>
        <w:left w:val="none" w:sz="0" w:space="0" w:color="auto"/>
        <w:bottom w:val="none" w:sz="0" w:space="0" w:color="auto"/>
        <w:right w:val="none" w:sz="0" w:space="0" w:color="auto"/>
      </w:divBdr>
    </w:div>
    <w:div w:id="497621716">
      <w:bodyDiv w:val="1"/>
      <w:marLeft w:val="0"/>
      <w:marRight w:val="0"/>
      <w:marTop w:val="0"/>
      <w:marBottom w:val="0"/>
      <w:divBdr>
        <w:top w:val="none" w:sz="0" w:space="0" w:color="auto"/>
        <w:left w:val="none" w:sz="0" w:space="0" w:color="auto"/>
        <w:bottom w:val="none" w:sz="0" w:space="0" w:color="auto"/>
        <w:right w:val="none" w:sz="0" w:space="0" w:color="auto"/>
      </w:divBdr>
    </w:div>
    <w:div w:id="498499397">
      <w:bodyDiv w:val="1"/>
      <w:marLeft w:val="0"/>
      <w:marRight w:val="0"/>
      <w:marTop w:val="0"/>
      <w:marBottom w:val="0"/>
      <w:divBdr>
        <w:top w:val="none" w:sz="0" w:space="0" w:color="auto"/>
        <w:left w:val="none" w:sz="0" w:space="0" w:color="auto"/>
        <w:bottom w:val="none" w:sz="0" w:space="0" w:color="auto"/>
        <w:right w:val="none" w:sz="0" w:space="0" w:color="auto"/>
      </w:divBdr>
    </w:div>
    <w:div w:id="557329223">
      <w:bodyDiv w:val="1"/>
      <w:marLeft w:val="0"/>
      <w:marRight w:val="0"/>
      <w:marTop w:val="0"/>
      <w:marBottom w:val="0"/>
      <w:divBdr>
        <w:top w:val="none" w:sz="0" w:space="0" w:color="auto"/>
        <w:left w:val="none" w:sz="0" w:space="0" w:color="auto"/>
        <w:bottom w:val="none" w:sz="0" w:space="0" w:color="auto"/>
        <w:right w:val="none" w:sz="0" w:space="0" w:color="auto"/>
      </w:divBdr>
    </w:div>
    <w:div w:id="557595798">
      <w:bodyDiv w:val="1"/>
      <w:marLeft w:val="0"/>
      <w:marRight w:val="0"/>
      <w:marTop w:val="0"/>
      <w:marBottom w:val="0"/>
      <w:divBdr>
        <w:top w:val="none" w:sz="0" w:space="0" w:color="auto"/>
        <w:left w:val="none" w:sz="0" w:space="0" w:color="auto"/>
        <w:bottom w:val="none" w:sz="0" w:space="0" w:color="auto"/>
        <w:right w:val="none" w:sz="0" w:space="0" w:color="auto"/>
      </w:divBdr>
    </w:div>
    <w:div w:id="586158056">
      <w:bodyDiv w:val="1"/>
      <w:marLeft w:val="0"/>
      <w:marRight w:val="0"/>
      <w:marTop w:val="0"/>
      <w:marBottom w:val="0"/>
      <w:divBdr>
        <w:top w:val="none" w:sz="0" w:space="0" w:color="auto"/>
        <w:left w:val="none" w:sz="0" w:space="0" w:color="auto"/>
        <w:bottom w:val="none" w:sz="0" w:space="0" w:color="auto"/>
        <w:right w:val="none" w:sz="0" w:space="0" w:color="auto"/>
      </w:divBdr>
    </w:div>
    <w:div w:id="588775473">
      <w:bodyDiv w:val="1"/>
      <w:marLeft w:val="0"/>
      <w:marRight w:val="0"/>
      <w:marTop w:val="0"/>
      <w:marBottom w:val="0"/>
      <w:divBdr>
        <w:top w:val="none" w:sz="0" w:space="0" w:color="auto"/>
        <w:left w:val="none" w:sz="0" w:space="0" w:color="auto"/>
        <w:bottom w:val="none" w:sz="0" w:space="0" w:color="auto"/>
        <w:right w:val="none" w:sz="0" w:space="0" w:color="auto"/>
      </w:divBdr>
    </w:div>
    <w:div w:id="598487512">
      <w:bodyDiv w:val="1"/>
      <w:marLeft w:val="0"/>
      <w:marRight w:val="0"/>
      <w:marTop w:val="0"/>
      <w:marBottom w:val="0"/>
      <w:divBdr>
        <w:top w:val="none" w:sz="0" w:space="0" w:color="auto"/>
        <w:left w:val="none" w:sz="0" w:space="0" w:color="auto"/>
        <w:bottom w:val="none" w:sz="0" w:space="0" w:color="auto"/>
        <w:right w:val="none" w:sz="0" w:space="0" w:color="auto"/>
      </w:divBdr>
    </w:div>
    <w:div w:id="611474355">
      <w:bodyDiv w:val="1"/>
      <w:marLeft w:val="0"/>
      <w:marRight w:val="0"/>
      <w:marTop w:val="0"/>
      <w:marBottom w:val="0"/>
      <w:divBdr>
        <w:top w:val="none" w:sz="0" w:space="0" w:color="auto"/>
        <w:left w:val="none" w:sz="0" w:space="0" w:color="auto"/>
        <w:bottom w:val="none" w:sz="0" w:space="0" w:color="auto"/>
        <w:right w:val="none" w:sz="0" w:space="0" w:color="auto"/>
      </w:divBdr>
    </w:div>
    <w:div w:id="636954436">
      <w:bodyDiv w:val="1"/>
      <w:marLeft w:val="0"/>
      <w:marRight w:val="0"/>
      <w:marTop w:val="0"/>
      <w:marBottom w:val="0"/>
      <w:divBdr>
        <w:top w:val="none" w:sz="0" w:space="0" w:color="auto"/>
        <w:left w:val="none" w:sz="0" w:space="0" w:color="auto"/>
        <w:bottom w:val="none" w:sz="0" w:space="0" w:color="auto"/>
        <w:right w:val="none" w:sz="0" w:space="0" w:color="auto"/>
      </w:divBdr>
    </w:div>
    <w:div w:id="653685920">
      <w:bodyDiv w:val="1"/>
      <w:marLeft w:val="0"/>
      <w:marRight w:val="0"/>
      <w:marTop w:val="0"/>
      <w:marBottom w:val="0"/>
      <w:divBdr>
        <w:top w:val="none" w:sz="0" w:space="0" w:color="auto"/>
        <w:left w:val="none" w:sz="0" w:space="0" w:color="auto"/>
        <w:bottom w:val="none" w:sz="0" w:space="0" w:color="auto"/>
        <w:right w:val="none" w:sz="0" w:space="0" w:color="auto"/>
      </w:divBdr>
    </w:div>
    <w:div w:id="662272461">
      <w:bodyDiv w:val="1"/>
      <w:marLeft w:val="0"/>
      <w:marRight w:val="0"/>
      <w:marTop w:val="0"/>
      <w:marBottom w:val="0"/>
      <w:divBdr>
        <w:top w:val="none" w:sz="0" w:space="0" w:color="auto"/>
        <w:left w:val="none" w:sz="0" w:space="0" w:color="auto"/>
        <w:bottom w:val="none" w:sz="0" w:space="0" w:color="auto"/>
        <w:right w:val="none" w:sz="0" w:space="0" w:color="auto"/>
      </w:divBdr>
    </w:div>
    <w:div w:id="667635950">
      <w:bodyDiv w:val="1"/>
      <w:marLeft w:val="0"/>
      <w:marRight w:val="0"/>
      <w:marTop w:val="0"/>
      <w:marBottom w:val="0"/>
      <w:divBdr>
        <w:top w:val="none" w:sz="0" w:space="0" w:color="auto"/>
        <w:left w:val="none" w:sz="0" w:space="0" w:color="auto"/>
        <w:bottom w:val="none" w:sz="0" w:space="0" w:color="auto"/>
        <w:right w:val="none" w:sz="0" w:space="0" w:color="auto"/>
      </w:divBdr>
    </w:div>
    <w:div w:id="667827440">
      <w:bodyDiv w:val="1"/>
      <w:marLeft w:val="0"/>
      <w:marRight w:val="0"/>
      <w:marTop w:val="0"/>
      <w:marBottom w:val="0"/>
      <w:divBdr>
        <w:top w:val="none" w:sz="0" w:space="0" w:color="auto"/>
        <w:left w:val="none" w:sz="0" w:space="0" w:color="auto"/>
        <w:bottom w:val="none" w:sz="0" w:space="0" w:color="auto"/>
        <w:right w:val="none" w:sz="0" w:space="0" w:color="auto"/>
      </w:divBdr>
    </w:div>
    <w:div w:id="672949958">
      <w:bodyDiv w:val="1"/>
      <w:marLeft w:val="0"/>
      <w:marRight w:val="0"/>
      <w:marTop w:val="0"/>
      <w:marBottom w:val="0"/>
      <w:divBdr>
        <w:top w:val="none" w:sz="0" w:space="0" w:color="auto"/>
        <w:left w:val="none" w:sz="0" w:space="0" w:color="auto"/>
        <w:bottom w:val="none" w:sz="0" w:space="0" w:color="auto"/>
        <w:right w:val="none" w:sz="0" w:space="0" w:color="auto"/>
      </w:divBdr>
      <w:divsChild>
        <w:div w:id="1679115433">
          <w:marLeft w:val="0"/>
          <w:marRight w:val="0"/>
          <w:marTop w:val="0"/>
          <w:marBottom w:val="0"/>
          <w:divBdr>
            <w:top w:val="none" w:sz="0" w:space="0" w:color="auto"/>
            <w:left w:val="none" w:sz="0" w:space="0" w:color="auto"/>
            <w:bottom w:val="none" w:sz="0" w:space="0" w:color="auto"/>
            <w:right w:val="none" w:sz="0" w:space="0" w:color="auto"/>
          </w:divBdr>
          <w:divsChild>
            <w:div w:id="1448156548">
              <w:marLeft w:val="0"/>
              <w:marRight w:val="0"/>
              <w:marTop w:val="0"/>
              <w:marBottom w:val="0"/>
              <w:divBdr>
                <w:top w:val="none" w:sz="0" w:space="0" w:color="auto"/>
                <w:left w:val="none" w:sz="0" w:space="0" w:color="auto"/>
                <w:bottom w:val="none" w:sz="0" w:space="0" w:color="auto"/>
                <w:right w:val="none" w:sz="0" w:space="0" w:color="auto"/>
              </w:divBdr>
              <w:divsChild>
                <w:div w:id="209420239">
                  <w:marLeft w:val="-225"/>
                  <w:marRight w:val="-225"/>
                  <w:marTop w:val="0"/>
                  <w:marBottom w:val="0"/>
                  <w:divBdr>
                    <w:top w:val="none" w:sz="0" w:space="0" w:color="auto"/>
                    <w:left w:val="none" w:sz="0" w:space="0" w:color="auto"/>
                    <w:bottom w:val="none" w:sz="0" w:space="0" w:color="auto"/>
                    <w:right w:val="none" w:sz="0" w:space="0" w:color="auto"/>
                  </w:divBdr>
                  <w:divsChild>
                    <w:div w:id="1881553084">
                      <w:marLeft w:val="0"/>
                      <w:marRight w:val="0"/>
                      <w:marTop w:val="0"/>
                      <w:marBottom w:val="0"/>
                      <w:divBdr>
                        <w:top w:val="none" w:sz="0" w:space="0" w:color="auto"/>
                        <w:left w:val="none" w:sz="0" w:space="0" w:color="auto"/>
                        <w:bottom w:val="none" w:sz="0" w:space="0" w:color="auto"/>
                        <w:right w:val="none" w:sz="0" w:space="0" w:color="auto"/>
                      </w:divBdr>
                      <w:divsChild>
                        <w:div w:id="61371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4189224">
      <w:bodyDiv w:val="1"/>
      <w:marLeft w:val="0"/>
      <w:marRight w:val="0"/>
      <w:marTop w:val="0"/>
      <w:marBottom w:val="0"/>
      <w:divBdr>
        <w:top w:val="none" w:sz="0" w:space="0" w:color="auto"/>
        <w:left w:val="none" w:sz="0" w:space="0" w:color="auto"/>
        <w:bottom w:val="none" w:sz="0" w:space="0" w:color="auto"/>
        <w:right w:val="none" w:sz="0" w:space="0" w:color="auto"/>
      </w:divBdr>
    </w:div>
    <w:div w:id="703822226">
      <w:bodyDiv w:val="1"/>
      <w:marLeft w:val="0"/>
      <w:marRight w:val="0"/>
      <w:marTop w:val="0"/>
      <w:marBottom w:val="0"/>
      <w:divBdr>
        <w:top w:val="none" w:sz="0" w:space="0" w:color="auto"/>
        <w:left w:val="none" w:sz="0" w:space="0" w:color="auto"/>
        <w:bottom w:val="none" w:sz="0" w:space="0" w:color="auto"/>
        <w:right w:val="none" w:sz="0" w:space="0" w:color="auto"/>
      </w:divBdr>
    </w:div>
    <w:div w:id="709568849">
      <w:bodyDiv w:val="1"/>
      <w:marLeft w:val="0"/>
      <w:marRight w:val="0"/>
      <w:marTop w:val="0"/>
      <w:marBottom w:val="0"/>
      <w:divBdr>
        <w:top w:val="none" w:sz="0" w:space="0" w:color="auto"/>
        <w:left w:val="none" w:sz="0" w:space="0" w:color="auto"/>
        <w:bottom w:val="none" w:sz="0" w:space="0" w:color="auto"/>
        <w:right w:val="none" w:sz="0" w:space="0" w:color="auto"/>
      </w:divBdr>
    </w:div>
    <w:div w:id="713625043">
      <w:bodyDiv w:val="1"/>
      <w:marLeft w:val="0"/>
      <w:marRight w:val="0"/>
      <w:marTop w:val="0"/>
      <w:marBottom w:val="0"/>
      <w:divBdr>
        <w:top w:val="none" w:sz="0" w:space="0" w:color="auto"/>
        <w:left w:val="none" w:sz="0" w:space="0" w:color="auto"/>
        <w:bottom w:val="none" w:sz="0" w:space="0" w:color="auto"/>
        <w:right w:val="none" w:sz="0" w:space="0" w:color="auto"/>
      </w:divBdr>
    </w:div>
    <w:div w:id="751045772">
      <w:bodyDiv w:val="1"/>
      <w:marLeft w:val="0"/>
      <w:marRight w:val="0"/>
      <w:marTop w:val="0"/>
      <w:marBottom w:val="0"/>
      <w:divBdr>
        <w:top w:val="none" w:sz="0" w:space="0" w:color="auto"/>
        <w:left w:val="none" w:sz="0" w:space="0" w:color="auto"/>
        <w:bottom w:val="none" w:sz="0" w:space="0" w:color="auto"/>
        <w:right w:val="none" w:sz="0" w:space="0" w:color="auto"/>
      </w:divBdr>
    </w:div>
    <w:div w:id="777875435">
      <w:bodyDiv w:val="1"/>
      <w:marLeft w:val="0"/>
      <w:marRight w:val="0"/>
      <w:marTop w:val="0"/>
      <w:marBottom w:val="0"/>
      <w:divBdr>
        <w:top w:val="none" w:sz="0" w:space="0" w:color="auto"/>
        <w:left w:val="none" w:sz="0" w:space="0" w:color="auto"/>
        <w:bottom w:val="none" w:sz="0" w:space="0" w:color="auto"/>
        <w:right w:val="none" w:sz="0" w:space="0" w:color="auto"/>
      </w:divBdr>
    </w:div>
    <w:div w:id="848956483">
      <w:bodyDiv w:val="1"/>
      <w:marLeft w:val="0"/>
      <w:marRight w:val="0"/>
      <w:marTop w:val="0"/>
      <w:marBottom w:val="0"/>
      <w:divBdr>
        <w:top w:val="none" w:sz="0" w:space="0" w:color="auto"/>
        <w:left w:val="none" w:sz="0" w:space="0" w:color="auto"/>
        <w:bottom w:val="none" w:sz="0" w:space="0" w:color="auto"/>
        <w:right w:val="none" w:sz="0" w:space="0" w:color="auto"/>
      </w:divBdr>
    </w:div>
    <w:div w:id="860625800">
      <w:bodyDiv w:val="1"/>
      <w:marLeft w:val="0"/>
      <w:marRight w:val="0"/>
      <w:marTop w:val="0"/>
      <w:marBottom w:val="0"/>
      <w:divBdr>
        <w:top w:val="none" w:sz="0" w:space="0" w:color="auto"/>
        <w:left w:val="none" w:sz="0" w:space="0" w:color="auto"/>
        <w:bottom w:val="none" w:sz="0" w:space="0" w:color="auto"/>
        <w:right w:val="none" w:sz="0" w:space="0" w:color="auto"/>
      </w:divBdr>
    </w:div>
    <w:div w:id="882719281">
      <w:bodyDiv w:val="1"/>
      <w:marLeft w:val="0"/>
      <w:marRight w:val="0"/>
      <w:marTop w:val="0"/>
      <w:marBottom w:val="0"/>
      <w:divBdr>
        <w:top w:val="none" w:sz="0" w:space="0" w:color="auto"/>
        <w:left w:val="none" w:sz="0" w:space="0" w:color="auto"/>
        <w:bottom w:val="none" w:sz="0" w:space="0" w:color="auto"/>
        <w:right w:val="none" w:sz="0" w:space="0" w:color="auto"/>
      </w:divBdr>
    </w:div>
    <w:div w:id="908538573">
      <w:bodyDiv w:val="1"/>
      <w:marLeft w:val="0"/>
      <w:marRight w:val="0"/>
      <w:marTop w:val="0"/>
      <w:marBottom w:val="0"/>
      <w:divBdr>
        <w:top w:val="none" w:sz="0" w:space="0" w:color="auto"/>
        <w:left w:val="none" w:sz="0" w:space="0" w:color="auto"/>
        <w:bottom w:val="none" w:sz="0" w:space="0" w:color="auto"/>
        <w:right w:val="none" w:sz="0" w:space="0" w:color="auto"/>
      </w:divBdr>
    </w:div>
    <w:div w:id="923682902">
      <w:bodyDiv w:val="1"/>
      <w:marLeft w:val="0"/>
      <w:marRight w:val="0"/>
      <w:marTop w:val="0"/>
      <w:marBottom w:val="0"/>
      <w:divBdr>
        <w:top w:val="none" w:sz="0" w:space="0" w:color="auto"/>
        <w:left w:val="none" w:sz="0" w:space="0" w:color="auto"/>
        <w:bottom w:val="none" w:sz="0" w:space="0" w:color="auto"/>
        <w:right w:val="none" w:sz="0" w:space="0" w:color="auto"/>
      </w:divBdr>
    </w:div>
    <w:div w:id="925698399">
      <w:bodyDiv w:val="1"/>
      <w:marLeft w:val="0"/>
      <w:marRight w:val="0"/>
      <w:marTop w:val="0"/>
      <w:marBottom w:val="0"/>
      <w:divBdr>
        <w:top w:val="none" w:sz="0" w:space="0" w:color="auto"/>
        <w:left w:val="none" w:sz="0" w:space="0" w:color="auto"/>
        <w:bottom w:val="none" w:sz="0" w:space="0" w:color="auto"/>
        <w:right w:val="none" w:sz="0" w:space="0" w:color="auto"/>
      </w:divBdr>
    </w:div>
    <w:div w:id="937714375">
      <w:bodyDiv w:val="1"/>
      <w:marLeft w:val="0"/>
      <w:marRight w:val="0"/>
      <w:marTop w:val="0"/>
      <w:marBottom w:val="0"/>
      <w:divBdr>
        <w:top w:val="none" w:sz="0" w:space="0" w:color="auto"/>
        <w:left w:val="none" w:sz="0" w:space="0" w:color="auto"/>
        <w:bottom w:val="none" w:sz="0" w:space="0" w:color="auto"/>
        <w:right w:val="none" w:sz="0" w:space="0" w:color="auto"/>
      </w:divBdr>
    </w:div>
    <w:div w:id="945622059">
      <w:bodyDiv w:val="1"/>
      <w:marLeft w:val="0"/>
      <w:marRight w:val="0"/>
      <w:marTop w:val="0"/>
      <w:marBottom w:val="0"/>
      <w:divBdr>
        <w:top w:val="none" w:sz="0" w:space="0" w:color="auto"/>
        <w:left w:val="none" w:sz="0" w:space="0" w:color="auto"/>
        <w:bottom w:val="none" w:sz="0" w:space="0" w:color="auto"/>
        <w:right w:val="none" w:sz="0" w:space="0" w:color="auto"/>
      </w:divBdr>
    </w:div>
    <w:div w:id="948659773">
      <w:bodyDiv w:val="1"/>
      <w:marLeft w:val="0"/>
      <w:marRight w:val="0"/>
      <w:marTop w:val="0"/>
      <w:marBottom w:val="0"/>
      <w:divBdr>
        <w:top w:val="none" w:sz="0" w:space="0" w:color="auto"/>
        <w:left w:val="none" w:sz="0" w:space="0" w:color="auto"/>
        <w:bottom w:val="none" w:sz="0" w:space="0" w:color="auto"/>
        <w:right w:val="none" w:sz="0" w:space="0" w:color="auto"/>
      </w:divBdr>
    </w:div>
    <w:div w:id="1021590552">
      <w:bodyDiv w:val="1"/>
      <w:marLeft w:val="0"/>
      <w:marRight w:val="0"/>
      <w:marTop w:val="0"/>
      <w:marBottom w:val="0"/>
      <w:divBdr>
        <w:top w:val="none" w:sz="0" w:space="0" w:color="auto"/>
        <w:left w:val="none" w:sz="0" w:space="0" w:color="auto"/>
        <w:bottom w:val="none" w:sz="0" w:space="0" w:color="auto"/>
        <w:right w:val="none" w:sz="0" w:space="0" w:color="auto"/>
      </w:divBdr>
    </w:div>
    <w:div w:id="1025598079">
      <w:bodyDiv w:val="1"/>
      <w:marLeft w:val="0"/>
      <w:marRight w:val="0"/>
      <w:marTop w:val="0"/>
      <w:marBottom w:val="0"/>
      <w:divBdr>
        <w:top w:val="none" w:sz="0" w:space="0" w:color="auto"/>
        <w:left w:val="none" w:sz="0" w:space="0" w:color="auto"/>
        <w:bottom w:val="none" w:sz="0" w:space="0" w:color="auto"/>
        <w:right w:val="none" w:sz="0" w:space="0" w:color="auto"/>
      </w:divBdr>
    </w:div>
    <w:div w:id="1036809067">
      <w:bodyDiv w:val="1"/>
      <w:marLeft w:val="0"/>
      <w:marRight w:val="0"/>
      <w:marTop w:val="0"/>
      <w:marBottom w:val="0"/>
      <w:divBdr>
        <w:top w:val="none" w:sz="0" w:space="0" w:color="auto"/>
        <w:left w:val="none" w:sz="0" w:space="0" w:color="auto"/>
        <w:bottom w:val="none" w:sz="0" w:space="0" w:color="auto"/>
        <w:right w:val="none" w:sz="0" w:space="0" w:color="auto"/>
      </w:divBdr>
    </w:div>
    <w:div w:id="1067338865">
      <w:bodyDiv w:val="1"/>
      <w:marLeft w:val="0"/>
      <w:marRight w:val="0"/>
      <w:marTop w:val="0"/>
      <w:marBottom w:val="0"/>
      <w:divBdr>
        <w:top w:val="none" w:sz="0" w:space="0" w:color="auto"/>
        <w:left w:val="none" w:sz="0" w:space="0" w:color="auto"/>
        <w:bottom w:val="none" w:sz="0" w:space="0" w:color="auto"/>
        <w:right w:val="none" w:sz="0" w:space="0" w:color="auto"/>
      </w:divBdr>
    </w:div>
    <w:div w:id="1090616750">
      <w:bodyDiv w:val="1"/>
      <w:marLeft w:val="0"/>
      <w:marRight w:val="0"/>
      <w:marTop w:val="0"/>
      <w:marBottom w:val="0"/>
      <w:divBdr>
        <w:top w:val="none" w:sz="0" w:space="0" w:color="auto"/>
        <w:left w:val="none" w:sz="0" w:space="0" w:color="auto"/>
        <w:bottom w:val="none" w:sz="0" w:space="0" w:color="auto"/>
        <w:right w:val="none" w:sz="0" w:space="0" w:color="auto"/>
      </w:divBdr>
    </w:div>
    <w:div w:id="1174371539">
      <w:bodyDiv w:val="1"/>
      <w:marLeft w:val="0"/>
      <w:marRight w:val="0"/>
      <w:marTop w:val="0"/>
      <w:marBottom w:val="0"/>
      <w:divBdr>
        <w:top w:val="none" w:sz="0" w:space="0" w:color="auto"/>
        <w:left w:val="none" w:sz="0" w:space="0" w:color="auto"/>
        <w:bottom w:val="none" w:sz="0" w:space="0" w:color="auto"/>
        <w:right w:val="none" w:sz="0" w:space="0" w:color="auto"/>
      </w:divBdr>
      <w:divsChild>
        <w:div w:id="1982998162">
          <w:marLeft w:val="0"/>
          <w:marRight w:val="0"/>
          <w:marTop w:val="150"/>
          <w:marBottom w:val="150"/>
          <w:divBdr>
            <w:top w:val="none" w:sz="0" w:space="0" w:color="auto"/>
            <w:left w:val="none" w:sz="0" w:space="0" w:color="auto"/>
            <w:bottom w:val="none" w:sz="0" w:space="0" w:color="auto"/>
            <w:right w:val="none" w:sz="0" w:space="0" w:color="auto"/>
          </w:divBdr>
        </w:div>
      </w:divsChild>
    </w:div>
    <w:div w:id="1195844348">
      <w:bodyDiv w:val="1"/>
      <w:marLeft w:val="0"/>
      <w:marRight w:val="0"/>
      <w:marTop w:val="0"/>
      <w:marBottom w:val="0"/>
      <w:divBdr>
        <w:top w:val="none" w:sz="0" w:space="0" w:color="auto"/>
        <w:left w:val="none" w:sz="0" w:space="0" w:color="auto"/>
        <w:bottom w:val="none" w:sz="0" w:space="0" w:color="auto"/>
        <w:right w:val="none" w:sz="0" w:space="0" w:color="auto"/>
      </w:divBdr>
    </w:div>
    <w:div w:id="1202353971">
      <w:bodyDiv w:val="1"/>
      <w:marLeft w:val="0"/>
      <w:marRight w:val="0"/>
      <w:marTop w:val="0"/>
      <w:marBottom w:val="0"/>
      <w:divBdr>
        <w:top w:val="none" w:sz="0" w:space="0" w:color="auto"/>
        <w:left w:val="none" w:sz="0" w:space="0" w:color="auto"/>
        <w:bottom w:val="none" w:sz="0" w:space="0" w:color="auto"/>
        <w:right w:val="none" w:sz="0" w:space="0" w:color="auto"/>
      </w:divBdr>
    </w:div>
    <w:div w:id="1216892806">
      <w:bodyDiv w:val="1"/>
      <w:marLeft w:val="0"/>
      <w:marRight w:val="0"/>
      <w:marTop w:val="0"/>
      <w:marBottom w:val="0"/>
      <w:divBdr>
        <w:top w:val="none" w:sz="0" w:space="0" w:color="auto"/>
        <w:left w:val="none" w:sz="0" w:space="0" w:color="auto"/>
        <w:bottom w:val="none" w:sz="0" w:space="0" w:color="auto"/>
        <w:right w:val="none" w:sz="0" w:space="0" w:color="auto"/>
      </w:divBdr>
      <w:divsChild>
        <w:div w:id="129519627">
          <w:marLeft w:val="0"/>
          <w:marRight w:val="0"/>
          <w:marTop w:val="0"/>
          <w:marBottom w:val="0"/>
          <w:divBdr>
            <w:top w:val="none" w:sz="0" w:space="0" w:color="auto"/>
            <w:left w:val="none" w:sz="0" w:space="0" w:color="auto"/>
            <w:bottom w:val="none" w:sz="0" w:space="0" w:color="auto"/>
            <w:right w:val="none" w:sz="0" w:space="0" w:color="auto"/>
          </w:divBdr>
          <w:divsChild>
            <w:div w:id="1440568713">
              <w:marLeft w:val="0"/>
              <w:marRight w:val="0"/>
              <w:marTop w:val="0"/>
              <w:marBottom w:val="0"/>
              <w:divBdr>
                <w:top w:val="none" w:sz="0" w:space="0" w:color="auto"/>
                <w:left w:val="none" w:sz="0" w:space="0" w:color="auto"/>
                <w:bottom w:val="none" w:sz="0" w:space="0" w:color="auto"/>
                <w:right w:val="none" w:sz="0" w:space="0" w:color="auto"/>
              </w:divBdr>
              <w:divsChild>
                <w:div w:id="1372995761">
                  <w:marLeft w:val="-225"/>
                  <w:marRight w:val="-225"/>
                  <w:marTop w:val="0"/>
                  <w:marBottom w:val="0"/>
                  <w:divBdr>
                    <w:top w:val="none" w:sz="0" w:space="0" w:color="auto"/>
                    <w:left w:val="none" w:sz="0" w:space="0" w:color="auto"/>
                    <w:bottom w:val="none" w:sz="0" w:space="0" w:color="auto"/>
                    <w:right w:val="none" w:sz="0" w:space="0" w:color="auto"/>
                  </w:divBdr>
                  <w:divsChild>
                    <w:div w:id="1286231305">
                      <w:marLeft w:val="0"/>
                      <w:marRight w:val="0"/>
                      <w:marTop w:val="0"/>
                      <w:marBottom w:val="0"/>
                      <w:divBdr>
                        <w:top w:val="none" w:sz="0" w:space="0" w:color="auto"/>
                        <w:left w:val="none" w:sz="0" w:space="0" w:color="auto"/>
                        <w:bottom w:val="none" w:sz="0" w:space="0" w:color="auto"/>
                        <w:right w:val="none" w:sz="0" w:space="0" w:color="auto"/>
                      </w:divBdr>
                      <w:divsChild>
                        <w:div w:id="99688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19269">
      <w:bodyDiv w:val="1"/>
      <w:marLeft w:val="0"/>
      <w:marRight w:val="0"/>
      <w:marTop w:val="0"/>
      <w:marBottom w:val="0"/>
      <w:divBdr>
        <w:top w:val="none" w:sz="0" w:space="0" w:color="auto"/>
        <w:left w:val="none" w:sz="0" w:space="0" w:color="auto"/>
        <w:bottom w:val="none" w:sz="0" w:space="0" w:color="auto"/>
        <w:right w:val="none" w:sz="0" w:space="0" w:color="auto"/>
      </w:divBdr>
    </w:div>
    <w:div w:id="1237208581">
      <w:bodyDiv w:val="1"/>
      <w:marLeft w:val="0"/>
      <w:marRight w:val="0"/>
      <w:marTop w:val="0"/>
      <w:marBottom w:val="0"/>
      <w:divBdr>
        <w:top w:val="none" w:sz="0" w:space="0" w:color="auto"/>
        <w:left w:val="none" w:sz="0" w:space="0" w:color="auto"/>
        <w:bottom w:val="none" w:sz="0" w:space="0" w:color="auto"/>
        <w:right w:val="none" w:sz="0" w:space="0" w:color="auto"/>
      </w:divBdr>
    </w:div>
    <w:div w:id="1287466916">
      <w:bodyDiv w:val="1"/>
      <w:marLeft w:val="0"/>
      <w:marRight w:val="0"/>
      <w:marTop w:val="0"/>
      <w:marBottom w:val="0"/>
      <w:divBdr>
        <w:top w:val="none" w:sz="0" w:space="0" w:color="auto"/>
        <w:left w:val="none" w:sz="0" w:space="0" w:color="auto"/>
        <w:bottom w:val="none" w:sz="0" w:space="0" w:color="auto"/>
        <w:right w:val="none" w:sz="0" w:space="0" w:color="auto"/>
      </w:divBdr>
    </w:div>
    <w:div w:id="1298491931">
      <w:bodyDiv w:val="1"/>
      <w:marLeft w:val="0"/>
      <w:marRight w:val="0"/>
      <w:marTop w:val="0"/>
      <w:marBottom w:val="0"/>
      <w:divBdr>
        <w:top w:val="none" w:sz="0" w:space="0" w:color="auto"/>
        <w:left w:val="none" w:sz="0" w:space="0" w:color="auto"/>
        <w:bottom w:val="none" w:sz="0" w:space="0" w:color="auto"/>
        <w:right w:val="none" w:sz="0" w:space="0" w:color="auto"/>
      </w:divBdr>
    </w:div>
    <w:div w:id="1334532658">
      <w:bodyDiv w:val="1"/>
      <w:marLeft w:val="0"/>
      <w:marRight w:val="0"/>
      <w:marTop w:val="0"/>
      <w:marBottom w:val="0"/>
      <w:divBdr>
        <w:top w:val="none" w:sz="0" w:space="0" w:color="auto"/>
        <w:left w:val="none" w:sz="0" w:space="0" w:color="auto"/>
        <w:bottom w:val="none" w:sz="0" w:space="0" w:color="auto"/>
        <w:right w:val="none" w:sz="0" w:space="0" w:color="auto"/>
      </w:divBdr>
    </w:div>
    <w:div w:id="1356342515">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78698143">
      <w:bodyDiv w:val="1"/>
      <w:marLeft w:val="0"/>
      <w:marRight w:val="0"/>
      <w:marTop w:val="0"/>
      <w:marBottom w:val="0"/>
      <w:divBdr>
        <w:top w:val="none" w:sz="0" w:space="0" w:color="auto"/>
        <w:left w:val="none" w:sz="0" w:space="0" w:color="auto"/>
        <w:bottom w:val="none" w:sz="0" w:space="0" w:color="auto"/>
        <w:right w:val="none" w:sz="0" w:space="0" w:color="auto"/>
      </w:divBdr>
    </w:div>
    <w:div w:id="1403212303">
      <w:bodyDiv w:val="1"/>
      <w:marLeft w:val="0"/>
      <w:marRight w:val="0"/>
      <w:marTop w:val="0"/>
      <w:marBottom w:val="0"/>
      <w:divBdr>
        <w:top w:val="none" w:sz="0" w:space="0" w:color="auto"/>
        <w:left w:val="none" w:sz="0" w:space="0" w:color="auto"/>
        <w:bottom w:val="none" w:sz="0" w:space="0" w:color="auto"/>
        <w:right w:val="none" w:sz="0" w:space="0" w:color="auto"/>
      </w:divBdr>
    </w:div>
    <w:div w:id="1424842577">
      <w:bodyDiv w:val="1"/>
      <w:marLeft w:val="0"/>
      <w:marRight w:val="0"/>
      <w:marTop w:val="0"/>
      <w:marBottom w:val="0"/>
      <w:divBdr>
        <w:top w:val="none" w:sz="0" w:space="0" w:color="auto"/>
        <w:left w:val="none" w:sz="0" w:space="0" w:color="auto"/>
        <w:bottom w:val="none" w:sz="0" w:space="0" w:color="auto"/>
        <w:right w:val="none" w:sz="0" w:space="0" w:color="auto"/>
      </w:divBdr>
    </w:div>
    <w:div w:id="1430931980">
      <w:bodyDiv w:val="1"/>
      <w:marLeft w:val="0"/>
      <w:marRight w:val="0"/>
      <w:marTop w:val="0"/>
      <w:marBottom w:val="0"/>
      <w:divBdr>
        <w:top w:val="none" w:sz="0" w:space="0" w:color="auto"/>
        <w:left w:val="none" w:sz="0" w:space="0" w:color="auto"/>
        <w:bottom w:val="none" w:sz="0" w:space="0" w:color="auto"/>
        <w:right w:val="none" w:sz="0" w:space="0" w:color="auto"/>
      </w:divBdr>
    </w:div>
    <w:div w:id="1444959848">
      <w:bodyDiv w:val="1"/>
      <w:marLeft w:val="0"/>
      <w:marRight w:val="0"/>
      <w:marTop w:val="0"/>
      <w:marBottom w:val="0"/>
      <w:divBdr>
        <w:top w:val="none" w:sz="0" w:space="0" w:color="auto"/>
        <w:left w:val="none" w:sz="0" w:space="0" w:color="auto"/>
        <w:bottom w:val="none" w:sz="0" w:space="0" w:color="auto"/>
        <w:right w:val="none" w:sz="0" w:space="0" w:color="auto"/>
      </w:divBdr>
    </w:div>
    <w:div w:id="1451897563">
      <w:bodyDiv w:val="1"/>
      <w:marLeft w:val="0"/>
      <w:marRight w:val="0"/>
      <w:marTop w:val="0"/>
      <w:marBottom w:val="0"/>
      <w:divBdr>
        <w:top w:val="none" w:sz="0" w:space="0" w:color="auto"/>
        <w:left w:val="none" w:sz="0" w:space="0" w:color="auto"/>
        <w:bottom w:val="none" w:sz="0" w:space="0" w:color="auto"/>
        <w:right w:val="none" w:sz="0" w:space="0" w:color="auto"/>
      </w:divBdr>
    </w:div>
    <w:div w:id="1462187817">
      <w:bodyDiv w:val="1"/>
      <w:marLeft w:val="0"/>
      <w:marRight w:val="0"/>
      <w:marTop w:val="0"/>
      <w:marBottom w:val="0"/>
      <w:divBdr>
        <w:top w:val="none" w:sz="0" w:space="0" w:color="auto"/>
        <w:left w:val="none" w:sz="0" w:space="0" w:color="auto"/>
        <w:bottom w:val="none" w:sz="0" w:space="0" w:color="auto"/>
        <w:right w:val="none" w:sz="0" w:space="0" w:color="auto"/>
      </w:divBdr>
    </w:div>
    <w:div w:id="1462460634">
      <w:bodyDiv w:val="1"/>
      <w:marLeft w:val="0"/>
      <w:marRight w:val="0"/>
      <w:marTop w:val="0"/>
      <w:marBottom w:val="0"/>
      <w:divBdr>
        <w:top w:val="none" w:sz="0" w:space="0" w:color="auto"/>
        <w:left w:val="none" w:sz="0" w:space="0" w:color="auto"/>
        <w:bottom w:val="none" w:sz="0" w:space="0" w:color="auto"/>
        <w:right w:val="none" w:sz="0" w:space="0" w:color="auto"/>
      </w:divBdr>
    </w:div>
    <w:div w:id="1528832535">
      <w:bodyDiv w:val="1"/>
      <w:marLeft w:val="0"/>
      <w:marRight w:val="0"/>
      <w:marTop w:val="0"/>
      <w:marBottom w:val="0"/>
      <w:divBdr>
        <w:top w:val="none" w:sz="0" w:space="0" w:color="auto"/>
        <w:left w:val="none" w:sz="0" w:space="0" w:color="auto"/>
        <w:bottom w:val="none" w:sz="0" w:space="0" w:color="auto"/>
        <w:right w:val="none" w:sz="0" w:space="0" w:color="auto"/>
      </w:divBdr>
    </w:div>
    <w:div w:id="1531988562">
      <w:bodyDiv w:val="1"/>
      <w:marLeft w:val="0"/>
      <w:marRight w:val="0"/>
      <w:marTop w:val="0"/>
      <w:marBottom w:val="0"/>
      <w:divBdr>
        <w:top w:val="none" w:sz="0" w:space="0" w:color="auto"/>
        <w:left w:val="none" w:sz="0" w:space="0" w:color="auto"/>
        <w:bottom w:val="none" w:sz="0" w:space="0" w:color="auto"/>
        <w:right w:val="none" w:sz="0" w:space="0" w:color="auto"/>
      </w:divBdr>
    </w:div>
    <w:div w:id="1534462977">
      <w:bodyDiv w:val="1"/>
      <w:marLeft w:val="0"/>
      <w:marRight w:val="0"/>
      <w:marTop w:val="0"/>
      <w:marBottom w:val="0"/>
      <w:divBdr>
        <w:top w:val="none" w:sz="0" w:space="0" w:color="auto"/>
        <w:left w:val="none" w:sz="0" w:space="0" w:color="auto"/>
        <w:bottom w:val="none" w:sz="0" w:space="0" w:color="auto"/>
        <w:right w:val="none" w:sz="0" w:space="0" w:color="auto"/>
      </w:divBdr>
    </w:div>
    <w:div w:id="1546604282">
      <w:bodyDiv w:val="1"/>
      <w:marLeft w:val="0"/>
      <w:marRight w:val="0"/>
      <w:marTop w:val="0"/>
      <w:marBottom w:val="0"/>
      <w:divBdr>
        <w:top w:val="none" w:sz="0" w:space="0" w:color="auto"/>
        <w:left w:val="none" w:sz="0" w:space="0" w:color="auto"/>
        <w:bottom w:val="none" w:sz="0" w:space="0" w:color="auto"/>
        <w:right w:val="none" w:sz="0" w:space="0" w:color="auto"/>
      </w:divBdr>
    </w:div>
    <w:div w:id="1552226105">
      <w:bodyDiv w:val="1"/>
      <w:marLeft w:val="0"/>
      <w:marRight w:val="0"/>
      <w:marTop w:val="0"/>
      <w:marBottom w:val="0"/>
      <w:divBdr>
        <w:top w:val="none" w:sz="0" w:space="0" w:color="auto"/>
        <w:left w:val="none" w:sz="0" w:space="0" w:color="auto"/>
        <w:bottom w:val="none" w:sz="0" w:space="0" w:color="auto"/>
        <w:right w:val="none" w:sz="0" w:space="0" w:color="auto"/>
      </w:divBdr>
    </w:div>
    <w:div w:id="1553730747">
      <w:bodyDiv w:val="1"/>
      <w:marLeft w:val="0"/>
      <w:marRight w:val="0"/>
      <w:marTop w:val="0"/>
      <w:marBottom w:val="0"/>
      <w:divBdr>
        <w:top w:val="none" w:sz="0" w:space="0" w:color="auto"/>
        <w:left w:val="none" w:sz="0" w:space="0" w:color="auto"/>
        <w:bottom w:val="none" w:sz="0" w:space="0" w:color="auto"/>
        <w:right w:val="none" w:sz="0" w:space="0" w:color="auto"/>
      </w:divBdr>
    </w:div>
    <w:div w:id="1562251301">
      <w:bodyDiv w:val="1"/>
      <w:marLeft w:val="0"/>
      <w:marRight w:val="0"/>
      <w:marTop w:val="0"/>
      <w:marBottom w:val="0"/>
      <w:divBdr>
        <w:top w:val="none" w:sz="0" w:space="0" w:color="auto"/>
        <w:left w:val="none" w:sz="0" w:space="0" w:color="auto"/>
        <w:bottom w:val="none" w:sz="0" w:space="0" w:color="auto"/>
        <w:right w:val="none" w:sz="0" w:space="0" w:color="auto"/>
      </w:divBdr>
    </w:div>
    <w:div w:id="1565336631">
      <w:bodyDiv w:val="1"/>
      <w:marLeft w:val="0"/>
      <w:marRight w:val="0"/>
      <w:marTop w:val="0"/>
      <w:marBottom w:val="0"/>
      <w:divBdr>
        <w:top w:val="none" w:sz="0" w:space="0" w:color="auto"/>
        <w:left w:val="none" w:sz="0" w:space="0" w:color="auto"/>
        <w:bottom w:val="none" w:sz="0" w:space="0" w:color="auto"/>
        <w:right w:val="none" w:sz="0" w:space="0" w:color="auto"/>
      </w:divBdr>
    </w:div>
    <w:div w:id="1584802046">
      <w:bodyDiv w:val="1"/>
      <w:marLeft w:val="0"/>
      <w:marRight w:val="0"/>
      <w:marTop w:val="0"/>
      <w:marBottom w:val="0"/>
      <w:divBdr>
        <w:top w:val="none" w:sz="0" w:space="0" w:color="auto"/>
        <w:left w:val="none" w:sz="0" w:space="0" w:color="auto"/>
        <w:bottom w:val="none" w:sz="0" w:space="0" w:color="auto"/>
        <w:right w:val="none" w:sz="0" w:space="0" w:color="auto"/>
      </w:divBdr>
      <w:divsChild>
        <w:div w:id="1133215709">
          <w:marLeft w:val="0"/>
          <w:marRight w:val="0"/>
          <w:marTop w:val="0"/>
          <w:marBottom w:val="0"/>
          <w:divBdr>
            <w:top w:val="none" w:sz="0" w:space="0" w:color="auto"/>
            <w:left w:val="none" w:sz="0" w:space="0" w:color="auto"/>
            <w:bottom w:val="none" w:sz="0" w:space="0" w:color="auto"/>
            <w:right w:val="none" w:sz="0" w:space="0" w:color="auto"/>
          </w:divBdr>
          <w:divsChild>
            <w:div w:id="1478573986">
              <w:marLeft w:val="0"/>
              <w:marRight w:val="0"/>
              <w:marTop w:val="0"/>
              <w:marBottom w:val="0"/>
              <w:divBdr>
                <w:top w:val="none" w:sz="0" w:space="0" w:color="auto"/>
                <w:left w:val="none" w:sz="0" w:space="0" w:color="auto"/>
                <w:bottom w:val="none" w:sz="0" w:space="0" w:color="auto"/>
                <w:right w:val="none" w:sz="0" w:space="0" w:color="auto"/>
              </w:divBdr>
              <w:divsChild>
                <w:div w:id="319971013">
                  <w:marLeft w:val="-225"/>
                  <w:marRight w:val="-225"/>
                  <w:marTop w:val="0"/>
                  <w:marBottom w:val="0"/>
                  <w:divBdr>
                    <w:top w:val="none" w:sz="0" w:space="0" w:color="auto"/>
                    <w:left w:val="none" w:sz="0" w:space="0" w:color="auto"/>
                    <w:bottom w:val="none" w:sz="0" w:space="0" w:color="auto"/>
                    <w:right w:val="none" w:sz="0" w:space="0" w:color="auto"/>
                  </w:divBdr>
                  <w:divsChild>
                    <w:div w:id="1585918473">
                      <w:marLeft w:val="0"/>
                      <w:marRight w:val="0"/>
                      <w:marTop w:val="0"/>
                      <w:marBottom w:val="0"/>
                      <w:divBdr>
                        <w:top w:val="none" w:sz="0" w:space="0" w:color="auto"/>
                        <w:left w:val="none" w:sz="0" w:space="0" w:color="auto"/>
                        <w:bottom w:val="none" w:sz="0" w:space="0" w:color="auto"/>
                        <w:right w:val="none" w:sz="0" w:space="0" w:color="auto"/>
                      </w:divBdr>
                      <w:divsChild>
                        <w:div w:id="57890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76808">
      <w:bodyDiv w:val="1"/>
      <w:marLeft w:val="0"/>
      <w:marRight w:val="0"/>
      <w:marTop w:val="0"/>
      <w:marBottom w:val="0"/>
      <w:divBdr>
        <w:top w:val="none" w:sz="0" w:space="0" w:color="auto"/>
        <w:left w:val="none" w:sz="0" w:space="0" w:color="auto"/>
        <w:bottom w:val="none" w:sz="0" w:space="0" w:color="auto"/>
        <w:right w:val="none" w:sz="0" w:space="0" w:color="auto"/>
      </w:divBdr>
    </w:div>
    <w:div w:id="1592396057">
      <w:bodyDiv w:val="1"/>
      <w:marLeft w:val="0"/>
      <w:marRight w:val="0"/>
      <w:marTop w:val="0"/>
      <w:marBottom w:val="0"/>
      <w:divBdr>
        <w:top w:val="none" w:sz="0" w:space="0" w:color="auto"/>
        <w:left w:val="none" w:sz="0" w:space="0" w:color="auto"/>
        <w:bottom w:val="none" w:sz="0" w:space="0" w:color="auto"/>
        <w:right w:val="none" w:sz="0" w:space="0" w:color="auto"/>
      </w:divBdr>
    </w:div>
    <w:div w:id="1604149446">
      <w:bodyDiv w:val="1"/>
      <w:marLeft w:val="0"/>
      <w:marRight w:val="0"/>
      <w:marTop w:val="0"/>
      <w:marBottom w:val="0"/>
      <w:divBdr>
        <w:top w:val="none" w:sz="0" w:space="0" w:color="auto"/>
        <w:left w:val="none" w:sz="0" w:space="0" w:color="auto"/>
        <w:bottom w:val="none" w:sz="0" w:space="0" w:color="auto"/>
        <w:right w:val="none" w:sz="0" w:space="0" w:color="auto"/>
      </w:divBdr>
    </w:div>
    <w:div w:id="1624917147">
      <w:bodyDiv w:val="1"/>
      <w:marLeft w:val="0"/>
      <w:marRight w:val="0"/>
      <w:marTop w:val="0"/>
      <w:marBottom w:val="0"/>
      <w:divBdr>
        <w:top w:val="none" w:sz="0" w:space="0" w:color="auto"/>
        <w:left w:val="none" w:sz="0" w:space="0" w:color="auto"/>
        <w:bottom w:val="none" w:sz="0" w:space="0" w:color="auto"/>
        <w:right w:val="none" w:sz="0" w:space="0" w:color="auto"/>
      </w:divBdr>
    </w:div>
    <w:div w:id="1631201963">
      <w:bodyDiv w:val="1"/>
      <w:marLeft w:val="0"/>
      <w:marRight w:val="0"/>
      <w:marTop w:val="0"/>
      <w:marBottom w:val="0"/>
      <w:divBdr>
        <w:top w:val="none" w:sz="0" w:space="0" w:color="auto"/>
        <w:left w:val="none" w:sz="0" w:space="0" w:color="auto"/>
        <w:bottom w:val="none" w:sz="0" w:space="0" w:color="auto"/>
        <w:right w:val="none" w:sz="0" w:space="0" w:color="auto"/>
      </w:divBdr>
    </w:div>
    <w:div w:id="1643656002">
      <w:bodyDiv w:val="1"/>
      <w:marLeft w:val="0"/>
      <w:marRight w:val="0"/>
      <w:marTop w:val="0"/>
      <w:marBottom w:val="0"/>
      <w:divBdr>
        <w:top w:val="none" w:sz="0" w:space="0" w:color="auto"/>
        <w:left w:val="none" w:sz="0" w:space="0" w:color="auto"/>
        <w:bottom w:val="none" w:sz="0" w:space="0" w:color="auto"/>
        <w:right w:val="none" w:sz="0" w:space="0" w:color="auto"/>
      </w:divBdr>
    </w:div>
    <w:div w:id="1654484593">
      <w:bodyDiv w:val="1"/>
      <w:marLeft w:val="0"/>
      <w:marRight w:val="0"/>
      <w:marTop w:val="0"/>
      <w:marBottom w:val="0"/>
      <w:divBdr>
        <w:top w:val="none" w:sz="0" w:space="0" w:color="auto"/>
        <w:left w:val="none" w:sz="0" w:space="0" w:color="auto"/>
        <w:bottom w:val="none" w:sz="0" w:space="0" w:color="auto"/>
        <w:right w:val="none" w:sz="0" w:space="0" w:color="auto"/>
      </w:divBdr>
    </w:div>
    <w:div w:id="1676611872">
      <w:bodyDiv w:val="1"/>
      <w:marLeft w:val="0"/>
      <w:marRight w:val="0"/>
      <w:marTop w:val="0"/>
      <w:marBottom w:val="0"/>
      <w:divBdr>
        <w:top w:val="none" w:sz="0" w:space="0" w:color="auto"/>
        <w:left w:val="none" w:sz="0" w:space="0" w:color="auto"/>
        <w:bottom w:val="none" w:sz="0" w:space="0" w:color="auto"/>
        <w:right w:val="none" w:sz="0" w:space="0" w:color="auto"/>
      </w:divBdr>
      <w:divsChild>
        <w:div w:id="293677674">
          <w:marLeft w:val="1080"/>
          <w:marRight w:val="0"/>
          <w:marTop w:val="100"/>
          <w:marBottom w:val="0"/>
          <w:divBdr>
            <w:top w:val="none" w:sz="0" w:space="0" w:color="auto"/>
            <w:left w:val="none" w:sz="0" w:space="0" w:color="auto"/>
            <w:bottom w:val="none" w:sz="0" w:space="0" w:color="auto"/>
            <w:right w:val="none" w:sz="0" w:space="0" w:color="auto"/>
          </w:divBdr>
        </w:div>
        <w:div w:id="473716488">
          <w:marLeft w:val="1800"/>
          <w:marRight w:val="0"/>
          <w:marTop w:val="100"/>
          <w:marBottom w:val="0"/>
          <w:divBdr>
            <w:top w:val="none" w:sz="0" w:space="0" w:color="auto"/>
            <w:left w:val="none" w:sz="0" w:space="0" w:color="auto"/>
            <w:bottom w:val="none" w:sz="0" w:space="0" w:color="auto"/>
            <w:right w:val="none" w:sz="0" w:space="0" w:color="auto"/>
          </w:divBdr>
        </w:div>
        <w:div w:id="1971982451">
          <w:marLeft w:val="1800"/>
          <w:marRight w:val="0"/>
          <w:marTop w:val="100"/>
          <w:marBottom w:val="0"/>
          <w:divBdr>
            <w:top w:val="none" w:sz="0" w:space="0" w:color="auto"/>
            <w:left w:val="none" w:sz="0" w:space="0" w:color="auto"/>
            <w:bottom w:val="none" w:sz="0" w:space="0" w:color="auto"/>
            <w:right w:val="none" w:sz="0" w:space="0" w:color="auto"/>
          </w:divBdr>
        </w:div>
      </w:divsChild>
    </w:div>
    <w:div w:id="1698458301">
      <w:bodyDiv w:val="1"/>
      <w:marLeft w:val="0"/>
      <w:marRight w:val="0"/>
      <w:marTop w:val="0"/>
      <w:marBottom w:val="0"/>
      <w:divBdr>
        <w:top w:val="none" w:sz="0" w:space="0" w:color="auto"/>
        <w:left w:val="none" w:sz="0" w:space="0" w:color="auto"/>
        <w:bottom w:val="none" w:sz="0" w:space="0" w:color="auto"/>
        <w:right w:val="none" w:sz="0" w:space="0" w:color="auto"/>
      </w:divBdr>
    </w:div>
    <w:div w:id="1724407255">
      <w:bodyDiv w:val="1"/>
      <w:marLeft w:val="0"/>
      <w:marRight w:val="0"/>
      <w:marTop w:val="0"/>
      <w:marBottom w:val="0"/>
      <w:divBdr>
        <w:top w:val="none" w:sz="0" w:space="0" w:color="auto"/>
        <w:left w:val="none" w:sz="0" w:space="0" w:color="auto"/>
        <w:bottom w:val="none" w:sz="0" w:space="0" w:color="auto"/>
        <w:right w:val="none" w:sz="0" w:space="0" w:color="auto"/>
      </w:divBdr>
    </w:div>
    <w:div w:id="1730811486">
      <w:bodyDiv w:val="1"/>
      <w:marLeft w:val="0"/>
      <w:marRight w:val="0"/>
      <w:marTop w:val="0"/>
      <w:marBottom w:val="0"/>
      <w:divBdr>
        <w:top w:val="none" w:sz="0" w:space="0" w:color="auto"/>
        <w:left w:val="none" w:sz="0" w:space="0" w:color="auto"/>
        <w:bottom w:val="none" w:sz="0" w:space="0" w:color="auto"/>
        <w:right w:val="none" w:sz="0" w:space="0" w:color="auto"/>
      </w:divBdr>
    </w:div>
    <w:div w:id="1736707210">
      <w:bodyDiv w:val="1"/>
      <w:marLeft w:val="0"/>
      <w:marRight w:val="0"/>
      <w:marTop w:val="0"/>
      <w:marBottom w:val="0"/>
      <w:divBdr>
        <w:top w:val="none" w:sz="0" w:space="0" w:color="auto"/>
        <w:left w:val="none" w:sz="0" w:space="0" w:color="auto"/>
        <w:bottom w:val="none" w:sz="0" w:space="0" w:color="auto"/>
        <w:right w:val="none" w:sz="0" w:space="0" w:color="auto"/>
      </w:divBdr>
    </w:div>
    <w:div w:id="1770272639">
      <w:bodyDiv w:val="1"/>
      <w:marLeft w:val="0"/>
      <w:marRight w:val="0"/>
      <w:marTop w:val="0"/>
      <w:marBottom w:val="0"/>
      <w:divBdr>
        <w:top w:val="none" w:sz="0" w:space="0" w:color="auto"/>
        <w:left w:val="none" w:sz="0" w:space="0" w:color="auto"/>
        <w:bottom w:val="none" w:sz="0" w:space="0" w:color="auto"/>
        <w:right w:val="none" w:sz="0" w:space="0" w:color="auto"/>
      </w:divBdr>
    </w:div>
    <w:div w:id="1777556183">
      <w:bodyDiv w:val="1"/>
      <w:marLeft w:val="0"/>
      <w:marRight w:val="0"/>
      <w:marTop w:val="0"/>
      <w:marBottom w:val="0"/>
      <w:divBdr>
        <w:top w:val="none" w:sz="0" w:space="0" w:color="auto"/>
        <w:left w:val="none" w:sz="0" w:space="0" w:color="auto"/>
        <w:bottom w:val="none" w:sz="0" w:space="0" w:color="auto"/>
        <w:right w:val="none" w:sz="0" w:space="0" w:color="auto"/>
      </w:divBdr>
    </w:div>
    <w:div w:id="1811554744">
      <w:bodyDiv w:val="1"/>
      <w:marLeft w:val="0"/>
      <w:marRight w:val="0"/>
      <w:marTop w:val="0"/>
      <w:marBottom w:val="0"/>
      <w:divBdr>
        <w:top w:val="none" w:sz="0" w:space="0" w:color="auto"/>
        <w:left w:val="none" w:sz="0" w:space="0" w:color="auto"/>
        <w:bottom w:val="none" w:sz="0" w:space="0" w:color="auto"/>
        <w:right w:val="none" w:sz="0" w:space="0" w:color="auto"/>
      </w:divBdr>
    </w:div>
    <w:div w:id="1823233165">
      <w:bodyDiv w:val="1"/>
      <w:marLeft w:val="0"/>
      <w:marRight w:val="0"/>
      <w:marTop w:val="0"/>
      <w:marBottom w:val="0"/>
      <w:divBdr>
        <w:top w:val="none" w:sz="0" w:space="0" w:color="auto"/>
        <w:left w:val="none" w:sz="0" w:space="0" w:color="auto"/>
        <w:bottom w:val="none" w:sz="0" w:space="0" w:color="auto"/>
        <w:right w:val="none" w:sz="0" w:space="0" w:color="auto"/>
      </w:divBdr>
      <w:divsChild>
        <w:div w:id="1070301179">
          <w:marLeft w:val="0"/>
          <w:marRight w:val="-2550"/>
          <w:marTop w:val="0"/>
          <w:marBottom w:val="0"/>
          <w:divBdr>
            <w:top w:val="none" w:sz="0" w:space="0" w:color="auto"/>
            <w:left w:val="none" w:sz="0" w:space="0" w:color="auto"/>
            <w:bottom w:val="none" w:sz="0" w:space="0" w:color="auto"/>
            <w:right w:val="none" w:sz="0" w:space="0" w:color="auto"/>
          </w:divBdr>
          <w:divsChild>
            <w:div w:id="842741534">
              <w:marLeft w:val="30"/>
              <w:marRight w:val="30"/>
              <w:marTop w:val="150"/>
              <w:marBottom w:val="150"/>
              <w:divBdr>
                <w:top w:val="none" w:sz="0" w:space="0" w:color="auto"/>
                <w:left w:val="none" w:sz="0" w:space="0" w:color="auto"/>
                <w:bottom w:val="none" w:sz="0" w:space="0" w:color="auto"/>
                <w:right w:val="none" w:sz="0" w:space="0" w:color="auto"/>
              </w:divBdr>
            </w:div>
            <w:div w:id="68774974">
              <w:marLeft w:val="30"/>
              <w:marRight w:val="30"/>
              <w:marTop w:val="150"/>
              <w:marBottom w:val="150"/>
              <w:divBdr>
                <w:top w:val="none" w:sz="0" w:space="0" w:color="auto"/>
                <w:left w:val="none" w:sz="0" w:space="0" w:color="auto"/>
                <w:bottom w:val="none" w:sz="0" w:space="0" w:color="auto"/>
                <w:right w:val="none" w:sz="0" w:space="0" w:color="auto"/>
              </w:divBdr>
            </w:div>
            <w:div w:id="677468448">
              <w:marLeft w:val="0"/>
              <w:marRight w:val="0"/>
              <w:marTop w:val="0"/>
              <w:marBottom w:val="3075"/>
              <w:divBdr>
                <w:top w:val="none" w:sz="0" w:space="0" w:color="auto"/>
                <w:left w:val="none" w:sz="0" w:space="0" w:color="auto"/>
                <w:bottom w:val="none" w:sz="0" w:space="0" w:color="auto"/>
                <w:right w:val="none" w:sz="0" w:space="0" w:color="auto"/>
              </w:divBdr>
            </w:div>
          </w:divsChild>
        </w:div>
        <w:div w:id="932317931">
          <w:marLeft w:val="2910"/>
          <w:marRight w:val="360"/>
          <w:marTop w:val="360"/>
          <w:marBottom w:val="360"/>
          <w:divBdr>
            <w:top w:val="none" w:sz="0" w:space="0" w:color="auto"/>
            <w:left w:val="none" w:sz="0" w:space="0" w:color="auto"/>
            <w:bottom w:val="none" w:sz="0" w:space="0" w:color="auto"/>
            <w:right w:val="none" w:sz="0" w:space="0" w:color="auto"/>
          </w:divBdr>
          <w:divsChild>
            <w:div w:id="19590237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4900863">
      <w:bodyDiv w:val="1"/>
      <w:marLeft w:val="0"/>
      <w:marRight w:val="0"/>
      <w:marTop w:val="0"/>
      <w:marBottom w:val="0"/>
      <w:divBdr>
        <w:top w:val="none" w:sz="0" w:space="0" w:color="auto"/>
        <w:left w:val="none" w:sz="0" w:space="0" w:color="auto"/>
        <w:bottom w:val="none" w:sz="0" w:space="0" w:color="auto"/>
        <w:right w:val="none" w:sz="0" w:space="0" w:color="auto"/>
      </w:divBdr>
    </w:div>
    <w:div w:id="1947730312">
      <w:bodyDiv w:val="1"/>
      <w:marLeft w:val="0"/>
      <w:marRight w:val="0"/>
      <w:marTop w:val="0"/>
      <w:marBottom w:val="0"/>
      <w:divBdr>
        <w:top w:val="none" w:sz="0" w:space="0" w:color="auto"/>
        <w:left w:val="none" w:sz="0" w:space="0" w:color="auto"/>
        <w:bottom w:val="none" w:sz="0" w:space="0" w:color="auto"/>
        <w:right w:val="none" w:sz="0" w:space="0" w:color="auto"/>
      </w:divBdr>
    </w:div>
    <w:div w:id="1951889803">
      <w:bodyDiv w:val="1"/>
      <w:marLeft w:val="0"/>
      <w:marRight w:val="0"/>
      <w:marTop w:val="0"/>
      <w:marBottom w:val="0"/>
      <w:divBdr>
        <w:top w:val="none" w:sz="0" w:space="0" w:color="auto"/>
        <w:left w:val="none" w:sz="0" w:space="0" w:color="auto"/>
        <w:bottom w:val="none" w:sz="0" w:space="0" w:color="auto"/>
        <w:right w:val="none" w:sz="0" w:space="0" w:color="auto"/>
      </w:divBdr>
    </w:div>
    <w:div w:id="1972783278">
      <w:bodyDiv w:val="1"/>
      <w:marLeft w:val="0"/>
      <w:marRight w:val="0"/>
      <w:marTop w:val="0"/>
      <w:marBottom w:val="0"/>
      <w:divBdr>
        <w:top w:val="none" w:sz="0" w:space="0" w:color="auto"/>
        <w:left w:val="none" w:sz="0" w:space="0" w:color="auto"/>
        <w:bottom w:val="none" w:sz="0" w:space="0" w:color="auto"/>
        <w:right w:val="none" w:sz="0" w:space="0" w:color="auto"/>
      </w:divBdr>
    </w:div>
    <w:div w:id="1985967720">
      <w:bodyDiv w:val="1"/>
      <w:marLeft w:val="0"/>
      <w:marRight w:val="0"/>
      <w:marTop w:val="0"/>
      <w:marBottom w:val="0"/>
      <w:divBdr>
        <w:top w:val="none" w:sz="0" w:space="0" w:color="auto"/>
        <w:left w:val="none" w:sz="0" w:space="0" w:color="auto"/>
        <w:bottom w:val="none" w:sz="0" w:space="0" w:color="auto"/>
        <w:right w:val="none" w:sz="0" w:space="0" w:color="auto"/>
      </w:divBdr>
    </w:div>
    <w:div w:id="1993487335">
      <w:bodyDiv w:val="1"/>
      <w:marLeft w:val="0"/>
      <w:marRight w:val="0"/>
      <w:marTop w:val="0"/>
      <w:marBottom w:val="0"/>
      <w:divBdr>
        <w:top w:val="none" w:sz="0" w:space="0" w:color="auto"/>
        <w:left w:val="none" w:sz="0" w:space="0" w:color="auto"/>
        <w:bottom w:val="none" w:sz="0" w:space="0" w:color="auto"/>
        <w:right w:val="none" w:sz="0" w:space="0" w:color="auto"/>
      </w:divBdr>
    </w:div>
    <w:div w:id="2017269355">
      <w:bodyDiv w:val="1"/>
      <w:marLeft w:val="0"/>
      <w:marRight w:val="0"/>
      <w:marTop w:val="0"/>
      <w:marBottom w:val="0"/>
      <w:divBdr>
        <w:top w:val="none" w:sz="0" w:space="0" w:color="auto"/>
        <w:left w:val="none" w:sz="0" w:space="0" w:color="auto"/>
        <w:bottom w:val="none" w:sz="0" w:space="0" w:color="auto"/>
        <w:right w:val="none" w:sz="0" w:space="0" w:color="auto"/>
      </w:divBdr>
    </w:div>
    <w:div w:id="2026667814">
      <w:bodyDiv w:val="1"/>
      <w:marLeft w:val="0"/>
      <w:marRight w:val="0"/>
      <w:marTop w:val="0"/>
      <w:marBottom w:val="0"/>
      <w:divBdr>
        <w:top w:val="none" w:sz="0" w:space="0" w:color="auto"/>
        <w:left w:val="none" w:sz="0" w:space="0" w:color="auto"/>
        <w:bottom w:val="none" w:sz="0" w:space="0" w:color="auto"/>
        <w:right w:val="none" w:sz="0" w:space="0" w:color="auto"/>
      </w:divBdr>
    </w:div>
    <w:div w:id="2080515898">
      <w:bodyDiv w:val="1"/>
      <w:marLeft w:val="0"/>
      <w:marRight w:val="0"/>
      <w:marTop w:val="0"/>
      <w:marBottom w:val="0"/>
      <w:divBdr>
        <w:top w:val="none" w:sz="0" w:space="0" w:color="auto"/>
        <w:left w:val="none" w:sz="0" w:space="0" w:color="auto"/>
        <w:bottom w:val="none" w:sz="0" w:space="0" w:color="auto"/>
        <w:right w:val="none" w:sz="0" w:space="0" w:color="auto"/>
      </w:divBdr>
    </w:div>
    <w:div w:id="2081751815">
      <w:bodyDiv w:val="1"/>
      <w:marLeft w:val="0"/>
      <w:marRight w:val="0"/>
      <w:marTop w:val="0"/>
      <w:marBottom w:val="0"/>
      <w:divBdr>
        <w:top w:val="none" w:sz="0" w:space="0" w:color="auto"/>
        <w:left w:val="none" w:sz="0" w:space="0" w:color="auto"/>
        <w:bottom w:val="none" w:sz="0" w:space="0" w:color="auto"/>
        <w:right w:val="none" w:sz="0" w:space="0" w:color="auto"/>
      </w:divBdr>
    </w:div>
    <w:div w:id="2083024371">
      <w:bodyDiv w:val="1"/>
      <w:marLeft w:val="0"/>
      <w:marRight w:val="0"/>
      <w:marTop w:val="0"/>
      <w:marBottom w:val="0"/>
      <w:divBdr>
        <w:top w:val="none" w:sz="0" w:space="0" w:color="auto"/>
        <w:left w:val="none" w:sz="0" w:space="0" w:color="auto"/>
        <w:bottom w:val="none" w:sz="0" w:space="0" w:color="auto"/>
        <w:right w:val="none" w:sz="0" w:space="0" w:color="auto"/>
      </w:divBdr>
    </w:div>
    <w:div w:id="2112583597">
      <w:bodyDiv w:val="1"/>
      <w:marLeft w:val="0"/>
      <w:marRight w:val="0"/>
      <w:marTop w:val="0"/>
      <w:marBottom w:val="0"/>
      <w:divBdr>
        <w:top w:val="none" w:sz="0" w:space="0" w:color="auto"/>
        <w:left w:val="none" w:sz="0" w:space="0" w:color="auto"/>
        <w:bottom w:val="none" w:sz="0" w:space="0" w:color="auto"/>
        <w:right w:val="none" w:sz="0" w:space="0" w:color="auto"/>
      </w:divBdr>
    </w:div>
    <w:div w:id="2113545855">
      <w:bodyDiv w:val="1"/>
      <w:marLeft w:val="0"/>
      <w:marRight w:val="0"/>
      <w:marTop w:val="0"/>
      <w:marBottom w:val="0"/>
      <w:divBdr>
        <w:top w:val="none" w:sz="0" w:space="0" w:color="auto"/>
        <w:left w:val="none" w:sz="0" w:space="0" w:color="auto"/>
        <w:bottom w:val="none" w:sz="0" w:space="0" w:color="auto"/>
        <w:right w:val="none" w:sz="0" w:space="0" w:color="auto"/>
      </w:divBdr>
    </w:div>
    <w:div w:id="213621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l7.org/fhir/resourcelist.html" TargetMode="External"/><Relationship Id="rId18" Type="http://schemas.openxmlformats.org/officeDocument/2006/relationships/hyperlink" Target="https://www.hl7.org/fhir/search.html" TargetMode="External"/><Relationship Id="rId26" Type="http://schemas.openxmlformats.org/officeDocument/2006/relationships/hyperlink" Target="http://argonautwiki.hl7.org/index.php?title=Main_Page" TargetMode="External"/><Relationship Id="rId3" Type="http://schemas.openxmlformats.org/officeDocument/2006/relationships/customXml" Target="../customXml/item3.xml"/><Relationship Id="rId21" Type="http://schemas.openxmlformats.org/officeDocument/2006/relationships/hyperlink" Target="https://www.hl7.org/fhir/conformance-rules.html" TargetMode="External"/><Relationship Id="rId7" Type="http://schemas.openxmlformats.org/officeDocument/2006/relationships/settings" Target="settings.xml"/><Relationship Id="rId12" Type="http://schemas.openxmlformats.org/officeDocument/2006/relationships/hyperlink" Target="https://www.hl7.org/fhir/toc.html" TargetMode="External"/><Relationship Id="rId17" Type="http://schemas.openxmlformats.org/officeDocument/2006/relationships/hyperlink" Target="https://www.hl7.org/fhir/http.html" TargetMode="External"/><Relationship Id="rId25" Type="http://schemas.openxmlformats.org/officeDocument/2006/relationships/hyperlink" Target="https://www.hl7.org/fhir/resourcelist.html" TargetMode="External"/><Relationship Id="rId2" Type="http://schemas.openxmlformats.org/officeDocument/2006/relationships/customXml" Target="../customXml/item2.xml"/><Relationship Id="rId16" Type="http://schemas.openxmlformats.org/officeDocument/2006/relationships/hyperlink" Target="https://www.hl7.org/fhir/overview.html" TargetMode="External"/><Relationship Id="rId20" Type="http://schemas.openxmlformats.org/officeDocument/2006/relationships/hyperlink" Target="https://www.hl7.org/fhir/http.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l7.org/fhir/" TargetMode="External"/><Relationship Id="rId24" Type="http://schemas.openxmlformats.org/officeDocument/2006/relationships/hyperlink" Target="https://www.hl7.org/fhir/operationslist.html" TargetMode="External"/><Relationship Id="rId5" Type="http://schemas.openxmlformats.org/officeDocument/2006/relationships/numbering" Target="numbering.xml"/><Relationship Id="rId15" Type="http://schemas.openxmlformats.org/officeDocument/2006/relationships/hyperlink" Target="https://www.hl7.org/fhir/conformance-rules.html" TargetMode="External"/><Relationship Id="rId23" Type="http://schemas.openxmlformats.org/officeDocument/2006/relationships/hyperlink" Target="https://www.hl7.org/fhir/operations.html%232.22.0" TargetMode="External"/><Relationship Id="rId28" Type="http://schemas.openxmlformats.org/officeDocument/2006/relationships/hyperlink" Target="http://www.fhir.org/guides/argonaut/pd/" TargetMode="External"/><Relationship Id="rId10" Type="http://schemas.openxmlformats.org/officeDocument/2006/relationships/endnotes" Target="endnotes.xml"/><Relationship Id="rId19" Type="http://schemas.openxmlformats.org/officeDocument/2006/relationships/hyperlink" Target="https://www.hl7.org/fhir/operations.html%232.2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l7.org/fhir/operationslist.html" TargetMode="External"/><Relationship Id="rId22" Type="http://schemas.openxmlformats.org/officeDocument/2006/relationships/hyperlink" Target="https://www.hl7.org/fhir/http.html" TargetMode="External"/><Relationship Id="rId27" Type="http://schemas.openxmlformats.org/officeDocument/2006/relationships/hyperlink" Target="file:///C:\Users\VHAISPBURGOF\Documents\Backup\ASG%20Stuff\API%20Management\API%20Development%20Playbook%20Burgos\Industry%20Standards\ASG_API_Playbook_Industry%20Standards_Section%20_01.00.01_DRAFT_2018.07.23.a_DRAFT.doc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DE789CDFEE045AB9B0027C83DF43B" ma:contentTypeVersion="7" ma:contentTypeDescription="Create a new document." ma:contentTypeScope="" ma:versionID="a00cf0e8f2e7243b7e82b4af5ed6a50f">
  <xsd:schema xmlns:xsd="http://www.w3.org/2001/XMLSchema" xmlns:xs="http://www.w3.org/2001/XMLSchema" xmlns:p="http://schemas.microsoft.com/office/2006/metadata/properties" targetNamespace="http://schemas.microsoft.com/office/2006/metadata/properties" ma:root="true" ma:fieldsID="9ddf9cb212464e7a042968925c50376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57E02-A472-46E8-BCCE-380DD54BE1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62307BD-96AC-44A2-B49A-080A7F380652}">
  <ds:schemaRefs>
    <ds:schemaRef ds:uri="http://schemas.microsoft.com/sharepoint/v3/contenttype/forms"/>
  </ds:schemaRefs>
</ds:datastoreItem>
</file>

<file path=customXml/itemProps3.xml><?xml version="1.0" encoding="utf-8"?>
<ds:datastoreItem xmlns:ds="http://schemas.openxmlformats.org/officeDocument/2006/customXml" ds:itemID="{FB637FAF-A38B-4B8B-9A6F-1C80105AF0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000BA01-9B7A-464E-BD5D-EA34D2C11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2608</Words>
  <Characters>14871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eCIS System Design Document</vt:lpstr>
    </vt:vector>
  </TitlesOfParts>
  <LinksUpToDate>false</LinksUpToDate>
  <CharactersWithSpaces>17445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eCIS System Design Document</dc:title>
  <dc:subject>System Design Document</dc:subject>
  <dc:creator/>
  <cp:lastModifiedBy/>
  <cp:revision>1</cp:revision>
  <dcterms:created xsi:type="dcterms:W3CDTF">2018-09-17T20:23:00Z</dcterms:created>
  <dcterms:modified xsi:type="dcterms:W3CDTF">2018-09-18T17:14:00Z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true</vt:bool>
  </property>
  <property fmtid="{D5CDD505-2E9C-101B-9397-08002B2CF9AE}" pid="3" name="Public Storage Location">
    <vt:lpwstr>1</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Operational Readiness">
    <vt:bool>true</vt:bool>
  </property>
  <property fmtid="{D5CDD505-2E9C-101B-9397-08002B2CF9AE}" pid="7" name="Required by Independent Testing">
    <vt:bool>false</vt:bool>
  </property>
  <property fmtid="{D5CDD505-2E9C-101B-9397-08002B2CF9AE}" pid="8" name="Required by PMAS">
    <vt:bool>true</vt:bool>
  </property>
  <property fmtid="{D5CDD505-2E9C-101B-9397-08002B2CF9AE}" pid="9" name="ProPath Process ID">
    <vt:lpwstr>2</vt:lpwstr>
  </property>
  <property fmtid="{D5CDD505-2E9C-101B-9397-08002B2CF9AE}" pid="10" name="Required for Assessment and Authorizatio">
    <vt:bool>true</vt:bool>
  </property>
  <property fmtid="{D5CDD505-2E9C-101B-9397-08002B2CF9AE}" pid="11" name="Required by VHA Release Management">
    <vt:bool>true</vt:bool>
  </property>
  <property fmtid="{D5CDD505-2E9C-101B-9397-08002B2CF9AE}" pid="12" name="_dlc_DocIdItemGuid">
    <vt:lpwstr>1d9a6f83-1c1d-4fe1-9c6f-e67f4f7775dc</vt:lpwstr>
  </property>
  <property fmtid="{D5CDD505-2E9C-101B-9397-08002B2CF9AE}" pid="13" name="Action Requested">
    <vt:lpwstr>No Action Required</vt:lpwstr>
  </property>
  <property fmtid="{D5CDD505-2E9C-101B-9397-08002B2CF9AE}" pid="14" name="Required by Enterprise Operations">
    <vt:bool>true</vt:bool>
  </property>
  <property fmtid="{D5CDD505-2E9C-101B-9397-08002B2CF9AE}" pid="15" name="Scope">
    <vt:lpwstr>2</vt:lpwstr>
  </property>
  <property fmtid="{D5CDD505-2E9C-101B-9397-08002B2CF9AE}" pid="16" name="Responsible Role">
    <vt:lpwstr>30</vt:lpwstr>
  </property>
  <property fmtid="{D5CDD505-2E9C-101B-9397-08002B2CF9AE}" pid="17" name="TaxKeyword">
    <vt:lpwstr/>
  </property>
  <property fmtid="{D5CDD505-2E9C-101B-9397-08002B2CF9AE}" pid="18" name="Required by National Release">
    <vt:bool>true</vt:bool>
  </property>
  <property fmtid="{D5CDD505-2E9C-101B-9397-08002B2CF9AE}" pid="19" name="Description0">
    <vt:lpwstr>Aa dual-use document that provides the conceptual design as well as the as-built design (updated as the product is built.) Per PMAS Guide, the SDD conceptual design required prior to Milestone 1; as-built for each delivery prior to Milestone 2.</vt:lpwstr>
  </property>
  <property fmtid="{D5CDD505-2E9C-101B-9397-08002B2CF9AE}" pid="20" name="Process ID">
    <vt:lpwstr>915101116176424321838273912</vt:lpwstr>
  </property>
  <property fmtid="{D5CDD505-2E9C-101B-9397-08002B2CF9AE}" pid="21" name="Artifact Owner">
    <vt:lpwstr>29</vt:lpwstr>
  </property>
  <property fmtid="{D5CDD505-2E9C-101B-9397-08002B2CF9AE}" pid="22" name="_dlc_DocId">
    <vt:lpwstr>657KNE7CTRDA-583-12554</vt:lpwstr>
  </property>
  <property fmtid="{D5CDD505-2E9C-101B-9397-08002B2CF9AE}" pid="23" name="Add to VOA">
    <vt:lpwstr>Yes</vt:lpwstr>
  </property>
  <property fmtid="{D5CDD505-2E9C-101B-9397-08002B2CF9AE}" pid="24" name="Status">
    <vt:lpwstr>Active</vt:lpwstr>
  </property>
  <property fmtid="{D5CDD505-2E9C-101B-9397-08002B2CF9AE}" pid="25" name="Required for Operational Readiness Review">
    <vt:bool>true</vt:bool>
  </property>
  <property fmtid="{D5CDD505-2E9C-101B-9397-08002B2CF9AE}" pid="26" name="PMAS Milestone Required">
    <vt:lpwstr>MS 1</vt:lpwstr>
  </property>
  <property fmtid="{D5CDD505-2E9C-101B-9397-08002B2CF9AE}" pid="27" name="Required for Assessment and Authorization">
    <vt:bool>true</vt:bool>
  </property>
  <property fmtid="{D5CDD505-2E9C-101B-9397-08002B2CF9AE}" pid="28" name="Contributors">
    <vt:lpwstr>Macha, Carol90</vt:lpwstr>
  </property>
  <property fmtid="{D5CDD505-2E9C-101B-9397-08002B2CF9AE}" pid="29" name="Replaced By">
    <vt:lpwstr>, </vt:lpwstr>
  </property>
  <property fmtid="{D5CDD505-2E9C-101B-9397-08002B2CF9AE}" pid="30" name="_dlc_DocIdUrl">
    <vt:lpwstr>http://vaww.oed.portal.va.gov/administration/Process/_layouts/DocIdRedir.aspx?ID=657KNE7CTRDA-583-12554657KNE7CTRDA-583-12554</vt:lpwstr>
  </property>
  <property fmtid="{D5CDD505-2E9C-101B-9397-08002B2CF9AE}" pid="31" name="Reviewed at Milestone (Multi-Select)">
    <vt:lpwstr>;#MS1;#MS2;#</vt:lpwstr>
  </property>
  <property fmtid="{D5CDD505-2E9C-101B-9397-08002B2CF9AE}" pid="32" name="ContentTypeId">
    <vt:lpwstr>0x01010061EDE789CDFEE045AB9B0027C83DF43B</vt:lpwstr>
  </property>
  <property fmtid="{D5CDD505-2E9C-101B-9397-08002B2CF9AE}" pid="33" name="SIP_Label_Display">
    <vt:lpwstr>Unrestricted; </vt:lpwstr>
  </property>
  <property fmtid="{D5CDD505-2E9C-101B-9397-08002B2CF9AE}" pid="34" name="TaxCatchAll">
    <vt:lpwstr/>
  </property>
  <property fmtid="{D5CDD505-2E9C-101B-9397-08002B2CF9AE}" pid="35" name="SIP_Label_Data">
    <vt:lpwstr>;#0;#Unrestricted;#True;#;#;#;#</vt:lpwstr>
  </property>
  <property fmtid="{D5CDD505-2E9C-101B-9397-08002B2CF9AE}" pid="36" name="Enterprise_x0020_Keywords">
    <vt:lpwstr/>
  </property>
  <property fmtid="{D5CDD505-2E9C-101B-9397-08002B2CF9AE}" pid="37" name="Enterprise Keywords">
    <vt:lpwstr/>
  </property>
  <property fmtid="{D5CDD505-2E9C-101B-9397-08002B2CF9AE}" pid="38" name="Sensitive Information Protection (SIP) Label">
    <vt:lpwstr>;#0;#Unrestricted;#True;#;#;#;#</vt:lpwstr>
  </property>
  <property fmtid="{D5CDD505-2E9C-101B-9397-08002B2CF9AE}" pid="39" name="Document Author">
    <vt:lpwstr>ACCT04\tatikax</vt:lpwstr>
  </property>
  <property fmtid="{D5CDD505-2E9C-101B-9397-08002B2CF9AE}" pid="40" name="Document Sensitivity">
    <vt:lpwstr>1</vt:lpwstr>
  </property>
  <property fmtid="{D5CDD505-2E9C-101B-9397-08002B2CF9AE}" pid="41" name="ThirdParty">
    <vt:lpwstr/>
  </property>
  <property fmtid="{D5CDD505-2E9C-101B-9397-08002B2CF9AE}" pid="42" name="OCI Restriction">
    <vt:bool>false</vt:bool>
  </property>
  <property fmtid="{D5CDD505-2E9C-101B-9397-08002B2CF9AE}" pid="43" name="OCI Additional Info">
    <vt:lpwstr/>
  </property>
  <property fmtid="{D5CDD505-2E9C-101B-9397-08002B2CF9AE}" pid="44" name="Allow Header Overwrite">
    <vt:bool>true</vt:bool>
  </property>
  <property fmtid="{D5CDD505-2E9C-101B-9397-08002B2CF9AE}" pid="45" name="Allow Footer Overwrite">
    <vt:bool>true</vt:bool>
  </property>
  <property fmtid="{D5CDD505-2E9C-101B-9397-08002B2CF9AE}" pid="46" name="Multiple Selected">
    <vt:lpwstr>-1</vt:lpwstr>
  </property>
  <property fmtid="{D5CDD505-2E9C-101B-9397-08002B2CF9AE}" pid="47" name="SIPLongWording">
    <vt:lpwstr/>
  </property>
  <property fmtid="{D5CDD505-2E9C-101B-9397-08002B2CF9AE}" pid="48" name="checkedProgramsCount">
    <vt:i4>0</vt:i4>
  </property>
  <property fmtid="{D5CDD505-2E9C-101B-9397-08002B2CF9AE}" pid="49" name="ExpCountry">
    <vt:lpwstr/>
  </property>
</Properties>
</file>