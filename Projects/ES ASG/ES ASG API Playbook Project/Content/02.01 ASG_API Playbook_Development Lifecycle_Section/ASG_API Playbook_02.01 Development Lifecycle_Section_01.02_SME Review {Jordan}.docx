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82AD" w14:textId="17B43EEC" w:rsidR="009C0CEA" w:rsidRDefault="009C0CEA" w:rsidP="00F868EF">
      <w:pPr>
        <w:pStyle w:val="Heading1"/>
      </w:pPr>
      <w:bookmarkStart w:id="0" w:name="_Toc516653928"/>
      <w:r>
        <w:t xml:space="preserve">2. </w:t>
      </w:r>
      <w:r w:rsidR="00BA6522">
        <w:t>Standards</w:t>
      </w:r>
      <w:bookmarkEnd w:id="0"/>
    </w:p>
    <w:p w14:paraId="2DB6ED71" w14:textId="6724EFAB" w:rsidR="00AB0958" w:rsidRDefault="00AB0958" w:rsidP="00947B02">
      <w:pPr>
        <w:pStyle w:val="Heading2"/>
        <w:spacing w:after="240"/>
      </w:pPr>
      <w:bookmarkStart w:id="1" w:name="_Toc516653929"/>
      <w:r>
        <w:t xml:space="preserve">2.1 </w:t>
      </w:r>
      <w:ins w:id="2" w:author="Jordan Braunstein" w:date="2018-06-13T15:56:00Z">
        <w:r w:rsidR="00335228">
          <w:t xml:space="preserve">API </w:t>
        </w:r>
      </w:ins>
      <w:r>
        <w:t>Development Lifecycle</w:t>
      </w:r>
      <w:bookmarkEnd w:id="1"/>
    </w:p>
    <w:p w14:paraId="11539CEC" w14:textId="77777777" w:rsidR="00335228" w:rsidRPr="00335228" w:rsidRDefault="00335228" w:rsidP="00335228"/>
    <w:p w14:paraId="2893F5EC" w14:textId="5E607106" w:rsidR="00C355D7" w:rsidRDefault="000C4F1E" w:rsidP="002A3796">
      <w:pPr>
        <w:autoSpaceDE w:val="0"/>
        <w:autoSpaceDN w:val="0"/>
        <w:adjustRightInd w:val="0"/>
        <w:spacing w:after="120" w:line="240" w:lineRule="auto"/>
        <w:rPr>
          <w:rFonts w:asciiTheme="majorHAnsi" w:hAnsiTheme="majorHAnsi" w:cstheme="majorHAnsi"/>
          <w:color w:val="000000"/>
          <w:sz w:val="18"/>
          <w:szCs w:val="16"/>
        </w:rPr>
      </w:pPr>
      <w:commentRangeStart w:id="3"/>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used by various vendor platforms and development teams</w:t>
      </w:r>
      <w:commentRangeEnd w:id="3"/>
      <w:r w:rsidR="00335228">
        <w:rPr>
          <w:rStyle w:val="CommentReference"/>
        </w:rPr>
        <w:commentReference w:id="3"/>
      </w:r>
      <w:r w:rsidRPr="00B01AF3">
        <w:rPr>
          <w:rFonts w:asciiTheme="majorHAnsi" w:hAnsiTheme="majorHAnsi" w:cstheme="majorHAnsi"/>
          <w:color w:val="000000"/>
          <w:sz w:val="18"/>
          <w:szCs w:val="16"/>
        </w:rPr>
        <w:t xml:space="preserve">.  </w:t>
      </w:r>
      <w:r w:rsidR="00065DA3">
        <w:rPr>
          <w:rFonts w:asciiTheme="majorHAnsi" w:hAnsiTheme="majorHAnsi" w:cstheme="majorHAnsi"/>
          <w:color w:val="000000"/>
          <w:sz w:val="18"/>
          <w:szCs w:val="16"/>
        </w:rPr>
        <w:t xml:space="preserve">Traditional methodology applied to any general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6E247930"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are typically geared towards large, monolithic projects</w:t>
      </w:r>
      <w:r w:rsidR="00892EFD" w:rsidRPr="007C2117">
        <w:rPr>
          <w:rFonts w:asciiTheme="majorHAnsi" w:hAnsiTheme="majorHAnsi" w:cstheme="majorHAnsi"/>
          <w:color w:val="000000"/>
          <w:sz w:val="18"/>
          <w:szCs w:val="16"/>
        </w:rPr>
        <w:t>, rather than towards microservices based architectures</w:t>
      </w:r>
      <w:ins w:id="4" w:author="Jordan Braunstein" w:date="2018-06-13T15:56:00Z">
        <w:r w:rsidR="00335228">
          <w:rPr>
            <w:rFonts w:asciiTheme="majorHAnsi" w:hAnsiTheme="majorHAnsi" w:cstheme="majorHAnsi"/>
            <w:color w:val="000000"/>
            <w:sz w:val="18"/>
            <w:szCs w:val="16"/>
          </w:rPr>
          <w:t xml:space="preserve"> which can be delivered iteratively in smaller and quicker releases</w:t>
        </w:r>
      </w:ins>
      <w:del w:id="5" w:author="Jordan Braunstein" w:date="2018-06-13T15:56:00Z">
        <w:r w:rsidR="00892EFD" w:rsidRPr="007C2117" w:rsidDel="00335228">
          <w:rPr>
            <w:rFonts w:asciiTheme="majorHAnsi" w:hAnsiTheme="majorHAnsi" w:cstheme="majorHAnsi"/>
            <w:color w:val="000000"/>
            <w:sz w:val="18"/>
            <w:szCs w:val="16"/>
          </w:rPr>
          <w:delText>.</w:delText>
        </w:r>
      </w:del>
    </w:p>
    <w:p w14:paraId="34DCE200" w14:textId="72B90C0A"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ins w:id="6" w:author="Jordan Braunstein" w:date="2018-06-13T15:57:00Z">
        <w:r w:rsidR="00335228">
          <w:rPr>
            <w:rFonts w:asciiTheme="majorHAnsi" w:hAnsiTheme="majorHAnsi" w:cstheme="majorHAnsi"/>
            <w:color w:val="000000"/>
            <w:sz w:val="18"/>
            <w:szCs w:val="16"/>
          </w:rPr>
          <w:t xml:space="preserve">, and hence API specifications, </w:t>
        </w:r>
      </w:ins>
      <w:del w:id="7" w:author="Jordan Braunstein" w:date="2018-06-13T15:57:00Z">
        <w:r w:rsidR="005B4C9A" w:rsidDel="00335228">
          <w:rPr>
            <w:rFonts w:asciiTheme="majorHAnsi" w:hAnsiTheme="majorHAnsi" w:cstheme="majorHAnsi"/>
            <w:color w:val="000000"/>
            <w:sz w:val="18"/>
            <w:szCs w:val="16"/>
          </w:rPr>
          <w:delText xml:space="preserve"> </w:delText>
        </w:r>
      </w:del>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until after the Development phase of the project is completed.</w:t>
      </w:r>
    </w:p>
    <w:p w14:paraId="1E34E33C" w14:textId="1FC79218"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ins w:id="8" w:author="Jordan Braunstein" w:date="2018-06-13T15:58:00Z">
        <w:r w:rsidR="00335228">
          <w:rPr>
            <w:rFonts w:asciiTheme="majorHAnsi" w:hAnsiTheme="majorHAnsi" w:cstheme="majorHAnsi"/>
            <w:color w:val="000000"/>
            <w:sz w:val="18"/>
            <w:szCs w:val="16"/>
          </w:rPr>
          <w:t>, and not realizing the opportunity to test early, often, and iteratively</w:t>
        </w:r>
      </w:ins>
      <w:del w:id="9" w:author="Jordan Braunstein" w:date="2018-06-13T15:58:00Z">
        <w:r w:rsidR="004C7B37" w:rsidDel="00335228">
          <w:rPr>
            <w:rFonts w:asciiTheme="majorHAnsi" w:hAnsiTheme="majorHAnsi" w:cstheme="majorHAnsi"/>
            <w:color w:val="000000"/>
            <w:sz w:val="18"/>
            <w:szCs w:val="16"/>
          </w:rPr>
          <w:delText>.</w:delText>
        </w:r>
      </w:del>
    </w:p>
    <w:p w14:paraId="716DFF86" w14:textId="15608490"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As a result of our analysis of multiple development lifecycle methodologies,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in all of the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45743721"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and </w:t>
      </w:r>
      <w:commentRangeStart w:id="10"/>
      <w:r>
        <w:rPr>
          <w:rFonts w:asciiTheme="majorHAnsi" w:hAnsiTheme="majorHAnsi" w:cstheme="majorHAnsi"/>
          <w:color w:val="000000"/>
          <w:sz w:val="18"/>
          <w:szCs w:val="16"/>
        </w:rPr>
        <w:t>Mock</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C12A86">
        <w:rPr>
          <w:rFonts w:asciiTheme="majorHAnsi" w:hAnsiTheme="majorHAnsi" w:cstheme="majorHAnsi"/>
          <w:color w:val="000000"/>
          <w:sz w:val="18"/>
          <w:szCs w:val="16"/>
        </w:rPr>
        <w:t>Early</w:t>
      </w:r>
      <w:commentRangeEnd w:id="10"/>
      <w:r w:rsidR="00710399">
        <w:rPr>
          <w:rStyle w:val="CommentReference"/>
        </w:rPr>
        <w:commentReference w:id="10"/>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4E63D2A5"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5A0F7819"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ins w:id="11" w:author="Jordan Braunstein" w:date="2018-06-13T15:53:00Z">
        <w:r>
          <w:rPr>
            <w:rFonts w:asciiTheme="majorHAnsi" w:hAnsiTheme="majorHAnsi" w:cstheme="majorHAnsi"/>
            <w:color w:val="000000"/>
            <w:sz w:val="18"/>
            <w:szCs w:val="16"/>
          </w:rPr>
          <w:t>Each of the following key guidelines is elaborated further in the sections below.</w:t>
        </w:r>
      </w:ins>
    </w:p>
    <w:p w14:paraId="74BFC373" w14:textId="77777777" w:rsidR="00271E8E" w:rsidRDefault="00271E8E" w:rsidP="00271E8E">
      <w:pPr>
        <w:pStyle w:val="ListParagraph"/>
        <w:autoSpaceDE w:val="0"/>
        <w:autoSpaceDN w:val="0"/>
        <w:adjustRightInd w:val="0"/>
        <w:spacing w:after="120" w:line="240" w:lineRule="auto"/>
        <w:rPr>
          <w:rFonts w:asciiTheme="majorHAnsi" w:hAnsiTheme="majorHAnsi" w:cstheme="majorHAnsi"/>
          <w:color w:val="000000"/>
          <w:sz w:val="18"/>
          <w:szCs w:val="16"/>
        </w:rPr>
      </w:pPr>
    </w:p>
    <w:p w14:paraId="61CB9E1B" w14:textId="68D9E41B" w:rsidR="00271E8E" w:rsidRDefault="00271E8E" w:rsidP="00271E8E">
      <w:pPr>
        <w:pStyle w:val="Heading3"/>
      </w:pPr>
      <w:bookmarkStart w:id="12" w:name="_Toc516653930"/>
      <w:r>
        <w:t xml:space="preserve">2.1.1 </w:t>
      </w:r>
      <w:r w:rsidRPr="00271E8E">
        <w:t>Design First instead of Build First</w:t>
      </w:r>
      <w:bookmarkEnd w:id="12"/>
    </w:p>
    <w:p w14:paraId="0A10C424" w14:textId="3472F9FE"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p>
    <w:p w14:paraId="74274E5C" w14:textId="361ADDC8" w:rsidR="000E476A" w:rsidRPr="000E476A"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commentRangeStart w:id="13"/>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then developed and tested.  Mulesoft platform</w:t>
      </w:r>
      <w:r w:rsidR="00356781">
        <w:rPr>
          <w:rFonts w:asciiTheme="majorHAnsi" w:hAnsiTheme="majorHAnsi" w:cstheme="majorHAnsi"/>
          <w:color w:val="000000"/>
          <w:sz w:val="18"/>
          <w:szCs w:val="16"/>
        </w:rPr>
        <w:t xml:space="preserve"> has been designed specifically with the Design First </w:t>
      </w:r>
      <w:r w:rsidR="00CC14AC">
        <w:rPr>
          <w:rFonts w:asciiTheme="majorHAnsi" w:hAnsiTheme="majorHAnsi" w:cstheme="majorHAnsi"/>
          <w:color w:val="000000"/>
          <w:sz w:val="18"/>
          <w:szCs w:val="16"/>
        </w:rPr>
        <w:t>approach</w:t>
      </w:r>
      <w:r w:rsidR="00356781">
        <w:rPr>
          <w:rFonts w:asciiTheme="majorHAnsi" w:hAnsiTheme="majorHAnsi" w:cstheme="majorHAnsi"/>
          <w:color w:val="000000"/>
          <w:sz w:val="18"/>
          <w:szCs w:val="16"/>
        </w:rPr>
        <w:t xml:space="preserve"> in mind.</w:t>
      </w:r>
      <w:commentRangeEnd w:id="13"/>
      <w:r w:rsidR="0046632C">
        <w:rPr>
          <w:rStyle w:val="CommentReference"/>
        </w:rPr>
        <w:commentReference w:id="13"/>
      </w:r>
      <w:ins w:id="14" w:author="Jordan Braunstein" w:date="2018-06-13T16:06:00Z">
        <w:r w:rsidR="00C622C3">
          <w:rPr>
            <w:rFonts w:asciiTheme="majorHAnsi" w:hAnsiTheme="majorHAnsi" w:cstheme="majorHAnsi"/>
            <w:color w:val="000000"/>
            <w:sz w:val="18"/>
            <w:szCs w:val="16"/>
          </w:rPr>
          <w:t xml:space="preserve"> The API Contract is distributed to service consumers before the API is developed, so they can begin developing their consumption design.</w:t>
        </w:r>
      </w:ins>
    </w:p>
    <w:p w14:paraId="22F61523" w14:textId="68975424" w:rsidR="000E476A" w:rsidRDefault="000E476A" w:rsidP="000E476A">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API is directly coded, </w:t>
      </w:r>
      <w:r w:rsidR="00FF2C8E">
        <w:rPr>
          <w:rFonts w:asciiTheme="majorHAnsi" w:hAnsiTheme="majorHAnsi" w:cstheme="majorHAnsi"/>
          <w:color w:val="000000"/>
          <w:sz w:val="18"/>
          <w:szCs w:val="16"/>
        </w:rPr>
        <w:t xml:space="preserve">from which the Swagger or RAML API contract is then generated.  </w:t>
      </w:r>
      <w:del w:id="15" w:author="Jordan Braunstein" w:date="2018-06-13T16:02:00Z">
        <w:r w:rsidR="00FF2C8E" w:rsidDel="00C622C3">
          <w:rPr>
            <w:rFonts w:asciiTheme="majorHAnsi" w:hAnsiTheme="majorHAnsi" w:cstheme="majorHAnsi"/>
            <w:color w:val="000000"/>
            <w:sz w:val="18"/>
            <w:szCs w:val="16"/>
          </w:rPr>
          <w:delText xml:space="preserve">Certain middleware platforms, such as Boomi, are built around this </w:delText>
        </w:r>
        <w:r w:rsidR="00CC14AC" w:rsidDel="00C622C3">
          <w:rPr>
            <w:rFonts w:asciiTheme="majorHAnsi" w:hAnsiTheme="majorHAnsi" w:cstheme="majorHAnsi"/>
            <w:color w:val="000000"/>
            <w:sz w:val="18"/>
            <w:szCs w:val="16"/>
          </w:rPr>
          <w:delText>approach</w:delText>
        </w:r>
        <w:r w:rsidR="00FF2C8E" w:rsidDel="00C622C3">
          <w:rPr>
            <w:rFonts w:asciiTheme="majorHAnsi" w:hAnsiTheme="majorHAnsi" w:cstheme="majorHAnsi"/>
            <w:color w:val="000000"/>
            <w:sz w:val="18"/>
            <w:szCs w:val="16"/>
          </w:rPr>
          <w:delText>.</w:delText>
        </w:r>
      </w:del>
    </w:p>
    <w:p w14:paraId="3C9DE4BD" w14:textId="77777777"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p>
    <w:p w14:paraId="002DD199" w14:textId="38ED8234"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The biggest reason to go with the Design First approach</w:t>
      </w:r>
      <w:r w:rsidR="009D10B6">
        <w:rPr>
          <w:rFonts w:asciiTheme="majorHAnsi" w:hAnsiTheme="majorHAnsi" w:cstheme="majorHAnsi"/>
          <w:color w:val="000000"/>
          <w:sz w:val="18"/>
          <w:szCs w:val="16"/>
        </w:rPr>
        <w:t xml:space="preserve"> is when the API audience are external consumers and </w:t>
      </w:r>
      <w:r w:rsidR="00B75381">
        <w:rPr>
          <w:rFonts w:asciiTheme="majorHAnsi" w:hAnsiTheme="majorHAnsi" w:cstheme="majorHAnsi"/>
          <w:color w:val="000000"/>
          <w:sz w:val="18"/>
          <w:szCs w:val="16"/>
        </w:rPr>
        <w:t>partner platforms.  In such a case, the API</w:t>
      </w:r>
      <w:r w:rsidR="00EE50C5">
        <w:rPr>
          <w:rFonts w:asciiTheme="majorHAnsi" w:hAnsiTheme="majorHAnsi" w:cstheme="majorHAnsi"/>
          <w:color w:val="000000"/>
          <w:sz w:val="18"/>
          <w:szCs w:val="16"/>
        </w:rPr>
        <w:t xml:space="preserve"> is a key distribution channel that your API consumers can use t</w:t>
      </w:r>
      <w:r w:rsidR="005A6808">
        <w:rPr>
          <w:rFonts w:asciiTheme="majorHAnsi" w:hAnsiTheme="majorHAnsi" w:cstheme="majorHAnsi"/>
          <w:color w:val="000000"/>
          <w:sz w:val="18"/>
          <w:szCs w:val="16"/>
        </w:rPr>
        <w:t>o consume your services</w:t>
      </w:r>
      <w:r w:rsidR="00754057">
        <w:rPr>
          <w:rFonts w:asciiTheme="majorHAnsi" w:hAnsiTheme="majorHAnsi" w:cstheme="majorHAnsi"/>
          <w:color w:val="000000"/>
          <w:sz w:val="18"/>
          <w:szCs w:val="16"/>
        </w:rPr>
        <w:t xml:space="preserve"> provided, and a solid design plays a key role in your service adoption.</w:t>
      </w:r>
      <w:r w:rsidR="003C7A0C">
        <w:rPr>
          <w:rFonts w:asciiTheme="majorHAnsi" w:hAnsiTheme="majorHAnsi" w:cstheme="majorHAnsi"/>
          <w:color w:val="000000"/>
          <w:sz w:val="18"/>
          <w:szCs w:val="16"/>
        </w:rPr>
        <w:t xml:space="preserve">  The API contract is the cornerstone of the API design, and, as such, can act as the central draft the keeps all of the developers aligned on what your API’s objectives are</w:t>
      </w:r>
      <w:r w:rsidR="00A446F7">
        <w:rPr>
          <w:rFonts w:asciiTheme="majorHAnsi" w:hAnsiTheme="majorHAnsi" w:cstheme="majorHAnsi"/>
          <w:color w:val="000000"/>
          <w:sz w:val="18"/>
          <w:szCs w:val="16"/>
        </w:rPr>
        <w:t xml:space="preserve">, and how the API resources are exposed.  Identifying bugs and issues with the API architecture and design becomes easier once a formal API contract is </w:t>
      </w:r>
      <w:r w:rsidR="00A446F7">
        <w:rPr>
          <w:rFonts w:asciiTheme="majorHAnsi" w:hAnsiTheme="majorHAnsi" w:cstheme="majorHAnsi"/>
          <w:color w:val="000000"/>
          <w:sz w:val="18"/>
          <w:szCs w:val="16"/>
        </w:rPr>
        <w:lastRenderedPageBreak/>
        <w:t xml:space="preserve">documented in a form of Swagger or RAML.  Furthermore, </w:t>
      </w:r>
      <w:r w:rsidR="00EC5647">
        <w:rPr>
          <w:rFonts w:asciiTheme="majorHAnsi" w:hAnsiTheme="majorHAnsi" w:cstheme="majorHAnsi"/>
          <w:color w:val="000000"/>
          <w:sz w:val="18"/>
          <w:szCs w:val="16"/>
        </w:rPr>
        <w:t>mocking an API response becomes as straight-forward as taking the API contract and adding sample data values for each response object and attribute returned back in the API operation responses.</w:t>
      </w:r>
    </w:p>
    <w:p w14:paraId="0AA8C495" w14:textId="65A00C22" w:rsidR="00E132C4" w:rsidRDefault="00E132C4"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Code First approach becomes important when speedy code delivery is of utmost importance and the team has very </w:t>
      </w:r>
      <w:r w:rsidR="00F9481C">
        <w:rPr>
          <w:rFonts w:asciiTheme="majorHAnsi" w:hAnsiTheme="majorHAnsi" w:cstheme="majorHAnsi"/>
          <w:color w:val="000000"/>
          <w:sz w:val="18"/>
          <w:szCs w:val="16"/>
        </w:rPr>
        <w:t>strict and fast-paced timelines to deliver the software component or service.</w:t>
      </w:r>
    </w:p>
    <w:p w14:paraId="47FE6C50" w14:textId="068E0B7D" w:rsidR="00F9481C" w:rsidRDefault="00F9481C" w:rsidP="00CC14AC">
      <w:pPr>
        <w:shd w:val="clear" w:color="auto" w:fill="FFFFFF"/>
        <w:spacing w:after="0" w:line="336" w:lineRule="atLeast"/>
        <w:textAlignment w:val="baseline"/>
        <w:rPr>
          <w:rFonts w:asciiTheme="majorHAnsi" w:hAnsiTheme="majorHAnsi" w:cstheme="majorHAnsi"/>
          <w:color w:val="000000"/>
          <w:sz w:val="18"/>
          <w:szCs w:val="16"/>
        </w:rPr>
      </w:pPr>
    </w:p>
    <w:p w14:paraId="125B6665" w14:textId="4E77967C"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Mulesoft Anypoint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Anypoint Studio, published into Anypoint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 at this point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commentRangeStart w:id="16"/>
    </w:p>
    <w:p w14:paraId="57EEF7F3" w14:textId="0D59B481" w:rsidR="009E6991" w:rsidRDefault="009E6991" w:rsidP="009E6991">
      <w:pPr>
        <w:pStyle w:val="Heading3"/>
      </w:pPr>
      <w:bookmarkStart w:id="17" w:name="_Toc516653931"/>
      <w:r>
        <w:t xml:space="preserve">2.1.2 </w:t>
      </w:r>
      <w:r w:rsidRPr="009E6991">
        <w:t>Follow Test Driven Development</w:t>
      </w:r>
      <w:bookmarkEnd w:id="17"/>
      <w:commentRangeEnd w:id="16"/>
      <w:r w:rsidR="00556AAE">
        <w:rPr>
          <w:rStyle w:val="CommentReference"/>
          <w:rFonts w:asciiTheme="minorHAnsi" w:eastAsiaTheme="minorHAnsi" w:hAnsiTheme="minorHAnsi" w:cstheme="minorBidi"/>
          <w:color w:val="auto"/>
        </w:rPr>
        <w:commentReference w:id="16"/>
      </w:r>
    </w:p>
    <w:p w14:paraId="456E5E41" w14:textId="78A38E2C"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 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del w:id="18" w:author="Jordan Braunstein" w:date="2018-06-18T14:18:00Z">
        <w:r w:rsidR="00D63A2D" w:rsidDel="00556AAE">
          <w:rPr>
            <w:rFonts w:asciiTheme="majorHAnsi" w:hAnsiTheme="majorHAnsi" w:cstheme="majorHAnsi"/>
            <w:color w:val="000000"/>
            <w:sz w:val="18"/>
            <w:szCs w:val="16"/>
          </w:rPr>
          <w:delText>the</w:delText>
        </w:r>
      </w:del>
      <w:r w:rsidR="00D63A2D">
        <w:rPr>
          <w:rFonts w:asciiTheme="majorHAnsi" w:hAnsiTheme="majorHAnsi" w:cstheme="majorHAnsi"/>
          <w:color w:val="000000"/>
          <w:sz w:val="18"/>
          <w:szCs w:val="16"/>
        </w:rPr>
        <w:t xml:space="preserve"> iterative short development lifecycle:</w:t>
      </w:r>
    </w:p>
    <w:p w14:paraId="2F1225FD" w14:textId="13C4236D"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gathered</w:t>
      </w:r>
    </w:p>
    <w:p w14:paraId="668FC7A4" w14:textId="6AC7D153"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p>
    <w:p w14:paraId="0EB65B1C" w14:textId="473086E2" w:rsidR="00D63A2D" w:rsidRDefault="00817E47"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ins w:id="19" w:author="Jordan Braunstein" w:date="2018-06-18T14:18:00Z">
        <w:r w:rsidR="00556AAE">
          <w:rPr>
            <w:rFonts w:asciiTheme="majorHAnsi" w:hAnsiTheme="majorHAnsi" w:cstheme="majorHAnsi"/>
            <w:color w:val="000000"/>
            <w:sz w:val="18"/>
            <w:szCs w:val="16"/>
          </w:rPr>
          <w:t xml:space="preserve"> in one complete iteration on the API</w:t>
        </w:r>
      </w:ins>
    </w:p>
    <w:p w14:paraId="0653FF7B" w14:textId="4ED6E66A" w:rsidR="003D218F" w:rsidRP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primarily for small</w:t>
      </w:r>
      <w:commentRangeStart w:id="20"/>
      <w:r w:rsidR="00D646E4">
        <w:rPr>
          <w:rFonts w:asciiTheme="majorHAnsi" w:hAnsiTheme="majorHAnsi" w:cstheme="majorHAnsi"/>
          <w:color w:val="000000"/>
          <w:sz w:val="18"/>
          <w:szCs w:val="16"/>
        </w:rPr>
        <w:t>, component-based APIs that fit easily into microservice architecture.</w:t>
      </w:r>
      <w:commentRangeEnd w:id="20"/>
      <w:r w:rsidR="00556AAE">
        <w:rPr>
          <w:rStyle w:val="CommentReference"/>
        </w:rPr>
        <w:commentReference w:id="20"/>
      </w:r>
      <w:r w:rsidR="00D646E4">
        <w:rPr>
          <w:rFonts w:asciiTheme="majorHAnsi" w:hAnsiTheme="majorHAnsi" w:cstheme="majorHAnsi"/>
          <w:color w:val="000000"/>
          <w:sz w:val="18"/>
          <w:szCs w:val="16"/>
        </w:rPr>
        <w:t xml:space="preserve">  </w:t>
      </w:r>
      <w:commentRangeStart w:id="21"/>
      <w:r w:rsidR="00D646E4">
        <w:rPr>
          <w:rFonts w:asciiTheme="majorHAnsi" w:hAnsiTheme="majorHAnsi" w:cstheme="majorHAnsi"/>
          <w:color w:val="000000"/>
          <w:sz w:val="18"/>
          <w:szCs w:val="16"/>
        </w:rPr>
        <w:t>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commentRangeEnd w:id="21"/>
      <w:r w:rsidR="00556AAE">
        <w:rPr>
          <w:rStyle w:val="CommentReference"/>
        </w:rPr>
        <w:commentReference w:id="21"/>
      </w:r>
    </w:p>
    <w:p w14:paraId="7B0FBED0" w14:textId="151C9836" w:rsidR="0068518D" w:rsidRDefault="007E3C02" w:rsidP="0068518D">
      <w:pPr>
        <w:autoSpaceDE w:val="0"/>
        <w:autoSpaceDN w:val="0"/>
        <w:adjustRightInd w:val="0"/>
        <w:spacing w:after="120" w:line="240" w:lineRule="auto"/>
        <w:rPr>
          <w:rFonts w:asciiTheme="majorHAnsi" w:hAnsiTheme="majorHAnsi" w:cstheme="majorHAnsi"/>
          <w:color w:val="000000"/>
          <w:sz w:val="18"/>
          <w:szCs w:val="16"/>
        </w:rPr>
      </w:pPr>
      <w:del w:id="22" w:author="Jordan Braunstein" w:date="2018-06-18T14:20:00Z">
        <w:r w:rsidDel="00556AAE">
          <w:rPr>
            <w:rFonts w:asciiTheme="majorHAnsi" w:hAnsiTheme="majorHAnsi" w:cstheme="majorHAnsi"/>
            <w:color w:val="000000"/>
            <w:sz w:val="18"/>
            <w:szCs w:val="16"/>
          </w:rPr>
          <w:delText xml:space="preserve">We </w:delText>
        </w:r>
        <w:r w:rsidR="00BF5686" w:rsidDel="00556AAE">
          <w:rPr>
            <w:rFonts w:asciiTheme="majorHAnsi" w:hAnsiTheme="majorHAnsi" w:cstheme="majorHAnsi"/>
            <w:color w:val="000000"/>
            <w:sz w:val="18"/>
            <w:szCs w:val="16"/>
          </w:rPr>
          <w:delText>will</w:delText>
        </w:r>
        <w:r w:rsidDel="00556AAE">
          <w:rPr>
            <w:rFonts w:asciiTheme="majorHAnsi" w:hAnsiTheme="majorHAnsi" w:cstheme="majorHAnsi"/>
            <w:color w:val="000000"/>
            <w:sz w:val="18"/>
            <w:szCs w:val="16"/>
          </w:rPr>
          <w:delText xml:space="preserve"> follow</w:delText>
        </w:r>
      </w:del>
      <w:ins w:id="23" w:author="Jordan Braunstein" w:date="2018-06-18T14:20:00Z">
        <w:r w:rsidR="00556AAE">
          <w:rPr>
            <w:rFonts w:asciiTheme="majorHAnsi" w:hAnsiTheme="majorHAnsi" w:cstheme="majorHAnsi"/>
            <w:color w:val="000000"/>
            <w:sz w:val="18"/>
            <w:szCs w:val="16"/>
          </w:rPr>
          <w:t xml:space="preserve">VA </w:t>
        </w:r>
      </w:ins>
      <w:ins w:id="24" w:author="Jordan Braunstein" w:date="2018-06-18T14:22:00Z">
        <w:r w:rsidR="00556AAE">
          <w:rPr>
            <w:rFonts w:asciiTheme="majorHAnsi" w:hAnsiTheme="majorHAnsi" w:cstheme="majorHAnsi"/>
            <w:color w:val="000000"/>
            <w:sz w:val="18"/>
            <w:szCs w:val="16"/>
          </w:rPr>
          <w:t>API Implementation projedts</w:t>
        </w:r>
      </w:ins>
      <w:ins w:id="25" w:author="Jordan Braunstein" w:date="2018-06-18T14:20:00Z">
        <w:r w:rsidR="00556AAE">
          <w:rPr>
            <w:rFonts w:asciiTheme="majorHAnsi" w:hAnsiTheme="majorHAnsi" w:cstheme="majorHAnsi"/>
            <w:color w:val="000000"/>
            <w:sz w:val="18"/>
            <w:szCs w:val="16"/>
          </w:rPr>
          <w:t xml:space="preserve"> should follow</w:t>
        </w:r>
      </w:ins>
      <w:r>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Test Driven Development approach for all of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p>
    <w:p w14:paraId="2D8CF904" w14:textId="0BB1BC50"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p>
    <w:p w14:paraId="51DC4ACF" w14:textId="230C650A"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 iterative development lifecycle, with a strong fit for microservice development</w:t>
      </w:r>
    </w:p>
    <w:p w14:paraId="1788CD30" w14:textId="107D6413"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commentRangeStart w:id="26"/>
      <w:r>
        <w:rPr>
          <w:rFonts w:asciiTheme="majorHAnsi" w:hAnsiTheme="majorHAnsi" w:cstheme="majorHAnsi"/>
          <w:color w:val="000000"/>
          <w:sz w:val="18"/>
          <w:szCs w:val="16"/>
        </w:rPr>
        <w:t>Testing is now an integrated function of all API development, as opposed to being a function of a central QA team</w:t>
      </w:r>
      <w:r w:rsidR="005F19B3">
        <w:rPr>
          <w:rFonts w:asciiTheme="majorHAnsi" w:hAnsiTheme="majorHAnsi" w:cstheme="majorHAnsi"/>
          <w:color w:val="000000"/>
          <w:sz w:val="18"/>
          <w:szCs w:val="16"/>
        </w:rPr>
        <w:t xml:space="preserve"> isolated from the development lifecycle</w:t>
      </w:r>
      <w:commentRangeEnd w:id="26"/>
      <w:r w:rsidR="00556AAE">
        <w:rPr>
          <w:rStyle w:val="CommentReference"/>
        </w:rPr>
        <w:commentReference w:id="26"/>
      </w:r>
    </w:p>
    <w:p w14:paraId="3B6467D2" w14:textId="543DC161"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MUnit,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p>
    <w:p w14:paraId="6030914F" w14:textId="77777777" w:rsidR="0027143D" w:rsidRP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C21FAEF" w14:textId="2733C909" w:rsidR="00B917ED" w:rsidRDefault="00B917ED" w:rsidP="00B917ED">
      <w:pPr>
        <w:pStyle w:val="Heading3"/>
      </w:pPr>
      <w:bookmarkStart w:id="27" w:name="_Toc516653932"/>
      <w:r w:rsidRPr="00B917ED">
        <w:t>2.1.3</w:t>
      </w:r>
      <w:r>
        <w:rPr>
          <w:rFonts w:cstheme="majorHAnsi"/>
          <w:color w:val="000000"/>
          <w:sz w:val="18"/>
          <w:szCs w:val="16"/>
        </w:rPr>
        <w:t xml:space="preserve"> </w:t>
      </w:r>
      <w:commentRangeStart w:id="28"/>
      <w:r w:rsidRPr="00B917ED">
        <w:t>Create API Contracts and Mocks Early</w:t>
      </w:r>
      <w:bookmarkEnd w:id="27"/>
      <w:commentRangeEnd w:id="28"/>
      <w:r w:rsidR="00556AAE">
        <w:rPr>
          <w:rStyle w:val="CommentReference"/>
          <w:rFonts w:asciiTheme="minorHAnsi" w:eastAsiaTheme="minorHAnsi" w:hAnsiTheme="minorHAnsi" w:cstheme="minorBidi"/>
          <w:color w:val="auto"/>
        </w:rPr>
        <w:commentReference w:id="28"/>
      </w:r>
    </w:p>
    <w:p w14:paraId="09951C79" w14:textId="23159CBF"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Design First, Test Driven Development, </w:t>
      </w:r>
      <w:r w:rsidR="00AA3DF9">
        <w:rPr>
          <w:rFonts w:asciiTheme="majorHAnsi" w:hAnsiTheme="majorHAnsi" w:cstheme="majorHAnsi"/>
          <w:color w:val="000000"/>
          <w:sz w:val="18"/>
          <w:szCs w:val="16"/>
        </w:rPr>
        <w:t xml:space="preserve">creating API contracts </w:t>
      </w:r>
      <w:commentRangeStart w:id="29"/>
      <w:r w:rsidR="00AA3DF9">
        <w:rPr>
          <w:rFonts w:asciiTheme="majorHAnsi" w:hAnsiTheme="majorHAnsi" w:cstheme="majorHAnsi"/>
          <w:color w:val="000000"/>
          <w:sz w:val="18"/>
          <w:szCs w:val="16"/>
        </w:rPr>
        <w:t xml:space="preserve">and mocks </w:t>
      </w:r>
      <w:commentRangeEnd w:id="29"/>
      <w:r w:rsidR="00556AAE">
        <w:rPr>
          <w:rStyle w:val="CommentReference"/>
        </w:rPr>
        <w:commentReference w:id="29"/>
      </w:r>
      <w:r w:rsidR="00AA3DF9">
        <w:rPr>
          <w:rFonts w:asciiTheme="majorHAnsi" w:hAnsiTheme="majorHAnsi" w:cstheme="majorHAnsi"/>
          <w:color w:val="000000"/>
          <w:sz w:val="18"/>
          <w:szCs w:val="16"/>
        </w:rPr>
        <w:t xml:space="preserve">is an </w:t>
      </w:r>
      <w:commentRangeStart w:id="30"/>
      <w:r w:rsidR="00AA3DF9">
        <w:rPr>
          <w:rFonts w:asciiTheme="majorHAnsi" w:hAnsiTheme="majorHAnsi" w:cstheme="majorHAnsi"/>
          <w:color w:val="000000"/>
          <w:sz w:val="18"/>
          <w:szCs w:val="16"/>
        </w:rPr>
        <w:t>essential first step after th</w:t>
      </w:r>
      <w:commentRangeEnd w:id="30"/>
      <w:r w:rsidR="000608BD">
        <w:rPr>
          <w:rStyle w:val="CommentReference"/>
        </w:rPr>
        <w:commentReference w:id="30"/>
      </w:r>
      <w:r w:rsidR="00AA3DF9">
        <w:rPr>
          <w:rFonts w:asciiTheme="majorHAnsi" w:hAnsiTheme="majorHAnsi" w:cstheme="majorHAnsi"/>
          <w:color w:val="000000"/>
          <w:sz w:val="18"/>
          <w:szCs w:val="16"/>
        </w:rPr>
        <w:t>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are required to be defined and delivered to the development team and to the identified target API consumers.</w:t>
      </w:r>
    </w:p>
    <w:p w14:paraId="0F2B0695" w14:textId="42437331"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w:t>
      </w:r>
      <w:commentRangeStart w:id="31"/>
      <w:r w:rsidR="0054709F">
        <w:rPr>
          <w:rFonts w:asciiTheme="majorHAnsi" w:hAnsiTheme="majorHAnsi" w:cstheme="majorHAnsi"/>
          <w:color w:val="000000"/>
          <w:sz w:val="18"/>
          <w:szCs w:val="16"/>
        </w:rPr>
        <w:t>In the Mulesoft Anypoint Platform</w:t>
      </w:r>
      <w:commentRangeEnd w:id="31"/>
      <w:r w:rsidR="00556AAE">
        <w:rPr>
          <w:rStyle w:val="CommentReference"/>
        </w:rPr>
        <w:commentReference w:id="31"/>
      </w:r>
      <w:r w:rsidR="0054709F">
        <w:rPr>
          <w:rFonts w:asciiTheme="majorHAnsi" w:hAnsiTheme="majorHAnsi" w:cstheme="majorHAnsi"/>
          <w:color w:val="000000"/>
          <w:sz w:val="18"/>
          <w:szCs w:val="16"/>
        </w:rPr>
        <w:t xml:space="preserve">, </w:t>
      </w:r>
      <w:commentRangeStart w:id="32"/>
      <w:r w:rsidR="0054709F">
        <w:rPr>
          <w:rFonts w:asciiTheme="majorHAnsi" w:hAnsiTheme="majorHAnsi" w:cstheme="majorHAnsi"/>
          <w:color w:val="000000"/>
          <w:sz w:val="18"/>
          <w:szCs w:val="16"/>
        </w:rPr>
        <w:t>this is achieved either automatically using an API Console inside the Design Center, or manually, by developing and deploying a mock API based on the contract defined.</w:t>
      </w:r>
      <w:r w:rsidR="003C1F4E">
        <w:rPr>
          <w:rFonts w:asciiTheme="majorHAnsi" w:hAnsiTheme="majorHAnsi" w:cstheme="majorHAnsi"/>
          <w:color w:val="000000"/>
          <w:sz w:val="18"/>
          <w:szCs w:val="16"/>
        </w:rPr>
        <w:t xml:space="preserve">  In other API platforms, it can be also an automated function using SwaggerUI, as an 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 such as Mockito, for example.</w:t>
      </w:r>
      <w:commentRangeEnd w:id="32"/>
      <w:r w:rsidR="00556AAE">
        <w:rPr>
          <w:rStyle w:val="CommentReference"/>
        </w:rPr>
        <w:commentReference w:id="32"/>
      </w:r>
    </w:p>
    <w:p w14:paraId="30A7036E" w14:textId="77777777" w:rsidR="0027143D" w:rsidRPr="0085147E" w:rsidRDefault="0027143D" w:rsidP="00B917ED">
      <w:pPr>
        <w:rPr>
          <w:rFonts w:asciiTheme="majorHAnsi" w:hAnsiTheme="majorHAnsi" w:cstheme="majorHAnsi"/>
          <w:color w:val="000000"/>
          <w:sz w:val="18"/>
          <w:szCs w:val="16"/>
        </w:rPr>
      </w:pPr>
    </w:p>
    <w:p w14:paraId="22E8D676" w14:textId="01726667" w:rsidR="00F67C2D" w:rsidRDefault="00F67C2D" w:rsidP="00F67C2D">
      <w:pPr>
        <w:pStyle w:val="Heading3"/>
      </w:pPr>
      <w:bookmarkStart w:id="33" w:name="_Toc516653933"/>
      <w:r>
        <w:t xml:space="preserve">2.1.4 </w:t>
      </w:r>
      <w:r w:rsidRPr="00F67C2D">
        <w:t>Iterate Frequently and Often</w:t>
      </w:r>
      <w:bookmarkEnd w:id="33"/>
    </w:p>
    <w:p w14:paraId="1CCF3398" w14:textId="4D951287"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w:t>
      </w:r>
      <w:r w:rsidR="00106DE4">
        <w:rPr>
          <w:rFonts w:asciiTheme="majorHAnsi" w:hAnsiTheme="majorHAnsi" w:cstheme="majorHAnsi"/>
          <w:color w:val="000000"/>
          <w:sz w:val="18"/>
          <w:szCs w:val="16"/>
        </w:rPr>
        <w:lastRenderedPageBreak/>
        <w:t xml:space="preserve">should then be developed by replacing mock operation responses with “live” </w:t>
      </w:r>
      <w:r w:rsidR="00FB5447">
        <w:rPr>
          <w:rFonts w:asciiTheme="majorHAnsi" w:hAnsiTheme="majorHAnsi" w:cstheme="majorHAnsi"/>
          <w:color w:val="000000"/>
          <w:sz w:val="18"/>
          <w:szCs w:val="16"/>
        </w:rPr>
        <w:t xml:space="preserve">service operations.  </w:t>
      </w:r>
      <w:commentRangeStart w:id="34"/>
      <w:r w:rsidR="00FB5447">
        <w:rPr>
          <w:rFonts w:asciiTheme="majorHAnsi" w:hAnsiTheme="majorHAnsi" w:cstheme="majorHAnsi"/>
          <w:color w:val="000000"/>
          <w:sz w:val="18"/>
          <w:szCs w:val="16"/>
        </w:rPr>
        <w:t xml:space="preserve">Each API development iteration should be clearly labelled and versioned in the source code repository and the API Management console. </w:t>
      </w:r>
      <w:commentRangeEnd w:id="34"/>
      <w:r w:rsidR="00261C5F">
        <w:rPr>
          <w:rStyle w:val="CommentReference"/>
        </w:rPr>
        <w:commentReference w:id="34"/>
      </w:r>
    </w:p>
    <w:p w14:paraId="6AF491EB" w14:textId="6DA379CC" w:rsidR="00FB5447" w:rsidRDefault="00FB5447" w:rsidP="00F67C2D">
      <w:pPr>
        <w:rPr>
          <w:rFonts w:asciiTheme="majorHAnsi" w:hAnsiTheme="majorHAnsi" w:cstheme="majorHAnsi"/>
          <w:color w:val="000000"/>
          <w:sz w:val="18"/>
          <w:szCs w:val="16"/>
        </w:rPr>
      </w:pPr>
      <w:commentRangeStart w:id="35"/>
      <w:r>
        <w:rPr>
          <w:rFonts w:asciiTheme="majorHAnsi" w:hAnsiTheme="majorHAnsi" w:cstheme="majorHAnsi"/>
          <w:color w:val="000000"/>
          <w:sz w:val="18"/>
          <w:szCs w:val="16"/>
        </w:rPr>
        <w:t xml:space="preserve">Mulesoft API Manager provides ability to tag APIs with versions, which should be used </w:t>
      </w:r>
      <w:r w:rsidR="006F1D23">
        <w:rPr>
          <w:rFonts w:asciiTheme="majorHAnsi" w:hAnsiTheme="majorHAnsi" w:cstheme="majorHAnsi"/>
          <w:color w:val="000000"/>
          <w:sz w:val="18"/>
          <w:szCs w:val="16"/>
        </w:rPr>
        <w:t>during each successive API iteration deployment.</w:t>
      </w:r>
      <w:commentRangeEnd w:id="35"/>
      <w:r w:rsidR="00261C5F">
        <w:rPr>
          <w:rStyle w:val="CommentReference"/>
        </w:rPr>
        <w:commentReference w:id="35"/>
      </w:r>
    </w:p>
    <w:p w14:paraId="09E258D0" w14:textId="2128CC78" w:rsidR="006F1D23" w:rsidRPr="00F67C2D" w:rsidRDefault="006F1D23" w:rsidP="00F67C2D">
      <w:pPr>
        <w:rPr>
          <w:rFonts w:asciiTheme="majorHAnsi" w:hAnsiTheme="majorHAnsi" w:cstheme="majorHAnsi"/>
          <w:color w:val="000000"/>
          <w:sz w:val="18"/>
          <w:szCs w:val="16"/>
        </w:rPr>
      </w:pPr>
      <w:commentRangeStart w:id="36"/>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new API version as </w:t>
      </w:r>
      <w:r w:rsidR="0027143D">
        <w:rPr>
          <w:rFonts w:asciiTheme="majorHAnsi" w:hAnsiTheme="majorHAnsi" w:cstheme="majorHAnsi"/>
          <w:color w:val="000000"/>
          <w:sz w:val="18"/>
          <w:szCs w:val="16"/>
        </w:rPr>
        <w:t>a Maven artifact version Id.</w:t>
      </w:r>
      <w:commentRangeEnd w:id="36"/>
      <w:r w:rsidR="00261C5F">
        <w:rPr>
          <w:rStyle w:val="CommentReference"/>
        </w:rPr>
        <w:commentReference w:id="36"/>
      </w:r>
    </w:p>
    <w:p w14:paraId="4D531A82" w14:textId="123B6AA1" w:rsidR="0027143D" w:rsidRDefault="0027143D" w:rsidP="0027143D">
      <w:pPr>
        <w:pStyle w:val="Heading3"/>
      </w:pPr>
      <w:bookmarkStart w:id="37" w:name="_Toc516653934"/>
      <w:r>
        <w:t xml:space="preserve">2.1.5 </w:t>
      </w:r>
      <w:r w:rsidRPr="0027143D">
        <w:t>Engage Your API Consumers</w:t>
      </w:r>
      <w:bookmarkEnd w:id="37"/>
    </w:p>
    <w:p w14:paraId="1CBF4692" w14:textId="41C11929" w:rsidR="00261C5F" w:rsidRDefault="00261C5F" w:rsidP="0027143D">
      <w:pPr>
        <w:rPr>
          <w:ins w:id="38" w:author="Jordan Braunstein" w:date="2018-06-18T14:35:00Z"/>
          <w:rFonts w:asciiTheme="majorHAnsi" w:hAnsiTheme="majorHAnsi" w:cstheme="majorHAnsi"/>
          <w:color w:val="000000"/>
          <w:sz w:val="18"/>
          <w:szCs w:val="16"/>
        </w:rPr>
      </w:pPr>
      <w:moveToRangeStart w:id="39" w:author="Jordan Braunstein" w:date="2018-06-18T14:35:00Z" w:name="move517095879"/>
      <w:commentRangeStart w:id="40"/>
      <w:moveTo w:id="41" w:author="Jordan Braunstein" w:date="2018-06-18T14:35:00Z">
        <w:r>
          <w:rPr>
            <w:rFonts w:asciiTheme="majorHAnsi" w:hAnsiTheme="majorHAnsi" w:cstheme="majorHAnsi"/>
            <w:color w:val="000000"/>
            <w:sz w:val="18"/>
            <w:szCs w:val="16"/>
          </w:rPr>
          <w:t>Engaging the target service consumers early avoids requirements miscommunication, unblocks the consumers to start their integration development to consume your API, and allows your team to focus on development and testing, rather than spending time clarifying requirements and changing developed code based on missing information.</w:t>
        </w:r>
      </w:moveTo>
      <w:moveToRangeEnd w:id="39"/>
      <w:commentRangeEnd w:id="40"/>
      <w:r>
        <w:rPr>
          <w:rStyle w:val="CommentReference"/>
        </w:rPr>
        <w:commentReference w:id="40"/>
      </w:r>
    </w:p>
    <w:p w14:paraId="0C7669E6" w14:textId="675AAD82" w:rsidR="0027143D" w:rsidRDefault="0027143D" w:rsidP="0027143D">
      <w:pPr>
        <w:rPr>
          <w:rFonts w:asciiTheme="majorHAnsi" w:hAnsiTheme="majorHAnsi" w:cstheme="majorHAnsi"/>
          <w:color w:val="000000"/>
          <w:sz w:val="18"/>
          <w:szCs w:val="16"/>
        </w:rPr>
      </w:pPr>
      <w:commentRangeStart w:id="42"/>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xml:space="preserve">, as soon as the requirements are converted into test cases and the API contract is defined in a form of a Swagger or RAML contract.  </w:t>
      </w:r>
      <w:commentRangeEnd w:id="42"/>
      <w:r w:rsidR="00261C5F">
        <w:rPr>
          <w:rStyle w:val="CommentReference"/>
        </w:rPr>
        <w:commentReference w:id="42"/>
      </w:r>
      <w:commentRangeStart w:id="43"/>
      <w:r w:rsidR="00C52B5B">
        <w:rPr>
          <w:rFonts w:asciiTheme="majorHAnsi" w:hAnsiTheme="majorHAnsi" w:cstheme="majorHAnsi"/>
          <w:color w:val="000000"/>
          <w:sz w:val="18"/>
          <w:szCs w:val="16"/>
        </w:rPr>
        <w:t>At that point</w:t>
      </w:r>
      <w:commentRangeEnd w:id="43"/>
      <w:r w:rsidR="00261C5F">
        <w:rPr>
          <w:rStyle w:val="CommentReference"/>
        </w:rPr>
        <w:commentReference w:id="43"/>
      </w:r>
      <w:r w:rsidR="00C52B5B">
        <w:rPr>
          <w:rFonts w:asciiTheme="majorHAnsi" w:hAnsiTheme="majorHAnsi" w:cstheme="majorHAnsi"/>
          <w:color w:val="000000"/>
          <w:sz w:val="18"/>
          <w:szCs w:val="16"/>
        </w:rPr>
        <w: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moveFromRangeStart w:id="44" w:author="Jordan Braunstein" w:date="2018-06-18T14:35:00Z" w:name="move517095879"/>
      <w:moveFrom w:id="45" w:author="Jordan Braunstein" w:date="2018-06-18T14:35:00Z">
        <w:r w:rsidR="001C384C" w:rsidDel="00261C5F">
          <w:rPr>
            <w:rFonts w:asciiTheme="majorHAnsi" w:hAnsiTheme="majorHAnsi" w:cstheme="majorHAnsi"/>
            <w:color w:val="000000"/>
            <w:sz w:val="18"/>
            <w:szCs w:val="16"/>
          </w:rPr>
          <w:t xml:space="preserve">Engaging the target service consumers early avoids </w:t>
        </w:r>
        <w:r w:rsidR="0045026E" w:rsidDel="00261C5F">
          <w:rPr>
            <w:rFonts w:asciiTheme="majorHAnsi" w:hAnsiTheme="majorHAnsi" w:cstheme="majorHAnsi"/>
            <w:color w:val="000000"/>
            <w:sz w:val="18"/>
            <w:szCs w:val="16"/>
          </w:rPr>
          <w:t xml:space="preserve">requirements miscommunication, unblocks the consumers to start their integration development to consume your API, and </w:t>
        </w:r>
        <w:r w:rsidR="009600CF" w:rsidDel="00261C5F">
          <w:rPr>
            <w:rFonts w:asciiTheme="majorHAnsi" w:hAnsiTheme="majorHAnsi" w:cstheme="majorHAnsi"/>
            <w:color w:val="000000"/>
            <w:sz w:val="18"/>
            <w:szCs w:val="16"/>
          </w:rPr>
          <w:t xml:space="preserve">allows your team to focus on development and testing, rather than </w:t>
        </w:r>
        <w:r w:rsidR="00D62430" w:rsidDel="00261C5F">
          <w:rPr>
            <w:rFonts w:asciiTheme="majorHAnsi" w:hAnsiTheme="majorHAnsi" w:cstheme="majorHAnsi"/>
            <w:color w:val="000000"/>
            <w:sz w:val="18"/>
            <w:szCs w:val="16"/>
          </w:rPr>
          <w:t>spending time clarifying requirements and changing developed code based on missing information.</w:t>
        </w:r>
      </w:moveFrom>
      <w:moveFromRangeEnd w:id="44"/>
    </w:p>
    <w:p w14:paraId="4714B99C" w14:textId="77777777" w:rsidR="005910F1" w:rsidRPr="0027143D" w:rsidRDefault="005910F1" w:rsidP="0027143D">
      <w:pPr>
        <w:rPr>
          <w:rFonts w:asciiTheme="majorHAnsi" w:hAnsiTheme="majorHAnsi" w:cstheme="majorHAnsi"/>
          <w:color w:val="000000"/>
          <w:sz w:val="18"/>
          <w:szCs w:val="16"/>
        </w:rPr>
      </w:pPr>
    </w:p>
    <w:p w14:paraId="1E707222" w14:textId="478020F3" w:rsidR="0027143D" w:rsidRPr="0027143D" w:rsidRDefault="00F6476E" w:rsidP="005910F1">
      <w:pPr>
        <w:pStyle w:val="Heading3"/>
        <w:rPr>
          <w:rFonts w:cstheme="majorHAnsi"/>
          <w:color w:val="000000"/>
          <w:sz w:val="18"/>
          <w:szCs w:val="16"/>
        </w:rPr>
      </w:pPr>
      <w:bookmarkStart w:id="46" w:name="_Toc516653935"/>
      <w:r>
        <w:t>2.1.6 Development Lifecycle Stages</w:t>
      </w:r>
      <w:bookmarkEnd w:id="46"/>
    </w:p>
    <w:p w14:paraId="0E125F5F" w14:textId="41B8B538"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commentRangeStart w:id="47"/>
      <w:r>
        <w:rPr>
          <w:rFonts w:asciiTheme="majorHAnsi" w:hAnsiTheme="majorHAnsi" w:cstheme="majorHAnsi"/>
          <w:color w:val="000000"/>
          <w:sz w:val="18"/>
          <w:szCs w:val="16"/>
        </w:rPr>
        <w:t xml:space="preserve">Following the above API development guidelines, below are the key stages of the API development.  As an API developer, follow the above guidelines and </w:t>
      </w:r>
      <w:r w:rsidR="00397746">
        <w:rPr>
          <w:rFonts w:asciiTheme="majorHAnsi" w:hAnsiTheme="majorHAnsi" w:cstheme="majorHAnsi"/>
          <w:color w:val="000000"/>
          <w:sz w:val="18"/>
          <w:szCs w:val="16"/>
        </w:rPr>
        <w:t>make sure to complete all stages in the below lifecycle.</w:t>
      </w:r>
      <w:commentRangeEnd w:id="47"/>
      <w:r w:rsidR="00261C5F">
        <w:rPr>
          <w:rStyle w:val="CommentReference"/>
        </w:rPr>
        <w:commentReference w:id="47"/>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lastRenderedPageBreak/>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w:instrText>
      </w:r>
      <w:r w:rsidR="004D4770">
        <w:instrText>INCLUDEPICTURE  "https://image.slidesharecdn.com/designfirstapiswithramlandsoapuislides-140328120119-phpapp01/95/design-first-apis-with-raml-and-soapui-9-638.jpg?cb=1396009470" \* MERGEFORMATINET</w:instrText>
      </w:r>
      <w:r w:rsidR="004D4770">
        <w:instrText xml:space="preserve"> </w:instrText>
      </w:r>
      <w:r w:rsidR="004D4770">
        <w:fldChar w:fldCharType="separate"/>
      </w:r>
      <w:r w:rsidR="00A9299A">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25pt;height:326.25pt">
            <v:imagedata r:id="rId11" r:href="rId12"/>
          </v:shape>
        </w:pict>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C32666E"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 created by business stakeholders and your target API consumers</w:t>
      </w:r>
      <w:r w:rsidR="00545331">
        <w:rPr>
          <w:rFonts w:asciiTheme="majorHAnsi" w:hAnsiTheme="majorHAnsi" w:cstheme="majorHAnsi"/>
          <w:color w:val="000000"/>
          <w:sz w:val="18"/>
          <w:szCs w:val="16"/>
        </w:rPr>
        <w:t>.</w:t>
      </w:r>
    </w:p>
    <w:p w14:paraId="786EBD09" w14:textId="5EBB17C6"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commentRangeStart w:id="48"/>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covering all service integration points and interactions with other services, as well as parallel/sequential/rollback requirements.</w:t>
      </w:r>
      <w:commentRangeEnd w:id="48"/>
      <w:r w:rsidR="00261C5F">
        <w:rPr>
          <w:rStyle w:val="CommentReference"/>
        </w:rPr>
        <w:commentReference w:id="48"/>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commentRangeStart w:id="49"/>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commentRangeEnd w:id="49"/>
      <w:r w:rsidR="005D75CE">
        <w:rPr>
          <w:rStyle w:val="CommentReference"/>
        </w:rPr>
        <w:commentReference w:id="49"/>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ins w:id="50" w:author="Jordan Braunstein" w:date="2018-06-18T14:38:00Z"/>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1AB3CC55"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ins w:id="51" w:author="Jordan Braunstein" w:date="2018-06-18T14:38:00Z">
        <w:r>
          <w:rPr>
            <w:rFonts w:asciiTheme="majorHAnsi" w:hAnsiTheme="majorHAnsi" w:cstheme="majorHAnsi"/>
            <w:color w:val="000000"/>
            <w:sz w:val="18"/>
            <w:szCs w:val="16"/>
          </w:rPr>
          <w:t>Key Use Cases???</w:t>
        </w:r>
      </w:ins>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5278AD59"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commentRangeStart w:id="52"/>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commentRangeEnd w:id="52"/>
      <w:r w:rsidR="005D75CE">
        <w:rPr>
          <w:rStyle w:val="CommentReference"/>
        </w:rPr>
        <w:commentReference w:id="52"/>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commentRangeStart w:id="53"/>
      <w:r w:rsidRPr="00A76F60">
        <w:rPr>
          <w:rFonts w:asciiTheme="majorHAnsi" w:hAnsiTheme="majorHAnsi" w:cstheme="majorHAnsi"/>
          <w:b/>
          <w:color w:val="000000"/>
          <w:sz w:val="18"/>
          <w:szCs w:val="16"/>
          <w:u w:val="single"/>
        </w:rPr>
        <w:t>Deliverables</w:t>
      </w:r>
      <w:commentRangeEnd w:id="53"/>
      <w:r w:rsidR="005D75CE">
        <w:rPr>
          <w:rStyle w:val="CommentReference"/>
        </w:rPr>
        <w:commentReference w:id="53"/>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7068C106"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test-driven development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The tests have to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commentRangeStart w:id="54"/>
      <w:r w:rsidRPr="00F85EAF">
        <w:rPr>
          <w:rFonts w:asciiTheme="majorHAnsi" w:hAnsiTheme="majorHAnsi" w:cstheme="majorHAnsi"/>
          <w:b/>
          <w:color w:val="000000"/>
          <w:sz w:val="18"/>
          <w:szCs w:val="16"/>
          <w:u w:val="single"/>
        </w:rPr>
        <w:t>Deliverables</w:t>
      </w:r>
      <w:commentRangeEnd w:id="54"/>
      <w:r w:rsidR="005D75CE">
        <w:rPr>
          <w:rStyle w:val="CommentReference"/>
        </w:rPr>
        <w:commentReference w:id="54"/>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492DA104"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API operations (</w:t>
      </w:r>
      <w:r w:rsidR="00204874">
        <w:rPr>
          <w:rFonts w:asciiTheme="majorHAnsi" w:hAnsiTheme="majorHAnsi" w:cstheme="majorHAnsi"/>
          <w:color w:val="000000"/>
          <w:sz w:val="18"/>
          <w:szCs w:val="16"/>
        </w:rPr>
        <w:t xml:space="preserve">using </w:t>
      </w:r>
      <w:r>
        <w:rPr>
          <w:rFonts w:asciiTheme="majorHAnsi" w:hAnsiTheme="majorHAnsi" w:cstheme="majorHAnsi"/>
          <w:color w:val="000000"/>
          <w:sz w:val="18"/>
          <w:szCs w:val="16"/>
        </w:rPr>
        <w:t>MUnit, Mocha/Chai, JUnit, etc)</w:t>
      </w:r>
      <w:r w:rsidR="0017588A">
        <w:rPr>
          <w:rFonts w:asciiTheme="majorHAnsi" w:hAnsiTheme="majorHAnsi" w:cstheme="majorHAnsi"/>
          <w:color w:val="000000"/>
          <w:sz w:val="18"/>
          <w:szCs w:val="16"/>
        </w:rPr>
        <w:t>.</w:t>
      </w:r>
    </w:p>
    <w:p w14:paraId="2494B3CE" w14:textId="001538B8"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test 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(using SoapUI, Postman, or automated Gerkin/Cucumber functional test framework)</w:t>
      </w:r>
      <w:r w:rsidR="0017588A">
        <w:rPr>
          <w:rFonts w:asciiTheme="majorHAnsi" w:hAnsiTheme="majorHAnsi" w:cstheme="majorHAnsi"/>
          <w:color w:val="000000"/>
          <w:sz w:val="18"/>
          <w:szCs w:val="16"/>
        </w:rPr>
        <w:t>.</w:t>
      </w:r>
    </w:p>
    <w:p w14:paraId="77C2BAE0" w14:textId="66CD64F5"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2009B5BD"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commentRangeStart w:id="55"/>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commentRangeEnd w:id="55"/>
      <w:r w:rsidR="005D75CE">
        <w:rPr>
          <w:rStyle w:val="CommentReference"/>
        </w:rPr>
        <w:commentReference w:id="55"/>
      </w:r>
      <w:r w:rsidR="00947B02" w:rsidRPr="00397746">
        <w:rPr>
          <w:rFonts w:asciiTheme="majorHAnsi" w:hAnsiTheme="majorHAnsi" w:cstheme="majorHAnsi"/>
          <w:color w:val="000000"/>
          <w:sz w:val="18"/>
          <w:szCs w:val="16"/>
        </w:rPr>
        <w:t>.</w:t>
      </w:r>
    </w:p>
    <w:p w14:paraId="79E86240" w14:textId="287DFAD1"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(no longer mock).</w:t>
      </w:r>
    </w:p>
    <w:p w14:paraId="630E1A4C"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F13C8ED" w14:textId="646055B3"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del w:id="56" w:author="Jordan Braunstein" w:date="2018-06-18T14:43:00Z">
        <w:r w:rsidR="007D2B34" w:rsidDel="005D75CE">
          <w:rPr>
            <w:rFonts w:asciiTheme="majorHAnsi" w:hAnsiTheme="majorHAnsi" w:cstheme="majorHAnsi"/>
            <w:color w:val="000000"/>
            <w:sz w:val="18"/>
            <w:szCs w:val="16"/>
          </w:rPr>
          <w:delText xml:space="preserve">and </w:delText>
        </w:r>
      </w:del>
      <w:ins w:id="57" w:author="Jordan Braunstein" w:date="2018-06-18T14:43:00Z">
        <w:r w:rsidR="005D75CE">
          <w:rPr>
            <w:rFonts w:asciiTheme="majorHAnsi" w:hAnsiTheme="majorHAnsi" w:cstheme="majorHAnsi"/>
            <w:color w:val="000000"/>
            <w:sz w:val="18"/>
            <w:szCs w:val="16"/>
          </w:rPr>
          <w:t xml:space="preserve">or </w:t>
        </w:r>
      </w:ins>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e.g., Cloudbees, Jenkins, etc</w:t>
      </w:r>
      <w:r w:rsidRPr="00397746">
        <w:rPr>
          <w:rFonts w:asciiTheme="majorHAnsi" w:hAnsiTheme="majorHAnsi" w:cstheme="majorHAnsi"/>
          <w:color w:val="000000"/>
          <w:sz w:val="18"/>
          <w:szCs w:val="16"/>
        </w:rPr>
        <w:t xml:space="preserve">) to automate 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have to also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commentRangeStart w:id="58"/>
      <w:r w:rsidRPr="007D0DF4">
        <w:rPr>
          <w:rFonts w:asciiTheme="majorHAnsi" w:hAnsiTheme="majorHAnsi" w:cstheme="majorHAnsi"/>
          <w:b/>
          <w:color w:val="000000"/>
          <w:sz w:val="18"/>
          <w:szCs w:val="16"/>
          <w:u w:val="single"/>
        </w:rPr>
        <w:t>Deliverables</w:t>
      </w:r>
      <w:commentRangeEnd w:id="58"/>
      <w:r w:rsidR="005D75CE">
        <w:rPr>
          <w:rStyle w:val="CommentReference"/>
        </w:rPr>
        <w:commentReference w:id="58"/>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commentRangeStart w:id="59"/>
      <w:r w:rsidRPr="00F868EF">
        <w:rPr>
          <w:rFonts w:asciiTheme="majorHAnsi" w:hAnsiTheme="majorHAnsi" w:cstheme="majorHAnsi"/>
          <w:b/>
          <w:color w:val="000000"/>
          <w:sz w:val="18"/>
          <w:szCs w:val="16"/>
          <w:u w:val="single"/>
        </w:rPr>
        <w:t>Deliverables</w:t>
      </w:r>
      <w:commentRangeEnd w:id="59"/>
      <w:r w:rsidR="005D75CE">
        <w:rPr>
          <w:rStyle w:val="CommentReference"/>
        </w:rPr>
        <w:commentReference w:id="59"/>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bookmarkStart w:id="60" w:name="_GoBack"/>
      <w:bookmarkEnd w:id="60"/>
    </w:p>
    <w:sectPr w:rsidR="00947B02" w:rsidRPr="00397746">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ordan Braunstein" w:date="2018-06-13T15:55:00Z" w:initials="JB">
    <w:p w14:paraId="1479BC07" w14:textId="0AED79EB" w:rsidR="00556AAE" w:rsidRDefault="00556AAE">
      <w:pPr>
        <w:pStyle w:val="CommentText"/>
      </w:pPr>
      <w:r>
        <w:rPr>
          <w:rStyle w:val="CommentReference"/>
        </w:rPr>
        <w:annotationRef/>
      </w:r>
      <w:r>
        <w:t>Such as? 1-2 Examples of API Development methodologies?</w:t>
      </w:r>
    </w:p>
  </w:comment>
  <w:comment w:id="10" w:author="Jordan Braunstein" w:date="2018-06-13T15:51:00Z" w:initials="JB">
    <w:p w14:paraId="3798B2B8" w14:textId="4F01421D" w:rsidR="00556AAE" w:rsidRDefault="00556AAE">
      <w:pPr>
        <w:pStyle w:val="CommentText"/>
      </w:pPr>
      <w:r>
        <w:rPr>
          <w:rStyle w:val="CommentReference"/>
        </w:rPr>
        <w:annotationRef/>
      </w:r>
      <w:r>
        <w:t>Provide a definition of what is an API Contract and what is an API Mock</w:t>
      </w:r>
    </w:p>
  </w:comment>
  <w:comment w:id="13" w:author="Jordan Braunstein" w:date="2018-06-13T15:59:00Z" w:initials="JB">
    <w:p w14:paraId="10F2E736" w14:textId="77777777" w:rsidR="00556AAE" w:rsidRDefault="00556AAE">
      <w:pPr>
        <w:pStyle w:val="CommentText"/>
      </w:pPr>
      <w:r>
        <w:rPr>
          <w:rStyle w:val="CommentReference"/>
        </w:rPr>
        <w:annotationRef/>
      </w:r>
      <w:r>
        <w:t>3 Feedback items:</w:t>
      </w:r>
    </w:p>
    <w:p w14:paraId="0D3D2743" w14:textId="60E49961" w:rsidR="00556AAE" w:rsidRDefault="00556AAE" w:rsidP="0046632C">
      <w:pPr>
        <w:pStyle w:val="CommentText"/>
        <w:numPr>
          <w:ilvl w:val="0"/>
          <w:numId w:val="23"/>
        </w:numPr>
      </w:pPr>
      <w:r>
        <w:t xml:space="preserve"> This shoulld vendor agnostic</w:t>
      </w:r>
    </w:p>
    <w:p w14:paraId="76F16E6F" w14:textId="4F9770D6" w:rsidR="00556AAE" w:rsidRDefault="00556AAE" w:rsidP="0046632C">
      <w:pPr>
        <w:pStyle w:val="CommentText"/>
        <w:numPr>
          <w:ilvl w:val="0"/>
          <w:numId w:val="23"/>
        </w:numPr>
      </w:pPr>
      <w:r>
        <w:t xml:space="preserve"> Can we get more prescriptive on choosing Swagger vs. RAML.  Which one should we standardize on? or when to use which on vs. the other?</w:t>
      </w:r>
    </w:p>
  </w:comment>
  <w:comment w:id="16" w:author="Jordan Braunstein" w:date="2018-06-18T14:22:00Z" w:initials="JB">
    <w:p w14:paraId="20D63960" w14:textId="7B2E7B23" w:rsidR="00556AAE" w:rsidRDefault="00556AAE">
      <w:pPr>
        <w:pStyle w:val="CommentText"/>
      </w:pPr>
      <w:r>
        <w:rPr>
          <w:rStyle w:val="CommentReference"/>
        </w:rPr>
        <w:annotationRef/>
      </w:r>
      <w:r>
        <w:t>This section needs the “Who” described better.</w:t>
      </w:r>
    </w:p>
  </w:comment>
  <w:comment w:id="20" w:author="Jordan Braunstein" w:date="2018-06-18T14:19:00Z" w:initials="JB">
    <w:p w14:paraId="393670E6" w14:textId="5B40E5A0" w:rsidR="00556AAE" w:rsidRDefault="00556AAE">
      <w:pPr>
        <w:pStyle w:val="CommentText"/>
      </w:pPr>
      <w:r>
        <w:rPr>
          <w:rStyle w:val="CommentReference"/>
        </w:rPr>
        <w:annotationRef/>
      </w:r>
      <w:r>
        <w:t>An Example would be helpful here.</w:t>
      </w:r>
    </w:p>
  </w:comment>
  <w:comment w:id="21" w:author="Jordan Braunstein" w:date="2018-06-18T14:19:00Z" w:initials="JB">
    <w:p w14:paraId="1F5C68ED" w14:textId="3344267A" w:rsidR="00556AAE" w:rsidRDefault="00556AAE">
      <w:pPr>
        <w:pStyle w:val="CommentText"/>
      </w:pPr>
      <w:r>
        <w:rPr>
          <w:rStyle w:val="CommentReference"/>
        </w:rPr>
        <w:annotationRef/>
      </w:r>
      <w:r>
        <w:t>More specifics and details.</w:t>
      </w:r>
    </w:p>
  </w:comment>
  <w:comment w:id="26" w:author="Jordan Braunstein" w:date="2018-06-18T14:21:00Z" w:initials="JB">
    <w:p w14:paraId="63349714" w14:textId="1F8A62C8" w:rsidR="00556AAE" w:rsidRDefault="00556AAE">
      <w:pPr>
        <w:pStyle w:val="CommentText"/>
      </w:pPr>
      <w:r>
        <w:rPr>
          <w:rStyle w:val="CommentReference"/>
        </w:rPr>
        <w:annotationRef/>
      </w:r>
      <w:r>
        <w:t>Are the Developers or QA team doing the Test Cases and Test Execution?  Is this a replacement for centralized API Integration Testing?</w:t>
      </w:r>
    </w:p>
  </w:comment>
  <w:comment w:id="28" w:author="Jordan Braunstein" w:date="2018-06-18T14:24:00Z" w:initials="JB">
    <w:p w14:paraId="46E41F3E" w14:textId="41DFD74E" w:rsidR="00556AAE" w:rsidRDefault="00556AAE">
      <w:pPr>
        <w:pStyle w:val="CommentText"/>
      </w:pPr>
      <w:r>
        <w:rPr>
          <w:rStyle w:val="CommentReference"/>
        </w:rPr>
        <w:annotationRef/>
      </w:r>
      <w:r>
        <w:t>A sequence flow graphic showing the order of Design, Test, Contract, Mock would benefit at beginning of 2.1 Section</w:t>
      </w:r>
    </w:p>
  </w:comment>
  <w:comment w:id="29" w:author="Jordan Braunstein" w:date="2018-06-18T14:26:00Z" w:initials="JB">
    <w:p w14:paraId="60031EBF" w14:textId="352CECA8" w:rsidR="00556AAE" w:rsidRDefault="00556AAE">
      <w:pPr>
        <w:pStyle w:val="CommentText"/>
      </w:pPr>
      <w:r>
        <w:rPr>
          <w:rStyle w:val="CommentReference"/>
        </w:rPr>
        <w:annotationRef/>
      </w:r>
      <w:r>
        <w:t>Unclear what is a mock and how it benefits.</w:t>
      </w:r>
    </w:p>
  </w:comment>
  <w:comment w:id="30" w:author="Jordan Braunstein" w:date="2018-06-18T14:28:00Z" w:initials="JB">
    <w:p w14:paraId="429E096B" w14:textId="6EF163EA" w:rsidR="000608BD" w:rsidRDefault="000608BD">
      <w:pPr>
        <w:pStyle w:val="CommentText"/>
      </w:pPr>
      <w:r>
        <w:rPr>
          <w:rStyle w:val="CommentReference"/>
        </w:rPr>
        <w:annotationRef/>
      </w:r>
      <w:r>
        <w:t>Why is a mock needed?  Why not go straight to the “live API” development?  What’s the value?</w:t>
      </w:r>
    </w:p>
  </w:comment>
  <w:comment w:id="31" w:author="Jordan Braunstein" w:date="2018-06-18T14:25:00Z" w:initials="JB">
    <w:p w14:paraId="1CF26AE9" w14:textId="05C3D931" w:rsidR="00556AAE" w:rsidRDefault="00556AAE">
      <w:pPr>
        <w:pStyle w:val="CommentText"/>
      </w:pPr>
      <w:r>
        <w:rPr>
          <w:rStyle w:val="CommentReference"/>
        </w:rPr>
        <w:annotationRef/>
      </w:r>
      <w:r>
        <w:t>Vendor specific section for MuleSoft, Inc. should be a separate specific</w:t>
      </w:r>
    </w:p>
  </w:comment>
  <w:comment w:id="32" w:author="Jordan Braunstein" w:date="2018-06-18T14:27:00Z" w:initials="JB">
    <w:p w14:paraId="3CBE7ACA" w14:textId="512705CB" w:rsidR="00556AAE" w:rsidRDefault="00556AAE">
      <w:pPr>
        <w:pStyle w:val="CommentText"/>
      </w:pPr>
      <w:r>
        <w:rPr>
          <w:rStyle w:val="CommentReference"/>
        </w:rPr>
        <w:annotationRef/>
      </w:r>
      <w:r>
        <w:t>This might need more details and more dummy proofing into a Cookbook like text content.</w:t>
      </w:r>
    </w:p>
  </w:comment>
  <w:comment w:id="34" w:author="Jordan Braunstein" w:date="2018-06-18T14:32:00Z" w:initials="JB">
    <w:p w14:paraId="7617198D" w14:textId="46E9EF75" w:rsidR="00261C5F" w:rsidRDefault="00261C5F">
      <w:pPr>
        <w:pStyle w:val="CommentText"/>
      </w:pPr>
      <w:r>
        <w:rPr>
          <w:rStyle w:val="CommentReference"/>
        </w:rPr>
        <w:annotationRef/>
      </w:r>
      <w:r>
        <w:t>I know it’s not authored yet, but this should have a reference, such as “For more details, see section 6.1.1</w:t>
      </w:r>
    </w:p>
  </w:comment>
  <w:comment w:id="35" w:author="Jordan Braunstein" w:date="2018-06-18T14:31:00Z" w:initials="JB">
    <w:p w14:paraId="0774B26D" w14:textId="60D1D288" w:rsidR="00261C5F" w:rsidRDefault="00261C5F">
      <w:pPr>
        <w:pStyle w:val="CommentText"/>
      </w:pPr>
      <w:r>
        <w:rPr>
          <w:rStyle w:val="CommentReference"/>
        </w:rPr>
        <w:annotationRef/>
      </w:r>
      <w:r>
        <w:t>Separate Section for MuleSoft vendor proprietary</w:t>
      </w:r>
    </w:p>
  </w:comment>
  <w:comment w:id="36" w:author="Jordan Braunstein" w:date="2018-06-18T14:33:00Z" w:initials="JB">
    <w:p w14:paraId="1FA530A3" w14:textId="26EC2E35" w:rsidR="00261C5F" w:rsidRDefault="00261C5F">
      <w:pPr>
        <w:pStyle w:val="CommentText"/>
      </w:pPr>
      <w:r>
        <w:rPr>
          <w:rStyle w:val="CommentReference"/>
        </w:rPr>
        <w:annotationRef/>
      </w:r>
      <w:r>
        <w:t>How does this relate to “iterative development” which is the theme of this section?</w:t>
      </w:r>
    </w:p>
  </w:comment>
  <w:comment w:id="40" w:author="Jordan Braunstein" w:date="2018-06-18T14:36:00Z" w:initials="JB">
    <w:p w14:paraId="374ACF90" w14:textId="76917E79" w:rsidR="00261C5F" w:rsidRDefault="00261C5F">
      <w:pPr>
        <w:pStyle w:val="CommentText"/>
      </w:pPr>
      <w:r>
        <w:rPr>
          <w:rStyle w:val="CommentReference"/>
        </w:rPr>
        <w:annotationRef/>
      </w:r>
      <w:r>
        <w:t>I moved this up because it’s the “Why”</w:t>
      </w:r>
    </w:p>
  </w:comment>
  <w:comment w:id="42" w:author="Jordan Braunstein" w:date="2018-06-18T14:33:00Z" w:initials="JB">
    <w:p w14:paraId="591DD48F" w14:textId="1393F07E" w:rsidR="00261C5F" w:rsidRDefault="00261C5F">
      <w:pPr>
        <w:pStyle w:val="CommentText"/>
      </w:pPr>
      <w:r>
        <w:rPr>
          <w:rStyle w:val="CommentReference"/>
        </w:rPr>
        <w:annotationRef/>
      </w:r>
      <w:r>
        <w:t>“How” do you engage your API Consumer?</w:t>
      </w:r>
    </w:p>
  </w:comment>
  <w:comment w:id="43" w:author="Jordan Braunstein" w:date="2018-06-18T14:34:00Z" w:initials="JB">
    <w:p w14:paraId="03451F23" w14:textId="27AACBC2" w:rsidR="00261C5F" w:rsidRDefault="00261C5F">
      <w:pPr>
        <w:pStyle w:val="CommentText"/>
      </w:pPr>
      <w:r>
        <w:rPr>
          <w:rStyle w:val="CommentReference"/>
        </w:rPr>
        <w:annotationRef/>
      </w:r>
      <w:r>
        <w:t>A sequence graphic would help illustrate the process.</w:t>
      </w:r>
    </w:p>
  </w:comment>
  <w:comment w:id="47" w:author="Jordan Braunstein" w:date="2018-06-18T14:36:00Z" w:initials="JB">
    <w:p w14:paraId="272796BF" w14:textId="013D5CFF" w:rsidR="00261C5F" w:rsidRDefault="00261C5F">
      <w:pPr>
        <w:pStyle w:val="CommentText"/>
      </w:pPr>
      <w:r>
        <w:rPr>
          <w:rStyle w:val="CommentReference"/>
        </w:rPr>
        <w:annotationRef/>
      </w:r>
      <w:r>
        <w:t>Publish and Operate were not mentioned in 2.1.  Should your text mention to ignore these?</w:t>
      </w:r>
    </w:p>
  </w:comment>
  <w:comment w:id="48" w:author="Jordan Braunstein" w:date="2018-06-18T14:37:00Z" w:initials="JB">
    <w:p w14:paraId="7B8C97E4" w14:textId="7D63588D" w:rsidR="00261C5F" w:rsidRDefault="00261C5F">
      <w:pPr>
        <w:pStyle w:val="CommentText"/>
      </w:pPr>
      <w:r>
        <w:rPr>
          <w:rStyle w:val="CommentReference"/>
        </w:rPr>
        <w:annotationRef/>
      </w:r>
      <w:r>
        <w:t>An example would be helpful.</w:t>
      </w:r>
    </w:p>
  </w:comment>
  <w:comment w:id="49" w:author="Jordan Braunstein" w:date="2018-06-18T14:38:00Z" w:initials="JB">
    <w:p w14:paraId="4067A7AB" w14:textId="6E2D0376" w:rsidR="005D75CE" w:rsidRDefault="005D75CE">
      <w:pPr>
        <w:pStyle w:val="CommentText"/>
      </w:pPr>
      <w:r>
        <w:rPr>
          <w:rStyle w:val="CommentReference"/>
        </w:rPr>
        <w:annotationRef/>
      </w:r>
      <w:r>
        <w:t>An example.</w:t>
      </w:r>
    </w:p>
  </w:comment>
  <w:comment w:id="52" w:author="Jordan Braunstein" w:date="2018-06-18T14:41:00Z" w:initials="JB">
    <w:p w14:paraId="7EE4ED3B" w14:textId="6137B07C" w:rsidR="005D75CE" w:rsidRDefault="005D75CE">
      <w:pPr>
        <w:pStyle w:val="CommentText"/>
      </w:pPr>
      <w:r>
        <w:rPr>
          <w:rStyle w:val="CommentReference"/>
        </w:rPr>
        <w:annotationRef/>
      </w:r>
      <w:r>
        <w:t>Probably worth explaining that mock is not deployed in Production, right?</w:t>
      </w:r>
    </w:p>
  </w:comment>
  <w:comment w:id="53" w:author="Jordan Braunstein" w:date="2018-06-18T14:40:00Z" w:initials="JB">
    <w:p w14:paraId="7E132448" w14:textId="08E15D00" w:rsidR="005D75CE" w:rsidRDefault="005D75CE">
      <w:pPr>
        <w:pStyle w:val="CommentText"/>
      </w:pPr>
      <w:r>
        <w:rPr>
          <w:rStyle w:val="CommentReference"/>
        </w:rPr>
        <w:annotationRef/>
      </w:r>
      <w:r>
        <w:t>Examples</w:t>
      </w:r>
    </w:p>
  </w:comment>
  <w:comment w:id="54" w:author="Jordan Braunstein" w:date="2018-06-18T14:42:00Z" w:initials="JB">
    <w:p w14:paraId="043D8417" w14:textId="281C0A13" w:rsidR="005D75CE" w:rsidRDefault="005D75CE">
      <w:pPr>
        <w:pStyle w:val="CommentText"/>
      </w:pPr>
      <w:r>
        <w:rPr>
          <w:rStyle w:val="CommentReference"/>
        </w:rPr>
        <w:annotationRef/>
      </w:r>
      <w:r>
        <w:t>Examples</w:t>
      </w:r>
    </w:p>
  </w:comment>
  <w:comment w:id="55" w:author="Jordan Braunstein" w:date="2018-06-18T14:43:00Z" w:initials="JB">
    <w:p w14:paraId="215F98D0" w14:textId="0442A807" w:rsidR="005D75CE" w:rsidRDefault="005D75CE">
      <w:pPr>
        <w:pStyle w:val="CommentText"/>
      </w:pPr>
      <w:r>
        <w:rPr>
          <w:rStyle w:val="CommentReference"/>
        </w:rPr>
        <w:annotationRef/>
      </w:r>
      <w:r>
        <w:t>Is there a Peer Review Checklist?</w:t>
      </w:r>
    </w:p>
  </w:comment>
  <w:comment w:id="58" w:author="Jordan Braunstein" w:date="2018-06-18T14:44:00Z" w:initials="JB">
    <w:p w14:paraId="5C1B3DC0" w14:textId="0FBFEDAB" w:rsidR="005D75CE" w:rsidRDefault="005D75CE">
      <w:pPr>
        <w:pStyle w:val="CommentText"/>
      </w:pPr>
      <w:r>
        <w:rPr>
          <w:rStyle w:val="CommentReference"/>
        </w:rPr>
        <w:annotationRef/>
      </w:r>
      <w:r>
        <w:t>Examples</w:t>
      </w:r>
    </w:p>
  </w:comment>
  <w:comment w:id="59" w:author="Jordan Braunstein" w:date="2018-06-18T14:44:00Z" w:initials="JB">
    <w:p w14:paraId="67907D9B" w14:textId="120125BA" w:rsidR="005D75CE" w:rsidRDefault="005D75CE">
      <w:pPr>
        <w:pStyle w:val="CommentText"/>
      </w:pPr>
      <w:r>
        <w:rPr>
          <w:rStyle w:val="CommentReference"/>
        </w:rPr>
        <w:annotationRef/>
      </w:r>
      <w:r>
        <w:t>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9BC07" w15:done="0"/>
  <w15:commentEx w15:paraId="3798B2B8" w15:done="0"/>
  <w15:commentEx w15:paraId="76F16E6F" w15:done="0"/>
  <w15:commentEx w15:paraId="20D63960" w15:done="0"/>
  <w15:commentEx w15:paraId="393670E6" w15:done="0"/>
  <w15:commentEx w15:paraId="1F5C68ED" w15:done="0"/>
  <w15:commentEx w15:paraId="63349714" w15:done="0"/>
  <w15:commentEx w15:paraId="46E41F3E" w15:done="0"/>
  <w15:commentEx w15:paraId="60031EBF" w15:done="0"/>
  <w15:commentEx w15:paraId="429E096B" w15:done="0"/>
  <w15:commentEx w15:paraId="1CF26AE9" w15:done="0"/>
  <w15:commentEx w15:paraId="3CBE7ACA" w15:done="0"/>
  <w15:commentEx w15:paraId="7617198D" w15:done="0"/>
  <w15:commentEx w15:paraId="0774B26D" w15:done="0"/>
  <w15:commentEx w15:paraId="1FA530A3" w15:done="0"/>
  <w15:commentEx w15:paraId="374ACF90" w15:done="0"/>
  <w15:commentEx w15:paraId="591DD48F" w15:done="0"/>
  <w15:commentEx w15:paraId="03451F23" w15:done="0"/>
  <w15:commentEx w15:paraId="272796BF" w15:done="0"/>
  <w15:commentEx w15:paraId="7B8C97E4" w15:done="0"/>
  <w15:commentEx w15:paraId="4067A7AB" w15:done="0"/>
  <w15:commentEx w15:paraId="7EE4ED3B" w15:done="0"/>
  <w15:commentEx w15:paraId="7E132448" w15:done="0"/>
  <w15:commentEx w15:paraId="043D8417" w15:done="0"/>
  <w15:commentEx w15:paraId="215F98D0" w15:done="0"/>
  <w15:commentEx w15:paraId="5C1B3DC0" w15:done="0"/>
  <w15:commentEx w15:paraId="67907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9BC07" w16cid:durableId="1ECBBCEF"/>
  <w16cid:commentId w16cid:paraId="3798B2B8" w16cid:durableId="1ECBBC1F"/>
  <w16cid:commentId w16cid:paraId="76F16E6F" w16cid:durableId="1ECBBDCD"/>
  <w16cid:commentId w16cid:paraId="20D63960" w16cid:durableId="1ED23E9B"/>
  <w16cid:commentId w16cid:paraId="393670E6" w16cid:durableId="1ED23DF3"/>
  <w16cid:commentId w16cid:paraId="1F5C68ED" w16cid:durableId="1ED23E0E"/>
  <w16cid:commentId w16cid:paraId="63349714" w16cid:durableId="1ED23E64"/>
  <w16cid:commentId w16cid:paraId="46E41F3E" w16cid:durableId="1ED23F00"/>
  <w16cid:commentId w16cid:paraId="60031EBF" w16cid:durableId="1ED23F82"/>
  <w16cid:commentId w16cid:paraId="429E096B" w16cid:durableId="1ED2400F"/>
  <w16cid:commentId w16cid:paraId="1CF26AE9" w16cid:durableId="1ED23F5B"/>
  <w16cid:commentId w16cid:paraId="3CBE7ACA" w16cid:durableId="1ED23FC2"/>
  <w16cid:commentId w16cid:paraId="7617198D" w16cid:durableId="1ED240E1"/>
  <w16cid:commentId w16cid:paraId="0774B26D" w16cid:durableId="1ED240AD"/>
  <w16cid:commentId w16cid:paraId="1FA530A3" w16cid:durableId="1ED24126"/>
  <w16cid:commentId w16cid:paraId="374ACF90" w16cid:durableId="1ED241D3"/>
  <w16cid:commentId w16cid:paraId="591DD48F" w16cid:durableId="1ED2414A"/>
  <w16cid:commentId w16cid:paraId="03451F23" w16cid:durableId="1ED24183"/>
  <w16cid:commentId w16cid:paraId="272796BF" w16cid:durableId="1ED2420B"/>
  <w16cid:commentId w16cid:paraId="7B8C97E4" w16cid:durableId="1ED2423F"/>
  <w16cid:commentId w16cid:paraId="4067A7AB" w16cid:durableId="1ED24254"/>
  <w16cid:commentId w16cid:paraId="7EE4ED3B" w16cid:durableId="1ED24333"/>
  <w16cid:commentId w16cid:paraId="7E132448" w16cid:durableId="1ED242DE"/>
  <w16cid:commentId w16cid:paraId="043D8417" w16cid:durableId="1ED2435D"/>
  <w16cid:commentId w16cid:paraId="215F98D0" w16cid:durableId="1ED2437A"/>
  <w16cid:commentId w16cid:paraId="5C1B3DC0" w16cid:durableId="1ED243B9"/>
  <w16cid:commentId w16cid:paraId="67907D9B" w16cid:durableId="1ED243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7E545" w14:textId="77777777" w:rsidR="004D4770" w:rsidRDefault="004D4770" w:rsidP="00CB61B5">
      <w:pPr>
        <w:spacing w:after="0" w:line="240" w:lineRule="auto"/>
      </w:pPr>
      <w:r>
        <w:separator/>
      </w:r>
    </w:p>
  </w:endnote>
  <w:endnote w:type="continuationSeparator" w:id="0">
    <w:p w14:paraId="0A7A4320" w14:textId="77777777" w:rsidR="004D4770" w:rsidRDefault="004D4770"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57D3A" w14:textId="77777777" w:rsidR="004D4770" w:rsidRDefault="004D4770" w:rsidP="00CB61B5">
      <w:pPr>
        <w:spacing w:after="0" w:line="240" w:lineRule="auto"/>
      </w:pPr>
      <w:r>
        <w:separator/>
      </w:r>
    </w:p>
  </w:footnote>
  <w:footnote w:type="continuationSeparator" w:id="0">
    <w:p w14:paraId="7AB69BBD" w14:textId="77777777" w:rsidR="004D4770" w:rsidRDefault="004D4770"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6"/>
  </w:num>
  <w:num w:numId="5">
    <w:abstractNumId w:val="4"/>
  </w:num>
  <w:num w:numId="6">
    <w:abstractNumId w:val="14"/>
  </w:num>
  <w:num w:numId="7">
    <w:abstractNumId w:val="20"/>
  </w:num>
  <w:num w:numId="8">
    <w:abstractNumId w:val="22"/>
  </w:num>
  <w:num w:numId="9">
    <w:abstractNumId w:val="9"/>
  </w:num>
  <w:num w:numId="10">
    <w:abstractNumId w:val="15"/>
  </w:num>
  <w:num w:numId="11">
    <w:abstractNumId w:val="21"/>
  </w:num>
  <w:num w:numId="12">
    <w:abstractNumId w:val="6"/>
  </w:num>
  <w:num w:numId="13">
    <w:abstractNumId w:val="1"/>
  </w:num>
  <w:num w:numId="14">
    <w:abstractNumId w:val="17"/>
  </w:num>
  <w:num w:numId="15">
    <w:abstractNumId w:val="11"/>
  </w:num>
  <w:num w:numId="16">
    <w:abstractNumId w:val="5"/>
  </w:num>
  <w:num w:numId="17">
    <w:abstractNumId w:val="8"/>
  </w:num>
  <w:num w:numId="18">
    <w:abstractNumId w:val="3"/>
  </w:num>
  <w:num w:numId="19">
    <w:abstractNumId w:val="2"/>
  </w:num>
  <w:num w:numId="20">
    <w:abstractNumId w:val="18"/>
  </w:num>
  <w:num w:numId="21">
    <w:abstractNumId w:val="19"/>
  </w:num>
  <w:num w:numId="22">
    <w:abstractNumId w:val="0"/>
  </w:num>
  <w:num w:numId="23">
    <w:abstractNumId w:val="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E5A"/>
    <w:rsid w:val="00067AC1"/>
    <w:rsid w:val="00074CFA"/>
    <w:rsid w:val="00080CBA"/>
    <w:rsid w:val="00081C9A"/>
    <w:rsid w:val="00081F23"/>
    <w:rsid w:val="0008594D"/>
    <w:rsid w:val="0008646A"/>
    <w:rsid w:val="0009026E"/>
    <w:rsid w:val="000961DC"/>
    <w:rsid w:val="000A0A4F"/>
    <w:rsid w:val="000B2103"/>
    <w:rsid w:val="000B3A64"/>
    <w:rsid w:val="000B5613"/>
    <w:rsid w:val="000C4F1E"/>
    <w:rsid w:val="000C79A5"/>
    <w:rsid w:val="000D3CFB"/>
    <w:rsid w:val="000D4A9A"/>
    <w:rsid w:val="000E0527"/>
    <w:rsid w:val="000E476A"/>
    <w:rsid w:val="000F1A1A"/>
    <w:rsid w:val="00105EC1"/>
    <w:rsid w:val="00106DE4"/>
    <w:rsid w:val="0010710E"/>
    <w:rsid w:val="00127369"/>
    <w:rsid w:val="00131BA9"/>
    <w:rsid w:val="00135791"/>
    <w:rsid w:val="00135B6A"/>
    <w:rsid w:val="001425D3"/>
    <w:rsid w:val="001602A7"/>
    <w:rsid w:val="001632EA"/>
    <w:rsid w:val="00163DD6"/>
    <w:rsid w:val="0016672B"/>
    <w:rsid w:val="00175149"/>
    <w:rsid w:val="0017588A"/>
    <w:rsid w:val="00181AF9"/>
    <w:rsid w:val="00194E23"/>
    <w:rsid w:val="001951CF"/>
    <w:rsid w:val="001A03E3"/>
    <w:rsid w:val="001A5C30"/>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4F24"/>
    <w:rsid w:val="00455B28"/>
    <w:rsid w:val="0046632C"/>
    <w:rsid w:val="0046634D"/>
    <w:rsid w:val="004708FF"/>
    <w:rsid w:val="00477F1C"/>
    <w:rsid w:val="00481C31"/>
    <w:rsid w:val="00487E7D"/>
    <w:rsid w:val="00490AB5"/>
    <w:rsid w:val="00492A28"/>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6AAE"/>
    <w:rsid w:val="00565172"/>
    <w:rsid w:val="00570ED7"/>
    <w:rsid w:val="00574BFA"/>
    <w:rsid w:val="00583444"/>
    <w:rsid w:val="005853F9"/>
    <w:rsid w:val="005910F1"/>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560A"/>
    <w:rsid w:val="00650163"/>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AB3"/>
    <w:rsid w:val="007D0DF4"/>
    <w:rsid w:val="007D1B4A"/>
    <w:rsid w:val="007D2B34"/>
    <w:rsid w:val="007E3C02"/>
    <w:rsid w:val="007E5B07"/>
    <w:rsid w:val="007F5150"/>
    <w:rsid w:val="008033F7"/>
    <w:rsid w:val="00805857"/>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4D3A"/>
    <w:rsid w:val="00AE7888"/>
    <w:rsid w:val="00AF25AD"/>
    <w:rsid w:val="00AF4F51"/>
    <w:rsid w:val="00AF5EC7"/>
    <w:rsid w:val="00B0009A"/>
    <w:rsid w:val="00B01AF3"/>
    <w:rsid w:val="00B0425D"/>
    <w:rsid w:val="00B05846"/>
    <w:rsid w:val="00B05CA4"/>
    <w:rsid w:val="00B14A96"/>
    <w:rsid w:val="00B155CD"/>
    <w:rsid w:val="00B305E1"/>
    <w:rsid w:val="00B3080D"/>
    <w:rsid w:val="00B31571"/>
    <w:rsid w:val="00B32C3A"/>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A19FD"/>
    <w:rsid w:val="00CB15BD"/>
    <w:rsid w:val="00CB4631"/>
    <w:rsid w:val="00CB61B5"/>
    <w:rsid w:val="00CC14AC"/>
    <w:rsid w:val="00CC32D6"/>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32D79"/>
    <w:rsid w:val="00E411FF"/>
    <w:rsid w:val="00E4283F"/>
    <w:rsid w:val="00E45F3D"/>
    <w:rsid w:val="00E45F63"/>
    <w:rsid w:val="00E47121"/>
    <w:rsid w:val="00E616A7"/>
    <w:rsid w:val="00E674F5"/>
    <w:rsid w:val="00E718A6"/>
    <w:rsid w:val="00E721D4"/>
    <w:rsid w:val="00E80B17"/>
    <w:rsid w:val="00E95D4F"/>
    <w:rsid w:val="00EA614B"/>
    <w:rsid w:val="00EB033E"/>
    <w:rsid w:val="00EB46FF"/>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image.slidesharecdn.com/designfirstapiswithramlandsoapuislides-140328120119-phpapp01/95/design-first-apis-with-raml-and-soapui-9-638.jpg?cb=139600947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95A0E-B432-40A7-9A5E-D62898A3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Jordan Braunstein</cp:lastModifiedBy>
  <cp:revision>3</cp:revision>
  <dcterms:created xsi:type="dcterms:W3CDTF">2018-06-18T18:49:00Z</dcterms:created>
  <dcterms:modified xsi:type="dcterms:W3CDTF">2018-06-18T18:49:00Z</dcterms:modified>
</cp:coreProperties>
</file>