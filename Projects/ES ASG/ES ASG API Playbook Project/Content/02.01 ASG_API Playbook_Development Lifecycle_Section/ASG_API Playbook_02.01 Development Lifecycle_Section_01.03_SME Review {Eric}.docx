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82AD" w14:textId="17B43EEC" w:rsidR="009C0CEA" w:rsidRDefault="009C0CEA" w:rsidP="00F868EF">
      <w:pPr>
        <w:pStyle w:val="Heading1"/>
      </w:pPr>
      <w:bookmarkStart w:id="0" w:name="_Toc516653928"/>
      <w:r>
        <w:t xml:space="preserve">2. </w:t>
      </w:r>
      <w:r w:rsidR="00BA6522">
        <w:t>Standards</w:t>
      </w:r>
      <w:bookmarkEnd w:id="0"/>
    </w:p>
    <w:p w14:paraId="2DB6ED71" w14:textId="6724EFAB" w:rsidR="00AB0958" w:rsidRDefault="00AB0958" w:rsidP="00947B02">
      <w:pPr>
        <w:pStyle w:val="Heading2"/>
        <w:spacing w:after="240"/>
      </w:pPr>
      <w:bookmarkStart w:id="1" w:name="_Toc516653929"/>
      <w:r>
        <w:t xml:space="preserve">2.1 </w:t>
      </w:r>
      <w:r w:rsidR="00335228">
        <w:t xml:space="preserve">API </w:t>
      </w:r>
      <w:r>
        <w:t>Development Lifecycle</w:t>
      </w:r>
      <w:bookmarkEnd w:id="1"/>
    </w:p>
    <w:p w14:paraId="38D7AC37" w14:textId="77777777" w:rsidR="00167275" w:rsidRDefault="000C4F1E" w:rsidP="002A3796">
      <w:pPr>
        <w:autoSpaceDE w:val="0"/>
        <w:autoSpaceDN w:val="0"/>
        <w:adjustRightInd w:val="0"/>
        <w:spacing w:after="120" w:line="240" w:lineRule="auto"/>
        <w:rPr>
          <w:rFonts w:asciiTheme="majorHAnsi" w:hAnsiTheme="majorHAnsi" w:cstheme="majorHAnsi"/>
          <w:color w:val="000000"/>
          <w:sz w:val="18"/>
          <w:szCs w:val="16"/>
        </w:rPr>
      </w:pPr>
      <w:commentRangeStart w:id="2"/>
      <w:r w:rsidRPr="00B01AF3">
        <w:rPr>
          <w:rFonts w:asciiTheme="majorHAnsi" w:hAnsiTheme="majorHAnsi" w:cstheme="majorHAnsi"/>
          <w:color w:val="000000"/>
          <w:sz w:val="18"/>
          <w:szCs w:val="16"/>
        </w:rPr>
        <w:t>Th</w:t>
      </w:r>
      <w:r w:rsidR="00947B02" w:rsidRPr="00B01AF3">
        <w:rPr>
          <w:rFonts w:asciiTheme="majorHAnsi" w:hAnsiTheme="majorHAnsi" w:cstheme="majorHAnsi"/>
          <w:color w:val="000000"/>
          <w:sz w:val="18"/>
          <w:szCs w:val="16"/>
        </w:rPr>
        <w:t xml:space="preserve">ere are multiple API development methodologies </w:t>
      </w:r>
      <w:r w:rsidRPr="00B01AF3">
        <w:rPr>
          <w:rFonts w:asciiTheme="majorHAnsi" w:hAnsiTheme="majorHAnsi" w:cstheme="majorHAnsi"/>
          <w:color w:val="000000"/>
          <w:sz w:val="18"/>
          <w:szCs w:val="16"/>
        </w:rPr>
        <w:t>used by various vendor platforms and development teams</w:t>
      </w:r>
      <w:commentRangeEnd w:id="2"/>
      <w:r w:rsidR="00335228">
        <w:rPr>
          <w:rStyle w:val="CommentReference"/>
        </w:rPr>
        <w:commentReference w:id="2"/>
      </w:r>
      <w:r w:rsidRPr="00B01AF3">
        <w:rPr>
          <w:rFonts w:asciiTheme="majorHAnsi" w:hAnsiTheme="majorHAnsi" w:cstheme="majorHAnsi"/>
          <w:color w:val="000000"/>
          <w:sz w:val="18"/>
          <w:szCs w:val="16"/>
        </w:rPr>
        <w:t xml:space="preserve">. </w:t>
      </w:r>
      <w:r w:rsidR="00167275">
        <w:rPr>
          <w:rFonts w:asciiTheme="majorHAnsi" w:hAnsiTheme="majorHAnsi" w:cstheme="majorHAnsi"/>
          <w:color w:val="000000"/>
          <w:sz w:val="18"/>
          <w:szCs w:val="16"/>
        </w:rPr>
        <w:t>Example methodologies include:</w:t>
      </w:r>
    </w:p>
    <w:p w14:paraId="090F84ED" w14:textId="77777777" w:rsid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sidRPr="00167275">
        <w:rPr>
          <w:rFonts w:asciiTheme="majorHAnsi" w:hAnsiTheme="majorHAnsi" w:cstheme="majorHAnsi"/>
          <w:color w:val="000000"/>
          <w:sz w:val="18"/>
          <w:szCs w:val="16"/>
        </w:rPr>
        <w:t>Waterfall, where every stage of the development is done in a sequence to a previous stage (shown on the below diagram)</w:t>
      </w:r>
    </w:p>
    <w:p w14:paraId="5D25B91F" w14:textId="552D4070" w:rsid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sidRPr="00167275">
        <w:rPr>
          <w:rFonts w:asciiTheme="majorHAnsi" w:hAnsiTheme="majorHAnsi" w:cstheme="majorHAnsi"/>
          <w:color w:val="000000"/>
          <w:sz w:val="18"/>
          <w:szCs w:val="16"/>
        </w:rPr>
        <w:t>Develop Firs</w:t>
      </w:r>
      <w:r>
        <w:rPr>
          <w:rFonts w:asciiTheme="majorHAnsi" w:hAnsiTheme="majorHAnsi" w:cstheme="majorHAnsi"/>
          <w:color w:val="000000"/>
          <w:sz w:val="18"/>
          <w:szCs w:val="16"/>
        </w:rPr>
        <w:t>t, where a small team picks up a pilot project, develops the prototype and showcases to the potential customers, before planning to do a full-blown development</w:t>
      </w:r>
    </w:p>
    <w:p w14:paraId="0E234EB5" w14:textId="18BE783F" w:rsidR="00167275" w:rsidRPr="00167275" w:rsidRDefault="00167275" w:rsidP="00167275">
      <w:pPr>
        <w:pStyle w:val="ListParagraph"/>
        <w:numPr>
          <w:ilvl w:val="0"/>
          <w:numId w:val="24"/>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 where the developers first draft the design of a solution, present the design in a well-documented format (e.g., an API contract) to the target users before development phase starts</w:t>
      </w:r>
    </w:p>
    <w:p w14:paraId="0FCED4B6" w14:textId="14D0967A" w:rsidR="00167275" w:rsidRDefault="00167275" w:rsidP="002A3796">
      <w:pPr>
        <w:autoSpaceDE w:val="0"/>
        <w:autoSpaceDN w:val="0"/>
        <w:adjustRightInd w:val="0"/>
        <w:spacing w:after="120" w:line="240" w:lineRule="auto"/>
        <w:rPr>
          <w:rFonts w:asciiTheme="majorHAnsi" w:hAnsiTheme="majorHAnsi" w:cstheme="majorHAnsi"/>
          <w:color w:val="000000"/>
          <w:sz w:val="18"/>
          <w:szCs w:val="16"/>
        </w:rPr>
      </w:pPr>
    </w:p>
    <w:p w14:paraId="4414D105" w14:textId="6B6F692D" w:rsidR="00167275" w:rsidRPr="00167275" w:rsidRDefault="00167275" w:rsidP="002A3796">
      <w:pPr>
        <w:autoSpaceDE w:val="0"/>
        <w:autoSpaceDN w:val="0"/>
        <w:adjustRightInd w:val="0"/>
        <w:spacing w:after="120" w:line="240" w:lineRule="auto"/>
        <w:rPr>
          <w:rFonts w:asciiTheme="majorHAnsi" w:hAnsiTheme="majorHAnsi" w:cstheme="majorHAnsi"/>
          <w:b/>
          <w:color w:val="000000"/>
          <w:sz w:val="18"/>
          <w:szCs w:val="16"/>
        </w:rPr>
      </w:pPr>
      <w:r w:rsidRPr="00167275">
        <w:rPr>
          <w:rFonts w:asciiTheme="majorHAnsi" w:hAnsiTheme="majorHAnsi" w:cstheme="majorHAnsi"/>
          <w:b/>
          <w:color w:val="000000"/>
          <w:sz w:val="18"/>
          <w:szCs w:val="16"/>
        </w:rPr>
        <w:t>Example Methodology – Waterfall</w:t>
      </w:r>
    </w:p>
    <w:p w14:paraId="2C22DFF4" w14:textId="6C60CBCC"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r>
        <w:rPr>
          <w:noProof/>
        </w:rPr>
        <w:drawing>
          <wp:inline distT="0" distB="0" distL="0" distR="0" wp14:anchorId="2738B781" wp14:editId="504B1B3D">
            <wp:extent cx="4364565" cy="3272454"/>
            <wp:effectExtent l="0" t="0" r="0" b="4445"/>
            <wp:docPr id="1" name="Picture 1" descr="Image result for waterfall development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waterfall development methodolog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72770" cy="3278606"/>
                    </a:xfrm>
                    <a:prstGeom prst="rect">
                      <a:avLst/>
                    </a:prstGeom>
                    <a:noFill/>
                    <a:ln>
                      <a:noFill/>
                    </a:ln>
                  </pic:spPr>
                </pic:pic>
              </a:graphicData>
            </a:graphic>
          </wp:inline>
        </w:drawing>
      </w:r>
    </w:p>
    <w:p w14:paraId="58774CBD" w14:textId="77777777" w:rsidR="00167275" w:rsidRDefault="00167275" w:rsidP="00167275">
      <w:pPr>
        <w:autoSpaceDE w:val="0"/>
        <w:autoSpaceDN w:val="0"/>
        <w:adjustRightInd w:val="0"/>
        <w:spacing w:after="120" w:line="240" w:lineRule="auto"/>
        <w:jc w:val="center"/>
        <w:rPr>
          <w:rFonts w:asciiTheme="majorHAnsi" w:hAnsiTheme="majorHAnsi" w:cstheme="majorHAnsi"/>
          <w:color w:val="000000"/>
          <w:sz w:val="18"/>
          <w:szCs w:val="16"/>
        </w:rPr>
      </w:pPr>
    </w:p>
    <w:p w14:paraId="2893F5EC" w14:textId="0B3BCA5C" w:rsidR="00C355D7" w:rsidRDefault="00065DA3" w:rsidP="002A3796">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Traditional methodology applied to any general software development is to plan, design, develop, test, and deploy a software component or platform, following a basic waterfall approach to </w:t>
      </w:r>
      <w:r w:rsidR="00C355D7">
        <w:rPr>
          <w:rFonts w:asciiTheme="majorHAnsi" w:hAnsiTheme="majorHAnsi" w:cstheme="majorHAnsi"/>
          <w:color w:val="000000"/>
          <w:sz w:val="18"/>
          <w:szCs w:val="16"/>
        </w:rPr>
        <w:t xml:space="preserve">all phases of the development lifecycle.  However, there are many flaws with this traditional lifecycle approach to development, especially when focusing on microservice and API development.  </w:t>
      </w:r>
      <w:r w:rsidR="00241ADC">
        <w:rPr>
          <w:rFonts w:asciiTheme="majorHAnsi" w:hAnsiTheme="majorHAnsi" w:cstheme="majorHAnsi"/>
          <w:color w:val="000000"/>
          <w:sz w:val="18"/>
          <w:szCs w:val="16"/>
        </w:rPr>
        <w:t>The key flaws identified with the traditional, waterfall, development lifecycle, are:</w:t>
      </w:r>
    </w:p>
    <w:p w14:paraId="565FD520" w14:textId="6E247930" w:rsidR="005B4C9A" w:rsidRPr="007C2117" w:rsidRDefault="005B4C9A"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Poor fit with the new Agile project methodologies</w:t>
      </w:r>
      <w:r w:rsidR="00C60F01">
        <w:rPr>
          <w:rFonts w:asciiTheme="majorHAnsi" w:hAnsiTheme="majorHAnsi" w:cstheme="majorHAnsi"/>
          <w:color w:val="000000"/>
          <w:sz w:val="18"/>
          <w:szCs w:val="16"/>
        </w:rPr>
        <w:t xml:space="preserve">. </w:t>
      </w:r>
      <w:r w:rsidR="00C60F01" w:rsidRPr="007C2117">
        <w:rPr>
          <w:rFonts w:asciiTheme="majorHAnsi" w:hAnsiTheme="majorHAnsi" w:cstheme="majorHAnsi"/>
          <w:color w:val="000000"/>
          <w:sz w:val="18"/>
          <w:szCs w:val="16"/>
        </w:rPr>
        <w:t>Waterfall</w:t>
      </w:r>
      <w:r w:rsidR="0009026E" w:rsidRPr="007C2117">
        <w:rPr>
          <w:rFonts w:asciiTheme="majorHAnsi" w:hAnsiTheme="majorHAnsi" w:cstheme="majorHAnsi"/>
          <w:color w:val="000000"/>
          <w:sz w:val="18"/>
          <w:szCs w:val="16"/>
        </w:rPr>
        <w:t xml:space="preserve"> project methodologies are inflexible to requirements and design changes and are typically geared towards large, monolithic projects</w:t>
      </w:r>
      <w:r w:rsidR="00892EFD" w:rsidRPr="007C2117">
        <w:rPr>
          <w:rFonts w:asciiTheme="majorHAnsi" w:hAnsiTheme="majorHAnsi" w:cstheme="majorHAnsi"/>
          <w:color w:val="000000"/>
          <w:sz w:val="18"/>
          <w:szCs w:val="16"/>
        </w:rPr>
        <w:t>, rather than towards microservices based architectures</w:t>
      </w:r>
      <w:r w:rsidR="00335228">
        <w:rPr>
          <w:rFonts w:asciiTheme="majorHAnsi" w:hAnsiTheme="majorHAnsi" w:cstheme="majorHAnsi"/>
          <w:color w:val="000000"/>
          <w:sz w:val="18"/>
          <w:szCs w:val="16"/>
        </w:rPr>
        <w:t xml:space="preserve"> which can be delivered iteratively in smaller and quicker releases</w:t>
      </w:r>
      <w:del w:id="3" w:author="Jordan Braunstein" w:date="2018-06-13T15:56:00Z">
        <w:r w:rsidR="00892EFD" w:rsidRPr="007C2117" w:rsidDel="00335228">
          <w:rPr>
            <w:rFonts w:asciiTheme="majorHAnsi" w:hAnsiTheme="majorHAnsi" w:cstheme="majorHAnsi"/>
            <w:color w:val="000000"/>
            <w:sz w:val="18"/>
            <w:szCs w:val="16"/>
          </w:rPr>
          <w:delText>.</w:delText>
        </w:r>
      </w:del>
    </w:p>
    <w:p w14:paraId="34DCE200" w14:textId="72B90C0A" w:rsidR="00241ADC" w:rsidRPr="007C2117" w:rsidRDefault="00241ADC" w:rsidP="007C2117">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API contract</w:t>
      </w:r>
      <w:r w:rsidR="005B4C9A">
        <w:rPr>
          <w:rFonts w:asciiTheme="majorHAnsi" w:hAnsiTheme="majorHAnsi" w:cstheme="majorHAnsi"/>
          <w:color w:val="000000"/>
          <w:sz w:val="18"/>
          <w:szCs w:val="16"/>
        </w:rPr>
        <w:t>s</w:t>
      </w:r>
      <w:r w:rsidR="00335228">
        <w:rPr>
          <w:rFonts w:asciiTheme="majorHAnsi" w:hAnsiTheme="majorHAnsi" w:cstheme="majorHAnsi"/>
          <w:color w:val="000000"/>
          <w:sz w:val="18"/>
          <w:szCs w:val="16"/>
        </w:rPr>
        <w:t xml:space="preserve">, and hence API specifications, </w:t>
      </w:r>
      <w:del w:id="4" w:author="Jordan Braunstein" w:date="2018-06-13T15:57:00Z">
        <w:r w:rsidR="005B4C9A" w:rsidDel="00335228">
          <w:rPr>
            <w:rFonts w:asciiTheme="majorHAnsi" w:hAnsiTheme="majorHAnsi" w:cstheme="majorHAnsi"/>
            <w:color w:val="000000"/>
            <w:sz w:val="18"/>
            <w:szCs w:val="16"/>
          </w:rPr>
          <w:delText xml:space="preserve"> </w:delText>
        </w:r>
      </w:del>
      <w:r w:rsidR="005B4C9A">
        <w:rPr>
          <w:rFonts w:asciiTheme="majorHAnsi" w:hAnsiTheme="majorHAnsi" w:cstheme="majorHAnsi"/>
          <w:color w:val="000000"/>
          <w:sz w:val="18"/>
          <w:szCs w:val="16"/>
        </w:rPr>
        <w:t>are</w:t>
      </w:r>
      <w:r>
        <w:rPr>
          <w:rFonts w:asciiTheme="majorHAnsi" w:hAnsiTheme="majorHAnsi" w:cstheme="majorHAnsi"/>
          <w:color w:val="000000"/>
          <w:sz w:val="18"/>
          <w:szCs w:val="16"/>
        </w:rPr>
        <w:t xml:space="preserve"> not </w:t>
      </w:r>
      <w:r w:rsidR="005B4C9A">
        <w:rPr>
          <w:rFonts w:asciiTheme="majorHAnsi" w:hAnsiTheme="majorHAnsi" w:cstheme="majorHAnsi"/>
          <w:color w:val="000000"/>
          <w:sz w:val="18"/>
          <w:szCs w:val="16"/>
        </w:rPr>
        <w:t>well defined</w:t>
      </w:r>
      <w:r w:rsidR="00EB46FF">
        <w:rPr>
          <w:rFonts w:asciiTheme="majorHAnsi" w:hAnsiTheme="majorHAnsi" w:cstheme="majorHAnsi"/>
          <w:color w:val="000000"/>
          <w:sz w:val="18"/>
          <w:szCs w:val="16"/>
        </w:rPr>
        <w:t xml:space="preserve"> up front.  </w:t>
      </w:r>
      <w:r w:rsidR="00EB46FF" w:rsidRPr="007C2117">
        <w:rPr>
          <w:rFonts w:asciiTheme="majorHAnsi" w:hAnsiTheme="majorHAnsi" w:cstheme="majorHAnsi"/>
          <w:color w:val="000000"/>
          <w:sz w:val="18"/>
          <w:szCs w:val="16"/>
        </w:rPr>
        <w:t>This would cause delays</w:t>
      </w:r>
      <w:r w:rsidR="005B4C9A" w:rsidRPr="007C2117">
        <w:rPr>
          <w:rFonts w:asciiTheme="majorHAnsi" w:hAnsiTheme="majorHAnsi" w:cstheme="majorHAnsi"/>
          <w:color w:val="000000"/>
          <w:sz w:val="18"/>
          <w:szCs w:val="16"/>
        </w:rPr>
        <w:t xml:space="preserve"> for </w:t>
      </w:r>
      <w:r w:rsidR="00EB46FF" w:rsidRPr="007C2117">
        <w:rPr>
          <w:rFonts w:asciiTheme="majorHAnsi" w:hAnsiTheme="majorHAnsi" w:cstheme="majorHAnsi"/>
          <w:color w:val="000000"/>
          <w:sz w:val="18"/>
          <w:szCs w:val="16"/>
        </w:rPr>
        <w:t>microservice consumers to start the integration with your microservice or API</w:t>
      </w:r>
      <w:r w:rsidR="00C60F01" w:rsidRPr="007C2117">
        <w:rPr>
          <w:rFonts w:asciiTheme="majorHAnsi" w:hAnsiTheme="majorHAnsi" w:cstheme="majorHAnsi"/>
          <w:color w:val="000000"/>
          <w:sz w:val="18"/>
          <w:szCs w:val="16"/>
        </w:rPr>
        <w:t>, until after the Development phase of the project is completed.</w:t>
      </w:r>
    </w:p>
    <w:p w14:paraId="1E34E33C" w14:textId="1FC79218" w:rsidR="004C7B37" w:rsidRPr="0068518D" w:rsidRDefault="007C2117" w:rsidP="0068518D">
      <w:pPr>
        <w:pStyle w:val="ListParagraph"/>
        <w:numPr>
          <w:ilvl w:val="0"/>
          <w:numId w:val="18"/>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Testing is </w:t>
      </w:r>
      <w:r w:rsidR="004C7B37">
        <w:rPr>
          <w:rFonts w:asciiTheme="majorHAnsi" w:hAnsiTheme="majorHAnsi" w:cstheme="majorHAnsi"/>
          <w:color w:val="000000"/>
          <w:sz w:val="18"/>
          <w:szCs w:val="16"/>
        </w:rPr>
        <w:t>performed only at later stages of the development lifecycle, post design and development stages</w:t>
      </w:r>
      <w:r w:rsidR="00335228">
        <w:rPr>
          <w:rFonts w:asciiTheme="majorHAnsi" w:hAnsiTheme="majorHAnsi" w:cstheme="majorHAnsi"/>
          <w:color w:val="000000"/>
          <w:sz w:val="18"/>
          <w:szCs w:val="16"/>
        </w:rPr>
        <w:t>, and not realizing the opportunity to test early, often, and iteratively</w:t>
      </w:r>
      <w:del w:id="5" w:author="Jordan Braunstein" w:date="2018-06-13T15:58:00Z">
        <w:r w:rsidR="004C7B37" w:rsidDel="00335228">
          <w:rPr>
            <w:rFonts w:asciiTheme="majorHAnsi" w:hAnsiTheme="majorHAnsi" w:cstheme="majorHAnsi"/>
            <w:color w:val="000000"/>
            <w:sz w:val="18"/>
            <w:szCs w:val="16"/>
          </w:rPr>
          <w:delText>.</w:delText>
        </w:r>
      </w:del>
    </w:p>
    <w:p w14:paraId="716DFF86" w14:textId="15608490" w:rsidR="002A3796" w:rsidRDefault="0068518D" w:rsidP="0068518D">
      <w:pPr>
        <w:autoSpaceDE w:val="0"/>
        <w:autoSpaceDN w:val="0"/>
        <w:adjustRightInd w:val="0"/>
        <w:spacing w:after="120" w:line="240" w:lineRule="auto"/>
        <w:rPr>
          <w:rFonts w:asciiTheme="majorHAnsi" w:hAnsiTheme="majorHAnsi" w:cstheme="majorHAnsi"/>
          <w:color w:val="000000"/>
          <w:sz w:val="18"/>
          <w:szCs w:val="16"/>
        </w:rPr>
      </w:pPr>
      <w:proofErr w:type="gramStart"/>
      <w:r>
        <w:rPr>
          <w:rFonts w:asciiTheme="majorHAnsi" w:hAnsiTheme="majorHAnsi" w:cstheme="majorHAnsi"/>
          <w:color w:val="000000"/>
          <w:sz w:val="18"/>
          <w:szCs w:val="16"/>
        </w:rPr>
        <w:lastRenderedPageBreak/>
        <w:t>As a result of</w:t>
      </w:r>
      <w:proofErr w:type="gramEnd"/>
      <w:r>
        <w:rPr>
          <w:rFonts w:asciiTheme="majorHAnsi" w:hAnsiTheme="majorHAnsi" w:cstheme="majorHAnsi"/>
          <w:color w:val="000000"/>
          <w:sz w:val="18"/>
          <w:szCs w:val="16"/>
        </w:rPr>
        <w:t xml:space="preserve"> our analysis of multiple development lifecycle methodologies, the recommendation is to follow these key </w:t>
      </w:r>
      <w:r w:rsidR="00C12A86">
        <w:rPr>
          <w:rFonts w:asciiTheme="majorHAnsi" w:hAnsiTheme="majorHAnsi" w:cstheme="majorHAnsi"/>
          <w:color w:val="000000"/>
          <w:sz w:val="18"/>
          <w:szCs w:val="16"/>
        </w:rPr>
        <w:t>guidelines</w:t>
      </w:r>
      <w:r>
        <w:rPr>
          <w:rFonts w:asciiTheme="majorHAnsi" w:hAnsiTheme="majorHAnsi" w:cstheme="majorHAnsi"/>
          <w:color w:val="000000"/>
          <w:sz w:val="18"/>
          <w:szCs w:val="16"/>
        </w:rPr>
        <w:t xml:space="preserve"> in all of the API development:</w:t>
      </w:r>
    </w:p>
    <w:p w14:paraId="31E420E6" w14:textId="0E8CBE62" w:rsidR="00D13889" w:rsidRDefault="00D13889"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Design First</w:t>
      </w:r>
      <w:r w:rsidR="00210135">
        <w:rPr>
          <w:rFonts w:asciiTheme="majorHAnsi" w:hAnsiTheme="majorHAnsi" w:cstheme="majorHAnsi"/>
          <w:color w:val="000000"/>
          <w:sz w:val="18"/>
          <w:szCs w:val="16"/>
        </w:rPr>
        <w:t xml:space="preserve"> instead of Build First</w:t>
      </w:r>
    </w:p>
    <w:p w14:paraId="1768BCFA" w14:textId="018FCF1D"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Follow </w:t>
      </w:r>
      <w:r w:rsidR="00D76A4F">
        <w:rPr>
          <w:rFonts w:asciiTheme="majorHAnsi" w:hAnsiTheme="majorHAnsi" w:cstheme="majorHAnsi"/>
          <w:color w:val="000000"/>
          <w:sz w:val="18"/>
          <w:szCs w:val="16"/>
        </w:rPr>
        <w:t>Test Driven Development</w:t>
      </w:r>
    </w:p>
    <w:p w14:paraId="72EC7380" w14:textId="45743721" w:rsidR="00D76A4F"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Create API Contracts</w:t>
      </w:r>
      <w:r w:rsidR="00E07C54">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and </w:t>
      </w:r>
      <w:commentRangeStart w:id="6"/>
      <w:r>
        <w:rPr>
          <w:rFonts w:asciiTheme="majorHAnsi" w:hAnsiTheme="majorHAnsi" w:cstheme="majorHAnsi"/>
          <w:color w:val="000000"/>
          <w:sz w:val="18"/>
          <w:szCs w:val="16"/>
        </w:rPr>
        <w:t>Mock</w:t>
      </w:r>
      <w:r w:rsidR="00C12A86">
        <w:rPr>
          <w:rFonts w:asciiTheme="majorHAnsi" w:hAnsiTheme="majorHAnsi" w:cstheme="majorHAnsi"/>
          <w:color w:val="000000"/>
          <w:sz w:val="18"/>
          <w:szCs w:val="16"/>
        </w:rPr>
        <w:t>s</w:t>
      </w:r>
      <w:r>
        <w:rPr>
          <w:rFonts w:asciiTheme="majorHAnsi" w:hAnsiTheme="majorHAnsi" w:cstheme="majorHAnsi"/>
          <w:color w:val="000000"/>
          <w:sz w:val="18"/>
          <w:szCs w:val="16"/>
        </w:rPr>
        <w:t xml:space="preserve"> </w:t>
      </w:r>
      <w:r w:rsidR="00C12A86">
        <w:rPr>
          <w:rFonts w:asciiTheme="majorHAnsi" w:hAnsiTheme="majorHAnsi" w:cstheme="majorHAnsi"/>
          <w:color w:val="000000"/>
          <w:sz w:val="18"/>
          <w:szCs w:val="16"/>
        </w:rPr>
        <w:t>Early</w:t>
      </w:r>
      <w:commentRangeEnd w:id="6"/>
      <w:r w:rsidR="00710399">
        <w:rPr>
          <w:rStyle w:val="CommentReference"/>
        </w:rPr>
        <w:commentReference w:id="6"/>
      </w:r>
    </w:p>
    <w:p w14:paraId="16559343" w14:textId="4D15A09B" w:rsidR="00210135" w:rsidRDefault="00210135"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Iterate Frequently and Often</w:t>
      </w:r>
    </w:p>
    <w:p w14:paraId="51BF32A6" w14:textId="5E17C966" w:rsidR="00C0546F" w:rsidRDefault="00C0546F" w:rsidP="00D13889">
      <w:pPr>
        <w:pStyle w:val="ListParagraph"/>
        <w:numPr>
          <w:ilvl w:val="0"/>
          <w:numId w:val="19"/>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Engage</w:t>
      </w:r>
      <w:r w:rsidR="00271E8E">
        <w:rPr>
          <w:rFonts w:asciiTheme="majorHAnsi" w:hAnsiTheme="majorHAnsi" w:cstheme="majorHAnsi"/>
          <w:color w:val="000000"/>
          <w:sz w:val="18"/>
          <w:szCs w:val="16"/>
        </w:rPr>
        <w:t xml:space="preserve"> Your API Consumers</w:t>
      </w:r>
    </w:p>
    <w:p w14:paraId="705FE3BB" w14:textId="07A2C837" w:rsidR="00167275" w:rsidRPr="00167275" w:rsidRDefault="00167275" w:rsidP="00167275">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An API Contract i</w:t>
      </w:r>
      <w:r w:rsidRPr="00167275">
        <w:rPr>
          <w:rFonts w:asciiTheme="majorHAnsi" w:hAnsiTheme="majorHAnsi" w:cstheme="majorHAnsi"/>
          <w:color w:val="000000"/>
          <w:sz w:val="18"/>
          <w:szCs w:val="16"/>
        </w:rPr>
        <w:t>s a common phrase to describe how API</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services are consumed, and depending on the on-boarding process, an API provider and consumer can enter into a</w:t>
      </w:r>
      <w:r>
        <w:rPr>
          <w:rFonts w:asciiTheme="majorHAnsi" w:hAnsiTheme="majorHAnsi" w:cstheme="majorHAnsi"/>
          <w:color w:val="000000"/>
          <w:sz w:val="18"/>
          <w:szCs w:val="16"/>
        </w:rPr>
        <w:t xml:space="preserve"> </w:t>
      </w:r>
      <w:r w:rsidRPr="00167275">
        <w:rPr>
          <w:rFonts w:asciiTheme="majorHAnsi" w:hAnsiTheme="majorHAnsi" w:cstheme="majorHAnsi"/>
          <w:color w:val="000000"/>
          <w:sz w:val="18"/>
          <w:szCs w:val="16"/>
        </w:rPr>
        <w:t>contract for services around a set of resources, in a self-service way</w:t>
      </w:r>
      <w:r>
        <w:rPr>
          <w:rFonts w:asciiTheme="majorHAnsi" w:hAnsiTheme="majorHAnsi" w:cstheme="majorHAnsi"/>
          <w:color w:val="000000"/>
          <w:sz w:val="18"/>
          <w:szCs w:val="16"/>
        </w:rPr>
        <w:t>.  A typical example of an API Contract is a Swagger JSON or YAML file, or a Mulesoft API RAML definition file.</w:t>
      </w:r>
    </w:p>
    <w:p w14:paraId="6694EB31" w14:textId="5A0F7819" w:rsidR="00335228" w:rsidRPr="00335228" w:rsidRDefault="00335228" w:rsidP="00335228">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Each of the following key guidelines is elaborated further in the sections below.</w:t>
      </w:r>
    </w:p>
    <w:p w14:paraId="74BFC373" w14:textId="77777777" w:rsidR="00271E8E" w:rsidRDefault="00271E8E" w:rsidP="00271E8E">
      <w:pPr>
        <w:pStyle w:val="ListParagraph"/>
        <w:autoSpaceDE w:val="0"/>
        <w:autoSpaceDN w:val="0"/>
        <w:adjustRightInd w:val="0"/>
        <w:spacing w:after="120" w:line="240" w:lineRule="auto"/>
        <w:rPr>
          <w:rFonts w:asciiTheme="majorHAnsi" w:hAnsiTheme="majorHAnsi" w:cstheme="majorHAnsi"/>
          <w:color w:val="000000"/>
          <w:sz w:val="18"/>
          <w:szCs w:val="16"/>
        </w:rPr>
      </w:pPr>
    </w:p>
    <w:p w14:paraId="61CB9E1B" w14:textId="68D9E41B" w:rsidR="00271E8E" w:rsidRDefault="00271E8E" w:rsidP="00271E8E">
      <w:pPr>
        <w:pStyle w:val="Heading3"/>
      </w:pPr>
      <w:bookmarkStart w:id="7" w:name="_Toc516653930"/>
      <w:r>
        <w:t xml:space="preserve">2.1.1 </w:t>
      </w:r>
      <w:r w:rsidRPr="00271E8E">
        <w:t>Design First instead of Build First</w:t>
      </w:r>
      <w:bookmarkEnd w:id="7"/>
    </w:p>
    <w:p w14:paraId="0A10C424" w14:textId="3472F9FE" w:rsidR="00412413" w:rsidRDefault="000E476A" w:rsidP="00412413">
      <w:pPr>
        <w:rPr>
          <w:rFonts w:asciiTheme="majorHAnsi" w:hAnsiTheme="majorHAnsi" w:cstheme="majorHAnsi"/>
          <w:color w:val="000000"/>
          <w:sz w:val="18"/>
          <w:szCs w:val="16"/>
        </w:rPr>
      </w:pPr>
      <w:r w:rsidRPr="000E476A">
        <w:rPr>
          <w:rFonts w:asciiTheme="majorHAnsi" w:hAnsiTheme="majorHAnsi" w:cstheme="majorHAnsi"/>
          <w:color w:val="000000"/>
          <w:sz w:val="18"/>
          <w:szCs w:val="16"/>
        </w:rPr>
        <w:t>Th</w:t>
      </w:r>
      <w:r>
        <w:rPr>
          <w:rFonts w:asciiTheme="majorHAnsi" w:hAnsiTheme="majorHAnsi" w:cstheme="majorHAnsi"/>
          <w:color w:val="000000"/>
          <w:sz w:val="18"/>
          <w:szCs w:val="16"/>
        </w:rPr>
        <w:t xml:space="preserve">ere are two well-established </w:t>
      </w:r>
      <w:r w:rsidR="009D10B6">
        <w:rPr>
          <w:rFonts w:asciiTheme="majorHAnsi" w:hAnsiTheme="majorHAnsi" w:cstheme="majorHAnsi"/>
          <w:color w:val="000000"/>
          <w:sz w:val="18"/>
          <w:szCs w:val="16"/>
        </w:rPr>
        <w:t>approaches</w:t>
      </w:r>
      <w:r>
        <w:rPr>
          <w:rFonts w:asciiTheme="majorHAnsi" w:hAnsiTheme="majorHAnsi" w:cstheme="majorHAnsi"/>
          <w:color w:val="000000"/>
          <w:sz w:val="18"/>
          <w:szCs w:val="16"/>
        </w:rPr>
        <w:t xml:space="preserve"> when it comes to API development:</w:t>
      </w:r>
    </w:p>
    <w:p w14:paraId="74274E5C" w14:textId="0AE79F4E" w:rsidR="000E476A" w:rsidRPr="000E476A" w:rsidRDefault="000E476A" w:rsidP="00B75381">
      <w:pPr>
        <w:numPr>
          <w:ilvl w:val="0"/>
          <w:numId w:val="20"/>
        </w:numPr>
        <w:shd w:val="clear" w:color="auto" w:fill="FFFFFF"/>
        <w:spacing w:after="0" w:line="336" w:lineRule="atLeast"/>
        <w:ind w:left="446"/>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Design First</w:t>
      </w:r>
      <w:r w:rsidRPr="000E476A">
        <w:rPr>
          <w:rFonts w:asciiTheme="majorHAnsi" w:hAnsiTheme="majorHAnsi" w:cstheme="majorHAnsi"/>
          <w:color w:val="000000"/>
          <w:sz w:val="18"/>
          <w:szCs w:val="16"/>
        </w:rPr>
        <w:t>: </w:t>
      </w:r>
      <w:r>
        <w:rPr>
          <w:rFonts w:asciiTheme="majorHAnsi" w:hAnsiTheme="majorHAnsi" w:cstheme="majorHAnsi"/>
          <w:color w:val="000000"/>
          <w:sz w:val="18"/>
          <w:szCs w:val="16"/>
        </w:rPr>
        <w:t>Create a well-defined API</w:t>
      </w:r>
      <w:r w:rsidRPr="000E476A">
        <w:rPr>
          <w:rFonts w:asciiTheme="majorHAnsi" w:hAnsiTheme="majorHAnsi" w:cstheme="majorHAnsi"/>
          <w:color w:val="000000"/>
          <w:sz w:val="18"/>
          <w:szCs w:val="16"/>
        </w:rPr>
        <w:t xml:space="preserve"> contract,</w:t>
      </w:r>
      <w:r>
        <w:rPr>
          <w:rFonts w:asciiTheme="majorHAnsi" w:hAnsiTheme="majorHAnsi" w:cstheme="majorHAnsi"/>
          <w:color w:val="000000"/>
          <w:sz w:val="18"/>
          <w:szCs w:val="16"/>
        </w:rPr>
        <w:t xml:space="preserve"> following Open API </w:t>
      </w:r>
      <w:r w:rsidR="00E14A3E">
        <w:rPr>
          <w:rFonts w:asciiTheme="majorHAnsi" w:hAnsiTheme="majorHAnsi" w:cstheme="majorHAnsi"/>
          <w:color w:val="000000"/>
          <w:sz w:val="18"/>
          <w:szCs w:val="16"/>
        </w:rPr>
        <w:t>or RESTful API Modelling standards</w:t>
      </w:r>
      <w:r>
        <w:rPr>
          <w:rFonts w:asciiTheme="majorHAnsi" w:hAnsiTheme="majorHAnsi" w:cstheme="majorHAnsi"/>
          <w:color w:val="000000"/>
          <w:sz w:val="18"/>
          <w:szCs w:val="16"/>
        </w:rPr>
        <w:t xml:space="preserve">, such as </w:t>
      </w:r>
      <w:r w:rsidR="00E14A3E">
        <w:rPr>
          <w:rFonts w:asciiTheme="majorHAnsi" w:hAnsiTheme="majorHAnsi" w:cstheme="majorHAnsi"/>
          <w:color w:val="000000"/>
          <w:sz w:val="18"/>
          <w:szCs w:val="16"/>
        </w:rPr>
        <w:t>Swagger or RAML</w:t>
      </w:r>
      <w:r w:rsidRPr="000E476A">
        <w:rPr>
          <w:rFonts w:asciiTheme="majorHAnsi" w:hAnsiTheme="majorHAnsi" w:cstheme="majorHAnsi"/>
          <w:color w:val="000000"/>
          <w:sz w:val="18"/>
          <w:szCs w:val="16"/>
        </w:rPr>
        <w:t xml:space="preserve">, from which the code is </w:t>
      </w:r>
      <w:r w:rsidR="00FF2C8E">
        <w:rPr>
          <w:rFonts w:asciiTheme="majorHAnsi" w:hAnsiTheme="majorHAnsi" w:cstheme="majorHAnsi"/>
          <w:color w:val="000000"/>
          <w:sz w:val="18"/>
          <w:szCs w:val="16"/>
        </w:rPr>
        <w:t xml:space="preserve">then developed and tested.  </w:t>
      </w:r>
      <w:r w:rsidR="00C622C3">
        <w:rPr>
          <w:rFonts w:asciiTheme="majorHAnsi" w:hAnsiTheme="majorHAnsi" w:cstheme="majorHAnsi"/>
          <w:color w:val="000000"/>
          <w:sz w:val="18"/>
          <w:szCs w:val="16"/>
        </w:rPr>
        <w:t>The API Contract is distributed to service consumers before the API is developed, so they can begin developing their consumption design.</w:t>
      </w:r>
    </w:p>
    <w:p w14:paraId="22F61523" w14:textId="1C4B28DF" w:rsidR="000E476A" w:rsidRDefault="000E476A" w:rsidP="000E476A">
      <w:pPr>
        <w:numPr>
          <w:ilvl w:val="0"/>
          <w:numId w:val="20"/>
        </w:numPr>
        <w:shd w:val="clear" w:color="auto" w:fill="FFFFFF"/>
        <w:spacing w:after="0" w:line="336" w:lineRule="atLeast"/>
        <w:ind w:left="450"/>
        <w:textAlignment w:val="baseline"/>
        <w:rPr>
          <w:rFonts w:asciiTheme="majorHAnsi" w:hAnsiTheme="majorHAnsi" w:cstheme="majorHAnsi"/>
          <w:color w:val="000000"/>
          <w:sz w:val="18"/>
          <w:szCs w:val="16"/>
        </w:rPr>
      </w:pPr>
      <w:r w:rsidRPr="000E476A">
        <w:rPr>
          <w:rFonts w:asciiTheme="majorHAnsi" w:hAnsiTheme="majorHAnsi" w:cstheme="majorHAnsi"/>
          <w:b/>
          <w:color w:val="000000"/>
          <w:sz w:val="18"/>
          <w:szCs w:val="16"/>
        </w:rPr>
        <w:t>Code First</w:t>
      </w:r>
      <w:r w:rsidRPr="000E476A">
        <w:rPr>
          <w:rFonts w:asciiTheme="majorHAnsi" w:hAnsiTheme="majorHAnsi" w:cstheme="majorHAnsi"/>
          <w:color w:val="000000"/>
          <w:sz w:val="18"/>
          <w:szCs w:val="16"/>
        </w:rPr>
        <w:t xml:space="preserve">: Based on the business plan, API is directly coded, </w:t>
      </w:r>
      <w:r w:rsidR="00FF2C8E">
        <w:rPr>
          <w:rFonts w:asciiTheme="majorHAnsi" w:hAnsiTheme="majorHAnsi" w:cstheme="majorHAnsi"/>
          <w:color w:val="000000"/>
          <w:sz w:val="18"/>
          <w:szCs w:val="16"/>
        </w:rPr>
        <w:t xml:space="preserve">from which the Swagger or RAML API contract is then generated.  </w:t>
      </w:r>
    </w:p>
    <w:p w14:paraId="0A6BBF11" w14:textId="628DB0A9"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p>
    <w:p w14:paraId="70BF3A27" w14:textId="6D3D277D" w:rsidR="00167275" w:rsidRDefault="00167275" w:rsidP="00167275">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choosing which API contract format to choose, RAML or Swagger, at first the development team needs to decide who would be the target users of that contract and whether the API is to be deployed within the Mulesoft Anypoint Platform, or within some other API management platform.  In the case where an API is closely tied to Mulesoft platform, RAML is a natural choice.  In most other cases, it is recommended to use Open API standards and design a Swagger contract.  A Swagger API contract can be expressed in a form of a JSON or a YAML file.  </w:t>
      </w:r>
      <w:r w:rsidR="007704FC">
        <w:rPr>
          <w:rFonts w:asciiTheme="majorHAnsi" w:hAnsiTheme="majorHAnsi" w:cstheme="majorHAnsi"/>
          <w:color w:val="000000"/>
          <w:sz w:val="18"/>
          <w:szCs w:val="16"/>
        </w:rPr>
        <w:t>YAML format is more widely used amongst technology teams, so it is recommended to use YAML.</w:t>
      </w:r>
    </w:p>
    <w:p w14:paraId="3C9DE4BD" w14:textId="77777777"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p>
    <w:p w14:paraId="002DD199" w14:textId="38ED8234" w:rsidR="00CC14AC" w:rsidRDefault="00CC14AC"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The biggest reason to go with the Design First approach</w:t>
      </w:r>
      <w:r w:rsidR="009D10B6">
        <w:rPr>
          <w:rFonts w:asciiTheme="majorHAnsi" w:hAnsiTheme="majorHAnsi" w:cstheme="majorHAnsi"/>
          <w:color w:val="000000"/>
          <w:sz w:val="18"/>
          <w:szCs w:val="16"/>
        </w:rPr>
        <w:t xml:space="preserve"> is when the API audience are external consumers and </w:t>
      </w:r>
      <w:r w:rsidR="00B75381">
        <w:rPr>
          <w:rFonts w:asciiTheme="majorHAnsi" w:hAnsiTheme="majorHAnsi" w:cstheme="majorHAnsi"/>
          <w:color w:val="000000"/>
          <w:sz w:val="18"/>
          <w:szCs w:val="16"/>
        </w:rPr>
        <w:t>partner platforms.  In such a case, the API</w:t>
      </w:r>
      <w:r w:rsidR="00EE50C5">
        <w:rPr>
          <w:rFonts w:asciiTheme="majorHAnsi" w:hAnsiTheme="majorHAnsi" w:cstheme="majorHAnsi"/>
          <w:color w:val="000000"/>
          <w:sz w:val="18"/>
          <w:szCs w:val="16"/>
        </w:rPr>
        <w:t xml:space="preserve"> is a key distribution channel that your API consumers can use t</w:t>
      </w:r>
      <w:r w:rsidR="005A6808">
        <w:rPr>
          <w:rFonts w:asciiTheme="majorHAnsi" w:hAnsiTheme="majorHAnsi" w:cstheme="majorHAnsi"/>
          <w:color w:val="000000"/>
          <w:sz w:val="18"/>
          <w:szCs w:val="16"/>
        </w:rPr>
        <w:t>o consume your services</w:t>
      </w:r>
      <w:r w:rsidR="00754057">
        <w:rPr>
          <w:rFonts w:asciiTheme="majorHAnsi" w:hAnsiTheme="majorHAnsi" w:cstheme="majorHAnsi"/>
          <w:color w:val="000000"/>
          <w:sz w:val="18"/>
          <w:szCs w:val="16"/>
        </w:rPr>
        <w:t xml:space="preserve"> provided, and a solid design plays a key role in your service adoption.</w:t>
      </w:r>
      <w:r w:rsidR="003C7A0C">
        <w:rPr>
          <w:rFonts w:asciiTheme="majorHAnsi" w:hAnsiTheme="majorHAnsi" w:cstheme="majorHAnsi"/>
          <w:color w:val="000000"/>
          <w:sz w:val="18"/>
          <w:szCs w:val="16"/>
        </w:rPr>
        <w:t xml:space="preserve">  The API contract is the cornerstone of the API design, and, as such, can act as the central draft the keeps </w:t>
      </w:r>
      <w:proofErr w:type="gramStart"/>
      <w:r w:rsidR="003C7A0C">
        <w:rPr>
          <w:rFonts w:asciiTheme="majorHAnsi" w:hAnsiTheme="majorHAnsi" w:cstheme="majorHAnsi"/>
          <w:color w:val="000000"/>
          <w:sz w:val="18"/>
          <w:szCs w:val="16"/>
        </w:rPr>
        <w:t>all of</w:t>
      </w:r>
      <w:proofErr w:type="gramEnd"/>
      <w:r w:rsidR="003C7A0C">
        <w:rPr>
          <w:rFonts w:asciiTheme="majorHAnsi" w:hAnsiTheme="majorHAnsi" w:cstheme="majorHAnsi"/>
          <w:color w:val="000000"/>
          <w:sz w:val="18"/>
          <w:szCs w:val="16"/>
        </w:rPr>
        <w:t xml:space="preserve"> the developers aligned on what your API’s objectives are</w:t>
      </w:r>
      <w:r w:rsidR="00A446F7">
        <w:rPr>
          <w:rFonts w:asciiTheme="majorHAnsi" w:hAnsiTheme="majorHAnsi" w:cstheme="majorHAnsi"/>
          <w:color w:val="000000"/>
          <w:sz w:val="18"/>
          <w:szCs w:val="16"/>
        </w:rPr>
        <w:t xml:space="preserve">, and how the API resources are exposed.  Identifying bugs and issues with the API architecture and design becomes easier once a formal API contract is documented in a form of Swagger or RAML.  Furthermore, </w:t>
      </w:r>
      <w:r w:rsidR="00EC5647">
        <w:rPr>
          <w:rFonts w:asciiTheme="majorHAnsi" w:hAnsiTheme="majorHAnsi" w:cstheme="majorHAnsi"/>
          <w:color w:val="000000"/>
          <w:sz w:val="18"/>
          <w:szCs w:val="16"/>
        </w:rPr>
        <w:t xml:space="preserve">mocking an API response becomes as straight-forward as taking the API contract and adding sample data values for each response object and attribute </w:t>
      </w:r>
      <w:proofErr w:type="gramStart"/>
      <w:r w:rsidR="00EC5647">
        <w:rPr>
          <w:rFonts w:asciiTheme="majorHAnsi" w:hAnsiTheme="majorHAnsi" w:cstheme="majorHAnsi"/>
          <w:color w:val="000000"/>
          <w:sz w:val="18"/>
          <w:szCs w:val="16"/>
        </w:rPr>
        <w:t>returned back</w:t>
      </w:r>
      <w:proofErr w:type="gramEnd"/>
      <w:r w:rsidR="00EC5647">
        <w:rPr>
          <w:rFonts w:asciiTheme="majorHAnsi" w:hAnsiTheme="majorHAnsi" w:cstheme="majorHAnsi"/>
          <w:color w:val="000000"/>
          <w:sz w:val="18"/>
          <w:szCs w:val="16"/>
        </w:rPr>
        <w:t xml:space="preserve"> in the API operation responses.</w:t>
      </w:r>
    </w:p>
    <w:p w14:paraId="0AA8C495" w14:textId="65A00C22" w:rsidR="00E132C4" w:rsidRDefault="00E132C4"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Code First approach becomes important when speedy code delivery is of utmost importance and the team has very </w:t>
      </w:r>
      <w:r w:rsidR="00F9481C">
        <w:rPr>
          <w:rFonts w:asciiTheme="majorHAnsi" w:hAnsiTheme="majorHAnsi" w:cstheme="majorHAnsi"/>
          <w:color w:val="000000"/>
          <w:sz w:val="18"/>
          <w:szCs w:val="16"/>
        </w:rPr>
        <w:t>strict and fast-paced timelines to deliver the software component or service.</w:t>
      </w:r>
    </w:p>
    <w:p w14:paraId="47FE6C50" w14:textId="068E0B7D" w:rsidR="00F9481C" w:rsidRDefault="00F9481C" w:rsidP="00CC14AC">
      <w:pPr>
        <w:shd w:val="clear" w:color="auto" w:fill="FFFFFF"/>
        <w:spacing w:after="0" w:line="336" w:lineRule="atLeast"/>
        <w:textAlignment w:val="baseline"/>
        <w:rPr>
          <w:rFonts w:asciiTheme="majorHAnsi" w:hAnsiTheme="majorHAnsi" w:cstheme="majorHAnsi"/>
          <w:color w:val="000000"/>
          <w:sz w:val="18"/>
          <w:szCs w:val="16"/>
        </w:rPr>
      </w:pPr>
    </w:p>
    <w:p w14:paraId="125B6665" w14:textId="6D22AFE4" w:rsidR="00F9481C" w:rsidRPr="000E476A" w:rsidRDefault="007C004B" w:rsidP="00CC14AC">
      <w:pPr>
        <w:shd w:val="clear" w:color="auto" w:fill="FFFFFF"/>
        <w:spacing w:after="0" w:line="336" w:lineRule="atLeast"/>
        <w:textAlignment w:val="baseline"/>
        <w:rPr>
          <w:rFonts w:asciiTheme="majorHAnsi" w:hAnsiTheme="majorHAnsi" w:cstheme="majorHAnsi"/>
          <w:color w:val="000000"/>
          <w:sz w:val="18"/>
          <w:szCs w:val="16"/>
        </w:rPr>
      </w:pPr>
      <w:r>
        <w:rPr>
          <w:rFonts w:asciiTheme="majorHAnsi" w:hAnsiTheme="majorHAnsi" w:cstheme="majorHAnsi"/>
          <w:color w:val="000000"/>
          <w:sz w:val="18"/>
          <w:szCs w:val="16"/>
        </w:rPr>
        <w:t xml:space="preserve">When using Mulesoft Anypoint Platform, Design First approach is </w:t>
      </w:r>
      <w:r w:rsidR="00E044DF">
        <w:rPr>
          <w:rFonts w:asciiTheme="majorHAnsi" w:hAnsiTheme="majorHAnsi" w:cstheme="majorHAnsi"/>
          <w:color w:val="000000"/>
          <w:sz w:val="18"/>
          <w:szCs w:val="16"/>
        </w:rPr>
        <w:t xml:space="preserve">the best practice approach to all API development.  A RAML contract is first created </w:t>
      </w:r>
      <w:r w:rsidR="002E36E0">
        <w:rPr>
          <w:rFonts w:asciiTheme="majorHAnsi" w:hAnsiTheme="majorHAnsi" w:cstheme="majorHAnsi"/>
          <w:color w:val="000000"/>
          <w:sz w:val="18"/>
          <w:szCs w:val="16"/>
        </w:rPr>
        <w:t xml:space="preserve">within the Design Center or using Anypoint Studio, published into Anypoint </w:t>
      </w:r>
      <w:r w:rsidR="00685465">
        <w:rPr>
          <w:rFonts w:asciiTheme="majorHAnsi" w:hAnsiTheme="majorHAnsi" w:cstheme="majorHAnsi"/>
          <w:color w:val="000000"/>
          <w:sz w:val="18"/>
          <w:szCs w:val="16"/>
        </w:rPr>
        <w:t>Platform</w:t>
      </w:r>
      <w:r w:rsidR="002E36E0">
        <w:rPr>
          <w:rFonts w:asciiTheme="majorHAnsi" w:hAnsiTheme="majorHAnsi" w:cstheme="majorHAnsi"/>
          <w:color w:val="000000"/>
          <w:sz w:val="18"/>
          <w:szCs w:val="16"/>
        </w:rPr>
        <w:t xml:space="preserve"> and advertised to </w:t>
      </w:r>
      <w:r w:rsidR="002E36E0">
        <w:rPr>
          <w:rFonts w:asciiTheme="majorHAnsi" w:hAnsiTheme="majorHAnsi" w:cstheme="majorHAnsi"/>
          <w:color w:val="000000"/>
          <w:sz w:val="18"/>
          <w:szCs w:val="16"/>
        </w:rPr>
        <w:lastRenderedPageBreak/>
        <w:t>API consumers via Exchange</w:t>
      </w:r>
      <w:r w:rsidR="00685465">
        <w:rPr>
          <w:rFonts w:asciiTheme="majorHAnsi" w:hAnsiTheme="majorHAnsi" w:cstheme="majorHAnsi"/>
          <w:color w:val="000000"/>
          <w:sz w:val="18"/>
          <w:szCs w:val="16"/>
        </w:rPr>
        <w:t>.  The consumers</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at this point</w:t>
      </w:r>
      <w:r w:rsidR="007704FC">
        <w:rPr>
          <w:rFonts w:asciiTheme="majorHAnsi" w:hAnsiTheme="majorHAnsi" w:cstheme="majorHAnsi"/>
          <w:color w:val="000000"/>
          <w:sz w:val="18"/>
          <w:szCs w:val="16"/>
        </w:rPr>
        <w:t>,</w:t>
      </w:r>
      <w:r w:rsidR="00685465">
        <w:rPr>
          <w:rFonts w:asciiTheme="majorHAnsi" w:hAnsiTheme="majorHAnsi" w:cstheme="majorHAnsi"/>
          <w:color w:val="000000"/>
          <w:sz w:val="18"/>
          <w:szCs w:val="16"/>
        </w:rPr>
        <w:t xml:space="preserve"> can review the RAML contract and use the API Console to test out the sample inputs and outputs</w:t>
      </w:r>
      <w:r w:rsidR="009E6991">
        <w:rPr>
          <w:rFonts w:asciiTheme="majorHAnsi" w:hAnsiTheme="majorHAnsi" w:cstheme="majorHAnsi"/>
          <w:color w:val="000000"/>
          <w:sz w:val="18"/>
          <w:szCs w:val="16"/>
        </w:rPr>
        <w:t xml:space="preserve"> into the API, using Mock API capabilities.</w:t>
      </w:r>
    </w:p>
    <w:p w14:paraId="7B330473" w14:textId="545C31A2" w:rsidR="000E476A" w:rsidRPr="000E476A" w:rsidRDefault="000E476A" w:rsidP="00412413">
      <w:pPr>
        <w:rPr>
          <w:rFonts w:asciiTheme="majorHAnsi" w:hAnsiTheme="majorHAnsi" w:cstheme="majorHAnsi"/>
          <w:color w:val="000000"/>
          <w:sz w:val="18"/>
          <w:szCs w:val="16"/>
        </w:rPr>
      </w:pPr>
    </w:p>
    <w:p w14:paraId="57EEF7F3" w14:textId="0D59B481" w:rsidR="009E6991" w:rsidRDefault="009E6991" w:rsidP="009E6991">
      <w:pPr>
        <w:pStyle w:val="Heading3"/>
      </w:pPr>
      <w:bookmarkStart w:id="8" w:name="_Toc516653931"/>
      <w:r>
        <w:t xml:space="preserve">2.1.2 </w:t>
      </w:r>
      <w:r w:rsidRPr="009E6991">
        <w:t>Follow Test Driven Development</w:t>
      </w:r>
      <w:bookmarkEnd w:id="8"/>
    </w:p>
    <w:p w14:paraId="456E5E41" w14:textId="78A38E2C" w:rsidR="009E6991" w:rsidRDefault="009E6991" w:rsidP="009E6991">
      <w:pPr>
        <w:rPr>
          <w:rFonts w:asciiTheme="majorHAnsi" w:hAnsiTheme="majorHAnsi" w:cstheme="majorHAnsi"/>
          <w:color w:val="000000"/>
          <w:sz w:val="18"/>
          <w:szCs w:val="16"/>
        </w:rPr>
      </w:pPr>
      <w:r>
        <w:rPr>
          <w:rFonts w:asciiTheme="majorHAnsi" w:hAnsiTheme="majorHAnsi" w:cstheme="majorHAnsi"/>
          <w:color w:val="000000"/>
          <w:sz w:val="18"/>
          <w:szCs w:val="16"/>
        </w:rPr>
        <w:t>T</w:t>
      </w:r>
      <w:r w:rsidR="0096008A">
        <w:rPr>
          <w:rFonts w:asciiTheme="majorHAnsi" w:hAnsiTheme="majorHAnsi" w:cstheme="majorHAnsi"/>
          <w:color w:val="000000"/>
          <w:sz w:val="18"/>
          <w:szCs w:val="16"/>
        </w:rPr>
        <w:t>est Driven Development</w:t>
      </w:r>
      <w:r w:rsidR="00B917ED">
        <w:rPr>
          <w:rFonts w:asciiTheme="majorHAnsi" w:hAnsiTheme="majorHAnsi" w:cstheme="majorHAnsi"/>
          <w:color w:val="000000"/>
          <w:sz w:val="18"/>
          <w:szCs w:val="16"/>
        </w:rPr>
        <w:t xml:space="preserve"> (TDD)</w:t>
      </w:r>
      <w:r w:rsidR="0096008A">
        <w:rPr>
          <w:rFonts w:asciiTheme="majorHAnsi" w:hAnsiTheme="majorHAnsi" w:cstheme="majorHAnsi"/>
          <w:color w:val="000000"/>
          <w:sz w:val="18"/>
          <w:szCs w:val="16"/>
        </w:rPr>
        <w:t xml:space="preserve"> is an API development process that relies on </w:t>
      </w:r>
      <w:del w:id="9" w:author="Jordan Braunstein" w:date="2018-06-18T14:18:00Z">
        <w:r w:rsidR="00D63A2D" w:rsidDel="00556AAE">
          <w:rPr>
            <w:rFonts w:asciiTheme="majorHAnsi" w:hAnsiTheme="majorHAnsi" w:cstheme="majorHAnsi"/>
            <w:color w:val="000000"/>
            <w:sz w:val="18"/>
            <w:szCs w:val="16"/>
          </w:rPr>
          <w:delText>the</w:delText>
        </w:r>
      </w:del>
      <w:r w:rsidR="00D63A2D">
        <w:rPr>
          <w:rFonts w:asciiTheme="majorHAnsi" w:hAnsiTheme="majorHAnsi" w:cstheme="majorHAnsi"/>
          <w:color w:val="000000"/>
          <w:sz w:val="18"/>
          <w:szCs w:val="16"/>
        </w:rPr>
        <w:t xml:space="preserve"> iterative short development lifecycle:</w:t>
      </w:r>
    </w:p>
    <w:p w14:paraId="2F1225FD" w14:textId="13C4236D"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gathered</w:t>
      </w:r>
    </w:p>
    <w:p w14:paraId="668FC7A4" w14:textId="6AC7D153" w:rsidR="00D63A2D" w:rsidRDefault="00D63A2D"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Requirements are turned into specific test cases</w:t>
      </w:r>
    </w:p>
    <w:p w14:paraId="0EB65B1C" w14:textId="473086E2" w:rsidR="00D63A2D" w:rsidRDefault="00817E47" w:rsidP="00D63A2D">
      <w:pPr>
        <w:pStyle w:val="ListParagraph"/>
        <w:numPr>
          <w:ilvl w:val="0"/>
          <w:numId w:val="21"/>
        </w:num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is designed, mocked, developed and tested </w:t>
      </w:r>
      <w:r w:rsidR="003D218F">
        <w:rPr>
          <w:rFonts w:asciiTheme="majorHAnsi" w:hAnsiTheme="majorHAnsi" w:cstheme="majorHAnsi"/>
          <w:color w:val="000000"/>
          <w:sz w:val="18"/>
          <w:szCs w:val="16"/>
        </w:rPr>
        <w:t>to pass the test cases defined above</w:t>
      </w:r>
      <w:r w:rsidR="00556AAE">
        <w:rPr>
          <w:rFonts w:asciiTheme="majorHAnsi" w:hAnsiTheme="majorHAnsi" w:cstheme="majorHAnsi"/>
          <w:color w:val="000000"/>
          <w:sz w:val="18"/>
          <w:szCs w:val="16"/>
        </w:rPr>
        <w:t xml:space="preserve"> in one complete iteration on the API</w:t>
      </w:r>
    </w:p>
    <w:p w14:paraId="0653FF7B" w14:textId="7968CE0B" w:rsidR="003D218F" w:rsidRDefault="003D218F"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This approach to API development is targeted </w:t>
      </w:r>
      <w:r w:rsidR="00D646E4">
        <w:rPr>
          <w:rFonts w:asciiTheme="majorHAnsi" w:hAnsiTheme="majorHAnsi" w:cstheme="majorHAnsi"/>
          <w:color w:val="000000"/>
          <w:sz w:val="18"/>
          <w:szCs w:val="16"/>
        </w:rPr>
        <w:t>primarily for small</w:t>
      </w:r>
      <w:commentRangeStart w:id="10"/>
      <w:r w:rsidR="00D646E4">
        <w:rPr>
          <w:rFonts w:asciiTheme="majorHAnsi" w:hAnsiTheme="majorHAnsi" w:cstheme="majorHAnsi"/>
          <w:color w:val="000000"/>
          <w:sz w:val="18"/>
          <w:szCs w:val="16"/>
        </w:rPr>
        <w:t>, component-based APIs that fit easily into microservice architecture.</w:t>
      </w:r>
      <w:commentRangeEnd w:id="10"/>
      <w:r w:rsidR="00556AAE">
        <w:rPr>
          <w:rStyle w:val="CommentReference"/>
        </w:rPr>
        <w:commentReference w:id="10"/>
      </w:r>
      <w:r w:rsidR="00D646E4">
        <w:rPr>
          <w:rFonts w:asciiTheme="majorHAnsi" w:hAnsiTheme="majorHAnsi" w:cstheme="majorHAnsi"/>
          <w:color w:val="000000"/>
          <w:sz w:val="18"/>
          <w:szCs w:val="16"/>
        </w:rPr>
        <w:t xml:space="preserve">  </w:t>
      </w:r>
      <w:commentRangeStart w:id="11"/>
      <w:r w:rsidR="00D646E4">
        <w:rPr>
          <w:rFonts w:asciiTheme="majorHAnsi" w:hAnsiTheme="majorHAnsi" w:cstheme="majorHAnsi"/>
          <w:color w:val="000000"/>
          <w:sz w:val="18"/>
          <w:szCs w:val="16"/>
        </w:rPr>
        <w:t>Microservice APIs</w:t>
      </w:r>
      <w:r w:rsidR="00512E7E">
        <w:rPr>
          <w:rFonts w:asciiTheme="majorHAnsi" w:hAnsiTheme="majorHAnsi" w:cstheme="majorHAnsi"/>
          <w:color w:val="000000"/>
          <w:sz w:val="18"/>
          <w:szCs w:val="16"/>
        </w:rPr>
        <w:t xml:space="preserve"> are typically small functional components that are independent of the rest of the API platform</w:t>
      </w:r>
      <w:commentRangeEnd w:id="11"/>
      <w:r w:rsidR="00556AAE">
        <w:rPr>
          <w:rStyle w:val="CommentReference"/>
        </w:rPr>
        <w:commentReference w:id="11"/>
      </w:r>
      <w:r w:rsidR="007704FC">
        <w:rPr>
          <w:rFonts w:asciiTheme="majorHAnsi" w:hAnsiTheme="majorHAnsi" w:cstheme="majorHAnsi"/>
          <w:color w:val="000000"/>
          <w:sz w:val="18"/>
          <w:szCs w:val="16"/>
        </w:rPr>
        <w:t>.</w:t>
      </w:r>
    </w:p>
    <w:p w14:paraId="0D9DBEA5" w14:textId="41C739F3" w:rsidR="007704FC"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An example of a microservice is User Authentication (Login/Logout) service that handles all user login and logout features for a given application.  An API developer or analyst would first gather requirements related to User </w:t>
      </w:r>
      <w:proofErr w:type="gramStart"/>
      <w:r>
        <w:rPr>
          <w:rFonts w:asciiTheme="majorHAnsi" w:hAnsiTheme="majorHAnsi" w:cstheme="majorHAnsi"/>
          <w:color w:val="000000"/>
          <w:sz w:val="18"/>
          <w:szCs w:val="16"/>
        </w:rPr>
        <w:t>Authentication, and</w:t>
      </w:r>
      <w:proofErr w:type="gramEnd"/>
      <w:r>
        <w:rPr>
          <w:rFonts w:asciiTheme="majorHAnsi" w:hAnsiTheme="majorHAnsi" w:cstheme="majorHAnsi"/>
          <w:color w:val="000000"/>
          <w:sz w:val="18"/>
          <w:szCs w:val="16"/>
        </w:rPr>
        <w:t xml:space="preserve"> express them as functional user stories.  For each user story, the API developer or analyst will create corresponding test cases with steps to test and validate each user story.  For example, a user story will cover “As a user, I should be able to login into an application by providing my username and password”.  The corresponding test case will cover user login.  Test steps for validating the user login will include testing user entering username, masked password, submitting the form, and triggering a microservice operation to authenticate the user into the backend LDAP via binding credentials to the credentials store.  The test steps will cover all UI steps to login and submit the login form, as well as the test steps to invoke a microservice operation to login the user.  If there is a future need for a headless client without the UI, the test cases should be able to cover validating the microservice login operation executed via a headless client such as SoapUI or Postman.</w:t>
      </w:r>
    </w:p>
    <w:p w14:paraId="1307064F" w14:textId="099D2DC2" w:rsidR="007704FC" w:rsidRPr="003D218F" w:rsidRDefault="007704FC" w:rsidP="003D218F">
      <w:pPr>
        <w:rPr>
          <w:rFonts w:asciiTheme="majorHAnsi" w:hAnsiTheme="majorHAnsi" w:cstheme="majorHAnsi"/>
          <w:color w:val="000000"/>
          <w:sz w:val="18"/>
          <w:szCs w:val="16"/>
        </w:rPr>
      </w:pPr>
      <w:r>
        <w:rPr>
          <w:rFonts w:asciiTheme="majorHAnsi" w:hAnsiTheme="majorHAnsi" w:cstheme="majorHAnsi"/>
          <w:color w:val="000000"/>
          <w:sz w:val="18"/>
          <w:szCs w:val="16"/>
        </w:rPr>
        <w:t>Finally, after the user stories and test cases and steps are documented, an API developer works on an API contract.  In this above scenario, the developer will create an API contract for login operation as a starting point, and later will add a new operation for logout.</w:t>
      </w:r>
    </w:p>
    <w:p w14:paraId="7B0FBED0" w14:textId="60373F37" w:rsidR="0068518D" w:rsidRDefault="00556AAE" w:rsidP="0068518D">
      <w:p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VA API Implementation proje</w:t>
      </w:r>
      <w:r w:rsidR="007704FC">
        <w:rPr>
          <w:rFonts w:asciiTheme="majorHAnsi" w:hAnsiTheme="majorHAnsi" w:cstheme="majorHAnsi"/>
          <w:color w:val="000000"/>
          <w:sz w:val="18"/>
          <w:szCs w:val="16"/>
        </w:rPr>
        <w:t>c</w:t>
      </w:r>
      <w:r>
        <w:rPr>
          <w:rFonts w:asciiTheme="majorHAnsi" w:hAnsiTheme="majorHAnsi" w:cstheme="majorHAnsi"/>
          <w:color w:val="000000"/>
          <w:sz w:val="18"/>
          <w:szCs w:val="16"/>
        </w:rPr>
        <w:t>ts should follow</w:t>
      </w:r>
      <w:r w:rsidR="007E3C02">
        <w:rPr>
          <w:rFonts w:asciiTheme="majorHAnsi" w:hAnsiTheme="majorHAnsi" w:cstheme="majorHAnsi"/>
          <w:color w:val="000000"/>
          <w:sz w:val="18"/>
          <w:szCs w:val="16"/>
        </w:rPr>
        <w:t xml:space="preserve"> th</w:t>
      </w:r>
      <w:r w:rsidR="00BF5686">
        <w:rPr>
          <w:rFonts w:asciiTheme="majorHAnsi" w:hAnsiTheme="majorHAnsi" w:cstheme="majorHAnsi"/>
          <w:color w:val="000000"/>
          <w:sz w:val="18"/>
          <w:szCs w:val="16"/>
        </w:rPr>
        <w:t xml:space="preserve">e </w:t>
      </w:r>
      <w:proofErr w:type="gramStart"/>
      <w:r w:rsidR="00BF5686">
        <w:rPr>
          <w:rFonts w:asciiTheme="majorHAnsi" w:hAnsiTheme="majorHAnsi" w:cstheme="majorHAnsi"/>
          <w:color w:val="000000"/>
          <w:sz w:val="18"/>
          <w:szCs w:val="16"/>
        </w:rPr>
        <w:t>Test Driven</w:t>
      </w:r>
      <w:proofErr w:type="gramEnd"/>
      <w:r w:rsidR="00BF5686">
        <w:rPr>
          <w:rFonts w:asciiTheme="majorHAnsi" w:hAnsiTheme="majorHAnsi" w:cstheme="majorHAnsi"/>
          <w:color w:val="000000"/>
          <w:sz w:val="18"/>
          <w:szCs w:val="16"/>
        </w:rPr>
        <w:t xml:space="preserve"> Development approach for all of the APIs developed, </w:t>
      </w:r>
      <w:r w:rsidR="006E069E">
        <w:rPr>
          <w:rFonts w:asciiTheme="majorHAnsi" w:hAnsiTheme="majorHAnsi" w:cstheme="majorHAnsi"/>
          <w:color w:val="000000"/>
          <w:sz w:val="18"/>
          <w:szCs w:val="16"/>
        </w:rPr>
        <w:t xml:space="preserve">as this approach has strong </w:t>
      </w:r>
      <w:r w:rsidR="00DD628F">
        <w:rPr>
          <w:rFonts w:asciiTheme="majorHAnsi" w:hAnsiTheme="majorHAnsi" w:cstheme="majorHAnsi"/>
          <w:color w:val="000000"/>
          <w:sz w:val="18"/>
          <w:szCs w:val="16"/>
        </w:rPr>
        <w:t>benefits over some of the traditional, De</w:t>
      </w:r>
      <w:r w:rsidR="00131BA9">
        <w:rPr>
          <w:rFonts w:asciiTheme="majorHAnsi" w:hAnsiTheme="majorHAnsi" w:cstheme="majorHAnsi"/>
          <w:color w:val="000000"/>
          <w:sz w:val="18"/>
          <w:szCs w:val="16"/>
        </w:rPr>
        <w:t>sign-Develop-Test, approaches:</w:t>
      </w:r>
    </w:p>
    <w:p w14:paraId="2D8CF904" w14:textId="0BB1BC50" w:rsidR="00C13D1B" w:rsidRDefault="00C13D1B"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Direct traceability from requirements to test cases to development components and service operations</w:t>
      </w:r>
    </w:p>
    <w:p w14:paraId="51DC4ACF" w14:textId="230C650A" w:rsidR="00131BA9" w:rsidRDefault="00131BA9"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Strong focus on short iterative development lifecycle, with a strong fit for microservice development</w:t>
      </w:r>
    </w:p>
    <w:p w14:paraId="1788CD30" w14:textId="107D6413" w:rsidR="00131BA9" w:rsidRDefault="002A40E1" w:rsidP="00131BA9">
      <w:pPr>
        <w:pStyle w:val="ListParagraph"/>
        <w:numPr>
          <w:ilvl w:val="0"/>
          <w:numId w:val="22"/>
        </w:numPr>
        <w:autoSpaceDE w:val="0"/>
        <w:autoSpaceDN w:val="0"/>
        <w:adjustRightInd w:val="0"/>
        <w:spacing w:after="120" w:line="240" w:lineRule="auto"/>
        <w:rPr>
          <w:rFonts w:asciiTheme="majorHAnsi" w:hAnsiTheme="majorHAnsi" w:cstheme="majorHAnsi"/>
          <w:color w:val="000000"/>
          <w:sz w:val="18"/>
          <w:szCs w:val="16"/>
        </w:rPr>
      </w:pPr>
      <w:commentRangeStart w:id="12"/>
      <w:r>
        <w:rPr>
          <w:rFonts w:asciiTheme="majorHAnsi" w:hAnsiTheme="majorHAnsi" w:cstheme="majorHAnsi"/>
          <w:color w:val="000000"/>
          <w:sz w:val="18"/>
          <w:szCs w:val="16"/>
        </w:rPr>
        <w:t xml:space="preserve">Testing is now an integrated function of all API development, as opposed to </w:t>
      </w:r>
      <w:proofErr w:type="gramStart"/>
      <w:r>
        <w:rPr>
          <w:rFonts w:asciiTheme="majorHAnsi" w:hAnsiTheme="majorHAnsi" w:cstheme="majorHAnsi"/>
          <w:color w:val="000000"/>
          <w:sz w:val="18"/>
          <w:szCs w:val="16"/>
        </w:rPr>
        <w:t>being</w:t>
      </w:r>
      <w:proofErr w:type="gramEnd"/>
      <w:r>
        <w:rPr>
          <w:rFonts w:asciiTheme="majorHAnsi" w:hAnsiTheme="majorHAnsi" w:cstheme="majorHAnsi"/>
          <w:color w:val="000000"/>
          <w:sz w:val="18"/>
          <w:szCs w:val="16"/>
        </w:rPr>
        <w:t xml:space="preserve"> a function of a central QA team</w:t>
      </w:r>
      <w:r w:rsidR="005F19B3">
        <w:rPr>
          <w:rFonts w:asciiTheme="majorHAnsi" w:hAnsiTheme="majorHAnsi" w:cstheme="majorHAnsi"/>
          <w:color w:val="000000"/>
          <w:sz w:val="18"/>
          <w:szCs w:val="16"/>
        </w:rPr>
        <w:t xml:space="preserve"> isolated from the development lifecycle</w:t>
      </w:r>
      <w:commentRangeEnd w:id="12"/>
      <w:r w:rsidR="00556AAE">
        <w:rPr>
          <w:rStyle w:val="CommentReference"/>
        </w:rPr>
        <w:commentReference w:id="12"/>
      </w:r>
    </w:p>
    <w:p w14:paraId="3B6467D2" w14:textId="543DC161" w:rsidR="000C4F1E" w:rsidRDefault="00BE2283" w:rsidP="0027143D">
      <w:pPr>
        <w:pStyle w:val="ListParagraph"/>
        <w:numPr>
          <w:ilvl w:val="0"/>
          <w:numId w:val="22"/>
        </w:numPr>
        <w:autoSpaceDE w:val="0"/>
        <w:autoSpaceDN w:val="0"/>
        <w:adjustRightInd w:val="0"/>
        <w:spacing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w:t>
      </w:r>
      <w:r w:rsidR="00BB0232">
        <w:rPr>
          <w:rFonts w:asciiTheme="majorHAnsi" w:hAnsiTheme="majorHAnsi" w:cstheme="majorHAnsi"/>
          <w:color w:val="000000"/>
          <w:sz w:val="18"/>
          <w:szCs w:val="16"/>
        </w:rPr>
        <w:t xml:space="preserve">ing frameworks such as </w:t>
      </w:r>
      <w:proofErr w:type="spellStart"/>
      <w:r w:rsidR="00BB0232">
        <w:rPr>
          <w:rFonts w:asciiTheme="majorHAnsi" w:hAnsiTheme="majorHAnsi" w:cstheme="majorHAnsi"/>
          <w:color w:val="000000"/>
          <w:sz w:val="18"/>
          <w:szCs w:val="16"/>
        </w:rPr>
        <w:t>MUnit</w:t>
      </w:r>
      <w:proofErr w:type="spellEnd"/>
      <w:r w:rsidR="00BB0232">
        <w:rPr>
          <w:rFonts w:asciiTheme="majorHAnsi" w:hAnsiTheme="majorHAnsi" w:cstheme="majorHAnsi"/>
          <w:color w:val="000000"/>
          <w:sz w:val="18"/>
          <w:szCs w:val="16"/>
        </w:rPr>
        <w:t xml:space="preserve">, </w:t>
      </w:r>
      <w:r w:rsidR="00527E32">
        <w:rPr>
          <w:rFonts w:asciiTheme="majorHAnsi" w:hAnsiTheme="majorHAnsi" w:cstheme="majorHAnsi"/>
          <w:color w:val="000000"/>
          <w:sz w:val="18"/>
          <w:szCs w:val="16"/>
        </w:rPr>
        <w:t xml:space="preserve">JUnit, </w:t>
      </w:r>
      <w:r w:rsidR="00BB0232">
        <w:rPr>
          <w:rFonts w:asciiTheme="majorHAnsi" w:hAnsiTheme="majorHAnsi" w:cstheme="majorHAnsi"/>
          <w:color w:val="000000"/>
          <w:sz w:val="18"/>
          <w:szCs w:val="16"/>
        </w:rPr>
        <w:t xml:space="preserve">Mocha, Jasmine, and Cucumber, </w:t>
      </w:r>
      <w:r w:rsidR="00527E32">
        <w:rPr>
          <w:rFonts w:asciiTheme="majorHAnsi" w:hAnsiTheme="majorHAnsi" w:cstheme="majorHAnsi"/>
          <w:color w:val="000000"/>
          <w:sz w:val="18"/>
          <w:szCs w:val="16"/>
        </w:rPr>
        <w:t>have a strong fit into the overall microservices archi</w:t>
      </w:r>
      <w:r w:rsidR="004D1B61">
        <w:rPr>
          <w:rFonts w:asciiTheme="majorHAnsi" w:hAnsiTheme="majorHAnsi" w:cstheme="majorHAnsi"/>
          <w:color w:val="000000"/>
          <w:sz w:val="18"/>
          <w:szCs w:val="16"/>
        </w:rPr>
        <w:t>tect</w:t>
      </w:r>
      <w:r w:rsidR="00527E32">
        <w:rPr>
          <w:rFonts w:asciiTheme="majorHAnsi" w:hAnsiTheme="majorHAnsi" w:cstheme="majorHAnsi"/>
          <w:color w:val="000000"/>
          <w:sz w:val="18"/>
          <w:szCs w:val="16"/>
        </w:rPr>
        <w:t>ure</w:t>
      </w:r>
    </w:p>
    <w:p w14:paraId="6030914F" w14:textId="43434766" w:rsidR="0027143D" w:rsidRDefault="0027143D" w:rsidP="0027143D">
      <w:pPr>
        <w:pStyle w:val="ListParagraph"/>
        <w:autoSpaceDE w:val="0"/>
        <w:autoSpaceDN w:val="0"/>
        <w:adjustRightInd w:val="0"/>
        <w:spacing w:line="240" w:lineRule="auto"/>
        <w:rPr>
          <w:rFonts w:asciiTheme="majorHAnsi" w:hAnsiTheme="majorHAnsi" w:cstheme="majorHAnsi"/>
          <w:color w:val="000000"/>
          <w:sz w:val="18"/>
          <w:szCs w:val="16"/>
        </w:rPr>
      </w:pPr>
    </w:p>
    <w:p w14:paraId="0716DEE9" w14:textId="21B62107" w:rsidR="00652071" w:rsidRPr="0027143D" w:rsidRDefault="00652071" w:rsidP="00652071">
      <w:pPr>
        <w:pStyle w:val="ListParagraph"/>
        <w:autoSpaceDE w:val="0"/>
        <w:autoSpaceDN w:val="0"/>
        <w:adjustRightInd w:val="0"/>
        <w:spacing w:line="240" w:lineRule="auto"/>
        <w:ind w:left="0"/>
        <w:rPr>
          <w:rFonts w:asciiTheme="majorHAnsi" w:hAnsiTheme="majorHAnsi" w:cstheme="majorHAnsi"/>
          <w:color w:val="000000"/>
          <w:sz w:val="18"/>
          <w:szCs w:val="16"/>
        </w:rPr>
      </w:pPr>
      <w:r>
        <w:rPr>
          <w:rFonts w:asciiTheme="majorHAnsi" w:hAnsiTheme="majorHAnsi" w:cstheme="majorHAnsi"/>
          <w:color w:val="000000"/>
          <w:sz w:val="18"/>
          <w:szCs w:val="16"/>
        </w:rPr>
        <w:t>In the traditional projects, a dedicated centralized QA team is managing the test plan with test cases and steps.  In the above TDD development process, an API developer is responsible for documenting the key user stories and corresponding test cases and steps.  The QA function is now becoming decentralized, with an elevated responsibility placed on the shoulders of each API developer to maintain the complete list of the API user stories and test cases with steps for each API that developer is responsible for.</w:t>
      </w:r>
    </w:p>
    <w:p w14:paraId="0C21FAEF" w14:textId="2733C909" w:rsidR="00B917ED" w:rsidRDefault="00B917ED" w:rsidP="00B917ED">
      <w:pPr>
        <w:pStyle w:val="Heading3"/>
      </w:pPr>
      <w:bookmarkStart w:id="13" w:name="_Toc516653932"/>
      <w:r w:rsidRPr="00B917ED">
        <w:t>2.1.3</w:t>
      </w:r>
      <w:r>
        <w:rPr>
          <w:rFonts w:cstheme="majorHAnsi"/>
          <w:color w:val="000000"/>
          <w:sz w:val="18"/>
          <w:szCs w:val="16"/>
        </w:rPr>
        <w:t xml:space="preserve"> </w:t>
      </w:r>
      <w:r w:rsidRPr="00B917ED">
        <w:t>Create API Contracts and Mocks Early</w:t>
      </w:r>
      <w:bookmarkEnd w:id="13"/>
    </w:p>
    <w:p w14:paraId="09951C79" w14:textId="631DBDC4" w:rsidR="0085147E" w:rsidRDefault="00B917ED" w:rsidP="00B917E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Based on the guidelines mentioned above, to follow Design First, Test Driven Development, </w:t>
      </w:r>
      <w:r w:rsidR="00AA3DF9">
        <w:rPr>
          <w:rFonts w:asciiTheme="majorHAnsi" w:hAnsiTheme="majorHAnsi" w:cstheme="majorHAnsi"/>
          <w:color w:val="000000"/>
          <w:sz w:val="18"/>
          <w:szCs w:val="16"/>
        </w:rPr>
        <w:t xml:space="preserve">creating API contracts </w:t>
      </w:r>
      <w:commentRangeStart w:id="14"/>
      <w:r w:rsidR="00AA3DF9">
        <w:rPr>
          <w:rFonts w:asciiTheme="majorHAnsi" w:hAnsiTheme="majorHAnsi" w:cstheme="majorHAnsi"/>
          <w:color w:val="000000"/>
          <w:sz w:val="18"/>
          <w:szCs w:val="16"/>
        </w:rPr>
        <w:t xml:space="preserve">and mocks </w:t>
      </w:r>
      <w:commentRangeEnd w:id="14"/>
      <w:r w:rsidR="00556AAE">
        <w:rPr>
          <w:rStyle w:val="CommentReference"/>
        </w:rPr>
        <w:commentReference w:id="14"/>
      </w:r>
      <w:r w:rsidR="00AA3DF9">
        <w:rPr>
          <w:rFonts w:asciiTheme="majorHAnsi" w:hAnsiTheme="majorHAnsi" w:cstheme="majorHAnsi"/>
          <w:color w:val="000000"/>
          <w:sz w:val="18"/>
          <w:szCs w:val="16"/>
        </w:rPr>
        <w:t xml:space="preserve">is an </w:t>
      </w:r>
      <w:commentRangeStart w:id="15"/>
      <w:r w:rsidR="00AA3DF9">
        <w:rPr>
          <w:rFonts w:asciiTheme="majorHAnsi" w:hAnsiTheme="majorHAnsi" w:cstheme="majorHAnsi"/>
          <w:color w:val="000000"/>
          <w:sz w:val="18"/>
          <w:szCs w:val="16"/>
        </w:rPr>
        <w:t>essential first step after th</w:t>
      </w:r>
      <w:commentRangeEnd w:id="15"/>
      <w:r w:rsidR="000608BD">
        <w:rPr>
          <w:rStyle w:val="CommentReference"/>
        </w:rPr>
        <w:commentReference w:id="15"/>
      </w:r>
      <w:r w:rsidR="00AA3DF9">
        <w:rPr>
          <w:rFonts w:asciiTheme="majorHAnsi" w:hAnsiTheme="majorHAnsi" w:cstheme="majorHAnsi"/>
          <w:color w:val="000000"/>
          <w:sz w:val="18"/>
          <w:szCs w:val="16"/>
        </w:rPr>
        <w:t>e API requirements are delivered to your team to create an API</w:t>
      </w:r>
      <w:r w:rsidR="00F947DB">
        <w:rPr>
          <w:rFonts w:asciiTheme="majorHAnsi" w:hAnsiTheme="majorHAnsi" w:cstheme="majorHAnsi"/>
          <w:color w:val="000000"/>
          <w:sz w:val="18"/>
          <w:szCs w:val="16"/>
        </w:rPr>
        <w:t xml:space="preserve">.  Either an Open API Standards contract such as Swagger 1.x or 2.x, or a </w:t>
      </w:r>
      <w:commentRangeStart w:id="16"/>
      <w:r w:rsidR="00F947DB">
        <w:rPr>
          <w:rFonts w:asciiTheme="majorHAnsi" w:hAnsiTheme="majorHAnsi" w:cstheme="majorHAnsi"/>
          <w:color w:val="000000"/>
          <w:sz w:val="18"/>
          <w:szCs w:val="16"/>
        </w:rPr>
        <w:t>RESTful</w:t>
      </w:r>
      <w:r w:rsidR="00922F9E">
        <w:rPr>
          <w:rFonts w:asciiTheme="majorHAnsi" w:hAnsiTheme="majorHAnsi" w:cstheme="majorHAnsi"/>
          <w:color w:val="000000"/>
          <w:sz w:val="18"/>
          <w:szCs w:val="16"/>
        </w:rPr>
        <w:t xml:space="preserve"> API Modelling Language (RAML) </w:t>
      </w:r>
      <w:commentRangeEnd w:id="16"/>
      <w:r w:rsidR="009F63EB">
        <w:rPr>
          <w:rStyle w:val="CommentReference"/>
        </w:rPr>
        <w:commentReference w:id="16"/>
      </w:r>
      <w:r w:rsidR="00922F9E">
        <w:rPr>
          <w:rFonts w:asciiTheme="majorHAnsi" w:hAnsiTheme="majorHAnsi" w:cstheme="majorHAnsi"/>
          <w:color w:val="000000"/>
          <w:sz w:val="18"/>
          <w:szCs w:val="16"/>
        </w:rPr>
        <w:t xml:space="preserve">contract </w:t>
      </w:r>
      <w:proofErr w:type="gramStart"/>
      <w:r w:rsidR="00922F9E">
        <w:rPr>
          <w:rFonts w:asciiTheme="majorHAnsi" w:hAnsiTheme="majorHAnsi" w:cstheme="majorHAnsi"/>
          <w:color w:val="000000"/>
          <w:sz w:val="18"/>
          <w:szCs w:val="16"/>
        </w:rPr>
        <w:t>are</w:t>
      </w:r>
      <w:proofErr w:type="gramEnd"/>
      <w:r w:rsidR="00922F9E">
        <w:rPr>
          <w:rFonts w:asciiTheme="majorHAnsi" w:hAnsiTheme="majorHAnsi" w:cstheme="majorHAnsi"/>
          <w:color w:val="000000"/>
          <w:sz w:val="18"/>
          <w:szCs w:val="16"/>
        </w:rPr>
        <w:t xml:space="preserve"> required to be defined and delivered to the development team and to the identified target API consumers.</w:t>
      </w:r>
    </w:p>
    <w:p w14:paraId="0705F933" w14:textId="31F5F3E8" w:rsidR="00652071" w:rsidRDefault="00652071" w:rsidP="00B917ED">
      <w:pPr>
        <w:rPr>
          <w:rFonts w:asciiTheme="majorHAnsi" w:hAnsiTheme="majorHAnsi" w:cstheme="majorHAnsi"/>
          <w:color w:val="000000"/>
          <w:sz w:val="18"/>
          <w:szCs w:val="16"/>
        </w:rPr>
      </w:pPr>
      <w:bookmarkStart w:id="17" w:name="_GoBack"/>
      <w:bookmarkEnd w:id="17"/>
      <w:r>
        <w:rPr>
          <w:rFonts w:asciiTheme="majorHAnsi" w:hAnsiTheme="majorHAnsi" w:cstheme="majorHAnsi"/>
          <w:color w:val="000000"/>
          <w:sz w:val="18"/>
          <w:szCs w:val="16"/>
        </w:rPr>
        <w:t xml:space="preserve">Mocks of each API are required to be either created manually or, like with some API management platforms (including Mulesoft), auto-generated based on the created API contract.  Since creating “live” API operations requires full-blown development effort, </w:t>
      </w:r>
      <w:r>
        <w:rPr>
          <w:rFonts w:asciiTheme="majorHAnsi" w:hAnsiTheme="majorHAnsi" w:cstheme="majorHAnsi"/>
          <w:color w:val="000000"/>
          <w:sz w:val="18"/>
          <w:szCs w:val="16"/>
        </w:rPr>
        <w:lastRenderedPageBreak/>
        <w:t xml:space="preserve">an API developer would at first create or auto-generate a mock API.  That mock API generation is </w:t>
      </w:r>
      <w:proofErr w:type="gramStart"/>
      <w:r>
        <w:rPr>
          <w:rFonts w:asciiTheme="majorHAnsi" w:hAnsiTheme="majorHAnsi" w:cstheme="majorHAnsi"/>
          <w:color w:val="000000"/>
          <w:sz w:val="18"/>
          <w:szCs w:val="16"/>
        </w:rPr>
        <w:t>fairly trivial</w:t>
      </w:r>
      <w:proofErr w:type="gramEnd"/>
      <w:r>
        <w:rPr>
          <w:rFonts w:asciiTheme="majorHAnsi" w:hAnsiTheme="majorHAnsi" w:cstheme="majorHAnsi"/>
          <w:color w:val="000000"/>
          <w:sz w:val="18"/>
          <w:szCs w:val="16"/>
        </w:rPr>
        <w:t xml:space="preserve"> compared to creating an actual “live” API operation.  Target API consumers would be able to immediately start building their clients to integrated with the backend API, once they are provided with the mock API endpoints.</w:t>
      </w:r>
    </w:p>
    <w:p w14:paraId="0F2B0695" w14:textId="0023BB71" w:rsidR="0085147E" w:rsidRDefault="0085147E" w:rsidP="00B917ED">
      <w:pPr>
        <w:rPr>
          <w:rFonts w:asciiTheme="majorHAnsi" w:hAnsiTheme="majorHAnsi" w:cstheme="majorHAnsi"/>
          <w:color w:val="000000"/>
          <w:sz w:val="18"/>
          <w:szCs w:val="16"/>
        </w:rPr>
      </w:pPr>
      <w:r>
        <w:rPr>
          <w:rFonts w:asciiTheme="majorHAnsi" w:hAnsiTheme="majorHAnsi" w:cstheme="majorHAnsi"/>
          <w:color w:val="000000"/>
          <w:sz w:val="18"/>
          <w:szCs w:val="16"/>
        </w:rPr>
        <w:t>Mocking API requests and responses is an important next step, after the API contract is designed.</w:t>
      </w:r>
      <w:r w:rsidR="0054709F">
        <w:rPr>
          <w:rFonts w:asciiTheme="majorHAnsi" w:hAnsiTheme="majorHAnsi" w:cstheme="majorHAnsi"/>
          <w:color w:val="000000"/>
          <w:sz w:val="18"/>
          <w:szCs w:val="16"/>
        </w:rPr>
        <w:t xml:space="preserve">  In </w:t>
      </w:r>
      <w:r w:rsidR="00652071">
        <w:rPr>
          <w:rFonts w:asciiTheme="majorHAnsi" w:hAnsiTheme="majorHAnsi" w:cstheme="majorHAnsi"/>
          <w:color w:val="000000"/>
          <w:sz w:val="18"/>
          <w:szCs w:val="16"/>
        </w:rPr>
        <w:t>many API management platforms</w:t>
      </w:r>
      <w:r w:rsidR="0054709F">
        <w:rPr>
          <w:rFonts w:asciiTheme="majorHAnsi" w:hAnsiTheme="majorHAnsi" w:cstheme="majorHAnsi"/>
          <w:color w:val="000000"/>
          <w:sz w:val="18"/>
          <w:szCs w:val="16"/>
        </w:rPr>
        <w:t xml:space="preserve">, </w:t>
      </w:r>
      <w:commentRangeStart w:id="18"/>
      <w:r w:rsidR="0054709F">
        <w:rPr>
          <w:rFonts w:asciiTheme="majorHAnsi" w:hAnsiTheme="majorHAnsi" w:cstheme="majorHAnsi"/>
          <w:color w:val="000000"/>
          <w:sz w:val="18"/>
          <w:szCs w:val="16"/>
        </w:rPr>
        <w:t>this is achieved either automatically using an API Console, or manually, by developing and deploying a mock API based on the contract defined.</w:t>
      </w:r>
      <w:r w:rsidR="003C1F4E">
        <w:rPr>
          <w:rFonts w:asciiTheme="majorHAnsi" w:hAnsiTheme="majorHAnsi" w:cstheme="majorHAnsi"/>
          <w:color w:val="000000"/>
          <w:sz w:val="18"/>
          <w:szCs w:val="16"/>
        </w:rPr>
        <w:t xml:space="preserve">  In other API platforms, it can be also an automated function using </w:t>
      </w:r>
      <w:proofErr w:type="spellStart"/>
      <w:r w:rsidR="003C1F4E">
        <w:rPr>
          <w:rFonts w:asciiTheme="majorHAnsi" w:hAnsiTheme="majorHAnsi" w:cstheme="majorHAnsi"/>
          <w:color w:val="000000"/>
          <w:sz w:val="18"/>
          <w:szCs w:val="16"/>
        </w:rPr>
        <w:t>SwaggerUI</w:t>
      </w:r>
      <w:proofErr w:type="spellEnd"/>
      <w:r w:rsidR="003C1F4E">
        <w:rPr>
          <w:rFonts w:asciiTheme="majorHAnsi" w:hAnsiTheme="majorHAnsi" w:cstheme="majorHAnsi"/>
          <w:color w:val="000000"/>
          <w:sz w:val="18"/>
          <w:szCs w:val="16"/>
        </w:rPr>
        <w:t xml:space="preserve">, as an example, or a manually developed mock API solution.  For manually developed mock APIs, the developer can choose to hard-code a JSON or SOAP-based response for a given API operation, or leverage </w:t>
      </w:r>
      <w:r w:rsidR="00F67C2D">
        <w:rPr>
          <w:rFonts w:asciiTheme="majorHAnsi" w:hAnsiTheme="majorHAnsi" w:cstheme="majorHAnsi"/>
          <w:color w:val="000000"/>
          <w:sz w:val="18"/>
          <w:szCs w:val="16"/>
        </w:rPr>
        <w:t>a mock framework such as Mockito, for example.</w:t>
      </w:r>
      <w:commentRangeEnd w:id="18"/>
      <w:r w:rsidR="00556AAE">
        <w:rPr>
          <w:rStyle w:val="CommentReference"/>
        </w:rPr>
        <w:commentReference w:id="18"/>
      </w:r>
    </w:p>
    <w:p w14:paraId="22E8D676" w14:textId="01726667" w:rsidR="00F67C2D" w:rsidRDefault="00F67C2D" w:rsidP="00F67C2D">
      <w:pPr>
        <w:pStyle w:val="Heading3"/>
      </w:pPr>
      <w:bookmarkStart w:id="19" w:name="_Toc516653933"/>
      <w:r>
        <w:t xml:space="preserve">2.1.4 </w:t>
      </w:r>
      <w:r w:rsidRPr="00F67C2D">
        <w:t>Iterate Frequently and Often</w:t>
      </w:r>
      <w:bookmarkEnd w:id="19"/>
    </w:p>
    <w:p w14:paraId="1CCF3398" w14:textId="1D70775B" w:rsidR="00F67C2D" w:rsidRDefault="00D77893"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API development should be an iterative process, with initial </w:t>
      </w:r>
      <w:r w:rsidR="00200AD4">
        <w:rPr>
          <w:rFonts w:asciiTheme="majorHAnsi" w:hAnsiTheme="majorHAnsi" w:cstheme="majorHAnsi"/>
          <w:color w:val="000000"/>
          <w:sz w:val="18"/>
          <w:szCs w:val="16"/>
        </w:rPr>
        <w:t>requirements</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collected, test cases defined</w:t>
      </w:r>
      <w:r>
        <w:rPr>
          <w:rFonts w:asciiTheme="majorHAnsi" w:hAnsiTheme="majorHAnsi" w:cstheme="majorHAnsi"/>
          <w:color w:val="000000"/>
          <w:sz w:val="18"/>
          <w:szCs w:val="16"/>
        </w:rPr>
        <w:t xml:space="preserve">, </w:t>
      </w:r>
      <w:r w:rsidR="00200AD4">
        <w:rPr>
          <w:rFonts w:asciiTheme="majorHAnsi" w:hAnsiTheme="majorHAnsi" w:cstheme="majorHAnsi"/>
          <w:color w:val="000000"/>
          <w:sz w:val="18"/>
          <w:szCs w:val="16"/>
        </w:rPr>
        <w:t xml:space="preserve">an </w:t>
      </w:r>
      <w:r>
        <w:rPr>
          <w:rFonts w:asciiTheme="majorHAnsi" w:hAnsiTheme="majorHAnsi" w:cstheme="majorHAnsi"/>
          <w:color w:val="000000"/>
          <w:sz w:val="18"/>
          <w:szCs w:val="16"/>
        </w:rPr>
        <w:t xml:space="preserve">API contract designed, </w:t>
      </w:r>
      <w:r w:rsidR="00200AD4">
        <w:rPr>
          <w:rFonts w:asciiTheme="majorHAnsi" w:hAnsiTheme="majorHAnsi" w:cstheme="majorHAnsi"/>
          <w:color w:val="000000"/>
          <w:sz w:val="18"/>
          <w:szCs w:val="16"/>
        </w:rPr>
        <w:t xml:space="preserve">and </w:t>
      </w:r>
      <w:r>
        <w:rPr>
          <w:rFonts w:asciiTheme="majorHAnsi" w:hAnsiTheme="majorHAnsi" w:cstheme="majorHAnsi"/>
          <w:color w:val="000000"/>
          <w:sz w:val="18"/>
          <w:szCs w:val="16"/>
        </w:rPr>
        <w:t xml:space="preserve">mock </w:t>
      </w:r>
      <w:r w:rsidR="00200AD4">
        <w:rPr>
          <w:rFonts w:asciiTheme="majorHAnsi" w:hAnsiTheme="majorHAnsi" w:cstheme="majorHAnsi"/>
          <w:color w:val="000000"/>
          <w:sz w:val="18"/>
          <w:szCs w:val="16"/>
        </w:rPr>
        <w:t>responses</w:t>
      </w:r>
      <w:r>
        <w:rPr>
          <w:rFonts w:asciiTheme="majorHAnsi" w:hAnsiTheme="majorHAnsi" w:cstheme="majorHAnsi"/>
          <w:color w:val="000000"/>
          <w:sz w:val="18"/>
          <w:szCs w:val="16"/>
        </w:rPr>
        <w:t xml:space="preserve"> created and published as the initial version of the API.  </w:t>
      </w:r>
      <w:r w:rsidR="00200AD4">
        <w:rPr>
          <w:rFonts w:asciiTheme="majorHAnsi" w:hAnsiTheme="majorHAnsi" w:cstheme="majorHAnsi"/>
          <w:color w:val="000000"/>
          <w:sz w:val="18"/>
          <w:szCs w:val="16"/>
        </w:rPr>
        <w:t>Following this mock API deployment</w:t>
      </w:r>
      <w:r w:rsidR="00106DE4">
        <w:rPr>
          <w:rFonts w:asciiTheme="majorHAnsi" w:hAnsiTheme="majorHAnsi" w:cstheme="majorHAnsi"/>
          <w:color w:val="000000"/>
          <w:sz w:val="18"/>
          <w:szCs w:val="16"/>
        </w:rPr>
        <w:t xml:space="preserve">, an actual API should then be developed by replacing mock operation responses with “live” </w:t>
      </w:r>
      <w:r w:rsidR="00FB5447">
        <w:rPr>
          <w:rFonts w:asciiTheme="majorHAnsi" w:hAnsiTheme="majorHAnsi" w:cstheme="majorHAnsi"/>
          <w:color w:val="000000"/>
          <w:sz w:val="18"/>
          <w:szCs w:val="16"/>
        </w:rPr>
        <w:t xml:space="preserve">service operations.  </w:t>
      </w:r>
      <w:commentRangeStart w:id="20"/>
      <w:r w:rsidR="00FB5447">
        <w:rPr>
          <w:rFonts w:asciiTheme="majorHAnsi" w:hAnsiTheme="majorHAnsi" w:cstheme="majorHAnsi"/>
          <w:color w:val="000000"/>
          <w:sz w:val="18"/>
          <w:szCs w:val="16"/>
        </w:rPr>
        <w:t xml:space="preserve">Each API development iteration should be clearly labelled and versioned in the source code repository and the API Management console. </w:t>
      </w:r>
      <w:commentRangeEnd w:id="20"/>
      <w:r w:rsidR="00261C5F">
        <w:rPr>
          <w:rStyle w:val="CommentReference"/>
        </w:rPr>
        <w:commentReference w:id="20"/>
      </w:r>
      <w:r w:rsidR="00652071">
        <w:rPr>
          <w:rFonts w:asciiTheme="majorHAnsi" w:hAnsiTheme="majorHAnsi" w:cstheme="majorHAnsi"/>
          <w:color w:val="000000"/>
          <w:sz w:val="18"/>
          <w:szCs w:val="16"/>
        </w:rPr>
        <w:t xml:space="preserve"> For more details on API versioning, please see section 6.1.1 of this document.</w:t>
      </w:r>
    </w:p>
    <w:p w14:paraId="36067233" w14:textId="77777777" w:rsidR="00652071" w:rsidRDefault="006F1D23" w:rsidP="00F67C2D">
      <w:pPr>
        <w:rPr>
          <w:rFonts w:asciiTheme="majorHAnsi" w:hAnsiTheme="majorHAnsi" w:cstheme="majorHAnsi"/>
          <w:color w:val="000000"/>
          <w:sz w:val="18"/>
          <w:szCs w:val="16"/>
        </w:rPr>
      </w:pPr>
      <w:commentRangeStart w:id="21"/>
      <w:r>
        <w:rPr>
          <w:rFonts w:asciiTheme="majorHAnsi" w:hAnsiTheme="majorHAnsi" w:cstheme="majorHAnsi"/>
          <w:color w:val="000000"/>
          <w:sz w:val="18"/>
          <w:szCs w:val="16"/>
        </w:rPr>
        <w:t xml:space="preserve">Furthermore, </w:t>
      </w:r>
      <w:r w:rsidR="00C70F86">
        <w:rPr>
          <w:rFonts w:asciiTheme="majorHAnsi" w:hAnsiTheme="majorHAnsi" w:cstheme="majorHAnsi"/>
          <w:color w:val="000000"/>
          <w:sz w:val="18"/>
          <w:szCs w:val="16"/>
        </w:rPr>
        <w:t>many</w:t>
      </w:r>
      <w:r>
        <w:rPr>
          <w:rFonts w:asciiTheme="majorHAnsi" w:hAnsiTheme="majorHAnsi" w:cstheme="majorHAnsi"/>
          <w:color w:val="000000"/>
          <w:sz w:val="18"/>
          <w:szCs w:val="16"/>
        </w:rPr>
        <w:t xml:space="preserve"> </w:t>
      </w:r>
      <w:r w:rsidR="00C70F86">
        <w:rPr>
          <w:rFonts w:asciiTheme="majorHAnsi" w:hAnsiTheme="majorHAnsi" w:cstheme="majorHAnsi"/>
          <w:color w:val="000000"/>
          <w:sz w:val="18"/>
          <w:szCs w:val="16"/>
        </w:rPr>
        <w:t xml:space="preserve">packaging and </w:t>
      </w:r>
      <w:r>
        <w:rPr>
          <w:rFonts w:asciiTheme="majorHAnsi" w:hAnsiTheme="majorHAnsi" w:cstheme="majorHAnsi"/>
          <w:color w:val="000000"/>
          <w:sz w:val="18"/>
          <w:szCs w:val="16"/>
        </w:rPr>
        <w:t>build frameworks</w:t>
      </w:r>
      <w:r w:rsidR="00C70F86">
        <w:rPr>
          <w:rFonts w:asciiTheme="majorHAnsi" w:hAnsiTheme="majorHAnsi" w:cstheme="majorHAnsi"/>
          <w:color w:val="000000"/>
          <w:sz w:val="18"/>
          <w:szCs w:val="16"/>
        </w:rPr>
        <w:t xml:space="preserve"> such as Maven</w:t>
      </w:r>
      <w:r>
        <w:rPr>
          <w:rFonts w:asciiTheme="majorHAnsi" w:hAnsiTheme="majorHAnsi" w:cstheme="majorHAnsi"/>
          <w:color w:val="000000"/>
          <w:sz w:val="18"/>
          <w:szCs w:val="16"/>
        </w:rPr>
        <w:t>, have clearly identified version tags for each new API iteration</w:t>
      </w:r>
      <w:r w:rsidR="00C70F86">
        <w:rPr>
          <w:rFonts w:asciiTheme="majorHAnsi" w:hAnsiTheme="majorHAnsi" w:cstheme="majorHAnsi"/>
          <w:color w:val="000000"/>
          <w:sz w:val="18"/>
          <w:szCs w:val="16"/>
        </w:rPr>
        <w:t xml:space="preserve">.  In Maven, pom.xml should be modified to iterate new API version as </w:t>
      </w:r>
      <w:r w:rsidR="0027143D">
        <w:rPr>
          <w:rFonts w:asciiTheme="majorHAnsi" w:hAnsiTheme="majorHAnsi" w:cstheme="majorHAnsi"/>
          <w:color w:val="000000"/>
          <w:sz w:val="18"/>
          <w:szCs w:val="16"/>
        </w:rPr>
        <w:t>a Maven artifact version Id.</w:t>
      </w:r>
      <w:commentRangeEnd w:id="21"/>
      <w:r w:rsidR="00261C5F">
        <w:rPr>
          <w:rStyle w:val="CommentReference"/>
        </w:rPr>
        <w:commentReference w:id="21"/>
      </w:r>
      <w:r w:rsidR="00652071">
        <w:rPr>
          <w:rFonts w:asciiTheme="majorHAnsi" w:hAnsiTheme="majorHAnsi" w:cstheme="majorHAnsi"/>
          <w:color w:val="000000"/>
          <w:sz w:val="18"/>
          <w:szCs w:val="16"/>
        </w:rPr>
        <w:t xml:space="preserve">  </w:t>
      </w:r>
    </w:p>
    <w:p w14:paraId="09E258D0" w14:textId="05DEFFFB" w:rsidR="006F1D23" w:rsidRDefault="00652071" w:rsidP="00F67C2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With proper API major and minor versioning, an API developer </w:t>
      </w:r>
      <w:proofErr w:type="gramStart"/>
      <w:r>
        <w:rPr>
          <w:rFonts w:asciiTheme="majorHAnsi" w:hAnsiTheme="majorHAnsi" w:cstheme="majorHAnsi"/>
          <w:color w:val="000000"/>
          <w:sz w:val="18"/>
          <w:szCs w:val="16"/>
        </w:rPr>
        <w:t>is able to</w:t>
      </w:r>
      <w:proofErr w:type="gramEnd"/>
      <w:r>
        <w:rPr>
          <w:rFonts w:asciiTheme="majorHAnsi" w:hAnsiTheme="majorHAnsi" w:cstheme="majorHAnsi"/>
          <w:color w:val="000000"/>
          <w:sz w:val="18"/>
          <w:szCs w:val="16"/>
        </w:rPr>
        <w:t xml:space="preserve"> iterate API development frequently and publish updated API contract versions to the target consumers.  For example, a new change to an API contract requires a minor version update.  To minimize the impact on API consumers, a developer would update the API packaging and contract definition files (e.g., pom.xml and Swagger or RAML contracts) to iterate the version of an API, and then would publish the updates to the API Design Center and API Portal.  The target API consumers will review the changes and decide whether they would want to stay on an existing API version or upgrade to the new version, based on the release notes documented by the API developer.</w:t>
      </w:r>
    </w:p>
    <w:p w14:paraId="510042DD" w14:textId="2A1A19F4" w:rsidR="006F7E3D" w:rsidRDefault="006F7E3D" w:rsidP="006F7E3D">
      <w:pPr>
        <w:pStyle w:val="Heading3"/>
      </w:pPr>
      <w:r>
        <w:t>2.1.5 Publish an API and Operate</w:t>
      </w:r>
    </w:p>
    <w:p w14:paraId="4662821A" w14:textId="639BB071" w:rsid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Each new iteration of the code and API contract needs to be published to an online API catalog or API portal, to be accessible by the target API consumers.  The API consumers can subscribe to new notifications of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update and get notified when a new API version is published to the online catalog.  An API developer will need to have well-documented release notes for each new API version, explaining what changes have been made with this new version and why API consumers should be using this version instead of an older one.</w:t>
      </w:r>
    </w:p>
    <w:p w14:paraId="66CCD5F6" w14:textId="6B11A238" w:rsidR="006F7E3D" w:rsidRPr="006F7E3D" w:rsidRDefault="006F7E3D" w:rsidP="006F7E3D">
      <w:pPr>
        <w:rPr>
          <w:rFonts w:asciiTheme="majorHAnsi" w:hAnsiTheme="majorHAnsi" w:cstheme="majorHAnsi"/>
          <w:color w:val="000000"/>
          <w:sz w:val="18"/>
          <w:szCs w:val="16"/>
        </w:rPr>
      </w:pPr>
      <w:r>
        <w:rPr>
          <w:rFonts w:asciiTheme="majorHAnsi" w:hAnsiTheme="majorHAnsi" w:cstheme="majorHAnsi"/>
          <w:color w:val="000000"/>
          <w:sz w:val="18"/>
          <w:szCs w:val="16"/>
        </w:rPr>
        <w:t xml:space="preserve">Once an API version is published, it is a responsibility of an API developer to operate and maintain the codebase and API versions that are actively used by the consumers.  API consumers should be made aware of any downtimes or API availability interruptions, as well as any defects discovered with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w:t>
      </w:r>
    </w:p>
    <w:p w14:paraId="570F0438" w14:textId="77777777" w:rsidR="006F7E3D" w:rsidRPr="00F67C2D" w:rsidRDefault="006F7E3D" w:rsidP="00F67C2D">
      <w:pPr>
        <w:rPr>
          <w:rFonts w:asciiTheme="majorHAnsi" w:hAnsiTheme="majorHAnsi" w:cstheme="majorHAnsi"/>
          <w:color w:val="000000"/>
          <w:sz w:val="18"/>
          <w:szCs w:val="16"/>
        </w:rPr>
      </w:pPr>
    </w:p>
    <w:p w14:paraId="4D531A82" w14:textId="123B6AA1" w:rsidR="0027143D" w:rsidRDefault="0027143D" w:rsidP="0027143D">
      <w:pPr>
        <w:pStyle w:val="Heading3"/>
      </w:pPr>
      <w:bookmarkStart w:id="22" w:name="_Toc516653934"/>
      <w:r>
        <w:t xml:space="preserve">2.1.5 </w:t>
      </w:r>
      <w:r w:rsidRPr="0027143D">
        <w:t>Engage Your API Consumers</w:t>
      </w:r>
      <w:bookmarkEnd w:id="22"/>
    </w:p>
    <w:p w14:paraId="1CBF4692" w14:textId="41C11929" w:rsidR="00261C5F" w:rsidRDefault="00261C5F" w:rsidP="0027143D">
      <w:pPr>
        <w:rPr>
          <w:ins w:id="23" w:author="Jordan Braunstein" w:date="2018-06-18T14:35:00Z"/>
          <w:rFonts w:asciiTheme="majorHAnsi" w:hAnsiTheme="majorHAnsi" w:cstheme="majorHAnsi"/>
          <w:color w:val="000000"/>
          <w:sz w:val="18"/>
          <w:szCs w:val="16"/>
        </w:rPr>
      </w:pPr>
      <w:commentRangeStart w:id="24"/>
      <w:r>
        <w:rPr>
          <w:rFonts w:asciiTheme="majorHAnsi" w:hAnsiTheme="majorHAnsi" w:cstheme="majorHAnsi"/>
          <w:color w:val="000000"/>
          <w:sz w:val="18"/>
          <w:szCs w:val="16"/>
        </w:rPr>
        <w:t>Engaging the target service consumers early avoids requirements miscommunication, unblocks the consumers to start their integration development to consume your API, and allows your team to focus on development and testing, rather than spending time clarifying requirements and changing developed code based on missing information.</w:t>
      </w:r>
      <w:commentRangeEnd w:id="24"/>
      <w:r>
        <w:rPr>
          <w:rStyle w:val="CommentReference"/>
        </w:rPr>
        <w:commentReference w:id="24"/>
      </w:r>
    </w:p>
    <w:p w14:paraId="0C7669E6" w14:textId="0850D81F" w:rsidR="0027143D" w:rsidRDefault="0027143D" w:rsidP="0027143D">
      <w:pPr>
        <w:rPr>
          <w:rFonts w:asciiTheme="majorHAnsi" w:hAnsiTheme="majorHAnsi" w:cstheme="majorHAnsi"/>
          <w:color w:val="000000"/>
          <w:sz w:val="18"/>
          <w:szCs w:val="16"/>
        </w:rPr>
      </w:pPr>
      <w:commentRangeStart w:id="25"/>
      <w:r>
        <w:rPr>
          <w:rFonts w:asciiTheme="majorHAnsi" w:hAnsiTheme="majorHAnsi" w:cstheme="majorHAnsi"/>
          <w:color w:val="000000"/>
          <w:sz w:val="18"/>
          <w:szCs w:val="16"/>
        </w:rPr>
        <w:t>Engage your API consumer early</w:t>
      </w:r>
      <w:r w:rsidR="00C52B5B">
        <w:rPr>
          <w:rFonts w:asciiTheme="majorHAnsi" w:hAnsiTheme="majorHAnsi" w:cstheme="majorHAnsi"/>
          <w:color w:val="000000"/>
          <w:sz w:val="18"/>
          <w:szCs w:val="16"/>
        </w:rPr>
        <w:t xml:space="preserve">, as soon as the requirements are converted into test cases and the API contract is defined in a form of a Swagger or RAML contract.  </w:t>
      </w:r>
      <w:commentRangeEnd w:id="25"/>
      <w:r w:rsidR="00261C5F">
        <w:rPr>
          <w:rStyle w:val="CommentReference"/>
        </w:rPr>
        <w:commentReference w:id="25"/>
      </w:r>
      <w:r w:rsidR="00C52B5B">
        <w:rPr>
          <w:rFonts w:asciiTheme="majorHAnsi" w:hAnsiTheme="majorHAnsi" w:cstheme="majorHAnsi"/>
          <w:color w:val="000000"/>
          <w:sz w:val="18"/>
          <w:szCs w:val="16"/>
        </w:rPr>
        <w:t>At that point, the target API consumer can review the contrac</w:t>
      </w:r>
      <w:r w:rsidR="001C384C">
        <w:rPr>
          <w:rFonts w:asciiTheme="majorHAnsi" w:hAnsiTheme="majorHAnsi" w:cstheme="majorHAnsi"/>
          <w:color w:val="000000"/>
          <w:sz w:val="18"/>
          <w:szCs w:val="16"/>
        </w:rPr>
        <w:t xml:space="preserve">t.  Next, develop the mock service operations and deploy as the early API iteration, for the API consumers to start integrating with your API mock service.  </w:t>
      </w:r>
    </w:p>
    <w:p w14:paraId="207FD3BD" w14:textId="1E893EB3"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t>To engage an API consumer, a developer would publish the API to the API Portal such as Mulesoft Exchange, Apigee API Portal, or a custom API online catalog.  The catalog or portal will contain all API versions, with the latest shown on top.  The portal will have an ability for an API consumer to review the API contract for each API version and review the release notes per version, with the key changes delivered with each API version.  Finally, the portal or catalog will provide an ability for an API consumer to quickly test the API by sending a sample request and receiving a sample response back for a given API version.</w:t>
      </w:r>
    </w:p>
    <w:p w14:paraId="1237125A" w14:textId="1096CF31" w:rsidR="006F7E3D" w:rsidRDefault="006F7E3D" w:rsidP="0027143D">
      <w:pPr>
        <w:rPr>
          <w:rFonts w:asciiTheme="majorHAnsi" w:hAnsiTheme="majorHAnsi" w:cstheme="majorHAnsi"/>
          <w:color w:val="000000"/>
          <w:sz w:val="18"/>
          <w:szCs w:val="16"/>
        </w:rPr>
      </w:pPr>
      <w:r>
        <w:rPr>
          <w:rFonts w:asciiTheme="majorHAnsi" w:hAnsiTheme="majorHAnsi" w:cstheme="majorHAnsi"/>
          <w:color w:val="000000"/>
          <w:sz w:val="18"/>
          <w:szCs w:val="16"/>
        </w:rPr>
        <w:lastRenderedPageBreak/>
        <w:t xml:space="preserve">Once an API is published, an API developer should ask the API consumers to provide feedback on a </w:t>
      </w:r>
      <w:proofErr w:type="gramStart"/>
      <w:r>
        <w:rPr>
          <w:rFonts w:asciiTheme="majorHAnsi" w:hAnsiTheme="majorHAnsi" w:cstheme="majorHAnsi"/>
          <w:color w:val="000000"/>
          <w:sz w:val="18"/>
          <w:szCs w:val="16"/>
        </w:rPr>
        <w:t>particular API</w:t>
      </w:r>
      <w:proofErr w:type="gramEnd"/>
      <w:r>
        <w:rPr>
          <w:rFonts w:asciiTheme="majorHAnsi" w:hAnsiTheme="majorHAnsi" w:cstheme="majorHAnsi"/>
          <w:color w:val="000000"/>
          <w:sz w:val="18"/>
          <w:szCs w:val="16"/>
        </w:rPr>
        <w:t xml:space="preserve"> version.  Certain online API portal tools, such as </w:t>
      </w:r>
      <w:proofErr w:type="spellStart"/>
      <w:r>
        <w:rPr>
          <w:rFonts w:asciiTheme="majorHAnsi" w:hAnsiTheme="majorHAnsi" w:cstheme="majorHAnsi"/>
          <w:color w:val="000000"/>
          <w:sz w:val="18"/>
          <w:szCs w:val="16"/>
        </w:rPr>
        <w:t>SwaggerHub</w:t>
      </w:r>
      <w:proofErr w:type="spellEnd"/>
      <w:r>
        <w:rPr>
          <w:rFonts w:asciiTheme="majorHAnsi" w:hAnsiTheme="majorHAnsi" w:cstheme="majorHAnsi"/>
          <w:color w:val="000000"/>
          <w:sz w:val="18"/>
          <w:szCs w:val="16"/>
        </w:rPr>
        <w:t>, provide ability for an API consumer to provide feedback and comments on an API contract.</w:t>
      </w:r>
    </w:p>
    <w:p w14:paraId="4714B99C" w14:textId="77777777" w:rsidR="005910F1" w:rsidRPr="0027143D" w:rsidRDefault="005910F1" w:rsidP="0027143D">
      <w:pPr>
        <w:rPr>
          <w:rFonts w:asciiTheme="majorHAnsi" w:hAnsiTheme="majorHAnsi" w:cstheme="majorHAnsi"/>
          <w:color w:val="000000"/>
          <w:sz w:val="18"/>
          <w:szCs w:val="16"/>
        </w:rPr>
      </w:pPr>
    </w:p>
    <w:p w14:paraId="1E707222" w14:textId="478020F3" w:rsidR="0027143D" w:rsidRPr="0027143D" w:rsidRDefault="00F6476E" w:rsidP="005910F1">
      <w:pPr>
        <w:pStyle w:val="Heading3"/>
        <w:rPr>
          <w:rFonts w:cstheme="majorHAnsi"/>
          <w:color w:val="000000"/>
          <w:sz w:val="18"/>
          <w:szCs w:val="16"/>
        </w:rPr>
      </w:pPr>
      <w:bookmarkStart w:id="26" w:name="_Toc516653935"/>
      <w:r>
        <w:t>2.1.6 Development Lifecycle Stages</w:t>
      </w:r>
      <w:bookmarkEnd w:id="26"/>
    </w:p>
    <w:p w14:paraId="0E125F5F" w14:textId="41B8B538" w:rsidR="00947B02" w:rsidRPr="00B01AF3" w:rsidRDefault="00F6476E" w:rsidP="00065DA3">
      <w:pPr>
        <w:autoSpaceDE w:val="0"/>
        <w:autoSpaceDN w:val="0"/>
        <w:adjustRightInd w:val="0"/>
        <w:spacing w:after="120" w:line="240" w:lineRule="auto"/>
        <w:rPr>
          <w:rFonts w:asciiTheme="majorHAnsi" w:hAnsiTheme="majorHAnsi" w:cstheme="majorHAnsi"/>
          <w:color w:val="000000"/>
          <w:sz w:val="18"/>
          <w:szCs w:val="16"/>
        </w:rPr>
      </w:pPr>
      <w:commentRangeStart w:id="27"/>
      <w:r>
        <w:rPr>
          <w:rFonts w:asciiTheme="majorHAnsi" w:hAnsiTheme="majorHAnsi" w:cstheme="majorHAnsi"/>
          <w:color w:val="000000"/>
          <w:sz w:val="18"/>
          <w:szCs w:val="16"/>
        </w:rPr>
        <w:t xml:space="preserve">Following the above API development guidelines, below are the key stages of the API development.  As an API developer, follow the above guidelines and </w:t>
      </w:r>
      <w:r w:rsidR="00397746">
        <w:rPr>
          <w:rFonts w:asciiTheme="majorHAnsi" w:hAnsiTheme="majorHAnsi" w:cstheme="majorHAnsi"/>
          <w:color w:val="000000"/>
          <w:sz w:val="18"/>
          <w:szCs w:val="16"/>
        </w:rPr>
        <w:t>make sure to complete all stages in the below lifecycle.</w:t>
      </w:r>
      <w:commentRangeEnd w:id="27"/>
      <w:r w:rsidR="00261C5F">
        <w:rPr>
          <w:rStyle w:val="CommentReference"/>
        </w:rPr>
        <w:commentReference w:id="27"/>
      </w:r>
    </w:p>
    <w:p w14:paraId="71E17CB5" w14:textId="79BD11E6" w:rsidR="00947B02" w:rsidRDefault="00947B02" w:rsidP="00947B02">
      <w:pPr>
        <w:autoSpaceDE w:val="0"/>
        <w:autoSpaceDN w:val="0"/>
        <w:adjustRightInd w:val="0"/>
        <w:spacing w:after="120" w:line="240" w:lineRule="auto"/>
        <w:rPr>
          <w:rFonts w:ascii="Tahoma" w:hAnsi="Tahoma" w:cs="Tahoma"/>
          <w:color w:val="000000"/>
          <w:sz w:val="16"/>
          <w:szCs w:val="16"/>
        </w:rPr>
      </w:pPr>
      <w:r>
        <w:fldChar w:fldCharType="begin"/>
      </w:r>
      <w:r>
        <w:instrText xml:space="preserve"> INCLUDEPICTURE "https://image.slidesharecdn.com/designfirstapiswithramlandsoapuislides-140328120119-phpapp01/95/design-first-apis-with-raml-and-soapui-9-638.jpg?cb=1396009470" \* MERGEFORMATINET </w:instrText>
      </w:r>
      <w:r>
        <w:fldChar w:fldCharType="separate"/>
      </w:r>
      <w:r w:rsidR="0046632C">
        <w:fldChar w:fldCharType="begin"/>
      </w:r>
      <w:r w:rsidR="0046632C">
        <w:instrText xml:space="preserve"> INCLUDEPICTURE  "https://image.slidesharecdn.com/designfirstapiswithramlandsoapuislides-140328120119-phpapp01/95/design-first-apis-with-raml-and-soapui-9-638.jpg?cb=1396009470" \* MERGEFORMATINET </w:instrText>
      </w:r>
      <w:r w:rsidR="0046632C">
        <w:fldChar w:fldCharType="separate"/>
      </w:r>
      <w:r w:rsidR="00A7541D">
        <w:fldChar w:fldCharType="begin"/>
      </w:r>
      <w:r w:rsidR="00A7541D">
        <w:instrText xml:space="preserve"> INCLUDEPICTURE  "https://image.slidesharecdn.com/designfirstapiswithramlandsoapuislides-140328120119-phpapp01/95/design-first-apis-with-raml-and-soapui-9-638.jpg?cb=1396009470" \* MERGEFORMATINET </w:instrText>
      </w:r>
      <w:r w:rsidR="00A7541D">
        <w:fldChar w:fldCharType="separate"/>
      </w:r>
      <w:r w:rsidR="00556AAE">
        <w:fldChar w:fldCharType="begin"/>
      </w:r>
      <w:r w:rsidR="00556AAE">
        <w:instrText xml:space="preserve"> INCLUDEPICTURE  "https://image.slidesharecdn.com/designfirstapiswithramlandsoapuislides-140328120119-phpapp01/95/design-first-apis-with-raml-and-soapui-9-638.jpg?cb=1396009470" \* MERGEFORMATINET </w:instrText>
      </w:r>
      <w:r w:rsidR="00556AAE">
        <w:fldChar w:fldCharType="separate"/>
      </w:r>
      <w:r w:rsidR="004D4770">
        <w:fldChar w:fldCharType="begin"/>
      </w:r>
      <w:r w:rsidR="004D4770">
        <w:instrText xml:space="preserve"> INCLUDEPICTURE  "https://image.slidesharecdn.com/designfirstapiswithramlandsoapuislides-140328120119-phpapp01/95/design-first-apis-with-raml-and-soapui-9-638.jpg?cb=1396009470" \* MERGEFORMATINET </w:instrText>
      </w:r>
      <w:r w:rsidR="004D4770">
        <w:fldChar w:fldCharType="separate"/>
      </w:r>
      <w:r w:rsidR="009329A6">
        <w:fldChar w:fldCharType="begin"/>
      </w:r>
      <w:r w:rsidR="009329A6">
        <w:instrText xml:space="preserve"> INCLUDEPICTURE  "https://image.slidesharecdn.com/designfirstapiswithramlandsoapuislides-140328120119-phpapp01/95/design-first-apis-with-raml-and-soapui-9-638.jpg?cb=1396009470" \* MERGEFORMATINET </w:instrText>
      </w:r>
      <w:r w:rsidR="009329A6">
        <w:fldChar w:fldCharType="separate"/>
      </w:r>
      <w:r w:rsidR="0083288A">
        <w:fldChar w:fldCharType="begin"/>
      </w:r>
      <w:r w:rsidR="0083288A">
        <w:instrText xml:space="preserve"> </w:instrText>
      </w:r>
      <w:r w:rsidR="0083288A">
        <w:instrText>INCLUDEPICTURE  "https://image.slidesharecdn.com/designfirstapiswithramlandsoapuislides-1403281201</w:instrText>
      </w:r>
      <w:r w:rsidR="0083288A">
        <w:instrText>19-phpapp01/95/design-first-apis-with-raml-and-soapui-9-638.jpg?cb=1396009470" \* MERGEFORMATINET</w:instrText>
      </w:r>
      <w:r w:rsidR="0083288A">
        <w:instrText xml:space="preserve"> </w:instrText>
      </w:r>
      <w:r w:rsidR="0083288A">
        <w:fldChar w:fldCharType="separate"/>
      </w:r>
      <w:r w:rsidR="00052956">
        <w:pict w14:anchorId="7260A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design first development" style="width:422.25pt;height:326.25pt">
            <v:imagedata r:id="rId12" r:href="rId13"/>
          </v:shape>
        </w:pict>
      </w:r>
      <w:r w:rsidR="0083288A">
        <w:fldChar w:fldCharType="end"/>
      </w:r>
      <w:r w:rsidR="009329A6">
        <w:fldChar w:fldCharType="end"/>
      </w:r>
      <w:r w:rsidR="004D4770">
        <w:fldChar w:fldCharType="end"/>
      </w:r>
      <w:r w:rsidR="00556AAE">
        <w:fldChar w:fldCharType="end"/>
      </w:r>
      <w:r w:rsidR="00A7541D">
        <w:fldChar w:fldCharType="end"/>
      </w:r>
      <w:r w:rsidR="0046632C">
        <w:fldChar w:fldCharType="end"/>
      </w:r>
      <w:r>
        <w:fldChar w:fldCharType="end"/>
      </w:r>
    </w:p>
    <w:p w14:paraId="51AFC9DA" w14:textId="7C2D29F2"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b/>
          <w:color w:val="000000" w:themeColor="text1"/>
          <w:sz w:val="18"/>
          <w:szCs w:val="16"/>
        </w:rPr>
        <w:t xml:space="preserve">Design </w:t>
      </w:r>
      <w:r w:rsidR="00397746" w:rsidRPr="00397746">
        <w:rPr>
          <w:rFonts w:asciiTheme="majorHAnsi" w:hAnsiTheme="majorHAnsi" w:cstheme="majorHAnsi"/>
          <w:b/>
          <w:color w:val="000000" w:themeColor="text1"/>
          <w:sz w:val="18"/>
          <w:szCs w:val="16"/>
        </w:rPr>
        <w:t>P</w:t>
      </w:r>
      <w:r w:rsidRPr="00397746">
        <w:rPr>
          <w:rFonts w:asciiTheme="majorHAnsi" w:hAnsiTheme="majorHAnsi" w:cstheme="majorHAnsi"/>
          <w:b/>
          <w:color w:val="000000" w:themeColor="text1"/>
          <w:sz w:val="18"/>
          <w:szCs w:val="16"/>
        </w:rPr>
        <w:t>hase</w:t>
      </w:r>
      <w:r w:rsidRPr="00397746">
        <w:rPr>
          <w:rFonts w:asciiTheme="majorHAnsi" w:hAnsiTheme="majorHAnsi" w:cstheme="majorHAnsi"/>
          <w:color w:val="000000" w:themeColor="text1"/>
          <w:sz w:val="18"/>
          <w:szCs w:val="16"/>
        </w:rPr>
        <w:t xml:space="preserve"> </w:t>
      </w:r>
      <w:r w:rsidRPr="00397746">
        <w:rPr>
          <w:rFonts w:asciiTheme="majorHAnsi" w:hAnsiTheme="majorHAnsi" w:cstheme="majorHAnsi"/>
          <w:color w:val="000000"/>
          <w:sz w:val="18"/>
          <w:szCs w:val="16"/>
        </w:rPr>
        <w:t>includes the following:</w:t>
      </w:r>
    </w:p>
    <w:p w14:paraId="5FDF80E4" w14:textId="5C32666E"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Analyze existing </w:t>
      </w:r>
      <w:r w:rsidR="00397746">
        <w:rPr>
          <w:rFonts w:asciiTheme="majorHAnsi" w:hAnsiTheme="majorHAnsi" w:cstheme="majorHAnsi"/>
          <w:color w:val="000000"/>
          <w:sz w:val="18"/>
          <w:szCs w:val="16"/>
        </w:rPr>
        <w:t>API requirements created by business stakeholders and your target API consumers</w:t>
      </w:r>
      <w:r w:rsidR="00545331">
        <w:rPr>
          <w:rFonts w:asciiTheme="majorHAnsi" w:hAnsiTheme="majorHAnsi" w:cstheme="majorHAnsi"/>
          <w:color w:val="000000"/>
          <w:sz w:val="18"/>
          <w:szCs w:val="16"/>
        </w:rPr>
        <w:t>.</w:t>
      </w:r>
    </w:p>
    <w:p w14:paraId="786EBD09" w14:textId="5EBB17C6"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Create an overall </w:t>
      </w:r>
      <w:r w:rsidR="00E616A7">
        <w:rPr>
          <w:rFonts w:asciiTheme="majorHAnsi" w:hAnsiTheme="majorHAnsi" w:cstheme="majorHAnsi"/>
          <w:color w:val="000000"/>
          <w:sz w:val="18"/>
          <w:szCs w:val="16"/>
        </w:rPr>
        <w:t xml:space="preserve">sequence </w:t>
      </w:r>
      <w:r w:rsidRPr="00397746">
        <w:rPr>
          <w:rFonts w:asciiTheme="majorHAnsi" w:hAnsiTheme="majorHAnsi" w:cstheme="majorHAnsi"/>
          <w:color w:val="000000"/>
          <w:sz w:val="18"/>
          <w:szCs w:val="16"/>
        </w:rPr>
        <w:t xml:space="preserve">flow diagram for the </w:t>
      </w:r>
      <w:r w:rsidR="00E616A7">
        <w:rPr>
          <w:rFonts w:asciiTheme="majorHAnsi" w:hAnsiTheme="majorHAnsi" w:cstheme="majorHAnsi"/>
          <w:color w:val="000000"/>
          <w:sz w:val="18"/>
          <w:szCs w:val="16"/>
        </w:rPr>
        <w:t>API service and its operations</w:t>
      </w:r>
      <w:r w:rsidRPr="00397746">
        <w:rPr>
          <w:rFonts w:asciiTheme="majorHAnsi" w:hAnsiTheme="majorHAnsi" w:cstheme="majorHAnsi"/>
          <w:color w:val="000000"/>
          <w:sz w:val="18"/>
          <w:szCs w:val="16"/>
        </w:rPr>
        <w:t>, covering all service integration points and interactions with other services, as well as parallel/sequential/rollback requirements.</w:t>
      </w:r>
    </w:p>
    <w:p w14:paraId="4B56FC07" w14:textId="0B23B324" w:rsidR="00947B02" w:rsidRPr="00397746" w:rsidRDefault="00947B02" w:rsidP="00947B02">
      <w:pPr>
        <w:numPr>
          <w:ilvl w:val="1"/>
          <w:numId w:val="9"/>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Identify and document key use cases to be supported by this </w:t>
      </w:r>
      <w:r w:rsidR="00E616A7">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w:t>
      </w:r>
    </w:p>
    <w:p w14:paraId="630F78D3"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E616A7">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39B2026" w14:textId="339D56F5" w:rsidR="00947B02" w:rsidRPr="00E616A7"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sidRPr="00E616A7">
        <w:rPr>
          <w:rFonts w:asciiTheme="majorHAnsi" w:hAnsiTheme="majorHAnsi" w:cstheme="majorHAnsi"/>
          <w:color w:val="000000"/>
          <w:sz w:val="18"/>
          <w:szCs w:val="16"/>
        </w:rPr>
        <w:t>Sequence</w:t>
      </w:r>
      <w:r w:rsidR="00947B02" w:rsidRPr="00E616A7">
        <w:rPr>
          <w:rFonts w:asciiTheme="majorHAnsi" w:hAnsiTheme="majorHAnsi" w:cstheme="majorHAnsi"/>
          <w:color w:val="000000"/>
          <w:sz w:val="18"/>
          <w:szCs w:val="16"/>
        </w:rPr>
        <w:t xml:space="preserve"> Flow Diagram</w:t>
      </w:r>
      <w:r w:rsidR="0017588A">
        <w:rPr>
          <w:rFonts w:asciiTheme="majorHAnsi" w:hAnsiTheme="majorHAnsi" w:cstheme="majorHAnsi"/>
          <w:color w:val="000000"/>
          <w:sz w:val="18"/>
          <w:szCs w:val="16"/>
        </w:rPr>
        <w:t>.</w:t>
      </w:r>
    </w:p>
    <w:p w14:paraId="5D9F4BAF" w14:textId="208F3183" w:rsidR="00947B02" w:rsidRDefault="00E616A7"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 xml:space="preserve">RAML or </w:t>
      </w:r>
      <w:r w:rsidR="00947B02" w:rsidRPr="00397746">
        <w:rPr>
          <w:rFonts w:asciiTheme="majorHAnsi" w:hAnsiTheme="majorHAnsi" w:cstheme="majorHAnsi"/>
          <w:color w:val="000000"/>
          <w:sz w:val="18"/>
          <w:szCs w:val="16"/>
        </w:rPr>
        <w:t xml:space="preserve">Swagger API Specification for the </w:t>
      </w:r>
      <w:r>
        <w:rPr>
          <w:rFonts w:asciiTheme="majorHAnsi" w:hAnsiTheme="majorHAnsi" w:cstheme="majorHAnsi"/>
          <w:color w:val="000000"/>
          <w:sz w:val="18"/>
          <w:szCs w:val="16"/>
        </w:rPr>
        <w:t>API</w:t>
      </w:r>
      <w:r w:rsidR="0017588A">
        <w:rPr>
          <w:rFonts w:asciiTheme="majorHAnsi" w:hAnsiTheme="majorHAnsi" w:cstheme="majorHAnsi"/>
          <w:color w:val="000000"/>
          <w:sz w:val="18"/>
          <w:szCs w:val="16"/>
        </w:rPr>
        <w:t>.</w:t>
      </w:r>
    </w:p>
    <w:p w14:paraId="306B3925" w14:textId="4A74EFB4" w:rsidR="005D75CE" w:rsidRPr="00397746" w:rsidRDefault="005D75CE" w:rsidP="00947B02">
      <w:pPr>
        <w:numPr>
          <w:ilvl w:val="0"/>
          <w:numId w:val="10"/>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Key Use Cases</w:t>
      </w:r>
    </w:p>
    <w:p w14:paraId="43276119" w14:textId="1AC0F910" w:rsidR="00947B02" w:rsidRPr="00397746" w:rsidRDefault="00947B02" w:rsidP="00947B02">
      <w:pPr>
        <w:autoSpaceDE w:val="0"/>
        <w:autoSpaceDN w:val="0"/>
        <w:adjustRightInd w:val="0"/>
        <w:spacing w:after="120" w:line="240" w:lineRule="auto"/>
        <w:ind w:left="1440" w:firstLine="720"/>
        <w:rPr>
          <w:rFonts w:asciiTheme="majorHAnsi" w:hAnsiTheme="majorHAnsi" w:cstheme="majorHAnsi"/>
          <w:color w:val="000000"/>
          <w:sz w:val="18"/>
          <w:szCs w:val="16"/>
        </w:rPr>
      </w:pPr>
    </w:p>
    <w:p w14:paraId="58C4E4D5" w14:textId="0997D6C4"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commentRangeStart w:id="28"/>
      <w:r w:rsidRPr="00E616A7">
        <w:rPr>
          <w:rFonts w:asciiTheme="majorHAnsi" w:hAnsiTheme="majorHAnsi" w:cstheme="majorHAnsi"/>
          <w:b/>
          <w:color w:val="000000"/>
          <w:sz w:val="18"/>
          <w:szCs w:val="16"/>
        </w:rPr>
        <w:lastRenderedPageBreak/>
        <w:t xml:space="preserve">Mock </w:t>
      </w:r>
      <w:r w:rsidR="00E616A7">
        <w:rPr>
          <w:rFonts w:asciiTheme="majorHAnsi" w:hAnsiTheme="majorHAnsi" w:cstheme="majorHAnsi"/>
          <w:b/>
          <w:color w:val="000000"/>
          <w:sz w:val="18"/>
          <w:szCs w:val="16"/>
        </w:rPr>
        <w:t>P</w:t>
      </w:r>
      <w:r w:rsidRPr="00E616A7">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includes creating Mock service to provide sample request and response in the service endpoint.  The service at this point should be deployed </w:t>
      </w:r>
      <w:r w:rsidR="00E616A7">
        <w:rPr>
          <w:rFonts w:asciiTheme="majorHAnsi" w:hAnsiTheme="majorHAnsi" w:cstheme="majorHAnsi"/>
          <w:color w:val="000000"/>
          <w:sz w:val="18"/>
          <w:szCs w:val="16"/>
        </w:rPr>
        <w:t>in its initial iteration</w:t>
      </w:r>
      <w:r w:rsidRPr="00397746">
        <w:rPr>
          <w:rFonts w:asciiTheme="majorHAnsi" w:hAnsiTheme="majorHAnsi" w:cstheme="majorHAnsi"/>
          <w:color w:val="000000"/>
          <w:sz w:val="18"/>
          <w:szCs w:val="16"/>
        </w:rPr>
        <w:t xml:space="preserve"> with mock inputs and outputs, for </w:t>
      </w:r>
      <w:r w:rsidR="00E616A7">
        <w:rPr>
          <w:rFonts w:asciiTheme="majorHAnsi" w:hAnsiTheme="majorHAnsi" w:cstheme="majorHAnsi"/>
          <w:color w:val="000000"/>
          <w:sz w:val="18"/>
          <w:szCs w:val="16"/>
        </w:rPr>
        <w:t xml:space="preserve">target </w:t>
      </w:r>
      <w:r w:rsidR="00A76F60">
        <w:rPr>
          <w:rFonts w:asciiTheme="majorHAnsi" w:hAnsiTheme="majorHAnsi" w:cstheme="majorHAnsi"/>
          <w:color w:val="000000"/>
          <w:sz w:val="18"/>
          <w:szCs w:val="16"/>
        </w:rPr>
        <w:t>users</w:t>
      </w:r>
      <w:r w:rsidRPr="00397746">
        <w:rPr>
          <w:rFonts w:asciiTheme="majorHAnsi" w:hAnsiTheme="majorHAnsi" w:cstheme="majorHAnsi"/>
          <w:color w:val="000000"/>
          <w:sz w:val="18"/>
          <w:szCs w:val="16"/>
        </w:rPr>
        <w:t xml:space="preserve"> to be able to consume that service to integrate with their </w:t>
      </w:r>
      <w:r w:rsidR="00A76F60">
        <w:rPr>
          <w:rFonts w:asciiTheme="majorHAnsi" w:hAnsiTheme="majorHAnsi" w:cstheme="majorHAnsi"/>
          <w:color w:val="000000"/>
          <w:sz w:val="18"/>
          <w:szCs w:val="16"/>
        </w:rPr>
        <w:t>end user platforms</w:t>
      </w:r>
      <w:r w:rsidRPr="00397746">
        <w:rPr>
          <w:rFonts w:asciiTheme="majorHAnsi" w:hAnsiTheme="majorHAnsi" w:cstheme="majorHAnsi"/>
          <w:color w:val="000000"/>
          <w:sz w:val="18"/>
          <w:szCs w:val="16"/>
        </w:rPr>
        <w:t>.</w:t>
      </w:r>
      <w:commentRangeEnd w:id="28"/>
      <w:r w:rsidR="005D75CE">
        <w:rPr>
          <w:rStyle w:val="CommentReference"/>
        </w:rPr>
        <w:commentReference w:id="28"/>
      </w:r>
      <w:r w:rsidR="000B2272">
        <w:rPr>
          <w:rFonts w:asciiTheme="majorHAnsi" w:hAnsiTheme="majorHAnsi" w:cstheme="majorHAnsi"/>
          <w:color w:val="000000"/>
          <w:sz w:val="18"/>
          <w:szCs w:val="16"/>
        </w:rPr>
        <w:t xml:space="preserve">  The mock APIs are only available in Dev and Integration / QA environments, and should never be promoted to </w:t>
      </w:r>
      <w:proofErr w:type="gramStart"/>
      <w:r w:rsidR="000B2272">
        <w:rPr>
          <w:rFonts w:asciiTheme="majorHAnsi" w:hAnsiTheme="majorHAnsi" w:cstheme="majorHAnsi"/>
          <w:color w:val="000000"/>
          <w:sz w:val="18"/>
          <w:szCs w:val="16"/>
        </w:rPr>
        <w:t>Production./</w:t>
      </w:r>
      <w:proofErr w:type="gramEnd"/>
    </w:p>
    <w:p w14:paraId="148B96AC" w14:textId="77777777" w:rsidR="00947B02" w:rsidRPr="00397746" w:rsidRDefault="00947B02" w:rsidP="00947B02">
      <w:pPr>
        <w:autoSpaceDE w:val="0"/>
        <w:autoSpaceDN w:val="0"/>
        <w:adjustRightInd w:val="0"/>
        <w:spacing w:after="120" w:line="240" w:lineRule="auto"/>
        <w:ind w:left="720"/>
        <w:rPr>
          <w:rFonts w:asciiTheme="majorHAnsi" w:hAnsiTheme="majorHAnsi" w:cstheme="majorHAnsi"/>
          <w:color w:val="000000"/>
          <w:sz w:val="18"/>
          <w:szCs w:val="16"/>
        </w:rPr>
      </w:pPr>
      <w:r w:rsidRPr="00A76F60">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4A200F6A" w14:textId="7686FCCE"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Mock service operations returning sample output for successful service requests, following the </w:t>
      </w:r>
      <w:r w:rsidR="00A76F60">
        <w:rPr>
          <w:rFonts w:asciiTheme="majorHAnsi" w:hAnsiTheme="majorHAnsi" w:cstheme="majorHAnsi"/>
          <w:color w:val="000000"/>
          <w:sz w:val="18"/>
          <w:szCs w:val="16"/>
        </w:rPr>
        <w:t xml:space="preserve">RAML or </w:t>
      </w:r>
      <w:r w:rsidRPr="00397746">
        <w:rPr>
          <w:rFonts w:asciiTheme="majorHAnsi" w:hAnsiTheme="majorHAnsi" w:cstheme="majorHAnsi"/>
          <w:color w:val="000000"/>
          <w:sz w:val="18"/>
          <w:szCs w:val="16"/>
        </w:rPr>
        <w:t>Swagger API contract defined in the Design phase</w:t>
      </w:r>
      <w:r w:rsidR="0017588A">
        <w:rPr>
          <w:rFonts w:asciiTheme="majorHAnsi" w:hAnsiTheme="majorHAnsi" w:cstheme="majorHAnsi"/>
          <w:color w:val="000000"/>
          <w:sz w:val="18"/>
          <w:szCs w:val="16"/>
        </w:rPr>
        <w:t>.</w:t>
      </w:r>
    </w:p>
    <w:p w14:paraId="4AFC218F" w14:textId="77777777"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Mock service operations returning sample error output for negative service requests.</w:t>
      </w:r>
    </w:p>
    <w:p w14:paraId="45A052CD" w14:textId="6985706B" w:rsidR="00947B02" w:rsidRPr="00397746" w:rsidRDefault="00947B02" w:rsidP="00947B02">
      <w:pPr>
        <w:numPr>
          <w:ilvl w:val="0"/>
          <w:numId w:val="11"/>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of the mock service.</w:t>
      </w:r>
    </w:p>
    <w:p w14:paraId="329552DF"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5990B08" w14:textId="7068C106"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A76F60">
        <w:rPr>
          <w:rFonts w:asciiTheme="majorHAnsi" w:hAnsiTheme="majorHAnsi" w:cstheme="majorHAnsi"/>
          <w:b/>
          <w:color w:val="000000"/>
          <w:sz w:val="18"/>
          <w:szCs w:val="16"/>
        </w:rPr>
        <w:t xml:space="preserve">Test </w:t>
      </w:r>
      <w:r w:rsidR="00A76F60">
        <w:rPr>
          <w:rFonts w:asciiTheme="majorHAnsi" w:hAnsiTheme="majorHAnsi" w:cstheme="majorHAnsi"/>
          <w:b/>
          <w:color w:val="000000"/>
          <w:sz w:val="18"/>
          <w:szCs w:val="16"/>
        </w:rPr>
        <w:t>P</w:t>
      </w:r>
      <w:r w:rsidRPr="00A76F6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follows the test-driven development approach and requires the developers to produce test</w:t>
      </w:r>
      <w:r w:rsidR="00351219">
        <w:rPr>
          <w:rFonts w:asciiTheme="majorHAnsi" w:hAnsiTheme="majorHAnsi" w:cstheme="majorHAnsi"/>
          <w:color w:val="000000"/>
          <w:sz w:val="18"/>
          <w:szCs w:val="16"/>
        </w:rPr>
        <w:t xml:space="preserve"> cases and steps</w:t>
      </w:r>
      <w:r w:rsidRPr="00397746">
        <w:rPr>
          <w:rFonts w:asciiTheme="majorHAnsi" w:hAnsiTheme="majorHAnsi" w:cstheme="majorHAnsi"/>
          <w:color w:val="000000"/>
          <w:sz w:val="18"/>
          <w:szCs w:val="16"/>
        </w:rPr>
        <w:t xml:space="preserve"> (required for all services developed)</w:t>
      </w:r>
      <w:r w:rsidR="00351219">
        <w:rPr>
          <w:rFonts w:asciiTheme="majorHAnsi" w:hAnsiTheme="majorHAnsi" w:cstheme="majorHAnsi"/>
          <w:color w:val="000000"/>
          <w:sz w:val="18"/>
          <w:szCs w:val="16"/>
        </w:rPr>
        <w:t xml:space="preserve">.  Initial unit and functional tests should also be developed </w:t>
      </w:r>
      <w:r w:rsidR="00F85EAF">
        <w:rPr>
          <w:rFonts w:asciiTheme="majorHAnsi" w:hAnsiTheme="majorHAnsi" w:cstheme="majorHAnsi"/>
          <w:color w:val="000000"/>
          <w:sz w:val="18"/>
          <w:szCs w:val="16"/>
        </w:rPr>
        <w:t>after the API initial iteration has been developed</w:t>
      </w:r>
      <w:r w:rsidRPr="00397746">
        <w:rPr>
          <w:rFonts w:asciiTheme="majorHAnsi" w:hAnsiTheme="majorHAnsi" w:cstheme="majorHAnsi"/>
          <w:color w:val="000000"/>
          <w:sz w:val="18"/>
          <w:szCs w:val="16"/>
        </w:rPr>
        <w:t xml:space="preserve">.  The tests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cover use cases identified in the Design phase.</w:t>
      </w:r>
    </w:p>
    <w:p w14:paraId="7B48F976"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5EA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6D10CC55" w14:textId="3943C4C9" w:rsidR="00204874" w:rsidRDefault="00204874"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Test Cases and Steps as part of the overall Test Plan.  Each Test Case should have traceability to the requirements</w:t>
      </w:r>
      <w:r w:rsidR="00F051ED">
        <w:rPr>
          <w:rFonts w:asciiTheme="majorHAnsi" w:hAnsiTheme="majorHAnsi" w:cstheme="majorHAnsi"/>
          <w:color w:val="000000"/>
          <w:sz w:val="18"/>
          <w:szCs w:val="16"/>
        </w:rPr>
        <w:t>.</w:t>
      </w:r>
    </w:p>
    <w:p w14:paraId="39970F9D" w14:textId="492DA104" w:rsidR="00947B02" w:rsidRPr="00397746" w:rsidRDefault="00F85EAF" w:rsidP="00947B02">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U</w:t>
      </w:r>
      <w:r w:rsidR="00947B02" w:rsidRPr="00397746">
        <w:rPr>
          <w:rFonts w:asciiTheme="majorHAnsi" w:hAnsiTheme="majorHAnsi" w:cstheme="majorHAnsi"/>
          <w:color w:val="000000"/>
          <w:sz w:val="18"/>
          <w:szCs w:val="16"/>
        </w:rPr>
        <w:t>nit tests</w:t>
      </w:r>
      <w:r>
        <w:rPr>
          <w:rFonts w:asciiTheme="majorHAnsi" w:hAnsiTheme="majorHAnsi" w:cstheme="majorHAnsi"/>
          <w:color w:val="000000"/>
          <w:sz w:val="18"/>
          <w:szCs w:val="16"/>
        </w:rPr>
        <w:t xml:space="preserve"> covering mock</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API operations (</w:t>
      </w:r>
      <w:r w:rsidR="00204874">
        <w:rPr>
          <w:rFonts w:asciiTheme="majorHAnsi" w:hAnsiTheme="majorHAnsi" w:cstheme="majorHAnsi"/>
          <w:color w:val="000000"/>
          <w:sz w:val="18"/>
          <w:szCs w:val="16"/>
        </w:rPr>
        <w:t xml:space="preserve">using </w:t>
      </w:r>
      <w:proofErr w:type="spellStart"/>
      <w:r>
        <w:rPr>
          <w:rFonts w:asciiTheme="majorHAnsi" w:hAnsiTheme="majorHAnsi" w:cstheme="majorHAnsi"/>
          <w:color w:val="000000"/>
          <w:sz w:val="18"/>
          <w:szCs w:val="16"/>
        </w:rPr>
        <w:t>MUnit</w:t>
      </w:r>
      <w:proofErr w:type="spellEnd"/>
      <w:r>
        <w:rPr>
          <w:rFonts w:asciiTheme="majorHAnsi" w:hAnsiTheme="majorHAnsi" w:cstheme="majorHAnsi"/>
          <w:color w:val="000000"/>
          <w:sz w:val="18"/>
          <w:szCs w:val="16"/>
        </w:rPr>
        <w:t xml:space="preserve">, Mocha/Chai, JUnit, </w:t>
      </w:r>
      <w:proofErr w:type="spellStart"/>
      <w:r>
        <w:rPr>
          <w:rFonts w:asciiTheme="majorHAnsi" w:hAnsiTheme="majorHAnsi" w:cstheme="majorHAnsi"/>
          <w:color w:val="000000"/>
          <w:sz w:val="18"/>
          <w:szCs w:val="16"/>
        </w:rPr>
        <w:t>etc</w:t>
      </w:r>
      <w:proofErr w:type="spellEnd"/>
      <w:r>
        <w:rPr>
          <w:rFonts w:asciiTheme="majorHAnsi" w:hAnsiTheme="majorHAnsi" w:cstheme="majorHAnsi"/>
          <w:color w:val="000000"/>
          <w:sz w:val="18"/>
          <w:szCs w:val="16"/>
        </w:rPr>
        <w:t>)</w:t>
      </w:r>
      <w:r w:rsidR="0017588A">
        <w:rPr>
          <w:rFonts w:asciiTheme="majorHAnsi" w:hAnsiTheme="majorHAnsi" w:cstheme="majorHAnsi"/>
          <w:color w:val="000000"/>
          <w:sz w:val="18"/>
          <w:szCs w:val="16"/>
        </w:rPr>
        <w:t>.</w:t>
      </w:r>
    </w:p>
    <w:p w14:paraId="2494B3CE" w14:textId="001538B8" w:rsidR="00947B02" w:rsidRPr="00204874" w:rsidRDefault="00204874" w:rsidP="00204874">
      <w:pPr>
        <w:numPr>
          <w:ilvl w:val="0"/>
          <w:numId w:val="12"/>
        </w:numPr>
        <w:autoSpaceDE w:val="0"/>
        <w:autoSpaceDN w:val="0"/>
        <w:adjustRightInd w:val="0"/>
        <w:spacing w:after="120" w:line="240" w:lineRule="auto"/>
        <w:rPr>
          <w:rFonts w:asciiTheme="majorHAnsi" w:hAnsiTheme="majorHAnsi" w:cstheme="majorHAnsi"/>
          <w:color w:val="000000"/>
          <w:sz w:val="18"/>
          <w:szCs w:val="16"/>
        </w:rPr>
      </w:pPr>
      <w:r>
        <w:rPr>
          <w:rFonts w:asciiTheme="majorHAnsi" w:hAnsiTheme="majorHAnsi" w:cstheme="majorHAnsi"/>
          <w:color w:val="000000"/>
          <w:sz w:val="18"/>
          <w:szCs w:val="16"/>
        </w:rPr>
        <w:t>F</w:t>
      </w:r>
      <w:r w:rsidR="00947B02" w:rsidRPr="00397746">
        <w:rPr>
          <w:rFonts w:asciiTheme="majorHAnsi" w:hAnsiTheme="majorHAnsi" w:cstheme="majorHAnsi"/>
          <w:color w:val="000000"/>
          <w:sz w:val="18"/>
          <w:szCs w:val="16"/>
        </w:rPr>
        <w:t>unctional tests</w:t>
      </w:r>
      <w:r>
        <w:rPr>
          <w:rFonts w:asciiTheme="majorHAnsi" w:hAnsiTheme="majorHAnsi" w:cstheme="majorHAnsi"/>
          <w:color w:val="000000"/>
          <w:sz w:val="18"/>
          <w:szCs w:val="16"/>
        </w:rPr>
        <w:t xml:space="preserve"> to test how the APIs are to be consumed</w:t>
      </w:r>
      <w:r w:rsidR="00947B02" w:rsidRPr="00397746">
        <w:rPr>
          <w:rFonts w:asciiTheme="majorHAnsi" w:hAnsiTheme="majorHAnsi" w:cstheme="majorHAnsi"/>
          <w:color w:val="000000"/>
          <w:sz w:val="18"/>
          <w:szCs w:val="16"/>
        </w:rPr>
        <w:t xml:space="preserve"> </w:t>
      </w:r>
      <w:r>
        <w:rPr>
          <w:rFonts w:asciiTheme="majorHAnsi" w:hAnsiTheme="majorHAnsi" w:cstheme="majorHAnsi"/>
          <w:color w:val="000000"/>
          <w:sz w:val="18"/>
          <w:szCs w:val="16"/>
        </w:rPr>
        <w:t xml:space="preserve">(using SoapUI, Postman, or automated </w:t>
      </w:r>
      <w:proofErr w:type="spellStart"/>
      <w:r>
        <w:rPr>
          <w:rFonts w:asciiTheme="majorHAnsi" w:hAnsiTheme="majorHAnsi" w:cstheme="majorHAnsi"/>
          <w:color w:val="000000"/>
          <w:sz w:val="18"/>
          <w:szCs w:val="16"/>
        </w:rPr>
        <w:t>Gerkin</w:t>
      </w:r>
      <w:proofErr w:type="spellEnd"/>
      <w:r>
        <w:rPr>
          <w:rFonts w:asciiTheme="majorHAnsi" w:hAnsiTheme="majorHAnsi" w:cstheme="majorHAnsi"/>
          <w:color w:val="000000"/>
          <w:sz w:val="18"/>
          <w:szCs w:val="16"/>
        </w:rPr>
        <w:t>/Cucumber functional test framework)</w:t>
      </w:r>
      <w:r w:rsidR="0017588A">
        <w:rPr>
          <w:rFonts w:asciiTheme="majorHAnsi" w:hAnsiTheme="majorHAnsi" w:cstheme="majorHAnsi"/>
          <w:color w:val="000000"/>
          <w:sz w:val="18"/>
          <w:szCs w:val="16"/>
        </w:rPr>
        <w:t>.</w:t>
      </w:r>
    </w:p>
    <w:p w14:paraId="77C2BAE0" w14:textId="66CD64F5"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A5C30">
        <w:rPr>
          <w:rFonts w:asciiTheme="majorHAnsi" w:hAnsiTheme="majorHAnsi" w:cstheme="majorHAnsi"/>
          <w:b/>
          <w:color w:val="000000"/>
          <w:sz w:val="18"/>
          <w:szCs w:val="16"/>
        </w:rPr>
        <w:t xml:space="preserve">Build </w:t>
      </w:r>
      <w:r w:rsidR="001A5C30">
        <w:rPr>
          <w:rFonts w:asciiTheme="majorHAnsi" w:hAnsiTheme="majorHAnsi" w:cstheme="majorHAnsi"/>
          <w:b/>
          <w:color w:val="000000"/>
          <w:sz w:val="18"/>
          <w:szCs w:val="16"/>
        </w:rPr>
        <w:t>P</w:t>
      </w:r>
      <w:r w:rsidRPr="001A5C30">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the full development of the </w:t>
      </w:r>
      <w:r w:rsidR="001A5C30">
        <w:rPr>
          <w:rFonts w:asciiTheme="majorHAnsi" w:hAnsiTheme="majorHAnsi" w:cstheme="majorHAnsi"/>
          <w:color w:val="000000"/>
          <w:sz w:val="18"/>
          <w:szCs w:val="16"/>
        </w:rPr>
        <w:t>API</w:t>
      </w:r>
      <w:r w:rsidR="00026114">
        <w:rPr>
          <w:rFonts w:asciiTheme="majorHAnsi" w:hAnsiTheme="majorHAnsi" w:cstheme="majorHAnsi"/>
          <w:color w:val="000000"/>
          <w:sz w:val="18"/>
          <w:szCs w:val="16"/>
        </w:rPr>
        <w:t>, replacing mock operations with “live” ones</w:t>
      </w:r>
      <w:r w:rsidRPr="00397746">
        <w:rPr>
          <w:rFonts w:asciiTheme="majorHAnsi" w:hAnsiTheme="majorHAnsi" w:cstheme="majorHAnsi"/>
          <w:color w:val="000000"/>
          <w:sz w:val="18"/>
          <w:szCs w:val="16"/>
        </w:rPr>
        <w:t>, with the complete code review and baseline check-in</w:t>
      </w:r>
      <w:r w:rsidR="00026114">
        <w:rPr>
          <w:rFonts w:asciiTheme="majorHAnsi" w:hAnsiTheme="majorHAnsi" w:cstheme="majorHAnsi"/>
          <w:color w:val="000000"/>
          <w:sz w:val="18"/>
          <w:szCs w:val="16"/>
        </w:rPr>
        <w:t xml:space="preserve"> in</w:t>
      </w:r>
      <w:r w:rsidRPr="00397746">
        <w:rPr>
          <w:rFonts w:asciiTheme="majorHAnsi" w:hAnsiTheme="majorHAnsi" w:cstheme="majorHAnsi"/>
          <w:color w:val="000000"/>
          <w:sz w:val="18"/>
          <w:szCs w:val="16"/>
        </w:rPr>
        <w:t xml:space="preserve">to the Master branch of the source code repository.  At the end of this phase, the </w:t>
      </w:r>
      <w:r w:rsidR="00026114">
        <w:rPr>
          <w:rFonts w:asciiTheme="majorHAnsi" w:hAnsiTheme="majorHAnsi" w:cstheme="majorHAnsi"/>
          <w:color w:val="000000"/>
          <w:sz w:val="18"/>
          <w:szCs w:val="16"/>
        </w:rPr>
        <w:t>“live” API</w:t>
      </w:r>
      <w:r w:rsidRPr="00397746">
        <w:rPr>
          <w:rFonts w:asciiTheme="majorHAnsi" w:hAnsiTheme="majorHAnsi" w:cstheme="majorHAnsi"/>
          <w:color w:val="000000"/>
          <w:sz w:val="18"/>
          <w:szCs w:val="16"/>
        </w:rPr>
        <w:t xml:space="preserve"> is ready for deployment into </w:t>
      </w:r>
      <w:r w:rsidR="00026114">
        <w:rPr>
          <w:rFonts w:asciiTheme="majorHAnsi" w:hAnsiTheme="majorHAnsi" w:cstheme="majorHAnsi"/>
          <w:color w:val="000000"/>
          <w:sz w:val="18"/>
          <w:szCs w:val="16"/>
        </w:rPr>
        <w:t>non-production</w:t>
      </w:r>
      <w:r w:rsidRPr="00397746">
        <w:rPr>
          <w:rFonts w:asciiTheme="majorHAnsi" w:hAnsiTheme="majorHAnsi" w:cstheme="majorHAnsi"/>
          <w:color w:val="000000"/>
          <w:sz w:val="18"/>
          <w:szCs w:val="16"/>
        </w:rPr>
        <w:t xml:space="preserve"> environment, with the live operations (not mocks).</w:t>
      </w:r>
    </w:p>
    <w:p w14:paraId="048829CD"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17588A">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6B84BDA" w14:textId="77777777"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Development of the source code.</w:t>
      </w:r>
    </w:p>
    <w:p w14:paraId="1742D4BF" w14:textId="556339AC" w:rsidR="00947B02" w:rsidRPr="00397746" w:rsidRDefault="0017588A"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commentRangeStart w:id="29"/>
      <w:r>
        <w:rPr>
          <w:rFonts w:asciiTheme="majorHAnsi" w:hAnsiTheme="majorHAnsi" w:cstheme="majorHAnsi"/>
          <w:color w:val="000000"/>
          <w:sz w:val="18"/>
          <w:szCs w:val="16"/>
        </w:rPr>
        <w:t xml:space="preserve">Peer </w:t>
      </w:r>
      <w:r w:rsidR="00947B02" w:rsidRPr="00397746">
        <w:rPr>
          <w:rFonts w:asciiTheme="majorHAnsi" w:hAnsiTheme="majorHAnsi" w:cstheme="majorHAnsi"/>
          <w:color w:val="000000"/>
          <w:sz w:val="18"/>
          <w:szCs w:val="16"/>
        </w:rPr>
        <w:t>Code Review by the development lead/designated peer</w:t>
      </w:r>
      <w:commentRangeEnd w:id="29"/>
      <w:r w:rsidR="005D75CE">
        <w:rPr>
          <w:rStyle w:val="CommentReference"/>
        </w:rPr>
        <w:commentReference w:id="29"/>
      </w:r>
      <w:r w:rsidR="00947B02" w:rsidRPr="00397746">
        <w:rPr>
          <w:rFonts w:asciiTheme="majorHAnsi" w:hAnsiTheme="majorHAnsi" w:cstheme="majorHAnsi"/>
          <w:color w:val="000000"/>
          <w:sz w:val="18"/>
          <w:szCs w:val="16"/>
        </w:rPr>
        <w:t>.</w:t>
      </w:r>
      <w:r w:rsidR="000B2272">
        <w:rPr>
          <w:rFonts w:asciiTheme="majorHAnsi" w:hAnsiTheme="majorHAnsi" w:cstheme="majorHAnsi"/>
          <w:color w:val="000000"/>
          <w:sz w:val="18"/>
          <w:szCs w:val="16"/>
        </w:rPr>
        <w:t xml:space="preserve">  Typically, there should be a peer review checklist that each code reviewer should follow when reviewing the code of another developer.  Part of such checklist should include API contract formatting, user story traceability to API operations, code comments, unit test cases and test coverage, logging and exception handling, as well proper use of shared components and reusable artifacts.</w:t>
      </w:r>
    </w:p>
    <w:p w14:paraId="79E86240" w14:textId="287DFAD1" w:rsidR="00947B02" w:rsidRPr="00397746" w:rsidRDefault="00947B02" w:rsidP="00947B02">
      <w:pPr>
        <w:numPr>
          <w:ilvl w:val="0"/>
          <w:numId w:val="13"/>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17588A">
        <w:rPr>
          <w:rFonts w:asciiTheme="majorHAnsi" w:hAnsiTheme="majorHAnsi" w:cstheme="majorHAnsi"/>
          <w:color w:val="000000"/>
          <w:sz w:val="18"/>
          <w:szCs w:val="16"/>
        </w:rPr>
        <w:t xml:space="preserve">to non-production environment </w:t>
      </w:r>
      <w:r w:rsidRPr="00397746">
        <w:rPr>
          <w:rFonts w:asciiTheme="majorHAnsi" w:hAnsiTheme="majorHAnsi" w:cstheme="majorHAnsi"/>
          <w:color w:val="000000"/>
          <w:sz w:val="18"/>
          <w:szCs w:val="16"/>
        </w:rPr>
        <w:t>of the live microservice (no longer mock).</w:t>
      </w:r>
    </w:p>
    <w:p w14:paraId="630E1A4C"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2F13C8ED" w14:textId="646055B3"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17588A">
        <w:rPr>
          <w:rFonts w:asciiTheme="majorHAnsi" w:hAnsiTheme="majorHAnsi" w:cstheme="majorHAnsi"/>
          <w:b/>
          <w:color w:val="000000"/>
          <w:sz w:val="18"/>
          <w:szCs w:val="16"/>
        </w:rPr>
        <w:t xml:space="preserve">Publish </w:t>
      </w:r>
      <w:r w:rsidR="0017588A">
        <w:rPr>
          <w:rFonts w:asciiTheme="majorHAnsi" w:hAnsiTheme="majorHAnsi" w:cstheme="majorHAnsi"/>
          <w:b/>
          <w:color w:val="000000"/>
          <w:sz w:val="18"/>
          <w:szCs w:val="16"/>
        </w:rPr>
        <w:t>P</w:t>
      </w:r>
      <w:r w:rsidRPr="0017588A">
        <w:rPr>
          <w:rFonts w:asciiTheme="majorHAnsi" w:hAnsiTheme="majorHAnsi" w:cstheme="majorHAnsi"/>
          <w:b/>
          <w:color w:val="000000"/>
          <w:sz w:val="18"/>
          <w:szCs w:val="16"/>
        </w:rPr>
        <w:t>hase</w:t>
      </w:r>
      <w:r w:rsidRPr="00397746">
        <w:rPr>
          <w:rFonts w:asciiTheme="majorHAnsi" w:hAnsiTheme="majorHAnsi" w:cstheme="majorHAnsi"/>
          <w:color w:val="000000"/>
          <w:sz w:val="18"/>
          <w:szCs w:val="16"/>
        </w:rPr>
        <w:t xml:space="preserve"> requires </w:t>
      </w:r>
      <w:r w:rsidR="007D2B34">
        <w:rPr>
          <w:rFonts w:asciiTheme="majorHAnsi" w:hAnsiTheme="majorHAnsi" w:cstheme="majorHAnsi"/>
          <w:color w:val="000000"/>
          <w:sz w:val="18"/>
          <w:szCs w:val="16"/>
        </w:rPr>
        <w:t xml:space="preserve">publishing the API manually </w:t>
      </w:r>
      <w:del w:id="30" w:author="Jordan Braunstein" w:date="2018-06-18T14:43:00Z">
        <w:r w:rsidR="007D2B34" w:rsidDel="005D75CE">
          <w:rPr>
            <w:rFonts w:asciiTheme="majorHAnsi" w:hAnsiTheme="majorHAnsi" w:cstheme="majorHAnsi"/>
            <w:color w:val="000000"/>
            <w:sz w:val="18"/>
            <w:szCs w:val="16"/>
          </w:rPr>
          <w:delText xml:space="preserve">and </w:delText>
        </w:r>
      </w:del>
      <w:ins w:id="31" w:author="Jordan Braunstein" w:date="2018-06-18T14:43:00Z">
        <w:r w:rsidR="005D75CE">
          <w:rPr>
            <w:rFonts w:asciiTheme="majorHAnsi" w:hAnsiTheme="majorHAnsi" w:cstheme="majorHAnsi"/>
            <w:color w:val="000000"/>
            <w:sz w:val="18"/>
            <w:szCs w:val="16"/>
          </w:rPr>
          <w:t xml:space="preserve">or </w:t>
        </w:r>
      </w:ins>
      <w:r w:rsidR="007D2B34">
        <w:rPr>
          <w:rFonts w:asciiTheme="majorHAnsi" w:hAnsiTheme="majorHAnsi" w:cstheme="majorHAnsi"/>
          <w:color w:val="000000"/>
          <w:sz w:val="18"/>
          <w:szCs w:val="16"/>
        </w:rPr>
        <w:t xml:space="preserve">via the configured </w:t>
      </w:r>
      <w:r w:rsidRPr="00397746">
        <w:rPr>
          <w:rFonts w:asciiTheme="majorHAnsi" w:hAnsiTheme="majorHAnsi" w:cstheme="majorHAnsi"/>
          <w:color w:val="000000"/>
          <w:sz w:val="18"/>
          <w:szCs w:val="16"/>
        </w:rPr>
        <w:t>CI/CD pipeline (</w:t>
      </w:r>
      <w:r w:rsidR="007D2B34">
        <w:rPr>
          <w:rFonts w:asciiTheme="majorHAnsi" w:hAnsiTheme="majorHAnsi" w:cstheme="majorHAnsi"/>
          <w:color w:val="000000"/>
          <w:sz w:val="18"/>
          <w:szCs w:val="16"/>
        </w:rPr>
        <w:t xml:space="preserve">e.g., </w:t>
      </w:r>
      <w:proofErr w:type="spellStart"/>
      <w:r w:rsidR="007D2B34">
        <w:rPr>
          <w:rFonts w:asciiTheme="majorHAnsi" w:hAnsiTheme="majorHAnsi" w:cstheme="majorHAnsi"/>
          <w:color w:val="000000"/>
          <w:sz w:val="18"/>
          <w:szCs w:val="16"/>
        </w:rPr>
        <w:t>Cloudbees</w:t>
      </w:r>
      <w:proofErr w:type="spellEnd"/>
      <w:r w:rsidR="007D2B34">
        <w:rPr>
          <w:rFonts w:asciiTheme="majorHAnsi" w:hAnsiTheme="majorHAnsi" w:cstheme="majorHAnsi"/>
          <w:color w:val="000000"/>
          <w:sz w:val="18"/>
          <w:szCs w:val="16"/>
        </w:rPr>
        <w:t xml:space="preserve">, Jenkins, </w:t>
      </w:r>
      <w:proofErr w:type="spellStart"/>
      <w:r w:rsidR="007D2B34">
        <w:rPr>
          <w:rFonts w:asciiTheme="majorHAnsi" w:hAnsiTheme="majorHAnsi" w:cstheme="majorHAnsi"/>
          <w:color w:val="000000"/>
          <w:sz w:val="18"/>
          <w:szCs w:val="16"/>
        </w:rPr>
        <w:t>etc</w:t>
      </w:r>
      <w:proofErr w:type="spellEnd"/>
      <w:r w:rsidRPr="00397746">
        <w:rPr>
          <w:rFonts w:asciiTheme="majorHAnsi" w:hAnsiTheme="majorHAnsi" w:cstheme="majorHAnsi"/>
          <w:color w:val="000000"/>
          <w:sz w:val="18"/>
          <w:szCs w:val="16"/>
        </w:rPr>
        <w:t xml:space="preserve">) to automate deploy and publish process of the </w:t>
      </w:r>
      <w:r w:rsidR="007D2B34">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In this phase, all required </w:t>
      </w:r>
      <w:r w:rsidR="00435E12">
        <w:rPr>
          <w:rFonts w:asciiTheme="majorHAnsi" w:hAnsiTheme="majorHAnsi" w:cstheme="majorHAnsi"/>
          <w:color w:val="000000"/>
          <w:sz w:val="18"/>
          <w:szCs w:val="16"/>
        </w:rPr>
        <w:t>dependencies</w:t>
      </w:r>
      <w:r w:rsidRPr="00397746">
        <w:rPr>
          <w:rFonts w:asciiTheme="majorHAnsi" w:hAnsiTheme="majorHAnsi" w:cstheme="majorHAnsi"/>
          <w:color w:val="000000"/>
          <w:sz w:val="18"/>
          <w:szCs w:val="16"/>
        </w:rPr>
        <w:t xml:space="preserve"> and components for this </w:t>
      </w:r>
      <w:r w:rsidR="00435E12">
        <w:rPr>
          <w:rFonts w:asciiTheme="majorHAnsi" w:hAnsiTheme="majorHAnsi" w:cstheme="majorHAnsi"/>
          <w:color w:val="000000"/>
          <w:sz w:val="18"/>
          <w:szCs w:val="16"/>
        </w:rPr>
        <w:t>API</w:t>
      </w:r>
      <w:r w:rsidRPr="00397746">
        <w:rPr>
          <w:rFonts w:asciiTheme="majorHAnsi" w:hAnsiTheme="majorHAnsi" w:cstheme="majorHAnsi"/>
          <w:color w:val="000000"/>
          <w:sz w:val="18"/>
          <w:szCs w:val="16"/>
        </w:rPr>
        <w:t xml:space="preserve"> </w:t>
      </w:r>
      <w:proofErr w:type="gramStart"/>
      <w:r w:rsidRPr="00397746">
        <w:rPr>
          <w:rFonts w:asciiTheme="majorHAnsi" w:hAnsiTheme="majorHAnsi" w:cstheme="majorHAnsi"/>
          <w:color w:val="000000"/>
          <w:sz w:val="18"/>
          <w:szCs w:val="16"/>
        </w:rPr>
        <w:t>have to</w:t>
      </w:r>
      <w:proofErr w:type="gramEnd"/>
      <w:r w:rsidRPr="00397746">
        <w:rPr>
          <w:rFonts w:asciiTheme="majorHAnsi" w:hAnsiTheme="majorHAnsi" w:cstheme="majorHAnsi"/>
          <w:color w:val="000000"/>
          <w:sz w:val="18"/>
          <w:szCs w:val="16"/>
        </w:rPr>
        <w:t xml:space="preserve"> also be published into </w:t>
      </w:r>
      <w:r w:rsidR="00435E12">
        <w:rPr>
          <w:rFonts w:asciiTheme="majorHAnsi" w:hAnsiTheme="majorHAnsi" w:cstheme="majorHAnsi"/>
          <w:color w:val="000000"/>
          <w:sz w:val="18"/>
          <w:szCs w:val="16"/>
        </w:rPr>
        <w:t>the internal</w:t>
      </w:r>
      <w:r w:rsidRPr="00397746">
        <w:rPr>
          <w:rFonts w:asciiTheme="majorHAnsi" w:hAnsiTheme="majorHAnsi" w:cstheme="majorHAnsi"/>
          <w:color w:val="000000"/>
          <w:sz w:val="18"/>
          <w:szCs w:val="16"/>
        </w:rPr>
        <w:t xml:space="preserve"> </w:t>
      </w:r>
      <w:r w:rsidR="00435E12">
        <w:rPr>
          <w:rFonts w:asciiTheme="majorHAnsi" w:hAnsiTheme="majorHAnsi" w:cstheme="majorHAnsi"/>
          <w:color w:val="000000"/>
          <w:sz w:val="18"/>
          <w:szCs w:val="16"/>
        </w:rPr>
        <w:t>dependency management system such as Artifactory</w:t>
      </w:r>
      <w:r w:rsidRPr="00397746">
        <w:rPr>
          <w:rFonts w:asciiTheme="majorHAnsi" w:hAnsiTheme="majorHAnsi" w:cstheme="majorHAnsi"/>
          <w:color w:val="000000"/>
          <w:sz w:val="18"/>
          <w:szCs w:val="16"/>
        </w:rPr>
        <w:t>.</w:t>
      </w:r>
    </w:p>
    <w:p w14:paraId="250FF47B"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7D0DF4">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03C505CA" w14:textId="77777777"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Externalizing all test data and configurations to support multi-environment deployments.</w:t>
      </w:r>
    </w:p>
    <w:p w14:paraId="387BDA0B" w14:textId="54A2F22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Deployment and validation in</w:t>
      </w:r>
      <w:r w:rsidR="007D0DF4">
        <w:rPr>
          <w:rFonts w:asciiTheme="majorHAnsi" w:hAnsiTheme="majorHAnsi" w:cstheme="majorHAnsi"/>
          <w:color w:val="000000"/>
          <w:sz w:val="18"/>
          <w:szCs w:val="16"/>
        </w:rPr>
        <w:t xml:space="preserve">to non-production environments </w:t>
      </w:r>
      <w:r w:rsidR="00F868EF">
        <w:rPr>
          <w:rFonts w:asciiTheme="majorHAnsi" w:hAnsiTheme="majorHAnsi" w:cstheme="majorHAnsi"/>
          <w:color w:val="000000"/>
          <w:sz w:val="18"/>
          <w:szCs w:val="16"/>
        </w:rPr>
        <w:t xml:space="preserve">manually and </w:t>
      </w:r>
      <w:r w:rsidRPr="00397746">
        <w:rPr>
          <w:rFonts w:asciiTheme="majorHAnsi" w:hAnsiTheme="majorHAnsi" w:cstheme="majorHAnsi"/>
          <w:color w:val="000000"/>
          <w:sz w:val="18"/>
          <w:szCs w:val="16"/>
        </w:rPr>
        <w:t xml:space="preserve">via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CI/CD pipeline.</w:t>
      </w:r>
    </w:p>
    <w:p w14:paraId="059ACEFF" w14:textId="62C92E01" w:rsidR="00947B02" w:rsidRPr="00397746" w:rsidRDefault="00947B02" w:rsidP="00947B02">
      <w:pPr>
        <w:numPr>
          <w:ilvl w:val="0"/>
          <w:numId w:val="14"/>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Execution of all </w:t>
      </w:r>
      <w:r w:rsidR="00F868EF">
        <w:rPr>
          <w:rFonts w:asciiTheme="majorHAnsi" w:hAnsiTheme="majorHAnsi" w:cstheme="majorHAnsi"/>
          <w:color w:val="000000"/>
          <w:sz w:val="18"/>
          <w:szCs w:val="16"/>
        </w:rPr>
        <w:t>the</w:t>
      </w:r>
      <w:r w:rsidRPr="00397746">
        <w:rPr>
          <w:rFonts w:asciiTheme="majorHAnsi" w:hAnsiTheme="majorHAnsi" w:cstheme="majorHAnsi"/>
          <w:color w:val="000000"/>
          <w:sz w:val="18"/>
          <w:szCs w:val="16"/>
        </w:rPr>
        <w:t xml:space="preserve"> functional tests in </w:t>
      </w:r>
      <w:r w:rsidR="00F868EF">
        <w:rPr>
          <w:rFonts w:asciiTheme="majorHAnsi" w:hAnsiTheme="majorHAnsi" w:cstheme="majorHAnsi"/>
          <w:color w:val="000000"/>
          <w:sz w:val="18"/>
          <w:szCs w:val="16"/>
        </w:rPr>
        <w:t>each of the non-production environments (via SoapUI, Postman and/or automated functional test suite such as Cucumber).</w:t>
      </w:r>
    </w:p>
    <w:p w14:paraId="1F03B8B3" w14:textId="77777777" w:rsidR="00947B02" w:rsidRPr="00397746" w:rsidRDefault="00947B02" w:rsidP="00947B02">
      <w:pPr>
        <w:autoSpaceDE w:val="0"/>
        <w:autoSpaceDN w:val="0"/>
        <w:adjustRightInd w:val="0"/>
        <w:spacing w:after="120" w:line="240" w:lineRule="auto"/>
        <w:ind w:left="360"/>
        <w:rPr>
          <w:rFonts w:asciiTheme="majorHAnsi" w:hAnsiTheme="majorHAnsi" w:cstheme="majorHAnsi"/>
          <w:color w:val="000000"/>
          <w:sz w:val="18"/>
          <w:szCs w:val="16"/>
        </w:rPr>
      </w:pPr>
    </w:p>
    <w:p w14:paraId="6CD16E00" w14:textId="00CC172B" w:rsidR="00947B02" w:rsidRPr="00397746" w:rsidRDefault="00947B02" w:rsidP="00947B02">
      <w:pPr>
        <w:numPr>
          <w:ilvl w:val="0"/>
          <w:numId w:val="8"/>
        </w:numPr>
        <w:autoSpaceDE w:val="0"/>
        <w:autoSpaceDN w:val="0"/>
        <w:adjustRightInd w:val="0"/>
        <w:spacing w:after="120" w:line="240" w:lineRule="auto"/>
        <w:rPr>
          <w:rFonts w:asciiTheme="majorHAnsi" w:hAnsiTheme="majorHAnsi" w:cstheme="majorHAnsi"/>
          <w:color w:val="000000"/>
          <w:sz w:val="18"/>
          <w:szCs w:val="16"/>
        </w:rPr>
      </w:pPr>
      <w:r w:rsidRPr="00F868EF">
        <w:rPr>
          <w:rFonts w:asciiTheme="majorHAnsi" w:hAnsiTheme="majorHAnsi" w:cstheme="majorHAnsi"/>
          <w:b/>
          <w:color w:val="000000"/>
          <w:sz w:val="18"/>
          <w:szCs w:val="16"/>
        </w:rPr>
        <w:t xml:space="preserve">Operate and Engage </w:t>
      </w:r>
      <w:r w:rsidR="00F868EF">
        <w:rPr>
          <w:rFonts w:asciiTheme="majorHAnsi" w:hAnsiTheme="majorHAnsi" w:cstheme="majorHAnsi"/>
          <w:b/>
          <w:color w:val="000000"/>
          <w:sz w:val="18"/>
          <w:szCs w:val="16"/>
        </w:rPr>
        <w:t>P</w:t>
      </w:r>
      <w:r w:rsidRPr="00F868EF">
        <w:rPr>
          <w:rFonts w:asciiTheme="majorHAnsi" w:hAnsiTheme="majorHAnsi" w:cstheme="majorHAnsi"/>
          <w:b/>
          <w:color w:val="000000"/>
          <w:sz w:val="18"/>
          <w:szCs w:val="16"/>
        </w:rPr>
        <w:t>hases</w:t>
      </w:r>
      <w:r w:rsidRPr="00397746">
        <w:rPr>
          <w:rFonts w:asciiTheme="majorHAnsi" w:hAnsiTheme="majorHAnsi" w:cstheme="majorHAnsi"/>
          <w:color w:val="000000"/>
          <w:sz w:val="18"/>
          <w:szCs w:val="16"/>
        </w:rPr>
        <w:t xml:space="preserve"> require </w:t>
      </w:r>
      <w:r w:rsidR="00F868EF">
        <w:rPr>
          <w:rFonts w:asciiTheme="majorHAnsi" w:hAnsiTheme="majorHAnsi" w:cstheme="majorHAnsi"/>
          <w:color w:val="000000"/>
          <w:sz w:val="18"/>
          <w:szCs w:val="16"/>
        </w:rPr>
        <w:t xml:space="preserve">target API consumers and </w:t>
      </w:r>
      <w:r w:rsidRPr="00397746">
        <w:rPr>
          <w:rFonts w:asciiTheme="majorHAnsi" w:hAnsiTheme="majorHAnsi" w:cstheme="majorHAnsi"/>
          <w:color w:val="000000"/>
          <w:sz w:val="18"/>
          <w:szCs w:val="16"/>
        </w:rPr>
        <w:t xml:space="preserve">representatives of the business teams to validate the published services in </w:t>
      </w:r>
      <w:r w:rsidR="00F868EF">
        <w:rPr>
          <w:rFonts w:asciiTheme="majorHAnsi" w:hAnsiTheme="majorHAnsi" w:cstheme="majorHAnsi"/>
          <w:color w:val="000000"/>
          <w:sz w:val="18"/>
          <w:szCs w:val="16"/>
        </w:rPr>
        <w:t>the QA and UAT environments</w:t>
      </w:r>
      <w:r w:rsidRPr="00397746">
        <w:rPr>
          <w:rFonts w:asciiTheme="majorHAnsi" w:hAnsiTheme="majorHAnsi" w:cstheme="majorHAnsi"/>
          <w:color w:val="000000"/>
          <w:sz w:val="18"/>
          <w:szCs w:val="16"/>
        </w:rPr>
        <w:t xml:space="preserve"> </w:t>
      </w:r>
      <w:r w:rsidR="00F868EF">
        <w:rPr>
          <w:rFonts w:asciiTheme="majorHAnsi" w:hAnsiTheme="majorHAnsi" w:cstheme="majorHAnsi"/>
          <w:color w:val="000000"/>
          <w:sz w:val="18"/>
          <w:szCs w:val="16"/>
        </w:rPr>
        <w:t>to</w:t>
      </w:r>
      <w:r w:rsidRPr="00397746">
        <w:rPr>
          <w:rFonts w:asciiTheme="majorHAnsi" w:hAnsiTheme="majorHAnsi" w:cstheme="majorHAnsi"/>
          <w:color w:val="000000"/>
          <w:sz w:val="18"/>
          <w:szCs w:val="16"/>
        </w:rPr>
        <w:t xml:space="preserve"> provide feedback</w:t>
      </w:r>
      <w:r w:rsidR="00F868EF">
        <w:rPr>
          <w:rFonts w:asciiTheme="majorHAnsi" w:hAnsiTheme="majorHAnsi" w:cstheme="majorHAnsi"/>
          <w:color w:val="000000"/>
          <w:sz w:val="18"/>
          <w:szCs w:val="16"/>
        </w:rPr>
        <w:t xml:space="preserve"> and </w:t>
      </w:r>
      <w:r w:rsidRPr="00397746">
        <w:rPr>
          <w:rFonts w:asciiTheme="majorHAnsi" w:hAnsiTheme="majorHAnsi" w:cstheme="majorHAnsi"/>
          <w:color w:val="000000"/>
          <w:sz w:val="18"/>
          <w:szCs w:val="16"/>
        </w:rPr>
        <w:t>identify defects.</w:t>
      </w:r>
    </w:p>
    <w:p w14:paraId="3975F5CA" w14:textId="77777777" w:rsidR="00947B02" w:rsidRPr="00397746" w:rsidRDefault="00947B02" w:rsidP="00947B02">
      <w:pPr>
        <w:autoSpaceDE w:val="0"/>
        <w:autoSpaceDN w:val="0"/>
        <w:adjustRightInd w:val="0"/>
        <w:spacing w:after="120" w:line="240" w:lineRule="auto"/>
        <w:ind w:left="360" w:firstLine="360"/>
        <w:rPr>
          <w:rFonts w:asciiTheme="majorHAnsi" w:hAnsiTheme="majorHAnsi" w:cstheme="majorHAnsi"/>
          <w:color w:val="000000"/>
          <w:sz w:val="18"/>
          <w:szCs w:val="16"/>
        </w:rPr>
      </w:pPr>
      <w:r w:rsidRPr="00F868EF">
        <w:rPr>
          <w:rFonts w:asciiTheme="majorHAnsi" w:hAnsiTheme="majorHAnsi" w:cstheme="majorHAnsi"/>
          <w:b/>
          <w:color w:val="000000"/>
          <w:sz w:val="18"/>
          <w:szCs w:val="16"/>
          <w:u w:val="single"/>
        </w:rPr>
        <w:t>Deliverables</w:t>
      </w:r>
      <w:r w:rsidRPr="00397746">
        <w:rPr>
          <w:rFonts w:asciiTheme="majorHAnsi" w:hAnsiTheme="majorHAnsi" w:cstheme="majorHAnsi"/>
          <w:color w:val="000000"/>
          <w:sz w:val="18"/>
          <w:szCs w:val="16"/>
        </w:rPr>
        <w:t xml:space="preserve"> produced by each developer in this phase:</w:t>
      </w:r>
    </w:p>
    <w:p w14:paraId="7D632B4F" w14:textId="77777777"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lastRenderedPageBreak/>
        <w:t>Resolve defects identified by others.</w:t>
      </w:r>
    </w:p>
    <w:p w14:paraId="6081693D" w14:textId="4E670D22" w:rsidR="00947B02" w:rsidRPr="00397746" w:rsidRDefault="00947B02" w:rsidP="00947B02">
      <w:pPr>
        <w:numPr>
          <w:ilvl w:val="0"/>
          <w:numId w:val="15"/>
        </w:numPr>
        <w:autoSpaceDE w:val="0"/>
        <w:autoSpaceDN w:val="0"/>
        <w:adjustRightInd w:val="0"/>
        <w:spacing w:after="120" w:line="240" w:lineRule="auto"/>
        <w:rPr>
          <w:rFonts w:asciiTheme="majorHAnsi" w:hAnsiTheme="majorHAnsi" w:cstheme="majorHAnsi"/>
          <w:color w:val="000000"/>
          <w:sz w:val="18"/>
          <w:szCs w:val="16"/>
        </w:rPr>
      </w:pPr>
      <w:r w:rsidRPr="00397746">
        <w:rPr>
          <w:rFonts w:asciiTheme="majorHAnsi" w:hAnsiTheme="majorHAnsi" w:cstheme="majorHAnsi"/>
          <w:color w:val="000000"/>
          <w:sz w:val="18"/>
          <w:szCs w:val="16"/>
        </w:rPr>
        <w:t xml:space="preserve">Redeploy the </w:t>
      </w:r>
      <w:r w:rsidR="00F868EF">
        <w:rPr>
          <w:rFonts w:asciiTheme="majorHAnsi" w:hAnsiTheme="majorHAnsi" w:cstheme="majorHAnsi"/>
          <w:color w:val="000000"/>
          <w:sz w:val="18"/>
          <w:szCs w:val="16"/>
        </w:rPr>
        <w:t>APIs</w:t>
      </w:r>
      <w:r w:rsidRPr="00397746">
        <w:rPr>
          <w:rFonts w:asciiTheme="majorHAnsi" w:hAnsiTheme="majorHAnsi" w:cstheme="majorHAnsi"/>
          <w:color w:val="000000"/>
          <w:sz w:val="18"/>
          <w:szCs w:val="16"/>
        </w:rPr>
        <w:t xml:space="preserve"> with fixed defects across environments.</w:t>
      </w:r>
    </w:p>
    <w:p w14:paraId="5FAF2698" w14:textId="77777777" w:rsidR="00947B02" w:rsidRPr="00397746" w:rsidRDefault="00947B02" w:rsidP="00947B02">
      <w:pPr>
        <w:autoSpaceDE w:val="0"/>
        <w:autoSpaceDN w:val="0"/>
        <w:adjustRightInd w:val="0"/>
        <w:spacing w:after="120" w:line="240" w:lineRule="auto"/>
        <w:rPr>
          <w:rFonts w:asciiTheme="majorHAnsi" w:hAnsiTheme="majorHAnsi" w:cstheme="majorHAnsi"/>
          <w:color w:val="000000"/>
          <w:sz w:val="18"/>
          <w:szCs w:val="16"/>
        </w:rPr>
      </w:pPr>
    </w:p>
    <w:sectPr w:rsidR="00947B02" w:rsidRPr="00397746">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rdan Braunstein" w:date="2018-06-13T15:55:00Z" w:initials="JB">
    <w:p w14:paraId="1479BC07" w14:textId="0AED79EB" w:rsidR="00556AAE" w:rsidRDefault="00556AAE">
      <w:pPr>
        <w:pStyle w:val="CommentText"/>
      </w:pPr>
      <w:r>
        <w:rPr>
          <w:rStyle w:val="CommentReference"/>
        </w:rPr>
        <w:annotationRef/>
      </w:r>
      <w:r>
        <w:t>Such as? 1-2 Examples of API Development methodologies?</w:t>
      </w:r>
    </w:p>
  </w:comment>
  <w:comment w:id="6" w:author="Jordan Braunstein" w:date="2018-06-13T15:51:00Z" w:initials="JB">
    <w:p w14:paraId="3798B2B8" w14:textId="4F01421D" w:rsidR="00556AAE" w:rsidRDefault="00556AAE">
      <w:pPr>
        <w:pStyle w:val="CommentText"/>
      </w:pPr>
      <w:r>
        <w:rPr>
          <w:rStyle w:val="CommentReference"/>
        </w:rPr>
        <w:annotationRef/>
      </w:r>
      <w:r>
        <w:t>Provide a definition of what is an API Contract and what is an API Mock</w:t>
      </w:r>
    </w:p>
  </w:comment>
  <w:comment w:id="10" w:author="Jordan Braunstein" w:date="2018-06-18T14:19:00Z" w:initials="JB">
    <w:p w14:paraId="393670E6" w14:textId="5B40E5A0" w:rsidR="00556AAE" w:rsidRDefault="00556AAE">
      <w:pPr>
        <w:pStyle w:val="CommentText"/>
      </w:pPr>
      <w:r>
        <w:rPr>
          <w:rStyle w:val="CommentReference"/>
        </w:rPr>
        <w:annotationRef/>
      </w:r>
      <w:r>
        <w:t>An Example would be helpful here.</w:t>
      </w:r>
    </w:p>
  </w:comment>
  <w:comment w:id="11" w:author="Jordan Braunstein" w:date="2018-06-18T14:19:00Z" w:initials="JB">
    <w:p w14:paraId="1F5C68ED" w14:textId="3344267A" w:rsidR="00556AAE" w:rsidRDefault="00556AAE">
      <w:pPr>
        <w:pStyle w:val="CommentText"/>
      </w:pPr>
      <w:r>
        <w:rPr>
          <w:rStyle w:val="CommentReference"/>
        </w:rPr>
        <w:annotationRef/>
      </w:r>
      <w:r>
        <w:t>More specifics and details.</w:t>
      </w:r>
    </w:p>
  </w:comment>
  <w:comment w:id="12" w:author="Jordan Braunstein" w:date="2018-06-18T14:21:00Z" w:initials="JB">
    <w:p w14:paraId="63349714" w14:textId="1F8A62C8" w:rsidR="00556AAE" w:rsidRDefault="00556AAE">
      <w:pPr>
        <w:pStyle w:val="CommentText"/>
      </w:pPr>
      <w:r>
        <w:rPr>
          <w:rStyle w:val="CommentReference"/>
        </w:rPr>
        <w:annotationRef/>
      </w:r>
      <w:r>
        <w:t>Are the Developers or QA team doing the Test Cases and Test Execution?  Is this a replacement for centralized API Integration Testing?</w:t>
      </w:r>
    </w:p>
  </w:comment>
  <w:comment w:id="14" w:author="Jordan Braunstein" w:date="2018-06-18T14:26:00Z" w:initials="JB">
    <w:p w14:paraId="60031EBF" w14:textId="352CECA8" w:rsidR="00556AAE" w:rsidRDefault="00556AAE">
      <w:pPr>
        <w:pStyle w:val="CommentText"/>
      </w:pPr>
      <w:r>
        <w:rPr>
          <w:rStyle w:val="CommentReference"/>
        </w:rPr>
        <w:annotationRef/>
      </w:r>
      <w:r>
        <w:t>Unclear what is a mock and how it benefits.</w:t>
      </w:r>
    </w:p>
  </w:comment>
  <w:comment w:id="15" w:author="Jordan Braunstein" w:date="2018-06-18T14:28:00Z" w:initials="JB">
    <w:p w14:paraId="429E096B" w14:textId="6EF163EA" w:rsidR="000608BD" w:rsidRDefault="000608BD">
      <w:pPr>
        <w:pStyle w:val="CommentText"/>
      </w:pPr>
      <w:r>
        <w:rPr>
          <w:rStyle w:val="CommentReference"/>
        </w:rPr>
        <w:annotationRef/>
      </w:r>
      <w:r>
        <w:t>Why is a mock needed?  Why not go straight to the “live API” development?  What’s the value?</w:t>
      </w:r>
    </w:p>
  </w:comment>
  <w:comment w:id="16" w:author="Eric Epstein" w:date="2018-08-14T10:14:00Z" w:initials="EE">
    <w:p w14:paraId="6A3B615A" w14:textId="77777777" w:rsidR="009F63EB" w:rsidRDefault="009F63EB">
      <w:pPr>
        <w:pStyle w:val="CommentText"/>
      </w:pPr>
      <w:r>
        <w:rPr>
          <w:rStyle w:val="CommentReference"/>
        </w:rPr>
        <w:annotationRef/>
      </w:r>
      <w:r>
        <w:t>As RAML and YAML are used earlier in this document, perhaps moving the definition earlier would be best.</w:t>
      </w:r>
    </w:p>
    <w:p w14:paraId="0AB0911F" w14:textId="37E86A1B" w:rsidR="009F63EB" w:rsidRDefault="009F63EB">
      <w:pPr>
        <w:pStyle w:val="CommentText"/>
      </w:pPr>
    </w:p>
  </w:comment>
  <w:comment w:id="18" w:author="Jordan Braunstein" w:date="2018-06-18T14:27:00Z" w:initials="JB">
    <w:p w14:paraId="3CBE7ACA" w14:textId="512705CB" w:rsidR="00556AAE" w:rsidRDefault="00556AAE">
      <w:pPr>
        <w:pStyle w:val="CommentText"/>
      </w:pPr>
      <w:r>
        <w:rPr>
          <w:rStyle w:val="CommentReference"/>
        </w:rPr>
        <w:annotationRef/>
      </w:r>
      <w:r>
        <w:t>This might need more details and more dummy proofing into a Cookbook like text content.</w:t>
      </w:r>
    </w:p>
  </w:comment>
  <w:comment w:id="20" w:author="Jordan Braunstein" w:date="2018-06-18T14:32:00Z" w:initials="JB">
    <w:p w14:paraId="7617198D" w14:textId="46E9EF75" w:rsidR="00261C5F" w:rsidRDefault="00261C5F">
      <w:pPr>
        <w:pStyle w:val="CommentText"/>
      </w:pPr>
      <w:r>
        <w:rPr>
          <w:rStyle w:val="CommentReference"/>
        </w:rPr>
        <w:annotationRef/>
      </w:r>
      <w:r>
        <w:t>I know it’s not authored yet, but this should have a reference, such as “For more details, see section 6.1.1</w:t>
      </w:r>
    </w:p>
  </w:comment>
  <w:comment w:id="21" w:author="Jordan Braunstein" w:date="2018-06-18T14:33:00Z" w:initials="JB">
    <w:p w14:paraId="1FA530A3" w14:textId="26EC2E35" w:rsidR="00261C5F" w:rsidRDefault="00261C5F">
      <w:pPr>
        <w:pStyle w:val="CommentText"/>
      </w:pPr>
      <w:r>
        <w:rPr>
          <w:rStyle w:val="CommentReference"/>
        </w:rPr>
        <w:annotationRef/>
      </w:r>
      <w:r>
        <w:t>How does this relate to “iterative development” which is the theme of this section?</w:t>
      </w:r>
    </w:p>
  </w:comment>
  <w:comment w:id="24" w:author="Jordan Braunstein" w:date="2018-06-18T14:36:00Z" w:initials="JB">
    <w:p w14:paraId="374ACF90" w14:textId="76917E79" w:rsidR="00261C5F" w:rsidRDefault="00261C5F">
      <w:pPr>
        <w:pStyle w:val="CommentText"/>
      </w:pPr>
      <w:r>
        <w:rPr>
          <w:rStyle w:val="CommentReference"/>
        </w:rPr>
        <w:annotationRef/>
      </w:r>
      <w:r>
        <w:t>I moved this up because it’s the “Why”</w:t>
      </w:r>
    </w:p>
  </w:comment>
  <w:comment w:id="25" w:author="Jordan Braunstein" w:date="2018-06-18T14:33:00Z" w:initials="JB">
    <w:p w14:paraId="591DD48F" w14:textId="1393F07E" w:rsidR="00261C5F" w:rsidRDefault="00261C5F">
      <w:pPr>
        <w:pStyle w:val="CommentText"/>
      </w:pPr>
      <w:r>
        <w:rPr>
          <w:rStyle w:val="CommentReference"/>
        </w:rPr>
        <w:annotationRef/>
      </w:r>
      <w:r>
        <w:t>“How” do you engage your API Consumer?</w:t>
      </w:r>
    </w:p>
  </w:comment>
  <w:comment w:id="27" w:author="Jordan Braunstein" w:date="2018-06-18T14:36:00Z" w:initials="JB">
    <w:p w14:paraId="272796BF" w14:textId="013D5CFF" w:rsidR="00261C5F" w:rsidRDefault="00261C5F">
      <w:pPr>
        <w:pStyle w:val="CommentText"/>
      </w:pPr>
      <w:r>
        <w:rPr>
          <w:rStyle w:val="CommentReference"/>
        </w:rPr>
        <w:annotationRef/>
      </w:r>
      <w:r>
        <w:t>Publish and Operate were not mentioned in 2.1.  Should your text mention to ignore these?</w:t>
      </w:r>
    </w:p>
  </w:comment>
  <w:comment w:id="28" w:author="Jordan Braunstein" w:date="2018-06-18T14:41:00Z" w:initials="JB">
    <w:p w14:paraId="7EE4ED3B" w14:textId="6137B07C" w:rsidR="005D75CE" w:rsidRDefault="005D75CE">
      <w:pPr>
        <w:pStyle w:val="CommentText"/>
      </w:pPr>
      <w:r>
        <w:rPr>
          <w:rStyle w:val="CommentReference"/>
        </w:rPr>
        <w:annotationRef/>
      </w:r>
      <w:r>
        <w:t>Probably worth explaining that mock is not deployed in Production, right?</w:t>
      </w:r>
    </w:p>
  </w:comment>
  <w:comment w:id="29" w:author="Jordan Braunstein" w:date="2018-06-18T14:43:00Z" w:initials="JB">
    <w:p w14:paraId="215F98D0" w14:textId="0442A807" w:rsidR="005D75CE" w:rsidRDefault="005D75CE">
      <w:pPr>
        <w:pStyle w:val="CommentText"/>
      </w:pPr>
      <w:r>
        <w:rPr>
          <w:rStyle w:val="CommentReference"/>
        </w:rPr>
        <w:annotationRef/>
      </w:r>
      <w:r>
        <w:t>Is there a Peer Review Checklist?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79BC07" w15:done="1"/>
  <w15:commentEx w15:paraId="3798B2B8" w15:done="1"/>
  <w15:commentEx w15:paraId="393670E6" w15:done="1"/>
  <w15:commentEx w15:paraId="1F5C68ED" w15:done="1"/>
  <w15:commentEx w15:paraId="63349714" w15:done="1"/>
  <w15:commentEx w15:paraId="60031EBF" w15:done="1"/>
  <w15:commentEx w15:paraId="429E096B" w15:done="1"/>
  <w15:commentEx w15:paraId="0AB0911F" w15:done="0"/>
  <w15:commentEx w15:paraId="3CBE7ACA" w15:done="1"/>
  <w15:commentEx w15:paraId="7617198D" w15:done="1"/>
  <w15:commentEx w15:paraId="1FA530A3" w15:done="1"/>
  <w15:commentEx w15:paraId="374ACF90" w15:done="1"/>
  <w15:commentEx w15:paraId="591DD48F" w15:done="1"/>
  <w15:commentEx w15:paraId="272796BF" w15:done="1"/>
  <w15:commentEx w15:paraId="7EE4ED3B" w15:done="1"/>
  <w15:commentEx w15:paraId="215F98D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9BC07" w16cid:durableId="1ECBBCEF"/>
  <w16cid:commentId w16cid:paraId="3798B2B8" w16cid:durableId="1ECBBC1F"/>
  <w16cid:commentId w16cid:paraId="393670E6" w16cid:durableId="1ED23DF3"/>
  <w16cid:commentId w16cid:paraId="1F5C68ED" w16cid:durableId="1ED23E0E"/>
  <w16cid:commentId w16cid:paraId="63349714" w16cid:durableId="1ED23E64"/>
  <w16cid:commentId w16cid:paraId="60031EBF" w16cid:durableId="1ED23F82"/>
  <w16cid:commentId w16cid:paraId="429E096B" w16cid:durableId="1ED2400F"/>
  <w16cid:commentId w16cid:paraId="0AB0911F" w16cid:durableId="1F1D2A07"/>
  <w16cid:commentId w16cid:paraId="3CBE7ACA" w16cid:durableId="1ED23FC2"/>
  <w16cid:commentId w16cid:paraId="7617198D" w16cid:durableId="1ED240E1"/>
  <w16cid:commentId w16cid:paraId="1FA530A3" w16cid:durableId="1ED24126"/>
  <w16cid:commentId w16cid:paraId="374ACF90" w16cid:durableId="1ED241D3"/>
  <w16cid:commentId w16cid:paraId="591DD48F" w16cid:durableId="1ED2414A"/>
  <w16cid:commentId w16cid:paraId="272796BF" w16cid:durableId="1ED2420B"/>
  <w16cid:commentId w16cid:paraId="7EE4ED3B" w16cid:durableId="1ED24333"/>
  <w16cid:commentId w16cid:paraId="215F98D0" w16cid:durableId="1ED243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058D8" w14:textId="77777777" w:rsidR="0083288A" w:rsidRDefault="0083288A" w:rsidP="00CB61B5">
      <w:pPr>
        <w:spacing w:after="0" w:line="240" w:lineRule="auto"/>
      </w:pPr>
      <w:r>
        <w:separator/>
      </w:r>
    </w:p>
  </w:endnote>
  <w:endnote w:type="continuationSeparator" w:id="0">
    <w:p w14:paraId="31869BE1" w14:textId="77777777" w:rsidR="0083288A" w:rsidRDefault="0083288A"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79B06" w14:textId="7103AE6D" w:rsidR="00556AAE" w:rsidRPr="00E65605" w:rsidRDefault="00556AAE"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t>Private, Proprietary and Confidential to Veteran’s Affairs</w:t>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DC6452">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C96B3" w14:textId="77777777" w:rsidR="0083288A" w:rsidRDefault="0083288A" w:rsidP="00CB61B5">
      <w:pPr>
        <w:spacing w:after="0" w:line="240" w:lineRule="auto"/>
      </w:pPr>
      <w:r>
        <w:separator/>
      </w:r>
    </w:p>
  </w:footnote>
  <w:footnote w:type="continuationSeparator" w:id="0">
    <w:p w14:paraId="18384D21" w14:textId="77777777" w:rsidR="0083288A" w:rsidRDefault="0083288A"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65BED" w14:textId="77777777" w:rsidR="00556AAE" w:rsidRDefault="00556AAE">
    <w:pPr>
      <w:pStyle w:val="Header"/>
    </w:pPr>
  </w:p>
  <w:p w14:paraId="7FE18429" w14:textId="77777777" w:rsidR="00556AAE" w:rsidRDefault="00556AA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47F6B" w14:textId="7C0148A4" w:rsidR="00556AAE" w:rsidRPr="00092AF9" w:rsidRDefault="00556AAE" w:rsidP="007F5150">
    <w:pPr>
      <w:pStyle w:val="Header"/>
      <w:pBdr>
        <w:bottom w:val="single" w:sz="4" w:space="1" w:color="auto"/>
      </w:pBdr>
      <w:rPr>
        <w:sz w:val="36"/>
        <w:szCs w:val="36"/>
      </w:rPr>
    </w:pPr>
    <w:r>
      <w:rPr>
        <w:rFonts w:ascii="Arial Black" w:hAnsi="Arial Black" w:cs="Arial"/>
        <w:b/>
        <w:bCs/>
        <w:caps/>
        <w:noProof/>
        <w:sz w:val="32"/>
        <w:szCs w:val="40"/>
      </w:rPr>
      <w:drawing>
        <wp:inline distT="0" distB="0" distL="0" distR="0" wp14:anchorId="4ECB9185" wp14:editId="071FD371">
          <wp:extent cx="800100" cy="771181"/>
          <wp:effectExtent l="0" t="0" r="0" b="0"/>
          <wp:docPr id="10" name="Picture 10" descr="A picture containing clipar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jpg"/>
                  <pic:cNvPicPr/>
                </pic:nvPicPr>
                <pic:blipFill>
                  <a:blip r:embed="rId1">
                    <a:extLst>
                      <a:ext uri="{28A0092B-C50C-407E-A947-70E740481C1C}">
                        <a14:useLocalDpi xmlns:a14="http://schemas.microsoft.com/office/drawing/2010/main" val="0"/>
                      </a:ext>
                    </a:extLst>
                  </a:blip>
                  <a:stretch>
                    <a:fillRect/>
                  </a:stretch>
                </pic:blipFill>
                <pic:spPr>
                  <a:xfrm>
                    <a:off x="0" y="0"/>
                    <a:ext cx="806843" cy="777680"/>
                  </a:xfrm>
                  <a:prstGeom prst="rect">
                    <a:avLst/>
                  </a:prstGeom>
                </pic:spPr>
              </pic:pic>
            </a:graphicData>
          </a:graphic>
        </wp:inline>
      </w:drawing>
    </w:r>
    <w:r>
      <w:rPr>
        <w:sz w:val="36"/>
        <w:szCs w:val="36"/>
      </w:rPr>
      <w:tab/>
      <w:t xml:space="preserve">                     </w:t>
    </w:r>
    <w:r>
      <w:rPr>
        <w:sz w:val="36"/>
        <w:szCs w:val="36"/>
      </w:rPr>
      <w:tab/>
    </w:r>
    <w:r>
      <w:rPr>
        <w:rFonts w:cs="Arial"/>
        <w:b/>
        <w:bCs/>
        <w:noProof/>
        <w:szCs w:val="24"/>
      </w:rPr>
      <w:drawing>
        <wp:inline distT="0" distB="0" distL="0" distR="0" wp14:anchorId="584CAFDE" wp14:editId="1103ADE5">
          <wp:extent cx="1522479" cy="434341"/>
          <wp:effectExtent l="0" t="0" r="190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0.png"/>
                  <pic:cNvPicPr/>
                </pic:nvPicPr>
                <pic:blipFill>
                  <a:blip r:embed="rId2">
                    <a:extLst>
                      <a:ext uri="{28A0092B-C50C-407E-A947-70E740481C1C}">
                        <a14:useLocalDpi xmlns:a14="http://schemas.microsoft.com/office/drawing/2010/main" val="0"/>
                      </a:ext>
                    </a:extLst>
                  </a:blip>
                  <a:stretch>
                    <a:fillRect/>
                  </a:stretch>
                </pic:blipFill>
                <pic:spPr>
                  <a:xfrm>
                    <a:off x="0" y="0"/>
                    <a:ext cx="1522479" cy="434341"/>
                  </a:xfrm>
                  <a:prstGeom prst="rect">
                    <a:avLst/>
                  </a:prstGeom>
                </pic:spPr>
              </pic:pic>
            </a:graphicData>
          </a:graphic>
        </wp:inline>
      </w:drawing>
    </w:r>
    <w:r>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6074C"/>
    <w:multiLevelType w:val="hybridMultilevel"/>
    <w:tmpl w:val="627EF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81831"/>
    <w:multiLevelType w:val="hybridMultilevel"/>
    <w:tmpl w:val="ED129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B07A4"/>
    <w:multiLevelType w:val="hybridMultilevel"/>
    <w:tmpl w:val="8AD0D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F0609F"/>
    <w:multiLevelType w:val="hybridMultilevel"/>
    <w:tmpl w:val="225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54174"/>
    <w:multiLevelType w:val="hybridMultilevel"/>
    <w:tmpl w:val="C13234E6"/>
    <w:lvl w:ilvl="0" w:tplc="EDC4223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307C88"/>
    <w:multiLevelType w:val="hybridMultilevel"/>
    <w:tmpl w:val="BC26AE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7E58BD"/>
    <w:multiLevelType w:val="hybridMultilevel"/>
    <w:tmpl w:val="69F09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5745E"/>
    <w:multiLevelType w:val="hybridMultilevel"/>
    <w:tmpl w:val="C5527A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642E68"/>
    <w:multiLevelType w:val="hybridMultilevel"/>
    <w:tmpl w:val="711A9556"/>
    <w:lvl w:ilvl="0" w:tplc="AA2008AE">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1A97418"/>
    <w:multiLevelType w:val="hybridMultilevel"/>
    <w:tmpl w:val="76AC0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5C1B19"/>
    <w:multiLevelType w:val="hybridMultilevel"/>
    <w:tmpl w:val="2F08B6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3"/>
  </w:num>
  <w:num w:numId="3">
    <w:abstractNumId w:val="10"/>
  </w:num>
  <w:num w:numId="4">
    <w:abstractNumId w:val="17"/>
  </w:num>
  <w:num w:numId="5">
    <w:abstractNumId w:val="4"/>
  </w:num>
  <w:num w:numId="6">
    <w:abstractNumId w:val="14"/>
  </w:num>
  <w:num w:numId="7">
    <w:abstractNumId w:val="21"/>
  </w:num>
  <w:num w:numId="8">
    <w:abstractNumId w:val="23"/>
  </w:num>
  <w:num w:numId="9">
    <w:abstractNumId w:val="9"/>
  </w:num>
  <w:num w:numId="10">
    <w:abstractNumId w:val="16"/>
  </w:num>
  <w:num w:numId="11">
    <w:abstractNumId w:val="22"/>
  </w:num>
  <w:num w:numId="12">
    <w:abstractNumId w:val="6"/>
  </w:num>
  <w:num w:numId="13">
    <w:abstractNumId w:val="1"/>
  </w:num>
  <w:num w:numId="14">
    <w:abstractNumId w:val="18"/>
  </w:num>
  <w:num w:numId="15">
    <w:abstractNumId w:val="11"/>
  </w:num>
  <w:num w:numId="16">
    <w:abstractNumId w:val="5"/>
  </w:num>
  <w:num w:numId="17">
    <w:abstractNumId w:val="8"/>
  </w:num>
  <w:num w:numId="18">
    <w:abstractNumId w:val="3"/>
  </w:num>
  <w:num w:numId="19">
    <w:abstractNumId w:val="2"/>
  </w:num>
  <w:num w:numId="20">
    <w:abstractNumId w:val="19"/>
  </w:num>
  <w:num w:numId="21">
    <w:abstractNumId w:val="20"/>
  </w:num>
  <w:num w:numId="22">
    <w:abstractNumId w:val="0"/>
  </w:num>
  <w:num w:numId="23">
    <w:abstractNumId w:val="7"/>
  </w:num>
  <w:num w:numId="24">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rdan Braunstein">
    <w15:presenceInfo w15:providerId="Windows Live" w15:userId="ba10afa6552008a0"/>
  </w15:person>
  <w15:person w15:author="Eric Epstein">
    <w15:presenceInfo w15:providerId="Windows Live" w15:userId="eb9bf6225ef1a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28A0"/>
    <w:rsid w:val="00015AF1"/>
    <w:rsid w:val="00015F93"/>
    <w:rsid w:val="00017E93"/>
    <w:rsid w:val="00021C95"/>
    <w:rsid w:val="000249E6"/>
    <w:rsid w:val="00026114"/>
    <w:rsid w:val="000271B8"/>
    <w:rsid w:val="00031BF5"/>
    <w:rsid w:val="00031FB8"/>
    <w:rsid w:val="00034050"/>
    <w:rsid w:val="0004523C"/>
    <w:rsid w:val="00047BFB"/>
    <w:rsid w:val="00052956"/>
    <w:rsid w:val="00053026"/>
    <w:rsid w:val="0005383B"/>
    <w:rsid w:val="00057BB9"/>
    <w:rsid w:val="000608BD"/>
    <w:rsid w:val="00062D89"/>
    <w:rsid w:val="000641DF"/>
    <w:rsid w:val="00065DA3"/>
    <w:rsid w:val="00066E5A"/>
    <w:rsid w:val="00067AC1"/>
    <w:rsid w:val="00074CFA"/>
    <w:rsid w:val="00080CBA"/>
    <w:rsid w:val="00081C9A"/>
    <w:rsid w:val="00081F23"/>
    <w:rsid w:val="0008594D"/>
    <w:rsid w:val="0008646A"/>
    <w:rsid w:val="0009026E"/>
    <w:rsid w:val="000961DC"/>
    <w:rsid w:val="000A0A4F"/>
    <w:rsid w:val="000B2103"/>
    <w:rsid w:val="000B2272"/>
    <w:rsid w:val="000B3A64"/>
    <w:rsid w:val="000B5613"/>
    <w:rsid w:val="000C4F1E"/>
    <w:rsid w:val="000C79A5"/>
    <w:rsid w:val="000D3CFB"/>
    <w:rsid w:val="000D4A9A"/>
    <w:rsid w:val="000E0527"/>
    <w:rsid w:val="000E476A"/>
    <w:rsid w:val="000F1A1A"/>
    <w:rsid w:val="00105EC1"/>
    <w:rsid w:val="00106DE4"/>
    <w:rsid w:val="0010710E"/>
    <w:rsid w:val="00127369"/>
    <w:rsid w:val="00131BA9"/>
    <w:rsid w:val="00135791"/>
    <w:rsid w:val="00135B6A"/>
    <w:rsid w:val="001425D3"/>
    <w:rsid w:val="001602A7"/>
    <w:rsid w:val="001632EA"/>
    <w:rsid w:val="00163DD6"/>
    <w:rsid w:val="0016672B"/>
    <w:rsid w:val="00167275"/>
    <w:rsid w:val="00175149"/>
    <w:rsid w:val="0017588A"/>
    <w:rsid w:val="00181AF9"/>
    <w:rsid w:val="00194E23"/>
    <w:rsid w:val="001951CF"/>
    <w:rsid w:val="001A03E3"/>
    <w:rsid w:val="001A5C30"/>
    <w:rsid w:val="001A79C6"/>
    <w:rsid w:val="001B4059"/>
    <w:rsid w:val="001B57A2"/>
    <w:rsid w:val="001B61BB"/>
    <w:rsid w:val="001B660B"/>
    <w:rsid w:val="001C3151"/>
    <w:rsid w:val="001C384C"/>
    <w:rsid w:val="001C64C7"/>
    <w:rsid w:val="001D4010"/>
    <w:rsid w:val="001E6E85"/>
    <w:rsid w:val="001F0EAD"/>
    <w:rsid w:val="00200AD4"/>
    <w:rsid w:val="00203C0A"/>
    <w:rsid w:val="002044BB"/>
    <w:rsid w:val="00204874"/>
    <w:rsid w:val="00205541"/>
    <w:rsid w:val="00210135"/>
    <w:rsid w:val="00223ECA"/>
    <w:rsid w:val="00241ADC"/>
    <w:rsid w:val="00241D59"/>
    <w:rsid w:val="002434C8"/>
    <w:rsid w:val="00245655"/>
    <w:rsid w:val="00245D9B"/>
    <w:rsid w:val="0024739B"/>
    <w:rsid w:val="002547CA"/>
    <w:rsid w:val="00260064"/>
    <w:rsid w:val="002601ED"/>
    <w:rsid w:val="002617A1"/>
    <w:rsid w:val="00261C5F"/>
    <w:rsid w:val="00261F46"/>
    <w:rsid w:val="0026317B"/>
    <w:rsid w:val="002636FC"/>
    <w:rsid w:val="002639CD"/>
    <w:rsid w:val="0027143D"/>
    <w:rsid w:val="00271E8E"/>
    <w:rsid w:val="002755FA"/>
    <w:rsid w:val="00275DD3"/>
    <w:rsid w:val="002778D7"/>
    <w:rsid w:val="00277B70"/>
    <w:rsid w:val="00287653"/>
    <w:rsid w:val="002A3796"/>
    <w:rsid w:val="002A40E1"/>
    <w:rsid w:val="002C3B7C"/>
    <w:rsid w:val="002D7494"/>
    <w:rsid w:val="002D7854"/>
    <w:rsid w:val="002E36E0"/>
    <w:rsid w:val="00316176"/>
    <w:rsid w:val="00317509"/>
    <w:rsid w:val="003344A5"/>
    <w:rsid w:val="00335228"/>
    <w:rsid w:val="00342B3F"/>
    <w:rsid w:val="00343F0C"/>
    <w:rsid w:val="00344D50"/>
    <w:rsid w:val="00346F8F"/>
    <w:rsid w:val="003510CE"/>
    <w:rsid w:val="00351219"/>
    <w:rsid w:val="00356781"/>
    <w:rsid w:val="00360276"/>
    <w:rsid w:val="00360A8A"/>
    <w:rsid w:val="00360C6B"/>
    <w:rsid w:val="0036559A"/>
    <w:rsid w:val="00370A66"/>
    <w:rsid w:val="003828EF"/>
    <w:rsid w:val="003868A5"/>
    <w:rsid w:val="003900CF"/>
    <w:rsid w:val="00391393"/>
    <w:rsid w:val="00393297"/>
    <w:rsid w:val="00397746"/>
    <w:rsid w:val="003A3A6A"/>
    <w:rsid w:val="003A66D9"/>
    <w:rsid w:val="003B264E"/>
    <w:rsid w:val="003B7DD8"/>
    <w:rsid w:val="003C1F4E"/>
    <w:rsid w:val="003C4EE2"/>
    <w:rsid w:val="003C556F"/>
    <w:rsid w:val="003C79F7"/>
    <w:rsid w:val="003C7A0C"/>
    <w:rsid w:val="003D218F"/>
    <w:rsid w:val="003D2B7B"/>
    <w:rsid w:val="003D4669"/>
    <w:rsid w:val="003D49F4"/>
    <w:rsid w:val="003D59AE"/>
    <w:rsid w:val="003E0091"/>
    <w:rsid w:val="003E4F43"/>
    <w:rsid w:val="003E5BCB"/>
    <w:rsid w:val="003E6883"/>
    <w:rsid w:val="003F154E"/>
    <w:rsid w:val="003F3FC6"/>
    <w:rsid w:val="003F532D"/>
    <w:rsid w:val="003F55E6"/>
    <w:rsid w:val="00400461"/>
    <w:rsid w:val="00401B51"/>
    <w:rsid w:val="00412413"/>
    <w:rsid w:val="00415609"/>
    <w:rsid w:val="00416C2C"/>
    <w:rsid w:val="004231E8"/>
    <w:rsid w:val="0042511A"/>
    <w:rsid w:val="00426D00"/>
    <w:rsid w:val="00431159"/>
    <w:rsid w:val="00435E12"/>
    <w:rsid w:val="00444E00"/>
    <w:rsid w:val="00445FB2"/>
    <w:rsid w:val="0045026E"/>
    <w:rsid w:val="00450B5D"/>
    <w:rsid w:val="00454F24"/>
    <w:rsid w:val="00455B28"/>
    <w:rsid w:val="0046632C"/>
    <w:rsid w:val="0046634D"/>
    <w:rsid w:val="004708FF"/>
    <w:rsid w:val="00477F1C"/>
    <w:rsid w:val="00481C31"/>
    <w:rsid w:val="00487E7D"/>
    <w:rsid w:val="00490AB5"/>
    <w:rsid w:val="00492A28"/>
    <w:rsid w:val="004A159C"/>
    <w:rsid w:val="004A5728"/>
    <w:rsid w:val="004A57FA"/>
    <w:rsid w:val="004A7C22"/>
    <w:rsid w:val="004B14AB"/>
    <w:rsid w:val="004B4098"/>
    <w:rsid w:val="004B4C5E"/>
    <w:rsid w:val="004B6B60"/>
    <w:rsid w:val="004C4798"/>
    <w:rsid w:val="004C6326"/>
    <w:rsid w:val="004C7B37"/>
    <w:rsid w:val="004D0C76"/>
    <w:rsid w:val="004D13D3"/>
    <w:rsid w:val="004D1B61"/>
    <w:rsid w:val="004D31C9"/>
    <w:rsid w:val="004D4411"/>
    <w:rsid w:val="004D4770"/>
    <w:rsid w:val="004E253D"/>
    <w:rsid w:val="004F5BF5"/>
    <w:rsid w:val="00503248"/>
    <w:rsid w:val="00507965"/>
    <w:rsid w:val="00512E7E"/>
    <w:rsid w:val="005209EB"/>
    <w:rsid w:val="00524DB8"/>
    <w:rsid w:val="00526B17"/>
    <w:rsid w:val="00527E32"/>
    <w:rsid w:val="00530837"/>
    <w:rsid w:val="00531C3E"/>
    <w:rsid w:val="00532B62"/>
    <w:rsid w:val="00541EF4"/>
    <w:rsid w:val="0054322C"/>
    <w:rsid w:val="00545331"/>
    <w:rsid w:val="0054709F"/>
    <w:rsid w:val="005512E9"/>
    <w:rsid w:val="0055268B"/>
    <w:rsid w:val="00554EFB"/>
    <w:rsid w:val="00556AAE"/>
    <w:rsid w:val="00565172"/>
    <w:rsid w:val="00570ED7"/>
    <w:rsid w:val="00574BFA"/>
    <w:rsid w:val="00583444"/>
    <w:rsid w:val="005853F9"/>
    <w:rsid w:val="005910F1"/>
    <w:rsid w:val="00597FA4"/>
    <w:rsid w:val="005A5E3F"/>
    <w:rsid w:val="005A6808"/>
    <w:rsid w:val="005B0E29"/>
    <w:rsid w:val="005B41F8"/>
    <w:rsid w:val="005B4C9A"/>
    <w:rsid w:val="005B633B"/>
    <w:rsid w:val="005B73C9"/>
    <w:rsid w:val="005C1059"/>
    <w:rsid w:val="005C26E4"/>
    <w:rsid w:val="005C48BB"/>
    <w:rsid w:val="005C559A"/>
    <w:rsid w:val="005D365E"/>
    <w:rsid w:val="005D5F81"/>
    <w:rsid w:val="005D75CE"/>
    <w:rsid w:val="005F1766"/>
    <w:rsid w:val="005F19B3"/>
    <w:rsid w:val="005F3BC5"/>
    <w:rsid w:val="005F3EFB"/>
    <w:rsid w:val="006005BC"/>
    <w:rsid w:val="00607F3A"/>
    <w:rsid w:val="00612E84"/>
    <w:rsid w:val="006172D8"/>
    <w:rsid w:val="00625700"/>
    <w:rsid w:val="00625ED8"/>
    <w:rsid w:val="0064124D"/>
    <w:rsid w:val="0064560A"/>
    <w:rsid w:val="00650163"/>
    <w:rsid w:val="00652071"/>
    <w:rsid w:val="00653BB0"/>
    <w:rsid w:val="00657636"/>
    <w:rsid w:val="00664C49"/>
    <w:rsid w:val="006773C7"/>
    <w:rsid w:val="00682430"/>
    <w:rsid w:val="00682A13"/>
    <w:rsid w:val="0068518D"/>
    <w:rsid w:val="00685465"/>
    <w:rsid w:val="00686618"/>
    <w:rsid w:val="006A02A4"/>
    <w:rsid w:val="006A6418"/>
    <w:rsid w:val="006B14C3"/>
    <w:rsid w:val="006B7737"/>
    <w:rsid w:val="006D68F4"/>
    <w:rsid w:val="006D6F67"/>
    <w:rsid w:val="006E069E"/>
    <w:rsid w:val="006E36AA"/>
    <w:rsid w:val="006E4BA0"/>
    <w:rsid w:val="006F1D23"/>
    <w:rsid w:val="006F2762"/>
    <w:rsid w:val="006F66D7"/>
    <w:rsid w:val="006F7E3D"/>
    <w:rsid w:val="00700DA7"/>
    <w:rsid w:val="00702FED"/>
    <w:rsid w:val="00703853"/>
    <w:rsid w:val="00710399"/>
    <w:rsid w:val="0071060B"/>
    <w:rsid w:val="00726ADC"/>
    <w:rsid w:val="0073159D"/>
    <w:rsid w:val="00737437"/>
    <w:rsid w:val="007404D5"/>
    <w:rsid w:val="00741E73"/>
    <w:rsid w:val="00747702"/>
    <w:rsid w:val="00751D65"/>
    <w:rsid w:val="00754057"/>
    <w:rsid w:val="00755C1A"/>
    <w:rsid w:val="007578A4"/>
    <w:rsid w:val="00761440"/>
    <w:rsid w:val="00763E05"/>
    <w:rsid w:val="00766966"/>
    <w:rsid w:val="007704FC"/>
    <w:rsid w:val="007822E2"/>
    <w:rsid w:val="00787A2D"/>
    <w:rsid w:val="00787A46"/>
    <w:rsid w:val="0079003B"/>
    <w:rsid w:val="00797722"/>
    <w:rsid w:val="007A1F30"/>
    <w:rsid w:val="007A445A"/>
    <w:rsid w:val="007A46A6"/>
    <w:rsid w:val="007B0DAC"/>
    <w:rsid w:val="007B163C"/>
    <w:rsid w:val="007B1995"/>
    <w:rsid w:val="007B4515"/>
    <w:rsid w:val="007C004B"/>
    <w:rsid w:val="007C0877"/>
    <w:rsid w:val="007C1F8B"/>
    <w:rsid w:val="007C2117"/>
    <w:rsid w:val="007C335E"/>
    <w:rsid w:val="007C6AB3"/>
    <w:rsid w:val="007D0DF4"/>
    <w:rsid w:val="007D1B4A"/>
    <w:rsid w:val="007D2B34"/>
    <w:rsid w:val="007E3C02"/>
    <w:rsid w:val="007E5B07"/>
    <w:rsid w:val="007F5150"/>
    <w:rsid w:val="008033F7"/>
    <w:rsid w:val="00805857"/>
    <w:rsid w:val="0081279E"/>
    <w:rsid w:val="0081591F"/>
    <w:rsid w:val="00817E47"/>
    <w:rsid w:val="0083288A"/>
    <w:rsid w:val="008339F9"/>
    <w:rsid w:val="008476B4"/>
    <w:rsid w:val="0085147E"/>
    <w:rsid w:val="00854C55"/>
    <w:rsid w:val="00864172"/>
    <w:rsid w:val="0087054E"/>
    <w:rsid w:val="00871A2C"/>
    <w:rsid w:val="00881209"/>
    <w:rsid w:val="008871EF"/>
    <w:rsid w:val="008926E2"/>
    <w:rsid w:val="00892EFD"/>
    <w:rsid w:val="00895244"/>
    <w:rsid w:val="0089571E"/>
    <w:rsid w:val="00896521"/>
    <w:rsid w:val="008A2BB8"/>
    <w:rsid w:val="008A42F2"/>
    <w:rsid w:val="008A788F"/>
    <w:rsid w:val="008B12CF"/>
    <w:rsid w:val="008D2406"/>
    <w:rsid w:val="008D2ED1"/>
    <w:rsid w:val="008D2FBD"/>
    <w:rsid w:val="008D6DD6"/>
    <w:rsid w:val="008E5C93"/>
    <w:rsid w:val="00900004"/>
    <w:rsid w:val="0090110D"/>
    <w:rsid w:val="009152E1"/>
    <w:rsid w:val="00922F9E"/>
    <w:rsid w:val="00923A1D"/>
    <w:rsid w:val="009329A6"/>
    <w:rsid w:val="00947B02"/>
    <w:rsid w:val="00950777"/>
    <w:rsid w:val="00954CE8"/>
    <w:rsid w:val="0096008A"/>
    <w:rsid w:val="009600CF"/>
    <w:rsid w:val="00961D0E"/>
    <w:rsid w:val="00975164"/>
    <w:rsid w:val="00976762"/>
    <w:rsid w:val="00977FE8"/>
    <w:rsid w:val="00982D24"/>
    <w:rsid w:val="00982DB4"/>
    <w:rsid w:val="009842E9"/>
    <w:rsid w:val="00990A75"/>
    <w:rsid w:val="009B1430"/>
    <w:rsid w:val="009B292D"/>
    <w:rsid w:val="009C0CEA"/>
    <w:rsid w:val="009D10B6"/>
    <w:rsid w:val="009D633D"/>
    <w:rsid w:val="009E6991"/>
    <w:rsid w:val="009E788C"/>
    <w:rsid w:val="009F01C4"/>
    <w:rsid w:val="009F095E"/>
    <w:rsid w:val="009F63EB"/>
    <w:rsid w:val="009F7639"/>
    <w:rsid w:val="00A14DD6"/>
    <w:rsid w:val="00A17C81"/>
    <w:rsid w:val="00A23FB2"/>
    <w:rsid w:val="00A25B12"/>
    <w:rsid w:val="00A260BA"/>
    <w:rsid w:val="00A26EA1"/>
    <w:rsid w:val="00A446F7"/>
    <w:rsid w:val="00A472F7"/>
    <w:rsid w:val="00A512DE"/>
    <w:rsid w:val="00A55503"/>
    <w:rsid w:val="00A6794E"/>
    <w:rsid w:val="00A70E06"/>
    <w:rsid w:val="00A720F3"/>
    <w:rsid w:val="00A7541D"/>
    <w:rsid w:val="00A76B1F"/>
    <w:rsid w:val="00A76F60"/>
    <w:rsid w:val="00A83CCA"/>
    <w:rsid w:val="00A85319"/>
    <w:rsid w:val="00A86D07"/>
    <w:rsid w:val="00A90387"/>
    <w:rsid w:val="00A9299A"/>
    <w:rsid w:val="00AA26C4"/>
    <w:rsid w:val="00AA2FF9"/>
    <w:rsid w:val="00AA3DF9"/>
    <w:rsid w:val="00AA60F8"/>
    <w:rsid w:val="00AB0958"/>
    <w:rsid w:val="00AB3C74"/>
    <w:rsid w:val="00AB5F69"/>
    <w:rsid w:val="00AC49DD"/>
    <w:rsid w:val="00AC6CAA"/>
    <w:rsid w:val="00AC6E66"/>
    <w:rsid w:val="00AC7001"/>
    <w:rsid w:val="00AD5529"/>
    <w:rsid w:val="00AD5B70"/>
    <w:rsid w:val="00AD7F40"/>
    <w:rsid w:val="00AE4D3A"/>
    <w:rsid w:val="00AE7888"/>
    <w:rsid w:val="00AF25AD"/>
    <w:rsid w:val="00AF4F51"/>
    <w:rsid w:val="00AF5EC7"/>
    <w:rsid w:val="00B0009A"/>
    <w:rsid w:val="00B01AF3"/>
    <w:rsid w:val="00B0425D"/>
    <w:rsid w:val="00B05846"/>
    <w:rsid w:val="00B05CA4"/>
    <w:rsid w:val="00B14A96"/>
    <w:rsid w:val="00B155CD"/>
    <w:rsid w:val="00B305E1"/>
    <w:rsid w:val="00B3080D"/>
    <w:rsid w:val="00B31571"/>
    <w:rsid w:val="00B32C3A"/>
    <w:rsid w:val="00B356A4"/>
    <w:rsid w:val="00B543D5"/>
    <w:rsid w:val="00B729C5"/>
    <w:rsid w:val="00B74474"/>
    <w:rsid w:val="00B75381"/>
    <w:rsid w:val="00B8061A"/>
    <w:rsid w:val="00B82BF1"/>
    <w:rsid w:val="00B917ED"/>
    <w:rsid w:val="00B9427B"/>
    <w:rsid w:val="00BA2214"/>
    <w:rsid w:val="00BA6522"/>
    <w:rsid w:val="00BB0232"/>
    <w:rsid w:val="00BC2532"/>
    <w:rsid w:val="00BD6EBB"/>
    <w:rsid w:val="00BD7199"/>
    <w:rsid w:val="00BD7A45"/>
    <w:rsid w:val="00BD7DF1"/>
    <w:rsid w:val="00BE1E83"/>
    <w:rsid w:val="00BE2283"/>
    <w:rsid w:val="00BE5B72"/>
    <w:rsid w:val="00BF0B67"/>
    <w:rsid w:val="00BF19D8"/>
    <w:rsid w:val="00BF4B1C"/>
    <w:rsid w:val="00BF5686"/>
    <w:rsid w:val="00BF6300"/>
    <w:rsid w:val="00C03E5C"/>
    <w:rsid w:val="00C0546F"/>
    <w:rsid w:val="00C05678"/>
    <w:rsid w:val="00C12A86"/>
    <w:rsid w:val="00C13D1B"/>
    <w:rsid w:val="00C175A1"/>
    <w:rsid w:val="00C355D7"/>
    <w:rsid w:val="00C41668"/>
    <w:rsid w:val="00C421D7"/>
    <w:rsid w:val="00C45FB4"/>
    <w:rsid w:val="00C478D0"/>
    <w:rsid w:val="00C52B5B"/>
    <w:rsid w:val="00C54FA7"/>
    <w:rsid w:val="00C60F01"/>
    <w:rsid w:val="00C622C3"/>
    <w:rsid w:val="00C65EE7"/>
    <w:rsid w:val="00C70F86"/>
    <w:rsid w:val="00C7731C"/>
    <w:rsid w:val="00C85286"/>
    <w:rsid w:val="00C90EE0"/>
    <w:rsid w:val="00CA19FD"/>
    <w:rsid w:val="00CB15BD"/>
    <w:rsid w:val="00CB4631"/>
    <w:rsid w:val="00CB61B5"/>
    <w:rsid w:val="00CC14AC"/>
    <w:rsid w:val="00CC32D6"/>
    <w:rsid w:val="00CF35AD"/>
    <w:rsid w:val="00CF4428"/>
    <w:rsid w:val="00CF4930"/>
    <w:rsid w:val="00D11238"/>
    <w:rsid w:val="00D13889"/>
    <w:rsid w:val="00D45A3C"/>
    <w:rsid w:val="00D4647F"/>
    <w:rsid w:val="00D46ECB"/>
    <w:rsid w:val="00D62430"/>
    <w:rsid w:val="00D63A2D"/>
    <w:rsid w:val="00D646E4"/>
    <w:rsid w:val="00D672BA"/>
    <w:rsid w:val="00D70892"/>
    <w:rsid w:val="00D7488C"/>
    <w:rsid w:val="00D76A4F"/>
    <w:rsid w:val="00D77893"/>
    <w:rsid w:val="00D840FF"/>
    <w:rsid w:val="00D96B14"/>
    <w:rsid w:val="00DA6DA8"/>
    <w:rsid w:val="00DB04FC"/>
    <w:rsid w:val="00DC3659"/>
    <w:rsid w:val="00DC6452"/>
    <w:rsid w:val="00DD0F04"/>
    <w:rsid w:val="00DD17DB"/>
    <w:rsid w:val="00DD4F32"/>
    <w:rsid w:val="00DD5A67"/>
    <w:rsid w:val="00DD628F"/>
    <w:rsid w:val="00DE42E7"/>
    <w:rsid w:val="00DE7918"/>
    <w:rsid w:val="00DF0B64"/>
    <w:rsid w:val="00E03D15"/>
    <w:rsid w:val="00E044DF"/>
    <w:rsid w:val="00E07C54"/>
    <w:rsid w:val="00E132C4"/>
    <w:rsid w:val="00E13E9F"/>
    <w:rsid w:val="00E14A3E"/>
    <w:rsid w:val="00E162A8"/>
    <w:rsid w:val="00E32D79"/>
    <w:rsid w:val="00E411FF"/>
    <w:rsid w:val="00E4283F"/>
    <w:rsid w:val="00E45F3D"/>
    <w:rsid w:val="00E45F63"/>
    <w:rsid w:val="00E47121"/>
    <w:rsid w:val="00E616A7"/>
    <w:rsid w:val="00E674F5"/>
    <w:rsid w:val="00E718A6"/>
    <w:rsid w:val="00E721D4"/>
    <w:rsid w:val="00E80B17"/>
    <w:rsid w:val="00E95D4F"/>
    <w:rsid w:val="00EA614B"/>
    <w:rsid w:val="00EB033E"/>
    <w:rsid w:val="00EB46FF"/>
    <w:rsid w:val="00EC5647"/>
    <w:rsid w:val="00ED6D58"/>
    <w:rsid w:val="00ED76D6"/>
    <w:rsid w:val="00EE50C5"/>
    <w:rsid w:val="00EF29B6"/>
    <w:rsid w:val="00EF4A38"/>
    <w:rsid w:val="00EF6193"/>
    <w:rsid w:val="00F016F7"/>
    <w:rsid w:val="00F051ED"/>
    <w:rsid w:val="00F10279"/>
    <w:rsid w:val="00F10C84"/>
    <w:rsid w:val="00F13F6D"/>
    <w:rsid w:val="00F14FDA"/>
    <w:rsid w:val="00F21AC4"/>
    <w:rsid w:val="00F3134E"/>
    <w:rsid w:val="00F4392D"/>
    <w:rsid w:val="00F55C83"/>
    <w:rsid w:val="00F56A59"/>
    <w:rsid w:val="00F6476E"/>
    <w:rsid w:val="00F6752D"/>
    <w:rsid w:val="00F67C2D"/>
    <w:rsid w:val="00F718B6"/>
    <w:rsid w:val="00F81ABD"/>
    <w:rsid w:val="00F83C8D"/>
    <w:rsid w:val="00F85EAF"/>
    <w:rsid w:val="00F868EF"/>
    <w:rsid w:val="00F947DB"/>
    <w:rsid w:val="00F9481C"/>
    <w:rsid w:val="00FA2730"/>
    <w:rsid w:val="00FB10EF"/>
    <w:rsid w:val="00FB5447"/>
    <w:rsid w:val="00FC0588"/>
    <w:rsid w:val="00FC0FE5"/>
    <w:rsid w:val="00FC5309"/>
    <w:rsid w:val="00FE4C24"/>
    <w:rsid w:val="00FE5BE8"/>
    <w:rsid w:val="00FF08F0"/>
    <w:rsid w:val="00FF0AE6"/>
    <w:rsid w:val="00FF2C8E"/>
    <w:rsid w:val="00FF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F047C"/>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6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n">
    <w:name w:val="n"/>
    <w:basedOn w:val="DefaultParagraphFont"/>
    <w:rsid w:val="00A26EA1"/>
  </w:style>
  <w:style w:type="character" w:customStyle="1" w:styleId="p">
    <w:name w:val="p"/>
    <w:basedOn w:val="DefaultParagraphFont"/>
    <w:rsid w:val="00A26EA1"/>
  </w:style>
  <w:style w:type="character" w:customStyle="1" w:styleId="s2">
    <w:name w:val="s2"/>
    <w:basedOn w:val="DefaultParagraphFont"/>
    <w:rsid w:val="00A26EA1"/>
  </w:style>
  <w:style w:type="paragraph" w:styleId="HTMLPreformatted">
    <w:name w:val="HTML Preformatted"/>
    <w:basedOn w:val="Normal"/>
    <w:link w:val="HTMLPreformattedChar"/>
    <w:uiPriority w:val="99"/>
    <w:unhideWhenUsed/>
    <w:rsid w:val="00954C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CE8"/>
    <w:rPr>
      <w:rFonts w:ascii="Courier New" w:eastAsia="Times New Roman" w:hAnsi="Courier New" w:cs="Courier New"/>
      <w:sz w:val="20"/>
      <w:szCs w:val="20"/>
    </w:rPr>
  </w:style>
  <w:style w:type="character" w:customStyle="1" w:styleId="pln">
    <w:name w:val="pln"/>
    <w:basedOn w:val="DefaultParagraphFont"/>
    <w:rsid w:val="00954CE8"/>
  </w:style>
  <w:style w:type="character" w:customStyle="1" w:styleId="pun">
    <w:name w:val="pun"/>
    <w:basedOn w:val="DefaultParagraphFont"/>
    <w:rsid w:val="00954CE8"/>
  </w:style>
  <w:style w:type="character" w:customStyle="1" w:styleId="typ">
    <w:name w:val="typ"/>
    <w:basedOn w:val="DefaultParagraphFont"/>
    <w:rsid w:val="003C79F7"/>
  </w:style>
  <w:style w:type="character" w:customStyle="1" w:styleId="str">
    <w:name w:val="str"/>
    <w:basedOn w:val="DefaultParagraphFont"/>
    <w:rsid w:val="003C79F7"/>
  </w:style>
  <w:style w:type="character" w:styleId="HTMLCode">
    <w:name w:val="HTML Code"/>
    <w:basedOn w:val="DefaultParagraphFont"/>
    <w:uiPriority w:val="99"/>
    <w:semiHidden/>
    <w:unhideWhenUsed/>
    <w:rsid w:val="00C05678"/>
    <w:rPr>
      <w:rFonts w:ascii="Courier New" w:eastAsia="Times New Roman" w:hAnsi="Courier New" w:cs="Courier New"/>
      <w:sz w:val="20"/>
      <w:szCs w:val="20"/>
    </w:rPr>
  </w:style>
  <w:style w:type="character" w:styleId="Strong">
    <w:name w:val="Strong"/>
    <w:basedOn w:val="DefaultParagraphFont"/>
    <w:uiPriority w:val="22"/>
    <w:qFormat/>
    <w:rsid w:val="003D59AE"/>
    <w:rPr>
      <w:b/>
      <w:bCs/>
    </w:rPr>
  </w:style>
  <w:style w:type="character" w:styleId="HTMLTypewriter">
    <w:name w:val="HTML Typewriter"/>
    <w:basedOn w:val="DefaultParagraphFont"/>
    <w:uiPriority w:val="99"/>
    <w:semiHidden/>
    <w:unhideWhenUsed/>
    <w:rsid w:val="003D59AE"/>
    <w:rPr>
      <w:rFonts w:ascii="Courier New" w:eastAsia="Times New Roman" w:hAnsi="Courier New" w:cs="Courier New"/>
      <w:sz w:val="20"/>
      <w:szCs w:val="20"/>
    </w:rPr>
  </w:style>
  <w:style w:type="character" w:customStyle="1" w:styleId="lit">
    <w:name w:val="lit"/>
    <w:basedOn w:val="DefaultParagraphFont"/>
    <w:rsid w:val="000B5613"/>
  </w:style>
  <w:style w:type="character" w:customStyle="1" w:styleId="pre">
    <w:name w:val="pre"/>
    <w:basedOn w:val="DefaultParagraphFont"/>
    <w:rsid w:val="00066E5A"/>
  </w:style>
  <w:style w:type="character" w:customStyle="1" w:styleId="nb">
    <w:name w:val="nb"/>
    <w:basedOn w:val="DefaultParagraphFont"/>
    <w:rsid w:val="00AA60F8"/>
  </w:style>
  <w:style w:type="character" w:customStyle="1" w:styleId="nv">
    <w:name w:val="nv"/>
    <w:basedOn w:val="DefaultParagraphFont"/>
    <w:rsid w:val="00AA60F8"/>
  </w:style>
  <w:style w:type="character" w:customStyle="1" w:styleId="o">
    <w:name w:val="o"/>
    <w:basedOn w:val="DefaultParagraphFont"/>
    <w:rsid w:val="00AA60F8"/>
  </w:style>
  <w:style w:type="character" w:customStyle="1" w:styleId="tok-nb">
    <w:name w:val="tok-nb"/>
    <w:basedOn w:val="DefaultParagraphFont"/>
    <w:rsid w:val="002547CA"/>
  </w:style>
  <w:style w:type="character" w:customStyle="1" w:styleId="tok-o">
    <w:name w:val="tok-o"/>
    <w:basedOn w:val="DefaultParagraphFont"/>
    <w:rsid w:val="002547CA"/>
  </w:style>
  <w:style w:type="character" w:customStyle="1" w:styleId="tok-sb">
    <w:name w:val="tok-sb"/>
    <w:basedOn w:val="DefaultParagraphFont"/>
    <w:rsid w:val="002547CA"/>
  </w:style>
  <w:style w:type="character" w:customStyle="1" w:styleId="tok-c1">
    <w:name w:val="tok-c1"/>
    <w:basedOn w:val="DefaultParagraphFont"/>
    <w:rsid w:val="008E5C93"/>
  </w:style>
  <w:style w:type="character" w:customStyle="1" w:styleId="tok-l">
    <w:name w:val="tok-l"/>
    <w:basedOn w:val="DefaultParagraphFont"/>
    <w:rsid w:val="008E5C93"/>
  </w:style>
  <w:style w:type="character" w:customStyle="1" w:styleId="tok-p">
    <w:name w:val="tok-p"/>
    <w:basedOn w:val="DefaultParagraphFont"/>
    <w:rsid w:val="008E5C93"/>
  </w:style>
  <w:style w:type="character" w:customStyle="1" w:styleId="tok-s">
    <w:name w:val="tok-s"/>
    <w:basedOn w:val="DefaultParagraphFont"/>
    <w:rsid w:val="008E5C93"/>
  </w:style>
  <w:style w:type="character" w:customStyle="1" w:styleId="tok-nv">
    <w:name w:val="tok-nv"/>
    <w:basedOn w:val="DefaultParagraphFont"/>
    <w:rsid w:val="008E5C93"/>
  </w:style>
  <w:style w:type="character" w:customStyle="1" w:styleId="Heading4Char">
    <w:name w:val="Heading 4 Char"/>
    <w:basedOn w:val="DefaultParagraphFont"/>
    <w:link w:val="Heading4"/>
    <w:uiPriority w:val="9"/>
    <w:rsid w:val="00BA6522"/>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015F93"/>
    <w:pPr>
      <w:spacing w:after="100"/>
      <w:ind w:left="660"/>
    </w:pPr>
  </w:style>
  <w:style w:type="character" w:styleId="CommentReference">
    <w:name w:val="annotation reference"/>
    <w:basedOn w:val="DefaultParagraphFont"/>
    <w:uiPriority w:val="99"/>
    <w:semiHidden/>
    <w:unhideWhenUsed/>
    <w:rsid w:val="00710399"/>
    <w:rPr>
      <w:sz w:val="16"/>
      <w:szCs w:val="16"/>
    </w:rPr>
  </w:style>
  <w:style w:type="paragraph" w:styleId="CommentText">
    <w:name w:val="annotation text"/>
    <w:basedOn w:val="Normal"/>
    <w:link w:val="CommentTextChar"/>
    <w:uiPriority w:val="99"/>
    <w:semiHidden/>
    <w:unhideWhenUsed/>
    <w:rsid w:val="00710399"/>
    <w:pPr>
      <w:spacing w:line="240" w:lineRule="auto"/>
    </w:pPr>
    <w:rPr>
      <w:sz w:val="20"/>
      <w:szCs w:val="20"/>
    </w:rPr>
  </w:style>
  <w:style w:type="character" w:customStyle="1" w:styleId="CommentTextChar">
    <w:name w:val="Comment Text Char"/>
    <w:basedOn w:val="DefaultParagraphFont"/>
    <w:link w:val="CommentText"/>
    <w:uiPriority w:val="99"/>
    <w:semiHidden/>
    <w:rsid w:val="00710399"/>
    <w:rPr>
      <w:sz w:val="20"/>
      <w:szCs w:val="20"/>
    </w:rPr>
  </w:style>
  <w:style w:type="paragraph" w:styleId="CommentSubject">
    <w:name w:val="annotation subject"/>
    <w:basedOn w:val="CommentText"/>
    <w:next w:val="CommentText"/>
    <w:link w:val="CommentSubjectChar"/>
    <w:uiPriority w:val="99"/>
    <w:semiHidden/>
    <w:unhideWhenUsed/>
    <w:rsid w:val="00710399"/>
    <w:rPr>
      <w:b/>
      <w:bCs/>
    </w:rPr>
  </w:style>
  <w:style w:type="character" w:customStyle="1" w:styleId="CommentSubjectChar">
    <w:name w:val="Comment Subject Char"/>
    <w:basedOn w:val="CommentTextChar"/>
    <w:link w:val="CommentSubject"/>
    <w:uiPriority w:val="99"/>
    <w:semiHidden/>
    <w:rsid w:val="00710399"/>
    <w:rPr>
      <w:b/>
      <w:bCs/>
      <w:sz w:val="20"/>
      <w:szCs w:val="20"/>
    </w:rPr>
  </w:style>
  <w:style w:type="paragraph" w:styleId="BalloonText">
    <w:name w:val="Balloon Text"/>
    <w:basedOn w:val="Normal"/>
    <w:link w:val="BalloonTextChar"/>
    <w:uiPriority w:val="99"/>
    <w:semiHidden/>
    <w:unhideWhenUsed/>
    <w:rsid w:val="00710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03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106778221">
      <w:bodyDiv w:val="1"/>
      <w:marLeft w:val="0"/>
      <w:marRight w:val="0"/>
      <w:marTop w:val="0"/>
      <w:marBottom w:val="0"/>
      <w:divBdr>
        <w:top w:val="none" w:sz="0" w:space="0" w:color="auto"/>
        <w:left w:val="none" w:sz="0" w:space="0" w:color="auto"/>
        <w:bottom w:val="none" w:sz="0" w:space="0" w:color="auto"/>
        <w:right w:val="none" w:sz="0" w:space="0" w:color="auto"/>
      </w:divBdr>
    </w:div>
    <w:div w:id="173885720">
      <w:bodyDiv w:val="1"/>
      <w:marLeft w:val="0"/>
      <w:marRight w:val="0"/>
      <w:marTop w:val="0"/>
      <w:marBottom w:val="0"/>
      <w:divBdr>
        <w:top w:val="none" w:sz="0" w:space="0" w:color="auto"/>
        <w:left w:val="none" w:sz="0" w:space="0" w:color="auto"/>
        <w:bottom w:val="none" w:sz="0" w:space="0" w:color="auto"/>
        <w:right w:val="none" w:sz="0" w:space="0" w:color="auto"/>
      </w:divBdr>
    </w:div>
    <w:div w:id="270356489">
      <w:bodyDiv w:val="1"/>
      <w:marLeft w:val="0"/>
      <w:marRight w:val="0"/>
      <w:marTop w:val="0"/>
      <w:marBottom w:val="0"/>
      <w:divBdr>
        <w:top w:val="none" w:sz="0" w:space="0" w:color="auto"/>
        <w:left w:val="none" w:sz="0" w:space="0" w:color="auto"/>
        <w:bottom w:val="none" w:sz="0" w:space="0" w:color="auto"/>
        <w:right w:val="none" w:sz="0" w:space="0" w:color="auto"/>
      </w:divBdr>
    </w:div>
    <w:div w:id="288627200">
      <w:bodyDiv w:val="1"/>
      <w:marLeft w:val="0"/>
      <w:marRight w:val="0"/>
      <w:marTop w:val="0"/>
      <w:marBottom w:val="0"/>
      <w:divBdr>
        <w:top w:val="none" w:sz="0" w:space="0" w:color="auto"/>
        <w:left w:val="none" w:sz="0" w:space="0" w:color="auto"/>
        <w:bottom w:val="none" w:sz="0" w:space="0" w:color="auto"/>
        <w:right w:val="none" w:sz="0" w:space="0" w:color="auto"/>
      </w:divBdr>
    </w:div>
    <w:div w:id="385421017">
      <w:bodyDiv w:val="1"/>
      <w:marLeft w:val="0"/>
      <w:marRight w:val="0"/>
      <w:marTop w:val="0"/>
      <w:marBottom w:val="0"/>
      <w:divBdr>
        <w:top w:val="none" w:sz="0" w:space="0" w:color="auto"/>
        <w:left w:val="none" w:sz="0" w:space="0" w:color="auto"/>
        <w:bottom w:val="none" w:sz="0" w:space="0" w:color="auto"/>
        <w:right w:val="none" w:sz="0" w:space="0" w:color="auto"/>
      </w:divBdr>
    </w:div>
    <w:div w:id="527377345">
      <w:bodyDiv w:val="1"/>
      <w:marLeft w:val="0"/>
      <w:marRight w:val="0"/>
      <w:marTop w:val="0"/>
      <w:marBottom w:val="0"/>
      <w:divBdr>
        <w:top w:val="none" w:sz="0" w:space="0" w:color="auto"/>
        <w:left w:val="none" w:sz="0" w:space="0" w:color="auto"/>
        <w:bottom w:val="none" w:sz="0" w:space="0" w:color="auto"/>
        <w:right w:val="none" w:sz="0" w:space="0" w:color="auto"/>
      </w:divBdr>
      <w:divsChild>
        <w:div w:id="1094059593">
          <w:marLeft w:val="0"/>
          <w:marRight w:val="0"/>
          <w:marTop w:val="0"/>
          <w:marBottom w:val="0"/>
          <w:divBdr>
            <w:top w:val="none" w:sz="0" w:space="0" w:color="auto"/>
            <w:left w:val="none" w:sz="0" w:space="0" w:color="auto"/>
            <w:bottom w:val="none" w:sz="0" w:space="0" w:color="auto"/>
            <w:right w:val="none" w:sz="0" w:space="0" w:color="auto"/>
          </w:divBdr>
        </w:div>
      </w:divsChild>
    </w:div>
    <w:div w:id="538128604">
      <w:bodyDiv w:val="1"/>
      <w:marLeft w:val="0"/>
      <w:marRight w:val="0"/>
      <w:marTop w:val="0"/>
      <w:marBottom w:val="0"/>
      <w:divBdr>
        <w:top w:val="none" w:sz="0" w:space="0" w:color="auto"/>
        <w:left w:val="none" w:sz="0" w:space="0" w:color="auto"/>
        <w:bottom w:val="none" w:sz="0" w:space="0" w:color="auto"/>
        <w:right w:val="none" w:sz="0" w:space="0" w:color="auto"/>
      </w:divBdr>
    </w:div>
    <w:div w:id="549731666">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759061876">
      <w:bodyDiv w:val="1"/>
      <w:marLeft w:val="0"/>
      <w:marRight w:val="0"/>
      <w:marTop w:val="0"/>
      <w:marBottom w:val="0"/>
      <w:divBdr>
        <w:top w:val="none" w:sz="0" w:space="0" w:color="auto"/>
        <w:left w:val="none" w:sz="0" w:space="0" w:color="auto"/>
        <w:bottom w:val="none" w:sz="0" w:space="0" w:color="auto"/>
        <w:right w:val="none" w:sz="0" w:space="0" w:color="auto"/>
      </w:divBdr>
    </w:div>
    <w:div w:id="773134588">
      <w:bodyDiv w:val="1"/>
      <w:marLeft w:val="0"/>
      <w:marRight w:val="0"/>
      <w:marTop w:val="0"/>
      <w:marBottom w:val="0"/>
      <w:divBdr>
        <w:top w:val="none" w:sz="0" w:space="0" w:color="auto"/>
        <w:left w:val="none" w:sz="0" w:space="0" w:color="auto"/>
        <w:bottom w:val="none" w:sz="0" w:space="0" w:color="auto"/>
        <w:right w:val="none" w:sz="0" w:space="0" w:color="auto"/>
      </w:divBdr>
      <w:divsChild>
        <w:div w:id="643700962">
          <w:marLeft w:val="0"/>
          <w:marRight w:val="0"/>
          <w:marTop w:val="0"/>
          <w:marBottom w:val="0"/>
          <w:divBdr>
            <w:top w:val="none" w:sz="0" w:space="0" w:color="auto"/>
            <w:left w:val="none" w:sz="0" w:space="0" w:color="auto"/>
            <w:bottom w:val="none" w:sz="0" w:space="0" w:color="auto"/>
            <w:right w:val="none" w:sz="0" w:space="0" w:color="auto"/>
          </w:divBdr>
        </w:div>
      </w:divsChild>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029646025">
      <w:bodyDiv w:val="1"/>
      <w:marLeft w:val="0"/>
      <w:marRight w:val="0"/>
      <w:marTop w:val="0"/>
      <w:marBottom w:val="0"/>
      <w:divBdr>
        <w:top w:val="none" w:sz="0" w:space="0" w:color="auto"/>
        <w:left w:val="none" w:sz="0" w:space="0" w:color="auto"/>
        <w:bottom w:val="none" w:sz="0" w:space="0" w:color="auto"/>
        <w:right w:val="none" w:sz="0" w:space="0" w:color="auto"/>
      </w:divBdr>
    </w:div>
    <w:div w:id="1171874624">
      <w:bodyDiv w:val="1"/>
      <w:marLeft w:val="0"/>
      <w:marRight w:val="0"/>
      <w:marTop w:val="0"/>
      <w:marBottom w:val="0"/>
      <w:divBdr>
        <w:top w:val="none" w:sz="0" w:space="0" w:color="auto"/>
        <w:left w:val="none" w:sz="0" w:space="0" w:color="auto"/>
        <w:bottom w:val="none" w:sz="0" w:space="0" w:color="auto"/>
        <w:right w:val="none" w:sz="0" w:space="0" w:color="auto"/>
      </w:divBdr>
    </w:div>
    <w:div w:id="1212427878">
      <w:bodyDiv w:val="1"/>
      <w:marLeft w:val="0"/>
      <w:marRight w:val="0"/>
      <w:marTop w:val="0"/>
      <w:marBottom w:val="0"/>
      <w:divBdr>
        <w:top w:val="none" w:sz="0" w:space="0" w:color="auto"/>
        <w:left w:val="none" w:sz="0" w:space="0" w:color="auto"/>
        <w:bottom w:val="none" w:sz="0" w:space="0" w:color="auto"/>
        <w:right w:val="none" w:sz="0" w:space="0" w:color="auto"/>
      </w:divBdr>
      <w:divsChild>
        <w:div w:id="1137334009">
          <w:marLeft w:val="0"/>
          <w:marRight w:val="0"/>
          <w:marTop w:val="0"/>
          <w:marBottom w:val="0"/>
          <w:divBdr>
            <w:top w:val="none" w:sz="0" w:space="0" w:color="auto"/>
            <w:left w:val="none" w:sz="0" w:space="0" w:color="auto"/>
            <w:bottom w:val="none" w:sz="0" w:space="0" w:color="auto"/>
            <w:right w:val="none" w:sz="0" w:space="0" w:color="auto"/>
          </w:divBdr>
          <w:divsChild>
            <w:div w:id="1085763510">
              <w:marLeft w:val="0"/>
              <w:marRight w:val="0"/>
              <w:marTop w:val="0"/>
              <w:marBottom w:val="0"/>
              <w:divBdr>
                <w:top w:val="none" w:sz="0" w:space="0" w:color="auto"/>
                <w:left w:val="none" w:sz="0" w:space="0" w:color="auto"/>
                <w:bottom w:val="none" w:sz="0" w:space="0" w:color="auto"/>
                <w:right w:val="none" w:sz="0" w:space="0" w:color="auto"/>
              </w:divBdr>
              <w:divsChild>
                <w:div w:id="2057200609">
                  <w:marLeft w:val="0"/>
                  <w:marRight w:val="0"/>
                  <w:marTop w:val="0"/>
                  <w:marBottom w:val="0"/>
                  <w:divBdr>
                    <w:top w:val="none" w:sz="0" w:space="0" w:color="auto"/>
                    <w:left w:val="none" w:sz="0" w:space="0" w:color="auto"/>
                    <w:bottom w:val="none" w:sz="0" w:space="0" w:color="auto"/>
                    <w:right w:val="none" w:sz="0" w:space="0" w:color="auto"/>
                  </w:divBdr>
                </w:div>
                <w:div w:id="1287814882">
                  <w:marLeft w:val="0"/>
                  <w:marRight w:val="0"/>
                  <w:marTop w:val="0"/>
                  <w:marBottom w:val="0"/>
                  <w:divBdr>
                    <w:top w:val="none" w:sz="0" w:space="0" w:color="auto"/>
                    <w:left w:val="none" w:sz="0" w:space="0" w:color="auto"/>
                    <w:bottom w:val="none" w:sz="0" w:space="0" w:color="auto"/>
                    <w:right w:val="none" w:sz="0" w:space="0" w:color="auto"/>
                  </w:divBdr>
                  <w:divsChild>
                    <w:div w:id="16840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531262">
          <w:marLeft w:val="0"/>
          <w:marRight w:val="0"/>
          <w:marTop w:val="0"/>
          <w:marBottom w:val="0"/>
          <w:divBdr>
            <w:top w:val="none" w:sz="0" w:space="0" w:color="auto"/>
            <w:left w:val="none" w:sz="0" w:space="0" w:color="auto"/>
            <w:bottom w:val="none" w:sz="0" w:space="0" w:color="auto"/>
            <w:right w:val="none" w:sz="0" w:space="0" w:color="auto"/>
          </w:divBdr>
          <w:divsChild>
            <w:div w:id="1763254353">
              <w:marLeft w:val="0"/>
              <w:marRight w:val="0"/>
              <w:marTop w:val="0"/>
              <w:marBottom w:val="0"/>
              <w:divBdr>
                <w:top w:val="none" w:sz="0" w:space="0" w:color="auto"/>
                <w:left w:val="none" w:sz="0" w:space="0" w:color="auto"/>
                <w:bottom w:val="none" w:sz="0" w:space="0" w:color="auto"/>
                <w:right w:val="none" w:sz="0" w:space="0" w:color="auto"/>
              </w:divBdr>
              <w:divsChild>
                <w:div w:id="737674098">
                  <w:marLeft w:val="0"/>
                  <w:marRight w:val="0"/>
                  <w:marTop w:val="0"/>
                  <w:marBottom w:val="0"/>
                  <w:divBdr>
                    <w:top w:val="none" w:sz="0" w:space="0" w:color="auto"/>
                    <w:left w:val="none" w:sz="0" w:space="0" w:color="auto"/>
                    <w:bottom w:val="none" w:sz="0" w:space="0" w:color="auto"/>
                    <w:right w:val="none" w:sz="0" w:space="0" w:color="auto"/>
                  </w:divBdr>
                </w:div>
                <w:div w:id="1369453606">
                  <w:marLeft w:val="0"/>
                  <w:marRight w:val="0"/>
                  <w:marTop w:val="0"/>
                  <w:marBottom w:val="0"/>
                  <w:divBdr>
                    <w:top w:val="none" w:sz="0" w:space="0" w:color="auto"/>
                    <w:left w:val="none" w:sz="0" w:space="0" w:color="auto"/>
                    <w:bottom w:val="none" w:sz="0" w:space="0" w:color="auto"/>
                    <w:right w:val="none" w:sz="0" w:space="0" w:color="auto"/>
                  </w:divBdr>
                  <w:divsChild>
                    <w:div w:id="846675220">
                      <w:marLeft w:val="0"/>
                      <w:marRight w:val="0"/>
                      <w:marTop w:val="0"/>
                      <w:marBottom w:val="0"/>
                      <w:divBdr>
                        <w:top w:val="none" w:sz="0" w:space="0" w:color="auto"/>
                        <w:left w:val="none" w:sz="0" w:space="0" w:color="auto"/>
                        <w:bottom w:val="none" w:sz="0" w:space="0" w:color="auto"/>
                        <w:right w:val="none" w:sz="0" w:space="0" w:color="auto"/>
                      </w:divBdr>
                    </w:div>
                  </w:divsChild>
                </w:div>
                <w:div w:id="928196929">
                  <w:marLeft w:val="0"/>
                  <w:marRight w:val="0"/>
                  <w:marTop w:val="0"/>
                  <w:marBottom w:val="0"/>
                  <w:divBdr>
                    <w:top w:val="none" w:sz="0" w:space="0" w:color="auto"/>
                    <w:left w:val="none" w:sz="0" w:space="0" w:color="auto"/>
                    <w:bottom w:val="none" w:sz="0" w:space="0" w:color="auto"/>
                    <w:right w:val="none" w:sz="0" w:space="0" w:color="auto"/>
                  </w:divBdr>
                </w:div>
                <w:div w:id="817456242">
                  <w:marLeft w:val="0"/>
                  <w:marRight w:val="0"/>
                  <w:marTop w:val="0"/>
                  <w:marBottom w:val="0"/>
                  <w:divBdr>
                    <w:top w:val="none" w:sz="0" w:space="0" w:color="auto"/>
                    <w:left w:val="none" w:sz="0" w:space="0" w:color="auto"/>
                    <w:bottom w:val="none" w:sz="0" w:space="0" w:color="auto"/>
                    <w:right w:val="none" w:sz="0" w:space="0" w:color="auto"/>
                  </w:divBdr>
                </w:div>
                <w:div w:id="1208755926">
                  <w:marLeft w:val="0"/>
                  <w:marRight w:val="0"/>
                  <w:marTop w:val="0"/>
                  <w:marBottom w:val="0"/>
                  <w:divBdr>
                    <w:top w:val="none" w:sz="0" w:space="0" w:color="auto"/>
                    <w:left w:val="none" w:sz="0" w:space="0" w:color="auto"/>
                    <w:bottom w:val="none" w:sz="0" w:space="0" w:color="auto"/>
                    <w:right w:val="none" w:sz="0" w:space="0" w:color="auto"/>
                  </w:divBdr>
                  <w:divsChild>
                    <w:div w:id="8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443">
          <w:marLeft w:val="0"/>
          <w:marRight w:val="0"/>
          <w:marTop w:val="0"/>
          <w:marBottom w:val="0"/>
          <w:divBdr>
            <w:top w:val="none" w:sz="0" w:space="0" w:color="auto"/>
            <w:left w:val="none" w:sz="0" w:space="0" w:color="auto"/>
            <w:bottom w:val="none" w:sz="0" w:space="0" w:color="auto"/>
            <w:right w:val="none" w:sz="0" w:space="0" w:color="auto"/>
          </w:divBdr>
          <w:divsChild>
            <w:div w:id="1210457573">
              <w:marLeft w:val="0"/>
              <w:marRight w:val="0"/>
              <w:marTop w:val="0"/>
              <w:marBottom w:val="0"/>
              <w:divBdr>
                <w:top w:val="none" w:sz="0" w:space="0" w:color="auto"/>
                <w:left w:val="none" w:sz="0" w:space="0" w:color="auto"/>
                <w:bottom w:val="none" w:sz="0" w:space="0" w:color="auto"/>
                <w:right w:val="none" w:sz="0" w:space="0" w:color="auto"/>
              </w:divBdr>
              <w:divsChild>
                <w:div w:id="1387608234">
                  <w:marLeft w:val="0"/>
                  <w:marRight w:val="0"/>
                  <w:marTop w:val="0"/>
                  <w:marBottom w:val="0"/>
                  <w:divBdr>
                    <w:top w:val="none" w:sz="0" w:space="0" w:color="auto"/>
                    <w:left w:val="none" w:sz="0" w:space="0" w:color="auto"/>
                    <w:bottom w:val="none" w:sz="0" w:space="0" w:color="auto"/>
                    <w:right w:val="none" w:sz="0" w:space="0" w:color="auto"/>
                  </w:divBdr>
                </w:div>
                <w:div w:id="1358509181">
                  <w:marLeft w:val="0"/>
                  <w:marRight w:val="0"/>
                  <w:marTop w:val="0"/>
                  <w:marBottom w:val="0"/>
                  <w:divBdr>
                    <w:top w:val="none" w:sz="0" w:space="0" w:color="auto"/>
                    <w:left w:val="none" w:sz="0" w:space="0" w:color="auto"/>
                    <w:bottom w:val="none" w:sz="0" w:space="0" w:color="auto"/>
                    <w:right w:val="none" w:sz="0" w:space="0" w:color="auto"/>
                  </w:divBdr>
                  <w:divsChild>
                    <w:div w:id="1863937584">
                      <w:marLeft w:val="0"/>
                      <w:marRight w:val="0"/>
                      <w:marTop w:val="0"/>
                      <w:marBottom w:val="0"/>
                      <w:divBdr>
                        <w:top w:val="none" w:sz="0" w:space="0" w:color="auto"/>
                        <w:left w:val="none" w:sz="0" w:space="0" w:color="auto"/>
                        <w:bottom w:val="none" w:sz="0" w:space="0" w:color="auto"/>
                        <w:right w:val="none" w:sz="0" w:space="0" w:color="auto"/>
                      </w:divBdr>
                    </w:div>
                  </w:divsChild>
                </w:div>
                <w:div w:id="857816626">
                  <w:marLeft w:val="0"/>
                  <w:marRight w:val="0"/>
                  <w:marTop w:val="0"/>
                  <w:marBottom w:val="0"/>
                  <w:divBdr>
                    <w:top w:val="none" w:sz="0" w:space="0" w:color="auto"/>
                    <w:left w:val="none" w:sz="0" w:space="0" w:color="auto"/>
                    <w:bottom w:val="none" w:sz="0" w:space="0" w:color="auto"/>
                    <w:right w:val="none" w:sz="0" w:space="0" w:color="auto"/>
                  </w:divBdr>
                </w:div>
                <w:div w:id="1249652851">
                  <w:marLeft w:val="0"/>
                  <w:marRight w:val="0"/>
                  <w:marTop w:val="0"/>
                  <w:marBottom w:val="0"/>
                  <w:divBdr>
                    <w:top w:val="none" w:sz="0" w:space="0" w:color="auto"/>
                    <w:left w:val="none" w:sz="0" w:space="0" w:color="auto"/>
                    <w:bottom w:val="none" w:sz="0" w:space="0" w:color="auto"/>
                    <w:right w:val="none" w:sz="0" w:space="0" w:color="auto"/>
                  </w:divBdr>
                  <w:divsChild>
                    <w:div w:id="7066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21113">
          <w:marLeft w:val="0"/>
          <w:marRight w:val="0"/>
          <w:marTop w:val="0"/>
          <w:marBottom w:val="0"/>
          <w:divBdr>
            <w:top w:val="none" w:sz="0" w:space="0" w:color="auto"/>
            <w:left w:val="none" w:sz="0" w:space="0" w:color="auto"/>
            <w:bottom w:val="none" w:sz="0" w:space="0" w:color="auto"/>
            <w:right w:val="none" w:sz="0" w:space="0" w:color="auto"/>
          </w:divBdr>
          <w:divsChild>
            <w:div w:id="900097643">
              <w:marLeft w:val="0"/>
              <w:marRight w:val="0"/>
              <w:marTop w:val="0"/>
              <w:marBottom w:val="0"/>
              <w:divBdr>
                <w:top w:val="none" w:sz="0" w:space="0" w:color="auto"/>
                <w:left w:val="none" w:sz="0" w:space="0" w:color="auto"/>
                <w:bottom w:val="none" w:sz="0" w:space="0" w:color="auto"/>
                <w:right w:val="none" w:sz="0" w:space="0" w:color="auto"/>
              </w:divBdr>
              <w:divsChild>
                <w:div w:id="1617057000">
                  <w:marLeft w:val="0"/>
                  <w:marRight w:val="0"/>
                  <w:marTop w:val="0"/>
                  <w:marBottom w:val="0"/>
                  <w:divBdr>
                    <w:top w:val="none" w:sz="0" w:space="0" w:color="auto"/>
                    <w:left w:val="none" w:sz="0" w:space="0" w:color="auto"/>
                    <w:bottom w:val="none" w:sz="0" w:space="0" w:color="auto"/>
                    <w:right w:val="none" w:sz="0" w:space="0" w:color="auto"/>
                  </w:divBdr>
                </w:div>
                <w:div w:id="1079333211">
                  <w:marLeft w:val="0"/>
                  <w:marRight w:val="0"/>
                  <w:marTop w:val="0"/>
                  <w:marBottom w:val="0"/>
                  <w:divBdr>
                    <w:top w:val="none" w:sz="0" w:space="0" w:color="auto"/>
                    <w:left w:val="none" w:sz="0" w:space="0" w:color="auto"/>
                    <w:bottom w:val="none" w:sz="0" w:space="0" w:color="auto"/>
                    <w:right w:val="none" w:sz="0" w:space="0" w:color="auto"/>
                  </w:divBdr>
                  <w:divsChild>
                    <w:div w:id="1951010765">
                      <w:marLeft w:val="0"/>
                      <w:marRight w:val="0"/>
                      <w:marTop w:val="0"/>
                      <w:marBottom w:val="0"/>
                      <w:divBdr>
                        <w:top w:val="none" w:sz="0" w:space="0" w:color="auto"/>
                        <w:left w:val="none" w:sz="0" w:space="0" w:color="auto"/>
                        <w:bottom w:val="none" w:sz="0" w:space="0" w:color="auto"/>
                        <w:right w:val="none" w:sz="0" w:space="0" w:color="auto"/>
                      </w:divBdr>
                    </w:div>
                  </w:divsChild>
                </w:div>
                <w:div w:id="550654899">
                  <w:marLeft w:val="0"/>
                  <w:marRight w:val="0"/>
                  <w:marTop w:val="0"/>
                  <w:marBottom w:val="0"/>
                  <w:divBdr>
                    <w:top w:val="none" w:sz="0" w:space="0" w:color="auto"/>
                    <w:left w:val="none" w:sz="0" w:space="0" w:color="auto"/>
                    <w:bottom w:val="none" w:sz="0" w:space="0" w:color="auto"/>
                    <w:right w:val="none" w:sz="0" w:space="0" w:color="auto"/>
                  </w:divBdr>
                </w:div>
                <w:div w:id="468592899">
                  <w:marLeft w:val="0"/>
                  <w:marRight w:val="0"/>
                  <w:marTop w:val="0"/>
                  <w:marBottom w:val="0"/>
                  <w:divBdr>
                    <w:top w:val="none" w:sz="0" w:space="0" w:color="auto"/>
                    <w:left w:val="none" w:sz="0" w:space="0" w:color="auto"/>
                    <w:bottom w:val="none" w:sz="0" w:space="0" w:color="auto"/>
                    <w:right w:val="none" w:sz="0" w:space="0" w:color="auto"/>
                  </w:divBdr>
                </w:div>
                <w:div w:id="2036928971">
                  <w:marLeft w:val="0"/>
                  <w:marRight w:val="0"/>
                  <w:marTop w:val="0"/>
                  <w:marBottom w:val="0"/>
                  <w:divBdr>
                    <w:top w:val="none" w:sz="0" w:space="0" w:color="auto"/>
                    <w:left w:val="none" w:sz="0" w:space="0" w:color="auto"/>
                    <w:bottom w:val="none" w:sz="0" w:space="0" w:color="auto"/>
                    <w:right w:val="none" w:sz="0" w:space="0" w:color="auto"/>
                  </w:divBdr>
                  <w:divsChild>
                    <w:div w:id="17996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47947">
      <w:bodyDiv w:val="1"/>
      <w:marLeft w:val="0"/>
      <w:marRight w:val="0"/>
      <w:marTop w:val="0"/>
      <w:marBottom w:val="0"/>
      <w:divBdr>
        <w:top w:val="none" w:sz="0" w:space="0" w:color="auto"/>
        <w:left w:val="none" w:sz="0" w:space="0" w:color="auto"/>
        <w:bottom w:val="none" w:sz="0" w:space="0" w:color="auto"/>
        <w:right w:val="none" w:sz="0" w:space="0" w:color="auto"/>
      </w:divBdr>
    </w:div>
    <w:div w:id="1268152651">
      <w:bodyDiv w:val="1"/>
      <w:marLeft w:val="0"/>
      <w:marRight w:val="0"/>
      <w:marTop w:val="0"/>
      <w:marBottom w:val="0"/>
      <w:divBdr>
        <w:top w:val="none" w:sz="0" w:space="0" w:color="auto"/>
        <w:left w:val="none" w:sz="0" w:space="0" w:color="auto"/>
        <w:bottom w:val="none" w:sz="0" w:space="0" w:color="auto"/>
        <w:right w:val="none" w:sz="0" w:space="0" w:color="auto"/>
      </w:divBdr>
    </w:div>
    <w:div w:id="1335886054">
      <w:bodyDiv w:val="1"/>
      <w:marLeft w:val="0"/>
      <w:marRight w:val="0"/>
      <w:marTop w:val="0"/>
      <w:marBottom w:val="0"/>
      <w:divBdr>
        <w:top w:val="none" w:sz="0" w:space="0" w:color="auto"/>
        <w:left w:val="none" w:sz="0" w:space="0" w:color="auto"/>
        <w:bottom w:val="none" w:sz="0" w:space="0" w:color="auto"/>
        <w:right w:val="none" w:sz="0" w:space="0" w:color="auto"/>
      </w:divBdr>
    </w:div>
    <w:div w:id="1345520131">
      <w:bodyDiv w:val="1"/>
      <w:marLeft w:val="0"/>
      <w:marRight w:val="0"/>
      <w:marTop w:val="0"/>
      <w:marBottom w:val="0"/>
      <w:divBdr>
        <w:top w:val="none" w:sz="0" w:space="0" w:color="auto"/>
        <w:left w:val="none" w:sz="0" w:space="0" w:color="auto"/>
        <w:bottom w:val="none" w:sz="0" w:space="0" w:color="auto"/>
        <w:right w:val="none" w:sz="0" w:space="0" w:color="auto"/>
      </w:divBdr>
    </w:div>
    <w:div w:id="1622417583">
      <w:bodyDiv w:val="1"/>
      <w:marLeft w:val="0"/>
      <w:marRight w:val="0"/>
      <w:marTop w:val="0"/>
      <w:marBottom w:val="0"/>
      <w:divBdr>
        <w:top w:val="none" w:sz="0" w:space="0" w:color="auto"/>
        <w:left w:val="none" w:sz="0" w:space="0" w:color="auto"/>
        <w:bottom w:val="none" w:sz="0" w:space="0" w:color="auto"/>
        <w:right w:val="none" w:sz="0" w:space="0" w:color="auto"/>
      </w:divBdr>
      <w:divsChild>
        <w:div w:id="528883129">
          <w:marLeft w:val="0"/>
          <w:marRight w:val="0"/>
          <w:marTop w:val="0"/>
          <w:marBottom w:val="0"/>
          <w:divBdr>
            <w:top w:val="none" w:sz="0" w:space="0" w:color="auto"/>
            <w:left w:val="none" w:sz="0" w:space="0" w:color="auto"/>
            <w:bottom w:val="none" w:sz="0" w:space="0" w:color="auto"/>
            <w:right w:val="none" w:sz="0" w:space="0" w:color="auto"/>
          </w:divBdr>
        </w:div>
      </w:divsChild>
    </w:div>
    <w:div w:id="1655453452">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1815485388">
      <w:bodyDiv w:val="1"/>
      <w:marLeft w:val="0"/>
      <w:marRight w:val="0"/>
      <w:marTop w:val="0"/>
      <w:marBottom w:val="0"/>
      <w:divBdr>
        <w:top w:val="none" w:sz="0" w:space="0" w:color="auto"/>
        <w:left w:val="none" w:sz="0" w:space="0" w:color="auto"/>
        <w:bottom w:val="none" w:sz="0" w:space="0" w:color="auto"/>
        <w:right w:val="none" w:sz="0" w:space="0" w:color="auto"/>
      </w:divBdr>
    </w:div>
    <w:div w:id="1853836397">
      <w:bodyDiv w:val="1"/>
      <w:marLeft w:val="0"/>
      <w:marRight w:val="0"/>
      <w:marTop w:val="0"/>
      <w:marBottom w:val="0"/>
      <w:divBdr>
        <w:top w:val="none" w:sz="0" w:space="0" w:color="auto"/>
        <w:left w:val="none" w:sz="0" w:space="0" w:color="auto"/>
        <w:bottom w:val="none" w:sz="0" w:space="0" w:color="auto"/>
        <w:right w:val="none" w:sz="0" w:space="0" w:color="auto"/>
      </w:divBdr>
    </w:div>
    <w:div w:id="1980567419">
      <w:bodyDiv w:val="1"/>
      <w:marLeft w:val="0"/>
      <w:marRight w:val="0"/>
      <w:marTop w:val="0"/>
      <w:marBottom w:val="0"/>
      <w:divBdr>
        <w:top w:val="none" w:sz="0" w:space="0" w:color="auto"/>
        <w:left w:val="none" w:sz="0" w:space="0" w:color="auto"/>
        <w:bottom w:val="none" w:sz="0" w:space="0" w:color="auto"/>
        <w:right w:val="none" w:sz="0" w:space="0" w:color="auto"/>
      </w:divBdr>
    </w:div>
    <w:div w:id="1992178223">
      <w:bodyDiv w:val="1"/>
      <w:marLeft w:val="0"/>
      <w:marRight w:val="0"/>
      <w:marTop w:val="0"/>
      <w:marBottom w:val="0"/>
      <w:divBdr>
        <w:top w:val="none" w:sz="0" w:space="0" w:color="auto"/>
        <w:left w:val="none" w:sz="0" w:space="0" w:color="auto"/>
        <w:bottom w:val="none" w:sz="0" w:space="0" w:color="auto"/>
        <w:right w:val="none" w:sz="0" w:space="0" w:color="auto"/>
      </w:divBdr>
      <w:divsChild>
        <w:div w:id="1397239988">
          <w:marLeft w:val="0"/>
          <w:marRight w:val="0"/>
          <w:marTop w:val="0"/>
          <w:marBottom w:val="0"/>
          <w:divBdr>
            <w:top w:val="none" w:sz="0" w:space="0" w:color="auto"/>
            <w:left w:val="none" w:sz="0" w:space="0" w:color="auto"/>
            <w:bottom w:val="none" w:sz="0" w:space="0" w:color="auto"/>
            <w:right w:val="none" w:sz="0" w:space="0" w:color="auto"/>
          </w:divBdr>
          <w:divsChild>
            <w:div w:id="2068918354">
              <w:marLeft w:val="0"/>
              <w:marRight w:val="0"/>
              <w:marTop w:val="0"/>
              <w:marBottom w:val="0"/>
              <w:divBdr>
                <w:top w:val="none" w:sz="0" w:space="0" w:color="auto"/>
                <w:left w:val="none" w:sz="0" w:space="0" w:color="auto"/>
                <w:bottom w:val="none" w:sz="0" w:space="0" w:color="auto"/>
                <w:right w:val="none" w:sz="0" w:space="0" w:color="auto"/>
              </w:divBdr>
              <w:divsChild>
                <w:div w:id="1641107428">
                  <w:marLeft w:val="0"/>
                  <w:marRight w:val="0"/>
                  <w:marTop w:val="0"/>
                  <w:marBottom w:val="0"/>
                  <w:divBdr>
                    <w:top w:val="none" w:sz="0" w:space="0" w:color="auto"/>
                    <w:left w:val="none" w:sz="0" w:space="0" w:color="auto"/>
                    <w:bottom w:val="none" w:sz="0" w:space="0" w:color="auto"/>
                    <w:right w:val="none" w:sz="0" w:space="0" w:color="auto"/>
                  </w:divBdr>
                  <w:divsChild>
                    <w:div w:id="10634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093620357">
      <w:bodyDiv w:val="1"/>
      <w:marLeft w:val="0"/>
      <w:marRight w:val="0"/>
      <w:marTop w:val="0"/>
      <w:marBottom w:val="0"/>
      <w:divBdr>
        <w:top w:val="none" w:sz="0" w:space="0" w:color="auto"/>
        <w:left w:val="none" w:sz="0" w:space="0" w:color="auto"/>
        <w:bottom w:val="none" w:sz="0" w:space="0" w:color="auto"/>
        <w:right w:val="none" w:sz="0" w:space="0" w:color="auto"/>
      </w:divBdr>
    </w:div>
    <w:div w:id="212784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https://image.slidesharecdn.com/designfirstapiswithramlandsoapuislides-140328120119-phpapp01/95/design-first-apis-with-raml-and-soapui-9-638.jpg?cb=1396009470"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6D224-2E4D-4A0B-BC82-4E0760ECD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Eric Epstein</cp:lastModifiedBy>
  <cp:revision>7</cp:revision>
  <dcterms:created xsi:type="dcterms:W3CDTF">2018-06-18T18:49:00Z</dcterms:created>
  <dcterms:modified xsi:type="dcterms:W3CDTF">2018-08-14T14:39:00Z</dcterms:modified>
</cp:coreProperties>
</file>