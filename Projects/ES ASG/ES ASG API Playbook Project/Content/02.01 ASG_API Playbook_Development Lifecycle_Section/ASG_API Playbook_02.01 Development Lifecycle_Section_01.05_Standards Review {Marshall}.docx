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482AD" w14:textId="17B43EEC" w:rsidR="009C0CEA" w:rsidRDefault="009C0CEA" w:rsidP="00F868EF">
      <w:pPr>
        <w:pStyle w:val="Heading1"/>
      </w:pPr>
      <w:bookmarkStart w:id="0" w:name="_Toc516653928"/>
      <w:r>
        <w:t xml:space="preserve">2. </w:t>
      </w:r>
      <w:r w:rsidR="00BA6522">
        <w:t>Standards</w:t>
      </w:r>
      <w:bookmarkEnd w:id="0"/>
    </w:p>
    <w:p w14:paraId="2DB6ED71" w14:textId="6724EFAB" w:rsidR="00AB0958" w:rsidRDefault="00AB0958" w:rsidP="00947B02">
      <w:pPr>
        <w:pStyle w:val="Heading2"/>
        <w:spacing w:after="240"/>
      </w:pPr>
      <w:bookmarkStart w:id="1" w:name="_Toc516653929"/>
      <w:r>
        <w:t xml:space="preserve">2.1 </w:t>
      </w:r>
      <w:r w:rsidR="00335228">
        <w:t xml:space="preserve">API </w:t>
      </w:r>
      <w:r>
        <w:t>Development 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Default="00167275" w:rsidP="00167275">
      <w:pPr>
        <w:pStyle w:val="ListParagraph"/>
        <w:numPr>
          <w:ilvl w:val="0"/>
          <w:numId w:val="24"/>
        </w:numPr>
        <w:autoSpaceDE w:val="0"/>
        <w:autoSpaceDN w:val="0"/>
        <w:adjustRightInd w:val="0"/>
        <w:spacing w:after="120" w:line="240" w:lineRule="auto"/>
        <w:rPr>
          <w:rFonts w:asciiTheme="majorHAnsi" w:hAnsiTheme="majorHAnsi" w:cstheme="majorHAnsi"/>
          <w:color w:val="000000"/>
          <w:sz w:val="18"/>
          <w:szCs w:val="16"/>
        </w:rPr>
      </w:pPr>
      <w:r w:rsidRPr="00167275">
        <w:rPr>
          <w:rFonts w:asciiTheme="majorHAnsi" w:hAnsiTheme="majorHAnsi" w:cstheme="majorHAnsi"/>
          <w:color w:val="000000"/>
          <w:sz w:val="18"/>
          <w:szCs w:val="16"/>
        </w:rPr>
        <w:t>Waterfall, where every stage of the development is done in a sequence to a previous stage (shown on the below diagram)</w:t>
      </w:r>
    </w:p>
    <w:p w14:paraId="5D25B91F" w14:textId="41E530D3" w:rsidR="00167275" w:rsidRDefault="00167275" w:rsidP="00167275">
      <w:pPr>
        <w:pStyle w:val="ListParagraph"/>
        <w:numPr>
          <w:ilvl w:val="0"/>
          <w:numId w:val="24"/>
        </w:numPr>
        <w:autoSpaceDE w:val="0"/>
        <w:autoSpaceDN w:val="0"/>
        <w:adjustRightInd w:val="0"/>
        <w:spacing w:after="120" w:line="240" w:lineRule="auto"/>
        <w:rPr>
          <w:rFonts w:asciiTheme="majorHAnsi" w:hAnsiTheme="majorHAnsi" w:cstheme="majorHAnsi"/>
          <w:color w:val="000000"/>
          <w:sz w:val="18"/>
          <w:szCs w:val="16"/>
        </w:rPr>
      </w:pPr>
      <w:r w:rsidRPr="00167275">
        <w:rPr>
          <w:rFonts w:asciiTheme="majorHAnsi" w:hAnsiTheme="majorHAnsi" w:cstheme="majorHAnsi"/>
          <w:color w:val="000000"/>
          <w:sz w:val="18"/>
          <w:szCs w:val="16"/>
        </w:rPr>
        <w:t>Develop Firs</w:t>
      </w:r>
      <w:r>
        <w:rPr>
          <w:rFonts w:asciiTheme="majorHAnsi" w:hAnsiTheme="majorHAnsi" w:cstheme="majorHAnsi"/>
          <w:color w:val="000000"/>
          <w:sz w:val="18"/>
          <w:szCs w:val="16"/>
        </w:rPr>
        <w:t xml:space="preserve">t, where a small team picks up a pilot project, develops </w:t>
      </w:r>
      <w:r w:rsidR="00E24755">
        <w:rPr>
          <w:rFonts w:asciiTheme="majorHAnsi" w:hAnsiTheme="majorHAnsi" w:cstheme="majorHAnsi"/>
          <w:color w:val="000000"/>
          <w:sz w:val="18"/>
          <w:szCs w:val="16"/>
        </w:rPr>
        <w:t>a</w:t>
      </w:r>
      <w:r>
        <w:rPr>
          <w:rFonts w:asciiTheme="majorHAnsi" w:hAnsiTheme="majorHAnsi" w:cstheme="majorHAnsi"/>
          <w:color w:val="000000"/>
          <w:sz w:val="18"/>
          <w:szCs w:val="16"/>
        </w:rPr>
        <w:t xml:space="preserve"> prototype and showcases </w:t>
      </w:r>
      <w:r w:rsidR="00E24755">
        <w:rPr>
          <w:rFonts w:asciiTheme="majorHAnsi" w:hAnsiTheme="majorHAnsi" w:cstheme="majorHAnsi"/>
          <w:color w:val="000000"/>
          <w:sz w:val="18"/>
          <w:szCs w:val="16"/>
        </w:rPr>
        <w:t xml:space="preserve">the prototype </w:t>
      </w:r>
      <w:r>
        <w:rPr>
          <w:rFonts w:asciiTheme="majorHAnsi" w:hAnsiTheme="majorHAnsi" w:cstheme="majorHAnsi"/>
          <w:color w:val="000000"/>
          <w:sz w:val="18"/>
          <w:szCs w:val="16"/>
        </w:rPr>
        <w:t>to the potential customers, before planning to do a full-blown development</w:t>
      </w:r>
      <w:r w:rsidR="00E24755">
        <w:rPr>
          <w:rFonts w:asciiTheme="majorHAnsi" w:hAnsiTheme="majorHAnsi" w:cstheme="majorHAnsi"/>
          <w:color w:val="000000"/>
          <w:sz w:val="18"/>
          <w:szCs w:val="16"/>
        </w:rPr>
        <w:t xml:space="preserve"> of all possible Use Cases.</w:t>
      </w:r>
    </w:p>
    <w:p w14:paraId="0E234EB5" w14:textId="18BE783F" w:rsidR="00167275" w:rsidRPr="00167275" w:rsidRDefault="00167275" w:rsidP="00167275">
      <w:pPr>
        <w:pStyle w:val="ListParagraph"/>
        <w:numPr>
          <w:ilvl w:val="0"/>
          <w:numId w:val="24"/>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 where the developers first draft the design of a solution, present the design in a well-documented format (e.g., an API contract) to the target users before 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bookmarkStart w:id="2" w:name="_GoBack"/>
      <w:bookmarkEnd w:id="2"/>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0B3BCA5C" w:rsidR="00C355D7" w:rsidRDefault="00065DA3"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Traditional methodology applied to any general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6865A2B1"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are typically geared towards large, monolithic projects</w:t>
      </w:r>
      <w:r w:rsidR="00892EFD" w:rsidRPr="007C2117">
        <w:rPr>
          <w:rFonts w:asciiTheme="majorHAnsi" w:hAnsiTheme="majorHAnsi" w:cstheme="majorHAnsi"/>
          <w:color w:val="000000"/>
          <w:sz w:val="18"/>
          <w:szCs w:val="16"/>
        </w:rPr>
        <w:t>, rather than towards microservices based architectures</w:t>
      </w:r>
      <w:r w:rsidR="00335228">
        <w:rPr>
          <w:rFonts w:asciiTheme="majorHAnsi" w:hAnsiTheme="majorHAnsi" w:cstheme="majorHAnsi"/>
          <w:color w:val="000000"/>
          <w:sz w:val="18"/>
          <w:szCs w:val="16"/>
        </w:rPr>
        <w:t xml:space="preserve"> which can be delivered iteratively in smaller and quicker releases</w:t>
      </w:r>
    </w:p>
    <w:p w14:paraId="34DCE200" w14:textId="1E1F3DF7"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until after the Development phase of the project is completed.</w:t>
      </w:r>
    </w:p>
    <w:p w14:paraId="1E34E33C" w14:textId="2F98E228"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and not realizing the opportunity to test early, often, and iteratively</w:t>
      </w:r>
    </w:p>
    <w:p w14:paraId="716DFF86" w14:textId="02FAE5FD"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As a </w:t>
      </w:r>
      <w:proofErr w:type="gramStart"/>
      <w:r>
        <w:rPr>
          <w:rFonts w:asciiTheme="majorHAnsi" w:hAnsiTheme="majorHAnsi" w:cstheme="majorHAnsi"/>
          <w:color w:val="000000"/>
          <w:sz w:val="18"/>
          <w:szCs w:val="16"/>
        </w:rPr>
        <w:t>result</w:t>
      </w:r>
      <w:proofErr w:type="gramEnd"/>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r w:rsidR="00E24755">
        <w:rPr>
          <w:rFonts w:asciiTheme="majorHAnsi" w:hAnsiTheme="majorHAnsi" w:cstheme="majorHAnsi"/>
          <w:color w:val="000000"/>
          <w:sz w:val="18"/>
          <w:szCs w:val="16"/>
        </w:rPr>
        <w:t xml:space="preserve">for VA </w:t>
      </w:r>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45743721"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C12A86">
        <w:rPr>
          <w:rFonts w:asciiTheme="majorHAnsi" w:hAnsiTheme="majorHAnsi" w:cstheme="majorHAnsi"/>
          <w:color w:val="000000"/>
          <w:sz w:val="18"/>
          <w:szCs w:val="16"/>
        </w:rPr>
        <w:t>Early</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74BFC373" w14:textId="77777777" w:rsidR="00271E8E" w:rsidRDefault="00271E8E" w:rsidP="00271E8E">
      <w:pPr>
        <w:pStyle w:val="ListParagraph"/>
        <w:autoSpaceDE w:val="0"/>
        <w:autoSpaceDN w:val="0"/>
        <w:adjustRightInd w:val="0"/>
        <w:spacing w:after="120" w:line="240" w:lineRule="auto"/>
        <w:rPr>
          <w:rFonts w:asciiTheme="majorHAnsi" w:hAnsiTheme="majorHAnsi" w:cstheme="majorHAnsi"/>
          <w:color w:val="000000"/>
          <w:sz w:val="18"/>
          <w:szCs w:val="16"/>
        </w:rPr>
      </w:pPr>
    </w:p>
    <w:p w14:paraId="61CB9E1B" w14:textId="68D9E41B" w:rsidR="00271E8E" w:rsidRDefault="00271E8E" w:rsidP="00271E8E">
      <w:pPr>
        <w:pStyle w:val="Heading3"/>
      </w:pPr>
      <w:bookmarkStart w:id="3" w:name="_Toc516653930"/>
      <w:r>
        <w:t xml:space="preserve">2.1.1 </w:t>
      </w:r>
      <w:r w:rsidRPr="00271E8E">
        <w:t>Design First instead of Build First</w:t>
      </w:r>
      <w:bookmarkEnd w:id="3"/>
    </w:p>
    <w:p w14:paraId="3878E558" w14:textId="11032934"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s a common phrase 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amongst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w:t>
      </w:r>
      <w:proofErr w:type="spellStart"/>
      <w:r>
        <w:rPr>
          <w:rFonts w:asciiTheme="majorHAnsi" w:hAnsiTheme="majorHAnsi" w:cstheme="majorHAnsi"/>
          <w:color w:val="000000"/>
          <w:sz w:val="18"/>
          <w:szCs w:val="16"/>
        </w:rPr>
        <w:t>i.e</w:t>
      </w:r>
      <w:proofErr w:type="spellEnd"/>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Additionally, a provider can publish a codified and machine readable,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A typical example of an API Contract is a Swagger JSON or YAML file, or an API RAML definition file.</w:t>
      </w:r>
    </w:p>
    <w:p w14:paraId="0F11C9D7" w14:textId="77777777" w:rsidR="00812552" w:rsidRDefault="00812552" w:rsidP="00412413">
      <w:pPr>
        <w:rPr>
          <w:rFonts w:asciiTheme="majorHAnsi" w:hAnsiTheme="majorHAnsi" w:cstheme="majorHAnsi"/>
          <w:color w:val="000000"/>
          <w:sz w:val="18"/>
          <w:szCs w:val="16"/>
        </w:rPr>
      </w:pPr>
    </w:p>
    <w:p w14:paraId="0A10C424" w14:textId="49FF5D5F"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(1) Design First and </w:t>
      </w:r>
      <w:r w:rsidR="00812552">
        <w:rPr>
          <w:rFonts w:asciiTheme="majorHAnsi" w:hAnsiTheme="majorHAnsi" w:cstheme="majorHAnsi"/>
          <w:color w:val="000000"/>
          <w:sz w:val="18"/>
          <w:szCs w:val="16"/>
        </w:rPr>
        <w:t>(2) Code First</w:t>
      </w:r>
    </w:p>
    <w:p w14:paraId="71BA233D" w14:textId="3D3D1651" w:rsidR="00496C29" w:rsidRDefault="000E476A" w:rsidP="00B75381">
      <w:pPr>
        <w:numPr>
          <w:ilvl w:val="0"/>
          <w:numId w:val="20"/>
        </w:numPr>
        <w:shd w:val="clear" w:color="auto" w:fill="FFFFFF"/>
        <w:spacing w:after="0" w:line="336" w:lineRule="atLeast"/>
        <w:ind w:left="446"/>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Design First</w:t>
      </w:r>
      <w:r w:rsidRPr="000E476A">
        <w:rPr>
          <w:rFonts w:asciiTheme="majorHAnsi" w:hAnsiTheme="majorHAnsi" w:cstheme="majorHAnsi"/>
          <w:color w:val="000000"/>
          <w:sz w:val="18"/>
          <w:szCs w:val="16"/>
        </w:rPr>
        <w:t>: </w:t>
      </w:r>
      <w:r>
        <w:rPr>
          <w:rFonts w:asciiTheme="majorHAnsi" w:hAnsiTheme="majorHAnsi" w:cstheme="majorHAnsi"/>
          <w:color w:val="000000"/>
          <w:sz w:val="18"/>
          <w:szCs w:val="16"/>
        </w:rPr>
        <w:t>Create a well-defined API</w:t>
      </w:r>
      <w:r w:rsidRPr="000E476A">
        <w:rPr>
          <w:rFonts w:asciiTheme="majorHAnsi" w:hAnsiTheme="majorHAnsi" w:cstheme="majorHAnsi"/>
          <w:color w:val="000000"/>
          <w:sz w:val="18"/>
          <w:szCs w:val="16"/>
        </w:rPr>
        <w:t xml:space="preserve"> contract</w:t>
      </w:r>
      <w:r w:rsidR="00812552">
        <w:rPr>
          <w:rFonts w:asciiTheme="majorHAnsi" w:hAnsiTheme="majorHAnsi" w:cstheme="majorHAnsi"/>
          <w:color w:val="000000"/>
          <w:sz w:val="18"/>
          <w:szCs w:val="16"/>
        </w:rPr>
        <w:t xml:space="preserve"> first</w:t>
      </w:r>
      <w:r w:rsidRPr="000E47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following Open API </w:t>
      </w:r>
      <w:r w:rsidR="00E14A3E">
        <w:rPr>
          <w:rFonts w:asciiTheme="majorHAnsi" w:hAnsiTheme="majorHAnsi" w:cstheme="majorHAnsi"/>
          <w:color w:val="000000"/>
          <w:sz w:val="18"/>
          <w:szCs w:val="16"/>
        </w:rPr>
        <w:t>or RESTful API Modelling standards</w:t>
      </w:r>
      <w:r>
        <w:rPr>
          <w:rFonts w:asciiTheme="majorHAnsi" w:hAnsiTheme="majorHAnsi" w:cstheme="majorHAnsi"/>
          <w:color w:val="000000"/>
          <w:sz w:val="18"/>
          <w:szCs w:val="16"/>
        </w:rPr>
        <w:t xml:space="preserve">, such as </w:t>
      </w:r>
      <w:r w:rsidR="00E14A3E">
        <w:rPr>
          <w:rFonts w:asciiTheme="majorHAnsi" w:hAnsiTheme="majorHAnsi" w:cstheme="majorHAnsi"/>
          <w:color w:val="000000"/>
          <w:sz w:val="18"/>
          <w:szCs w:val="16"/>
        </w:rPr>
        <w:t>Swagger or RAML</w:t>
      </w:r>
      <w:r w:rsidRPr="000E476A">
        <w:rPr>
          <w:rFonts w:asciiTheme="majorHAnsi" w:hAnsiTheme="majorHAnsi" w:cstheme="majorHAnsi"/>
          <w:color w:val="000000"/>
          <w:sz w:val="18"/>
          <w:szCs w:val="16"/>
        </w:rPr>
        <w:t xml:space="preserve">, from which the code is </w:t>
      </w:r>
      <w:r w:rsidR="00FF2C8E">
        <w:rPr>
          <w:rFonts w:asciiTheme="majorHAnsi" w:hAnsiTheme="majorHAnsi" w:cstheme="majorHAnsi"/>
          <w:color w:val="000000"/>
          <w:sz w:val="18"/>
          <w:szCs w:val="16"/>
        </w:rPr>
        <w:t xml:space="preserve">then developed and tested.  </w:t>
      </w:r>
      <w:r w:rsidR="00C622C3">
        <w:rPr>
          <w:rFonts w:asciiTheme="majorHAnsi" w:hAnsiTheme="majorHAnsi" w:cstheme="majorHAnsi"/>
          <w:color w:val="000000"/>
          <w:sz w:val="18"/>
          <w:szCs w:val="16"/>
        </w:rPr>
        <w:t>The API Contract is distributed to service consumers before the API is developed, so the</w:t>
      </w:r>
      <w:r w:rsidR="00812552">
        <w:rPr>
          <w:rFonts w:asciiTheme="majorHAnsi" w:hAnsiTheme="majorHAnsi" w:cstheme="majorHAnsi"/>
          <w:color w:val="000000"/>
          <w:sz w:val="18"/>
          <w:szCs w:val="16"/>
        </w:rPr>
        <w:t xml:space="preserve"> consumers</w:t>
      </w:r>
      <w:r w:rsidR="00C622C3">
        <w:rPr>
          <w:rFonts w:asciiTheme="majorHAnsi" w:hAnsiTheme="majorHAnsi" w:cstheme="majorHAnsi"/>
          <w:color w:val="000000"/>
          <w:sz w:val="18"/>
          <w:szCs w:val="16"/>
        </w:rPr>
        <w:t xml:space="preserve"> can begin developing their consumption design</w:t>
      </w:r>
      <w:r w:rsidR="00812552">
        <w:rPr>
          <w:rFonts w:asciiTheme="majorHAnsi" w:hAnsiTheme="majorHAnsi" w:cstheme="majorHAnsi"/>
          <w:color w:val="000000"/>
          <w:sz w:val="18"/>
          <w:szCs w:val="16"/>
        </w:rPr>
        <w:t xml:space="preserve"> and are not waiting for the full API to be ready</w:t>
      </w:r>
      <w:r w:rsidR="00C622C3">
        <w:rPr>
          <w:rFonts w:asciiTheme="majorHAnsi" w:hAnsiTheme="majorHAnsi" w:cstheme="majorHAnsi"/>
          <w:color w:val="000000"/>
          <w:sz w:val="18"/>
          <w:szCs w:val="16"/>
        </w:rPr>
        <w:t>.</w:t>
      </w:r>
      <w:r w:rsidR="00496C29">
        <w:rPr>
          <w:rFonts w:asciiTheme="majorHAnsi" w:hAnsiTheme="majorHAnsi" w:cstheme="majorHAnsi"/>
          <w:color w:val="000000"/>
          <w:sz w:val="18"/>
          <w:szCs w:val="16"/>
        </w:rPr>
        <w:t xml:space="preserve">  </w:t>
      </w:r>
    </w:p>
    <w:p w14:paraId="0F6BF142" w14:textId="77777777" w:rsidR="00496C29" w:rsidRDefault="00496C29" w:rsidP="009E1742">
      <w:pPr>
        <w:shd w:val="clear" w:color="auto" w:fill="FFFFFF"/>
        <w:spacing w:after="0" w:line="336" w:lineRule="atLeast"/>
        <w:ind w:left="86"/>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Benefits of this approach include:</w:t>
      </w:r>
    </w:p>
    <w:p w14:paraId="3D4FC95E" w14:textId="77777777" w:rsidR="00496C29" w:rsidRDefault="00496C29" w:rsidP="009E1742">
      <w:pPr>
        <w:shd w:val="clear" w:color="auto" w:fill="FFFFFF"/>
        <w:spacing w:after="0" w:line="336" w:lineRule="atLeast"/>
        <w:ind w:left="86"/>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(a) </w:t>
      </w:r>
      <w:r w:rsidRPr="001D639C">
        <w:rPr>
          <w:rFonts w:asciiTheme="majorHAnsi" w:hAnsiTheme="majorHAnsi" w:cstheme="majorHAnsi"/>
          <w:color w:val="000000"/>
          <w:sz w:val="18"/>
          <w:szCs w:val="16"/>
        </w:rPr>
        <w:t xml:space="preserve">Identifying bugs and issues with the API architecture and design becomes easier once a formal API contract is documented in a form of Swagger or RAML.  </w:t>
      </w:r>
    </w:p>
    <w:p w14:paraId="74274E5C" w14:textId="54ADF01E" w:rsidR="000E476A" w:rsidRPr="000E476A" w:rsidRDefault="00496C29" w:rsidP="009E1742">
      <w:pPr>
        <w:shd w:val="clear" w:color="auto" w:fill="FFFFFF"/>
        <w:spacing w:after="0" w:line="336" w:lineRule="atLeast"/>
        <w:ind w:left="86"/>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(b) M</w:t>
      </w:r>
      <w:r w:rsidRPr="001D639C">
        <w:rPr>
          <w:rFonts w:asciiTheme="majorHAnsi" w:hAnsiTheme="majorHAnsi" w:cstheme="majorHAnsi"/>
          <w:color w:val="000000"/>
          <w:sz w:val="18"/>
          <w:szCs w:val="16"/>
        </w:rPr>
        <w:t xml:space="preserve">ocking an API response becomes as straight-forward as taking the API contract and adding sample data values for each response object and attribute </w:t>
      </w:r>
      <w:proofErr w:type="gramStart"/>
      <w:r w:rsidRPr="001D639C">
        <w:rPr>
          <w:rFonts w:asciiTheme="majorHAnsi" w:hAnsiTheme="majorHAnsi" w:cstheme="majorHAnsi"/>
          <w:color w:val="000000"/>
          <w:sz w:val="18"/>
          <w:szCs w:val="16"/>
        </w:rPr>
        <w:t>returned back</w:t>
      </w:r>
      <w:proofErr w:type="gramEnd"/>
      <w:r w:rsidRPr="001D639C">
        <w:rPr>
          <w:rFonts w:asciiTheme="majorHAnsi" w:hAnsiTheme="majorHAnsi" w:cstheme="majorHAnsi"/>
          <w:color w:val="000000"/>
          <w:sz w:val="18"/>
          <w:szCs w:val="16"/>
        </w:rPr>
        <w:t xml:space="preserve"> in the API operation responses.</w:t>
      </w:r>
    </w:p>
    <w:p w14:paraId="41D5815D" w14:textId="194D584A" w:rsidR="00812552" w:rsidRDefault="000E476A" w:rsidP="00812552">
      <w:pPr>
        <w:numPr>
          <w:ilvl w:val="0"/>
          <w:numId w:val="20"/>
        </w:numPr>
        <w:shd w:val="clear" w:color="auto" w:fill="FFFFFF"/>
        <w:spacing w:after="0" w:line="336" w:lineRule="atLeast"/>
        <w:ind w:left="450"/>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Code First</w:t>
      </w:r>
      <w:r w:rsidRPr="000E476A">
        <w:rPr>
          <w:rFonts w:asciiTheme="majorHAnsi" w:hAnsiTheme="majorHAnsi" w:cstheme="majorHAnsi"/>
          <w:color w:val="000000"/>
          <w:sz w:val="18"/>
          <w:szCs w:val="16"/>
        </w:rPr>
        <w:t xml:space="preserve">: Based on the business plan, </w:t>
      </w:r>
      <w:r w:rsidR="00496C29">
        <w:rPr>
          <w:rFonts w:asciiTheme="majorHAnsi" w:hAnsiTheme="majorHAnsi" w:cstheme="majorHAnsi"/>
          <w:color w:val="000000"/>
          <w:sz w:val="18"/>
          <w:szCs w:val="16"/>
        </w:rPr>
        <w:t xml:space="preserve">the </w:t>
      </w:r>
      <w:r w:rsidRPr="000E476A">
        <w:rPr>
          <w:rFonts w:asciiTheme="majorHAnsi" w:hAnsiTheme="majorHAnsi" w:cstheme="majorHAnsi"/>
          <w:color w:val="000000"/>
          <w:sz w:val="18"/>
          <w:szCs w:val="16"/>
        </w:rPr>
        <w:t>API is directly coded</w:t>
      </w:r>
      <w:r w:rsidR="00812552">
        <w:rPr>
          <w:rFonts w:asciiTheme="majorHAnsi" w:hAnsiTheme="majorHAnsi" w:cstheme="majorHAnsi"/>
          <w:color w:val="000000"/>
          <w:sz w:val="18"/>
          <w:szCs w:val="16"/>
        </w:rPr>
        <w:t xml:space="preserve"> first</w:t>
      </w:r>
      <w:r w:rsidRPr="000E476A">
        <w:rPr>
          <w:rFonts w:asciiTheme="majorHAnsi" w:hAnsiTheme="majorHAnsi" w:cstheme="majorHAnsi"/>
          <w:color w:val="000000"/>
          <w:sz w:val="18"/>
          <w:szCs w:val="16"/>
        </w:rPr>
        <w:t xml:space="preserve">, </w:t>
      </w:r>
      <w:r w:rsidR="00FF2C8E">
        <w:rPr>
          <w:rFonts w:asciiTheme="majorHAnsi" w:hAnsiTheme="majorHAnsi" w:cstheme="majorHAnsi"/>
          <w:color w:val="000000"/>
          <w:sz w:val="18"/>
          <w:szCs w:val="16"/>
        </w:rPr>
        <w:t>from which the Swagger or RAML API contract is then generated</w:t>
      </w:r>
      <w:r w:rsidR="00812552">
        <w:rPr>
          <w:rFonts w:asciiTheme="majorHAnsi" w:hAnsiTheme="majorHAnsi" w:cstheme="majorHAnsi"/>
          <w:color w:val="000000"/>
          <w:sz w:val="18"/>
          <w:szCs w:val="16"/>
        </w:rPr>
        <w:t xml:space="preserve"> and distributed to consumers</w:t>
      </w:r>
      <w:r w:rsidR="00FF2C8E">
        <w:rPr>
          <w:rFonts w:asciiTheme="majorHAnsi" w:hAnsiTheme="majorHAnsi" w:cstheme="majorHAnsi"/>
          <w:color w:val="000000"/>
          <w:sz w:val="18"/>
          <w:szCs w:val="16"/>
        </w:rPr>
        <w:t xml:space="preserve">.  </w:t>
      </w:r>
    </w:p>
    <w:p w14:paraId="0E281EB9" w14:textId="77777777" w:rsidR="00812552" w:rsidRDefault="00812552" w:rsidP="009E1742">
      <w:pPr>
        <w:shd w:val="clear" w:color="auto" w:fill="FFFFFF"/>
        <w:spacing w:after="0" w:line="336" w:lineRule="atLeast"/>
        <w:ind w:left="450"/>
        <w:textAlignment w:val="baseline"/>
        <w:rPr>
          <w:rFonts w:asciiTheme="majorHAnsi" w:hAnsiTheme="majorHAnsi" w:cstheme="majorHAnsi"/>
          <w:color w:val="000000"/>
          <w:sz w:val="18"/>
          <w:szCs w:val="16"/>
        </w:rPr>
      </w:pPr>
    </w:p>
    <w:p w14:paraId="46EE0852" w14:textId="4208C726" w:rsidR="00812552" w:rsidRPr="009E1742" w:rsidRDefault="00812552" w:rsidP="009E1742">
      <w:pPr>
        <w:shd w:val="clear" w:color="auto" w:fill="FFFFFF"/>
        <w:spacing w:after="0" w:line="336" w:lineRule="atLeast"/>
        <w:textAlignment w:val="baseline"/>
        <w:rPr>
          <w:rFonts w:asciiTheme="majorHAnsi" w:hAnsiTheme="majorHAnsi" w:cstheme="majorHAnsi"/>
          <w:color w:val="000000"/>
          <w:sz w:val="18"/>
          <w:szCs w:val="16"/>
        </w:rPr>
      </w:pPr>
      <w:r w:rsidRPr="009E1742">
        <w:rPr>
          <w:rFonts w:asciiTheme="majorHAnsi" w:hAnsiTheme="majorHAnsi" w:cstheme="majorHAnsi"/>
          <w:color w:val="000000"/>
          <w:sz w:val="18"/>
          <w:szCs w:val="16"/>
        </w:rPr>
        <w:t xml:space="preserve">The biggest reason to go with the Design First approach is when the API </w:t>
      </w:r>
      <w:r>
        <w:rPr>
          <w:rFonts w:asciiTheme="majorHAnsi" w:hAnsiTheme="majorHAnsi" w:cstheme="majorHAnsi"/>
          <w:color w:val="000000"/>
          <w:sz w:val="18"/>
          <w:szCs w:val="16"/>
        </w:rPr>
        <w:t>consumers</w:t>
      </w:r>
      <w:r w:rsidRPr="00812552">
        <w:rPr>
          <w:rFonts w:asciiTheme="majorHAnsi" w:hAnsiTheme="majorHAnsi" w:cstheme="majorHAnsi"/>
          <w:color w:val="000000"/>
          <w:sz w:val="18"/>
          <w:szCs w:val="16"/>
        </w:rPr>
        <w:t xml:space="preserve"> are external consumers, </w:t>
      </w:r>
      <w:r w:rsidRPr="009E1742">
        <w:rPr>
          <w:rFonts w:asciiTheme="majorHAnsi" w:hAnsiTheme="majorHAnsi" w:cstheme="majorHAnsi"/>
          <w:color w:val="000000"/>
          <w:sz w:val="18"/>
          <w:szCs w:val="16"/>
        </w:rPr>
        <w:t xml:space="preserve"> 3</w:t>
      </w:r>
      <w:r w:rsidRPr="009E1742">
        <w:rPr>
          <w:rFonts w:asciiTheme="majorHAnsi" w:hAnsiTheme="majorHAnsi" w:cstheme="majorHAnsi"/>
          <w:color w:val="000000"/>
          <w:sz w:val="18"/>
          <w:szCs w:val="16"/>
          <w:vertAlign w:val="superscript"/>
        </w:rPr>
        <w:t>rd</w:t>
      </w:r>
      <w:r w:rsidRPr="009E1742">
        <w:rPr>
          <w:rFonts w:asciiTheme="majorHAnsi" w:hAnsiTheme="majorHAnsi" w:cstheme="majorHAnsi"/>
          <w:color w:val="000000"/>
          <w:sz w:val="18"/>
          <w:szCs w:val="16"/>
        </w:rPr>
        <w:t>-party partner platforms</w:t>
      </w:r>
      <w:r>
        <w:rPr>
          <w:rFonts w:asciiTheme="majorHAnsi" w:hAnsiTheme="majorHAnsi" w:cstheme="majorHAnsi"/>
          <w:color w:val="000000"/>
          <w:sz w:val="18"/>
          <w:szCs w:val="16"/>
        </w:rPr>
        <w:t>, or web/mobile applications</w:t>
      </w:r>
      <w:r w:rsidRPr="009E1742">
        <w:rPr>
          <w:rFonts w:asciiTheme="majorHAnsi" w:hAnsiTheme="majorHAnsi" w:cstheme="majorHAnsi"/>
          <w:color w:val="000000"/>
          <w:sz w:val="18"/>
          <w:szCs w:val="16"/>
        </w:rPr>
        <w:t xml:space="preserve">.  In such a case, the API is a key distribution channel that your API consumers can use to consume your services provided, and a solid design plays a key role in your service adoption.  The API contract is the cornerstone of the API design, and, as such, </w:t>
      </w:r>
      <w:r>
        <w:rPr>
          <w:rFonts w:asciiTheme="majorHAnsi" w:hAnsiTheme="majorHAnsi" w:cstheme="majorHAnsi"/>
          <w:color w:val="000000"/>
          <w:sz w:val="18"/>
          <w:szCs w:val="16"/>
        </w:rPr>
        <w:t xml:space="preserve">can act as the standard or central </w:t>
      </w:r>
      <w:proofErr w:type="spellStart"/>
      <w:r>
        <w:rPr>
          <w:rFonts w:asciiTheme="majorHAnsi" w:hAnsiTheme="majorHAnsi" w:cstheme="majorHAnsi"/>
          <w:color w:val="000000"/>
          <w:sz w:val="18"/>
          <w:szCs w:val="16"/>
        </w:rPr>
        <w:t>alginment</w:t>
      </w:r>
      <w:proofErr w:type="spellEnd"/>
      <w:r w:rsidRPr="00812552">
        <w:rPr>
          <w:rFonts w:asciiTheme="majorHAnsi" w:hAnsiTheme="majorHAnsi" w:cstheme="majorHAnsi"/>
          <w:color w:val="000000"/>
          <w:sz w:val="18"/>
          <w:szCs w:val="16"/>
        </w:rPr>
        <w:t xml:space="preserve"> that</w:t>
      </w:r>
      <w:r w:rsidRPr="009E1742">
        <w:rPr>
          <w:rFonts w:asciiTheme="majorHAnsi" w:hAnsiTheme="majorHAnsi" w:cstheme="majorHAnsi"/>
          <w:color w:val="000000"/>
          <w:sz w:val="18"/>
          <w:szCs w:val="16"/>
        </w:rPr>
        <w:t xml:space="preserve"> keeps </w:t>
      </w:r>
      <w:proofErr w:type="gramStart"/>
      <w:r w:rsidRPr="009E1742">
        <w:rPr>
          <w:rFonts w:asciiTheme="majorHAnsi" w:hAnsiTheme="majorHAnsi" w:cstheme="majorHAnsi"/>
          <w:color w:val="000000"/>
          <w:sz w:val="18"/>
          <w:szCs w:val="16"/>
        </w:rPr>
        <w:t>all of</w:t>
      </w:r>
      <w:proofErr w:type="gramEnd"/>
      <w:r w:rsidRPr="009E1742">
        <w:rPr>
          <w:rFonts w:asciiTheme="majorHAnsi" w:hAnsiTheme="majorHAnsi" w:cstheme="majorHAnsi"/>
          <w:color w:val="000000"/>
          <w:sz w:val="18"/>
          <w:szCs w:val="16"/>
        </w:rPr>
        <w:t xml:space="preserve"> the developers aligned on what your API’s objectives are, and how the API resources are exposed.  </w:t>
      </w:r>
    </w:p>
    <w:p w14:paraId="34C201F7" w14:textId="658E85D4" w:rsidR="00812552" w:rsidRPr="009E1742" w:rsidRDefault="00812552" w:rsidP="009E1742">
      <w:pPr>
        <w:shd w:val="clear" w:color="auto" w:fill="FFFFFF"/>
        <w:spacing w:after="0" w:line="336" w:lineRule="atLeast"/>
        <w:textAlignment w:val="baseline"/>
        <w:rPr>
          <w:rFonts w:asciiTheme="majorHAnsi" w:hAnsiTheme="majorHAnsi" w:cstheme="majorHAnsi"/>
          <w:color w:val="000000"/>
          <w:sz w:val="18"/>
          <w:szCs w:val="16"/>
        </w:rPr>
      </w:pPr>
      <w:r w:rsidRPr="009E1742">
        <w:rPr>
          <w:rFonts w:asciiTheme="majorHAnsi" w:hAnsiTheme="majorHAnsi" w:cstheme="majorHAnsi"/>
          <w:color w:val="000000"/>
          <w:sz w:val="18"/>
          <w:szCs w:val="16"/>
        </w:rPr>
        <w:t xml:space="preserve">Code First approach becomes important when team has very strict and fast-paced timelines to deliver the software component or </w:t>
      </w:r>
      <w:r w:rsidR="00496C29">
        <w:rPr>
          <w:rFonts w:asciiTheme="majorHAnsi" w:hAnsiTheme="majorHAnsi" w:cstheme="majorHAnsi"/>
          <w:color w:val="000000"/>
          <w:sz w:val="18"/>
          <w:szCs w:val="16"/>
        </w:rPr>
        <w:t>service</w:t>
      </w:r>
      <w:r w:rsidR="00496C29" w:rsidRPr="00496C29">
        <w:rPr>
          <w:rFonts w:asciiTheme="majorHAnsi" w:hAnsiTheme="majorHAnsi" w:cstheme="majorHAnsi"/>
          <w:color w:val="000000"/>
          <w:sz w:val="18"/>
          <w:szCs w:val="16"/>
        </w:rPr>
        <w:t xml:space="preserve"> </w:t>
      </w:r>
      <w:r w:rsidR="00496C29">
        <w:rPr>
          <w:rFonts w:asciiTheme="majorHAnsi" w:hAnsiTheme="majorHAnsi" w:cstheme="majorHAnsi"/>
          <w:color w:val="000000"/>
          <w:sz w:val="18"/>
          <w:szCs w:val="16"/>
        </w:rPr>
        <w:t>and the project plan doesn’t allow for building API contracts and mocks first.</w:t>
      </w:r>
    </w:p>
    <w:p w14:paraId="5B64D937" w14:textId="77777777" w:rsidR="00812552" w:rsidRPr="00812552" w:rsidRDefault="00812552" w:rsidP="009E1742">
      <w:pPr>
        <w:shd w:val="clear" w:color="auto" w:fill="FFFFFF"/>
        <w:spacing w:after="0" w:line="336" w:lineRule="atLeast"/>
        <w:textAlignment w:val="baseline"/>
        <w:rPr>
          <w:rFonts w:asciiTheme="majorHAnsi" w:hAnsiTheme="majorHAnsi" w:cstheme="majorHAnsi"/>
          <w:color w:val="000000"/>
          <w:sz w:val="18"/>
          <w:szCs w:val="16"/>
        </w:rPr>
      </w:pPr>
    </w:p>
    <w:p w14:paraId="0A6BBF11" w14:textId="628DB0A9" w:rsidR="00167275" w:rsidRDefault="00167275" w:rsidP="00167275">
      <w:pPr>
        <w:shd w:val="clear" w:color="auto" w:fill="FFFFFF"/>
        <w:spacing w:after="0" w:line="336" w:lineRule="atLeast"/>
        <w:textAlignment w:val="baseline"/>
        <w:rPr>
          <w:rFonts w:asciiTheme="majorHAnsi" w:hAnsiTheme="majorHAnsi" w:cstheme="majorHAnsi"/>
          <w:color w:val="000000"/>
          <w:sz w:val="18"/>
          <w:szCs w:val="16"/>
        </w:rPr>
      </w:pPr>
    </w:p>
    <w:p w14:paraId="70BF3A27" w14:textId="17207B53" w:rsidR="00167275" w:rsidRDefault="00167275" w:rsidP="00167275">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choosing which API contract </w:t>
      </w:r>
      <w:r w:rsidR="00812552">
        <w:rPr>
          <w:rFonts w:asciiTheme="majorHAnsi" w:hAnsiTheme="majorHAnsi" w:cstheme="majorHAnsi"/>
          <w:color w:val="000000"/>
          <w:sz w:val="18"/>
          <w:szCs w:val="16"/>
        </w:rPr>
        <w:t xml:space="preserve">standard </w:t>
      </w:r>
      <w:r>
        <w:rPr>
          <w:rFonts w:asciiTheme="majorHAnsi" w:hAnsiTheme="majorHAnsi" w:cstheme="majorHAnsi"/>
          <w:color w:val="000000"/>
          <w:sz w:val="18"/>
          <w:szCs w:val="16"/>
        </w:rPr>
        <w:t xml:space="preserve">to </w:t>
      </w:r>
      <w:r w:rsidR="00812552">
        <w:rPr>
          <w:rFonts w:asciiTheme="majorHAnsi" w:hAnsiTheme="majorHAnsi" w:cstheme="majorHAnsi"/>
          <w:color w:val="000000"/>
          <w:sz w:val="18"/>
          <w:szCs w:val="16"/>
        </w:rPr>
        <w:t>leverage</w:t>
      </w:r>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RAML</w:t>
      </w:r>
      <w:r w:rsidR="00812552">
        <w:rPr>
          <w:rFonts w:asciiTheme="majorHAnsi" w:hAnsiTheme="majorHAnsi" w:cstheme="majorHAnsi"/>
          <w:color w:val="000000"/>
          <w:sz w:val="18"/>
          <w:szCs w:val="16"/>
        </w:rPr>
        <w:t>vs</w:t>
      </w:r>
      <w:proofErr w:type="spellEnd"/>
      <w:r w:rsidR="00812552">
        <w:rPr>
          <w:rFonts w:asciiTheme="majorHAnsi" w:hAnsiTheme="majorHAnsi" w:cstheme="majorHAnsi"/>
          <w:color w:val="000000"/>
          <w:sz w:val="18"/>
          <w:szCs w:val="16"/>
        </w:rPr>
        <w:t>.</w:t>
      </w:r>
      <w:r>
        <w:rPr>
          <w:rFonts w:asciiTheme="majorHAnsi" w:hAnsiTheme="majorHAnsi" w:cstheme="majorHAnsi"/>
          <w:color w:val="000000"/>
          <w:sz w:val="18"/>
          <w:szCs w:val="16"/>
        </w:rPr>
        <w:t xml:space="preserve"> Swagger, at first the development team needs to decide who would be the target </w:t>
      </w:r>
      <w:r w:rsidR="00812552">
        <w:rPr>
          <w:rFonts w:asciiTheme="majorHAnsi" w:hAnsiTheme="majorHAnsi" w:cstheme="majorHAnsi"/>
          <w:color w:val="000000"/>
          <w:sz w:val="18"/>
          <w:szCs w:val="16"/>
        </w:rPr>
        <w:t xml:space="preserve">consumers or </w:t>
      </w:r>
      <w:r>
        <w:rPr>
          <w:rFonts w:asciiTheme="majorHAnsi" w:hAnsiTheme="majorHAnsi" w:cstheme="majorHAnsi"/>
          <w:color w:val="000000"/>
          <w:sz w:val="18"/>
          <w:szCs w:val="16"/>
        </w:rPr>
        <w:t xml:space="preserve">users of that contract and </w:t>
      </w:r>
      <w:r w:rsidR="00812552">
        <w:rPr>
          <w:rFonts w:asciiTheme="majorHAnsi" w:hAnsiTheme="majorHAnsi" w:cstheme="majorHAnsi"/>
          <w:color w:val="000000"/>
          <w:sz w:val="18"/>
          <w:szCs w:val="16"/>
        </w:rPr>
        <w:t xml:space="preserve">which platform </w:t>
      </w:r>
      <w:r>
        <w:rPr>
          <w:rFonts w:asciiTheme="majorHAnsi" w:hAnsiTheme="majorHAnsi" w:cstheme="majorHAnsi"/>
          <w:color w:val="000000"/>
          <w:sz w:val="18"/>
          <w:szCs w:val="16"/>
        </w:rPr>
        <w:t>the API is to be deployed within</w:t>
      </w:r>
      <w:r w:rsidR="00812552">
        <w:rPr>
          <w:rFonts w:asciiTheme="majorHAnsi" w:hAnsiTheme="majorHAnsi" w:cstheme="majorHAnsi"/>
          <w:color w:val="000000"/>
          <w:sz w:val="18"/>
          <w:szCs w:val="16"/>
        </w:rPr>
        <w:t xml:space="preserve">. (For example, will </w:t>
      </w:r>
      <w:r w:rsidR="00812552">
        <w:rPr>
          <w:rFonts w:asciiTheme="majorHAnsi" w:hAnsiTheme="majorHAnsi" w:cstheme="majorHAnsi"/>
          <w:color w:val="000000"/>
          <w:sz w:val="18"/>
          <w:szCs w:val="16"/>
        </w:rPr>
        <w:lastRenderedPageBreak/>
        <w:t xml:space="preserve">the API be deployed </w:t>
      </w:r>
      <w:proofErr w:type="spellStart"/>
      <w:r w:rsidR="00812552">
        <w:rPr>
          <w:rFonts w:asciiTheme="majorHAnsi" w:hAnsiTheme="majorHAnsi" w:cstheme="majorHAnsi"/>
          <w:color w:val="000000"/>
          <w:sz w:val="18"/>
          <w:szCs w:val="16"/>
        </w:rPr>
        <w:t>in</w:t>
      </w:r>
      <w:r>
        <w:rPr>
          <w:rFonts w:asciiTheme="majorHAnsi" w:hAnsiTheme="majorHAnsi" w:cstheme="majorHAnsi"/>
          <w:color w:val="000000"/>
          <w:sz w:val="18"/>
          <w:szCs w:val="16"/>
        </w:rPr>
        <w:t>the</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w:t>
      </w:r>
      <w:r w:rsidR="00812552">
        <w:rPr>
          <w:rFonts w:asciiTheme="majorHAnsi" w:hAnsiTheme="majorHAnsi" w:cstheme="majorHAnsi"/>
          <w:color w:val="000000"/>
          <w:sz w:val="18"/>
          <w:szCs w:val="16"/>
        </w:rPr>
        <w:t xml:space="preserve"> Apigee, or another platform?)</w:t>
      </w:r>
      <w:r>
        <w:rPr>
          <w:rFonts w:asciiTheme="majorHAnsi" w:hAnsiTheme="majorHAnsi" w:cstheme="majorHAnsi"/>
          <w:color w:val="000000"/>
          <w:sz w:val="18"/>
          <w:szCs w:val="16"/>
        </w:rPr>
        <w:t xml:space="preserve"> or   </w:t>
      </w:r>
      <w:proofErr w:type="gramStart"/>
      <w:r>
        <w:rPr>
          <w:rFonts w:asciiTheme="majorHAnsi" w:hAnsiTheme="majorHAnsi" w:cstheme="majorHAnsi"/>
          <w:color w:val="000000"/>
          <w:sz w:val="18"/>
          <w:szCs w:val="16"/>
        </w:rPr>
        <w:t>In</w:t>
      </w:r>
      <w:proofErr w:type="gramEnd"/>
      <w:r>
        <w:rPr>
          <w:rFonts w:asciiTheme="majorHAnsi" w:hAnsiTheme="majorHAnsi" w:cstheme="majorHAnsi"/>
          <w:color w:val="000000"/>
          <w:sz w:val="18"/>
          <w:szCs w:val="16"/>
        </w:rPr>
        <w:t xml:space="preserve"> most cases, it is recommended to use Open API standards and design a Swagger contract.  A Swagger API contract can be expressed in a form of a JSON or a YAML file.  </w:t>
      </w:r>
      <w:r w:rsidR="007704FC">
        <w:rPr>
          <w:rFonts w:asciiTheme="majorHAnsi" w:hAnsiTheme="majorHAnsi" w:cstheme="majorHAnsi"/>
          <w:color w:val="000000"/>
          <w:sz w:val="18"/>
          <w:szCs w:val="16"/>
        </w:rPr>
        <w:t>YAML format is more widely used amongst technology teams, so it is recommended to use YAML.</w:t>
      </w:r>
    </w:p>
    <w:p w14:paraId="3C9DE4BD" w14:textId="77777777" w:rsidR="00CC14AC" w:rsidRDefault="00CC14AC" w:rsidP="00CC14AC">
      <w:pPr>
        <w:shd w:val="clear" w:color="auto" w:fill="FFFFFF"/>
        <w:spacing w:after="0" w:line="336" w:lineRule="atLeast"/>
        <w:textAlignment w:val="baseline"/>
        <w:rPr>
          <w:rFonts w:asciiTheme="majorHAnsi" w:hAnsiTheme="majorHAnsi" w:cstheme="majorHAnsi"/>
          <w:color w:val="000000"/>
          <w:sz w:val="18"/>
          <w:szCs w:val="16"/>
        </w:rPr>
      </w:pPr>
    </w:p>
    <w:p w14:paraId="47FE6C50" w14:textId="068E0B7D" w:rsidR="00F9481C" w:rsidRDefault="00F9481C" w:rsidP="00CC14AC">
      <w:pPr>
        <w:shd w:val="clear" w:color="auto" w:fill="FFFFFF"/>
        <w:spacing w:after="0" w:line="336" w:lineRule="atLeast"/>
        <w:textAlignment w:val="baseline"/>
        <w:rPr>
          <w:rFonts w:asciiTheme="majorHAnsi" w:hAnsiTheme="majorHAnsi" w:cstheme="majorHAnsi"/>
          <w:color w:val="000000"/>
          <w:sz w:val="18"/>
          <w:szCs w:val="16"/>
        </w:rPr>
      </w:pP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0D59B481" w:rsidR="009E6991" w:rsidRDefault="009E6991" w:rsidP="009E6991">
      <w:pPr>
        <w:pStyle w:val="Heading3"/>
      </w:pPr>
      <w:bookmarkStart w:id="4" w:name="_Toc516653931"/>
      <w:r>
        <w:t xml:space="preserve">2.1.2 </w:t>
      </w:r>
      <w:r w:rsidRPr="009E6991">
        <w:t>Follow Test Driven Development</w:t>
      </w:r>
      <w:bookmarkEnd w:id="4"/>
    </w:p>
    <w:p w14:paraId="456E5E41" w14:textId="4594D971"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 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 xml:space="preserve"> iterative short development lifecycle</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495305FC"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496C29">
        <w:rPr>
          <w:rFonts w:asciiTheme="majorHAnsi" w:hAnsiTheme="majorHAnsi" w:cstheme="majorHAnsi"/>
          <w:color w:val="000000"/>
          <w:sz w:val="18"/>
          <w:szCs w:val="16"/>
        </w:rPr>
        <w:t xml:space="preserve"> </w:t>
      </w:r>
    </w:p>
    <w:p w14:paraId="668FC7A4" w14:textId="6AC7D153"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p>
    <w:p w14:paraId="0EB65B1C" w14:textId="473086E2" w:rsidR="00D63A2D" w:rsidRDefault="00817E47"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 on the API</w:t>
      </w:r>
    </w:p>
    <w:p w14:paraId="0653FF7B" w14:textId="7968CE0B"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primarily for small, component-based APIs that fit easily into 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1CE07851"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  The corresponding test case will cover user login.  Test steps for validating the user login will include testing 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0373F37"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proofErr w:type="gramStart"/>
      <w:r w:rsidR="00BF5686">
        <w:rPr>
          <w:rFonts w:asciiTheme="majorHAnsi" w:hAnsiTheme="majorHAnsi" w:cstheme="majorHAnsi"/>
          <w:color w:val="000000"/>
          <w:sz w:val="18"/>
          <w:szCs w:val="16"/>
        </w:rPr>
        <w:t>Test Driven</w:t>
      </w:r>
      <w:proofErr w:type="gramEnd"/>
      <w:r w:rsidR="00BF5686">
        <w:rPr>
          <w:rFonts w:asciiTheme="majorHAnsi" w:hAnsiTheme="majorHAnsi" w:cstheme="majorHAnsi"/>
          <w:color w:val="000000"/>
          <w:sz w:val="18"/>
          <w:szCs w:val="16"/>
        </w:rPr>
        <w:t xml:space="preserve"> Development approach for all of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p>
    <w:p w14:paraId="2D8CF904" w14:textId="0BB1BC50"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p>
    <w:p w14:paraId="51DC4ACF" w14:textId="230C650A"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 iterative development lifecycle, with a strong fit for microservice development</w:t>
      </w:r>
    </w:p>
    <w:p w14:paraId="1788CD30" w14:textId="107D6413"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now an integrated function of all API development, as opposed to </w:t>
      </w:r>
      <w:proofErr w:type="gramStart"/>
      <w:r>
        <w:rPr>
          <w:rFonts w:asciiTheme="majorHAnsi" w:hAnsiTheme="majorHAnsi" w:cstheme="majorHAnsi"/>
          <w:color w:val="000000"/>
          <w:sz w:val="18"/>
          <w:szCs w:val="16"/>
        </w:rPr>
        <w:t>being</w:t>
      </w:r>
      <w:proofErr w:type="gramEnd"/>
      <w:r>
        <w:rPr>
          <w:rFonts w:asciiTheme="majorHAnsi" w:hAnsiTheme="majorHAnsi" w:cstheme="majorHAnsi"/>
          <w:color w:val="000000"/>
          <w:sz w:val="18"/>
          <w:szCs w:val="16"/>
        </w:rPr>
        <w:t xml:space="preserve"> a function of a central QA team</w:t>
      </w:r>
      <w:r w:rsidR="005F19B3">
        <w:rPr>
          <w:rFonts w:asciiTheme="majorHAnsi" w:hAnsiTheme="majorHAnsi" w:cstheme="majorHAnsi"/>
          <w:color w:val="000000"/>
          <w:sz w:val="18"/>
          <w:szCs w:val="16"/>
        </w:rPr>
        <w:t xml:space="preserve"> isolated from the development lifecycle</w:t>
      </w:r>
    </w:p>
    <w:p w14:paraId="3B6467D2" w14:textId="543DC161"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56EEB373"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  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testing planning will help projects to accelerate their timelines, especially those with dedicated centralized QA teams managing the test plan with test cases and steps</w:t>
      </w:r>
      <w:r>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placed on the shoulders of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that developer is responsible for.</w:t>
      </w:r>
    </w:p>
    <w:p w14:paraId="0C21FAEF" w14:textId="2733C909" w:rsidR="00B917ED" w:rsidRDefault="00B917ED" w:rsidP="00B917ED">
      <w:pPr>
        <w:pStyle w:val="Heading3"/>
      </w:pPr>
      <w:bookmarkStart w:id="5" w:name="_Toc516653932"/>
      <w:r w:rsidRPr="00B917ED">
        <w:t>2.1.3</w:t>
      </w:r>
      <w:r>
        <w:rPr>
          <w:rFonts w:cstheme="majorHAnsi"/>
          <w:color w:val="000000"/>
          <w:sz w:val="18"/>
          <w:szCs w:val="16"/>
        </w:rPr>
        <w:t xml:space="preserve"> </w:t>
      </w:r>
      <w:r w:rsidRPr="00B917ED">
        <w:t>Create API Contracts and Mocks Early</w:t>
      </w:r>
      <w:bookmarkEnd w:id="5"/>
    </w:p>
    <w:p w14:paraId="09951C79" w14:textId="631DBDC4"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Design First, Test Driven Development,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are required to be defined and delivered to the development team and to the identified target API consumers.</w:t>
      </w:r>
    </w:p>
    <w:p w14:paraId="0705F933" w14:textId="74F568BD"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Mocks of each API are required to be either created manually or, like with some API management platforms auto-generated based on the created API contract.  Since creating “live” API operations requires full-blown development effort, an API developer would at first create or auto-generate a mock API.  That mock API generation is </w:t>
      </w:r>
      <w:proofErr w:type="gramStart"/>
      <w:r>
        <w:rPr>
          <w:rFonts w:asciiTheme="majorHAnsi" w:hAnsiTheme="majorHAnsi" w:cstheme="majorHAnsi"/>
          <w:color w:val="000000"/>
          <w:sz w:val="18"/>
          <w:szCs w:val="16"/>
        </w:rPr>
        <w:t>fairly trivial</w:t>
      </w:r>
      <w:proofErr w:type="gramEnd"/>
      <w:r>
        <w:rPr>
          <w:rFonts w:asciiTheme="majorHAnsi" w:hAnsiTheme="majorHAnsi" w:cstheme="majorHAnsi"/>
          <w:color w:val="000000"/>
          <w:sz w:val="18"/>
          <w:szCs w:val="16"/>
        </w:rPr>
        <w:t xml:space="preserve"> compared to creating an actual “live” API operation.  Target API consumers would be able to immediately start building their clients to integrate with the backend API, once they are provided with the mock API endpoints.</w:t>
      </w:r>
    </w:p>
    <w:p w14:paraId="0F2B0695" w14:textId="3623DE69"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this is achieved either automatically using an API Console, or manually, by developing and deploying a mock API based on the contract defined.</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as an 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01726667" w:rsidR="00F67C2D" w:rsidRDefault="00F67C2D" w:rsidP="00F67C2D">
      <w:pPr>
        <w:pStyle w:val="Heading3"/>
      </w:pPr>
      <w:bookmarkStart w:id="6" w:name="_Toc516653933"/>
      <w:r>
        <w:t xml:space="preserve">2.1.4 </w:t>
      </w:r>
      <w:r w:rsidRPr="00F67C2D">
        <w:t>Iterate Frequently and Often</w:t>
      </w:r>
      <w:bookmarkEnd w:id="6"/>
    </w:p>
    <w:p w14:paraId="1CCF3398" w14:textId="52B0997C"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CD6FF8">
        <w:rPr>
          <w:rFonts w:asciiTheme="majorHAnsi" w:hAnsiTheme="majorHAnsi" w:cstheme="majorHAnsi"/>
          <w:color w:val="000000"/>
          <w:sz w:val="18"/>
          <w:szCs w:val="16"/>
        </w:rPr>
        <w:t>”API Version Control”</w:t>
      </w:r>
      <w:r w:rsidR="00652071">
        <w:rPr>
          <w:rFonts w:asciiTheme="majorHAnsi" w:hAnsiTheme="majorHAnsi" w:cstheme="majorHAnsi"/>
          <w:color w:val="000000"/>
          <w:sz w:val="18"/>
          <w:szCs w:val="16"/>
        </w:rPr>
        <w:t xml:space="preserve"> </w:t>
      </w:r>
    </w:p>
    <w:p w14:paraId="36067233" w14:textId="77777777"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05DEFFFB"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proofErr w:type="gramStart"/>
      <w:r>
        <w:rPr>
          <w:rFonts w:asciiTheme="majorHAnsi" w:hAnsiTheme="majorHAnsi" w:cstheme="majorHAnsi"/>
          <w:color w:val="000000"/>
          <w:sz w:val="18"/>
          <w:szCs w:val="16"/>
        </w:rPr>
        <w:t>is able to</w:t>
      </w:r>
      <w:proofErr w:type="gramEnd"/>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would publish the updates to the API Design Center and API Portal.  The target API consumers will review the changes and decide whether they would want to stay on an existing API version or upgrade to the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based on the release notes documented by the API developer.</w:t>
      </w:r>
    </w:p>
    <w:p w14:paraId="510042DD" w14:textId="2A1A19F4" w:rsidR="006F7E3D" w:rsidRDefault="006F7E3D" w:rsidP="006F7E3D">
      <w:pPr>
        <w:pStyle w:val="Heading3"/>
      </w:pPr>
      <w:r>
        <w:t>2.1.5 Publish an API and Operate</w:t>
      </w:r>
    </w:p>
    <w:p w14:paraId="4662821A" w14:textId="5BFD06A8"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w:t>
      </w:r>
      <w:proofErr w:type="gramStart"/>
      <w:r>
        <w:rPr>
          <w:rFonts w:asciiTheme="majorHAnsi" w:hAnsiTheme="majorHAnsi" w:cstheme="majorHAnsi"/>
          <w:color w:val="000000"/>
          <w:sz w:val="18"/>
          <w:szCs w:val="16"/>
        </w:rPr>
        <w:t>An</w:t>
      </w:r>
      <w:proofErr w:type="gramEnd"/>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will need to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explaining what changes have been made with this new version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570F0438" w14:textId="77777777" w:rsidR="006F7E3D" w:rsidRPr="00F67C2D" w:rsidRDefault="006F7E3D" w:rsidP="00F67C2D">
      <w:pPr>
        <w:rPr>
          <w:rFonts w:asciiTheme="majorHAnsi" w:hAnsiTheme="majorHAnsi" w:cstheme="majorHAnsi"/>
          <w:color w:val="000000"/>
          <w:sz w:val="18"/>
          <w:szCs w:val="16"/>
        </w:rPr>
      </w:pPr>
    </w:p>
    <w:p w14:paraId="4D531A82" w14:textId="123B6AA1" w:rsidR="0027143D" w:rsidRDefault="0027143D" w:rsidP="0027143D">
      <w:pPr>
        <w:pStyle w:val="Heading3"/>
      </w:pPr>
      <w:bookmarkStart w:id="7" w:name="_Toc516653934"/>
      <w:r>
        <w:lastRenderedPageBreak/>
        <w:t xml:space="preserve">2.1.5 </w:t>
      </w:r>
      <w:r w:rsidRPr="0027143D">
        <w:t>Engage Your API Consumers</w:t>
      </w:r>
      <w:bookmarkEnd w:id="7"/>
    </w:p>
    <w:p w14:paraId="1CBF4692" w14:textId="7D370340" w:rsidR="00261C5F" w:rsidRDefault="00261C5F"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unblocks the consumers to start their integration development to consume your API, and allows your team to focus on development and testing, rather than spending time clarifying requirements and changing developed code based on missing information.</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1F483E8A"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shown on top.  The portal will have an ability for an API consumer to review the API contract for each API version and review the release notes per version, with the key changes delivered with each API version.  Finally, the portal or catalog will provide an ability for an API consumer to quickly test the API by sending a sample request and receiving a sample response back for a given API version.</w:t>
      </w:r>
    </w:p>
    <w:p w14:paraId="1237125A" w14:textId="1096CF3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provide ability for an API consumer to provide feedback and comments on an API contract.</w:t>
      </w:r>
    </w:p>
    <w:p w14:paraId="4714B99C" w14:textId="77777777" w:rsidR="005910F1" w:rsidRPr="0027143D" w:rsidRDefault="005910F1" w:rsidP="0027143D">
      <w:pPr>
        <w:rPr>
          <w:rFonts w:asciiTheme="majorHAnsi" w:hAnsiTheme="majorHAnsi" w:cstheme="majorHAnsi"/>
          <w:color w:val="000000"/>
          <w:sz w:val="18"/>
          <w:szCs w:val="16"/>
        </w:rPr>
      </w:pPr>
    </w:p>
    <w:p w14:paraId="1E707222" w14:textId="478020F3" w:rsidR="0027143D" w:rsidRPr="0027143D" w:rsidRDefault="00F6476E" w:rsidP="005910F1">
      <w:pPr>
        <w:pStyle w:val="Heading3"/>
        <w:rPr>
          <w:rFonts w:cstheme="majorHAnsi"/>
          <w:color w:val="000000"/>
          <w:sz w:val="18"/>
          <w:szCs w:val="16"/>
        </w:rPr>
      </w:pPr>
      <w:bookmarkStart w:id="8" w:name="_Toc516653935"/>
      <w:r>
        <w:t>2.1.6 Development Lifecycle Stages</w:t>
      </w:r>
      <w:bookmarkEnd w:id="8"/>
    </w:p>
    <w:p w14:paraId="0E125F5F" w14:textId="4E959B90"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As an API developer, </w:t>
      </w:r>
      <w:r w:rsidR="00171DE9">
        <w:rPr>
          <w:rFonts w:asciiTheme="majorHAnsi" w:hAnsiTheme="majorHAnsi" w:cstheme="majorHAnsi"/>
          <w:color w:val="000000"/>
          <w:sz w:val="18"/>
          <w:szCs w:val="16"/>
        </w:rPr>
        <w:t xml:space="preserve">you should </w:t>
      </w:r>
      <w:r>
        <w:rPr>
          <w:rFonts w:asciiTheme="majorHAnsi" w:hAnsiTheme="majorHAnsi" w:cstheme="majorHAnsi"/>
          <w:color w:val="000000"/>
          <w:sz w:val="18"/>
          <w:szCs w:val="16"/>
        </w:rPr>
        <w:t xml:space="preserve">follow the above guidelines and </w:t>
      </w:r>
      <w:r w:rsidR="00397746">
        <w:rPr>
          <w:rFonts w:asciiTheme="majorHAnsi" w:hAnsiTheme="majorHAnsi" w:cstheme="majorHAnsi"/>
          <w:color w:val="000000"/>
          <w:sz w:val="18"/>
          <w:szCs w:val="16"/>
        </w:rPr>
        <w:t>make sure to complete all stages in the below lifecycle.</w:t>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INCLUDEPICTURE  "https://image.slidesharecdn.com/designfirstapiswithramlandsoapuislides-140328120119-phpapp01/95/design-first-apis-with-raml-and-soapui-9-638.jpg?cb=1396009470" \* MERGEFORMATINET </w:instrText>
      </w:r>
      <w:r w:rsidR="00A7541D">
        <w:fldChar w:fldCharType="separate"/>
      </w:r>
      <w:r w:rsidR="00556AAE">
        <w:fldChar w:fldCharType="begin"/>
      </w:r>
      <w:r w:rsidR="00556AAE">
        <w:instrText xml:space="preserve"> INCLUDEPICTURE  "https://image.slidesharecdn.com/designfirstapiswithramlandsoapuislides-140328120119-phpapp01/95/design-first-apis-with-raml-and-soapui-9-638.jpg?cb=1396009470" \* MERGEFORMATINET </w:instrText>
      </w:r>
      <w:r w:rsidR="00556AAE">
        <w:fldChar w:fldCharType="separate"/>
      </w:r>
      <w:r w:rsidR="004D4770">
        <w:fldChar w:fldCharType="begin"/>
      </w:r>
      <w:r w:rsidR="004D4770">
        <w:instrText xml:space="preserve"> INCLUDEPICTURE  "https://image.slidesharecdn.com/designfirstapiswithramlandsoapuislides-140328120119-phpapp01/95/design-first-apis-with-raml-and-soapui-9-638.jpg?cb=1396009470" \* MERGEFORMATINET </w:instrText>
      </w:r>
      <w:r w:rsidR="004D4770">
        <w:fldChar w:fldCharType="separate"/>
      </w:r>
      <w:r w:rsidR="009329A6">
        <w:fldChar w:fldCharType="begin"/>
      </w:r>
      <w:r w:rsidR="009329A6">
        <w:instrText xml:space="preserve"> INCLUDEPICTURE  "https://image.slidesharecdn.com/designfirstapiswithramlandsoapuislides-140328120119-phpapp01/95/design-first-apis-with-raml-and-soapui-9-638.jpg?cb=1396009470" \* MERGEFORMATINET </w:instrText>
      </w:r>
      <w:r w:rsidR="009329A6">
        <w:fldChar w:fldCharType="separate"/>
      </w:r>
      <w:r w:rsidR="00E913CF">
        <w:fldChar w:fldCharType="begin"/>
      </w:r>
      <w:r w:rsidR="00E913CF">
        <w:instrText xml:space="preserve"> INCLUDEPICTURE  "https://image.slidesharecdn.com/designfirstapiswithramlandsoapuislides-140328120119-phpapp01/95/design-first-apis-with-raml-and-soapui-9-638.jpg?cb=1396009470" \* MERGEFORMATINET </w:instrText>
      </w:r>
      <w:r w:rsidR="00E913CF">
        <w:fldChar w:fldCharType="separate"/>
      </w:r>
      <w:r w:rsidR="00C921C0">
        <w:fldChar w:fldCharType="begin"/>
      </w:r>
      <w:r w:rsidR="00C921C0">
        <w:instrText xml:space="preserve"> </w:instrText>
      </w:r>
      <w:r w:rsidR="00C921C0">
        <w:instrText>INCLUDEPICTURE  "https://image.slidesharecdn.com/designfirstapiswith</w:instrText>
      </w:r>
      <w:r w:rsidR="00C921C0">
        <w:instrText>ramlandsoapuislides-140328120119-phpapp01/95/design-first-apis-with-raml-and-soapui-9-638.jpg?cb=1396009470" \* MERGEFORMATINET</w:instrText>
      </w:r>
      <w:r w:rsidR="00C921C0">
        <w:instrText xml:space="preserve"> </w:instrText>
      </w:r>
      <w:r w:rsidR="00C921C0">
        <w:fldChar w:fldCharType="separate"/>
      </w:r>
      <w:r w:rsidR="009E1742">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1pt;height:326.2pt">
            <v:imagedata r:id="rId9" r:href="rId10"/>
          </v:shape>
        </w:pict>
      </w:r>
      <w:r w:rsidR="00C921C0">
        <w:fldChar w:fldCharType="end"/>
      </w:r>
      <w:r w:rsidR="00E913CF">
        <w:fldChar w:fldCharType="end"/>
      </w:r>
      <w:r w:rsidR="009329A6">
        <w:fldChar w:fldCharType="end"/>
      </w:r>
      <w:r w:rsidR="004D4770">
        <w:fldChar w:fldCharType="end"/>
      </w:r>
      <w:r w:rsidR="00556AAE">
        <w:fldChar w:fldCharType="end"/>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lastRenderedPageBreak/>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5EBB17C6"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covering all service integration points and interactions with other services, as well as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0997D6C4"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7068C106"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test-driven development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492DA104"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xml:space="preserve">, Mocha/Chai, JUnit, </w:t>
      </w:r>
      <w:proofErr w:type="spellStart"/>
      <w:r>
        <w:rPr>
          <w:rFonts w:asciiTheme="majorHAnsi" w:hAnsiTheme="majorHAnsi" w:cstheme="majorHAnsi"/>
          <w:color w:val="000000"/>
          <w:sz w:val="18"/>
          <w:szCs w:val="16"/>
        </w:rPr>
        <w:t>etc</w:t>
      </w:r>
      <w:proofErr w:type="spellEnd"/>
      <w:r>
        <w:rPr>
          <w:rFonts w:asciiTheme="majorHAnsi" w:hAnsiTheme="majorHAnsi" w:cstheme="majorHAnsi"/>
          <w:color w:val="000000"/>
          <w:sz w:val="18"/>
          <w:szCs w:val="16"/>
        </w:rPr>
        <w:t>)</w:t>
      </w:r>
      <w:r w:rsidR="0017588A">
        <w:rPr>
          <w:rFonts w:asciiTheme="majorHAnsi" w:hAnsiTheme="majorHAnsi" w:cstheme="majorHAnsi"/>
          <w:color w:val="000000"/>
          <w:sz w:val="18"/>
          <w:szCs w:val="16"/>
        </w:rPr>
        <w:t>.</w:t>
      </w:r>
    </w:p>
    <w:p w14:paraId="2494B3CE" w14:textId="001538B8"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test 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7588A">
        <w:rPr>
          <w:rFonts w:asciiTheme="majorHAnsi" w:hAnsiTheme="majorHAnsi" w:cstheme="majorHAnsi"/>
          <w:color w:val="000000"/>
          <w:sz w:val="18"/>
          <w:szCs w:val="16"/>
        </w:rPr>
        <w:t>.</w:t>
      </w:r>
    </w:p>
    <w:p w14:paraId="77C2BAE0" w14:textId="66CD64F5"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556339AC"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should follow when reviewing the code of another developer.  Part of such checklist should include API contract formatting, user story traceability to API operations, code comments, unit test cases and test coverage, logging and exception handling, as well proper use of shared components and reusable artifacts.</w:t>
      </w:r>
    </w:p>
    <w:p w14:paraId="79E86240" w14:textId="287DFAD1"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(no longer mock).</w:t>
      </w:r>
    </w:p>
    <w:p w14:paraId="630E1A4C"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F13C8ED" w14:textId="50C229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lastRenderedPageBreak/>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xml:space="preserve">, Jenkins, </w:t>
      </w:r>
      <w:proofErr w:type="spellStart"/>
      <w:r w:rsidR="007D2B34">
        <w:rPr>
          <w:rFonts w:asciiTheme="majorHAnsi" w:hAnsiTheme="majorHAnsi" w:cstheme="majorHAnsi"/>
          <w:color w:val="000000"/>
          <w:sz w:val="18"/>
          <w:szCs w:val="16"/>
        </w:rPr>
        <w:t>etc</w:t>
      </w:r>
      <w:proofErr w:type="spellEnd"/>
      <w:r w:rsidRPr="00397746">
        <w:rPr>
          <w:rFonts w:asciiTheme="majorHAnsi" w:hAnsiTheme="majorHAnsi" w:cstheme="majorHAnsi"/>
          <w:color w:val="000000"/>
          <w:sz w:val="18"/>
          <w:szCs w:val="16"/>
        </w:rPr>
        <w:t xml:space="preserve">) to automate 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also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D037F" w14:textId="77777777" w:rsidR="00C921C0" w:rsidRDefault="00C921C0" w:rsidP="00CB61B5">
      <w:pPr>
        <w:spacing w:after="0" w:line="240" w:lineRule="auto"/>
      </w:pPr>
      <w:r>
        <w:separator/>
      </w:r>
    </w:p>
  </w:endnote>
  <w:endnote w:type="continuationSeparator" w:id="0">
    <w:p w14:paraId="24B90141" w14:textId="77777777" w:rsidR="00C921C0" w:rsidRDefault="00C921C0"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4A30F" w14:textId="77777777" w:rsidR="00C921C0" w:rsidRDefault="00C921C0" w:rsidP="00CB61B5">
      <w:pPr>
        <w:spacing w:after="0" w:line="240" w:lineRule="auto"/>
      </w:pPr>
      <w:r>
        <w:separator/>
      </w:r>
    </w:p>
  </w:footnote>
  <w:footnote w:type="continuationSeparator" w:id="0">
    <w:p w14:paraId="5B408297" w14:textId="77777777" w:rsidR="00C921C0" w:rsidRDefault="00C921C0"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3"/>
  </w:num>
  <w:num w:numId="3">
    <w:abstractNumId w:val="10"/>
  </w:num>
  <w:num w:numId="4">
    <w:abstractNumId w:val="17"/>
  </w:num>
  <w:num w:numId="5">
    <w:abstractNumId w:val="4"/>
  </w:num>
  <w:num w:numId="6">
    <w:abstractNumId w:val="14"/>
  </w:num>
  <w:num w:numId="7">
    <w:abstractNumId w:val="21"/>
  </w:num>
  <w:num w:numId="8">
    <w:abstractNumId w:val="23"/>
  </w:num>
  <w:num w:numId="9">
    <w:abstractNumId w:val="9"/>
  </w:num>
  <w:num w:numId="10">
    <w:abstractNumId w:val="16"/>
  </w:num>
  <w:num w:numId="11">
    <w:abstractNumId w:val="22"/>
  </w:num>
  <w:num w:numId="12">
    <w:abstractNumId w:val="6"/>
  </w:num>
  <w:num w:numId="13">
    <w:abstractNumId w:val="1"/>
  </w:num>
  <w:num w:numId="14">
    <w:abstractNumId w:val="18"/>
  </w:num>
  <w:num w:numId="15">
    <w:abstractNumId w:val="11"/>
  </w:num>
  <w:num w:numId="16">
    <w:abstractNumId w:val="5"/>
  </w:num>
  <w:num w:numId="17">
    <w:abstractNumId w:val="8"/>
  </w:num>
  <w:num w:numId="18">
    <w:abstractNumId w:val="3"/>
  </w:num>
  <w:num w:numId="19">
    <w:abstractNumId w:val="2"/>
  </w:num>
  <w:num w:numId="20">
    <w:abstractNumId w:val="19"/>
  </w:num>
  <w:num w:numId="21">
    <w:abstractNumId w:val="20"/>
  </w:num>
  <w:num w:numId="22">
    <w:abstractNumId w:val="0"/>
  </w:num>
  <w:num w:numId="23">
    <w:abstractNumId w:val="7"/>
  </w:num>
  <w:num w:numId="24">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71B8"/>
    <w:rsid w:val="00031BF5"/>
    <w:rsid w:val="00031FB8"/>
    <w:rsid w:val="00034050"/>
    <w:rsid w:val="0004523C"/>
    <w:rsid w:val="00047BFB"/>
    <w:rsid w:val="00053026"/>
    <w:rsid w:val="0005383B"/>
    <w:rsid w:val="000608BD"/>
    <w:rsid w:val="00062D89"/>
    <w:rsid w:val="000641DF"/>
    <w:rsid w:val="00065DA3"/>
    <w:rsid w:val="00066E5A"/>
    <w:rsid w:val="00067AC1"/>
    <w:rsid w:val="00074CFA"/>
    <w:rsid w:val="00080CBA"/>
    <w:rsid w:val="00081C9A"/>
    <w:rsid w:val="00081F23"/>
    <w:rsid w:val="0008594D"/>
    <w:rsid w:val="0008646A"/>
    <w:rsid w:val="0009026E"/>
    <w:rsid w:val="000961DC"/>
    <w:rsid w:val="000A0A4F"/>
    <w:rsid w:val="000B2103"/>
    <w:rsid w:val="000B2272"/>
    <w:rsid w:val="000B3A64"/>
    <w:rsid w:val="000B5613"/>
    <w:rsid w:val="000C4F1E"/>
    <w:rsid w:val="000C79A5"/>
    <w:rsid w:val="000D3CFB"/>
    <w:rsid w:val="000D4A9A"/>
    <w:rsid w:val="000E0527"/>
    <w:rsid w:val="000E476A"/>
    <w:rsid w:val="000F1A1A"/>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6AAE"/>
    <w:rsid w:val="00565172"/>
    <w:rsid w:val="00570ED7"/>
    <w:rsid w:val="00574BFA"/>
    <w:rsid w:val="00583444"/>
    <w:rsid w:val="005853F9"/>
    <w:rsid w:val="005910F1"/>
    <w:rsid w:val="00597FA4"/>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F1766"/>
    <w:rsid w:val="005F19B3"/>
    <w:rsid w:val="005F3BC5"/>
    <w:rsid w:val="005F3EFB"/>
    <w:rsid w:val="006005BC"/>
    <w:rsid w:val="00607F3A"/>
    <w:rsid w:val="00612E84"/>
    <w:rsid w:val="006172D8"/>
    <w:rsid w:val="00625700"/>
    <w:rsid w:val="00625ED8"/>
    <w:rsid w:val="0064124D"/>
    <w:rsid w:val="0064560A"/>
    <w:rsid w:val="00650163"/>
    <w:rsid w:val="00652071"/>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4057"/>
    <w:rsid w:val="00755C1A"/>
    <w:rsid w:val="007578A4"/>
    <w:rsid w:val="00761440"/>
    <w:rsid w:val="00763E05"/>
    <w:rsid w:val="0076696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AB3"/>
    <w:rsid w:val="007D0DF4"/>
    <w:rsid w:val="007D1B4A"/>
    <w:rsid w:val="007D2B34"/>
    <w:rsid w:val="007E3C02"/>
    <w:rsid w:val="007E5B07"/>
    <w:rsid w:val="007F5150"/>
    <w:rsid w:val="008033F7"/>
    <w:rsid w:val="00805857"/>
    <w:rsid w:val="00812552"/>
    <w:rsid w:val="0081279E"/>
    <w:rsid w:val="0081591F"/>
    <w:rsid w:val="00817E47"/>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5164"/>
    <w:rsid w:val="00976762"/>
    <w:rsid w:val="00977FE8"/>
    <w:rsid w:val="00982D24"/>
    <w:rsid w:val="00982DB4"/>
    <w:rsid w:val="009842E9"/>
    <w:rsid w:val="00990A75"/>
    <w:rsid w:val="009B1430"/>
    <w:rsid w:val="009B292D"/>
    <w:rsid w:val="009C0CEA"/>
    <w:rsid w:val="009D10B6"/>
    <w:rsid w:val="009D633D"/>
    <w:rsid w:val="009E1742"/>
    <w:rsid w:val="009E6991"/>
    <w:rsid w:val="009E788C"/>
    <w:rsid w:val="009F01C4"/>
    <w:rsid w:val="009F095E"/>
    <w:rsid w:val="009F7639"/>
    <w:rsid w:val="00A14DD6"/>
    <w:rsid w:val="00A17C81"/>
    <w:rsid w:val="00A23FB2"/>
    <w:rsid w:val="00A25B12"/>
    <w:rsid w:val="00A260BA"/>
    <w:rsid w:val="00A26EA1"/>
    <w:rsid w:val="00A446F7"/>
    <w:rsid w:val="00A472F7"/>
    <w:rsid w:val="00A512DE"/>
    <w:rsid w:val="00A55503"/>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4D3A"/>
    <w:rsid w:val="00AE7888"/>
    <w:rsid w:val="00AF25AD"/>
    <w:rsid w:val="00AF4F51"/>
    <w:rsid w:val="00AF5EC7"/>
    <w:rsid w:val="00B0009A"/>
    <w:rsid w:val="00B01AF3"/>
    <w:rsid w:val="00B0425D"/>
    <w:rsid w:val="00B05846"/>
    <w:rsid w:val="00B05CA4"/>
    <w:rsid w:val="00B14A96"/>
    <w:rsid w:val="00B155CD"/>
    <w:rsid w:val="00B305E1"/>
    <w:rsid w:val="00B3080D"/>
    <w:rsid w:val="00B31571"/>
    <w:rsid w:val="00B32C3A"/>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616A7"/>
    <w:rsid w:val="00E674F5"/>
    <w:rsid w:val="00E718A6"/>
    <w:rsid w:val="00E721D4"/>
    <w:rsid w:val="00E80B17"/>
    <w:rsid w:val="00E913CF"/>
    <w:rsid w:val="00E95D4F"/>
    <w:rsid w:val="00EA614B"/>
    <w:rsid w:val="00EB033E"/>
    <w:rsid w:val="00EB46FF"/>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image.slidesharecdn.com/designfirstapiswithramlandsoapuislides-140328120119-phpapp01/95/design-first-apis-with-raml-and-soapui-9-638.jpg?cb=139600947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B397E-1486-449C-9F22-3B86B6EE8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3174</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5</cp:revision>
  <dcterms:created xsi:type="dcterms:W3CDTF">2018-08-14T20:55:00Z</dcterms:created>
  <dcterms:modified xsi:type="dcterms:W3CDTF">2018-08-15T11:43:00Z</dcterms:modified>
</cp:coreProperties>
</file>