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4956" w14:textId="77777777" w:rsidR="0043041F" w:rsidRDefault="0043041F" w:rsidP="0043041F">
      <w:pPr>
        <w:pStyle w:val="Heading1"/>
      </w:pPr>
      <w:bookmarkStart w:id="0" w:name="_Toc516653980"/>
      <w:bookmarkStart w:id="1" w:name="_Toc521343827"/>
      <w:bookmarkStart w:id="2" w:name="_Toc521343842"/>
      <w:r>
        <w:t>Developer Setup</w:t>
      </w:r>
    </w:p>
    <w:p w14:paraId="21643306" w14:textId="0DE3A1AE" w:rsidR="0043041F" w:rsidRDefault="0043041F" w:rsidP="0043041F">
      <w:pPr>
        <w:pStyle w:val="BodyText"/>
      </w:pPr>
      <w:r>
        <w:t xml:space="preserve">This </w:t>
      </w:r>
      <w:ins w:id="3" w:author="Author">
        <w:r w:rsidR="006271B7">
          <w:t>section</w:t>
        </w:r>
      </w:ins>
      <w:del w:id="4" w:author="Author">
        <w:r w:rsidDel="006271B7">
          <w:delText>document will</w:delText>
        </w:r>
      </w:del>
      <w:r>
        <w:t xml:space="preserve"> detail</w:t>
      </w:r>
      <w:ins w:id="5" w:author="Author">
        <w:r w:rsidR="006271B7">
          <w:t>s</w:t>
        </w:r>
      </w:ins>
      <w:r>
        <w:t xml:space="preserve"> steps for the setting up of a development environment </w:t>
      </w:r>
      <w:del w:id="6" w:author="Author">
        <w:r w:rsidDel="006271B7">
          <w:delText xml:space="preserve">form </w:delText>
        </w:r>
      </w:del>
      <w:ins w:id="7" w:author="Author">
        <w:r w:rsidR="006271B7">
          <w:t xml:space="preserve">from </w:t>
        </w:r>
      </w:ins>
      <w:r>
        <w:t xml:space="preserve">a </w:t>
      </w:r>
      <w:ins w:id="8" w:author="Author">
        <w:r w:rsidR="006271B7">
          <w:t>non-vendor</w:t>
        </w:r>
      </w:ins>
      <w:del w:id="9" w:author="Author">
        <w:r w:rsidDel="006271B7">
          <w:delText>generic</w:delText>
        </w:r>
      </w:del>
      <w:r>
        <w:t xml:space="preserve"> perspective</w:t>
      </w:r>
      <w:ins w:id="10" w:author="Author">
        <w:r w:rsidR="006271B7">
          <w:t xml:space="preserve">, and then from </w:t>
        </w:r>
      </w:ins>
      <w:del w:id="11" w:author="Author">
        <w:r w:rsidDel="006271B7">
          <w:delText xml:space="preserve"> to </w:delText>
        </w:r>
      </w:del>
      <w:r>
        <w:t xml:space="preserve">a </w:t>
      </w:r>
      <w:proofErr w:type="spellStart"/>
      <w:r w:rsidR="005630D9">
        <w:t>Mulesoft</w:t>
      </w:r>
      <w:proofErr w:type="spellEnd"/>
      <w:del w:id="12" w:author="Author">
        <w:r w:rsidDel="006271B7">
          <w:delText xml:space="preserve"> </w:delText>
        </w:r>
      </w:del>
      <w:ins w:id="13" w:author="Author">
        <w:r w:rsidR="006271B7">
          <w:t>-</w:t>
        </w:r>
      </w:ins>
      <w:r>
        <w:t>specific perspective. The generic tools selected for discussion have a wide acceptance throughout the development com</w:t>
      </w:r>
      <w:ins w:id="14" w:author="Author">
        <w:r w:rsidR="006271B7">
          <w:t>mu</w:t>
        </w:r>
      </w:ins>
      <w:del w:id="15" w:author="Author">
        <w:r w:rsidR="00AF09BD" w:rsidDel="006271B7">
          <w:delText>MU</w:delText>
        </w:r>
      </w:del>
      <w:r w:rsidR="00AF09BD">
        <w:t>nit</w:t>
      </w:r>
      <w:r>
        <w:t>y</w:t>
      </w:r>
      <w:ins w:id="16" w:author="Author">
        <w:r w:rsidR="006271B7">
          <w:t xml:space="preserve">; in </w:t>
        </w:r>
        <w:proofErr w:type="gramStart"/>
        <w:r w:rsidR="006271B7">
          <w:t>addition</w:t>
        </w:r>
      </w:ins>
      <w:proofErr w:type="gramEnd"/>
      <w:del w:id="17" w:author="Author">
        <w:r w:rsidDel="006271B7">
          <w:delText xml:space="preserve"> plus</w:delText>
        </w:r>
      </w:del>
      <w:r>
        <w:t xml:space="preserve"> the </w:t>
      </w:r>
      <w:proofErr w:type="spellStart"/>
      <w:r w:rsidR="005630D9">
        <w:t>Mulesoft</w:t>
      </w:r>
      <w:proofErr w:type="spellEnd"/>
      <w:r>
        <w:t xml:space="preserve"> tools </w:t>
      </w:r>
      <w:del w:id="18" w:author="Author">
        <w:r w:rsidDel="006271B7">
          <w:delText xml:space="preserve">that </w:delText>
        </w:r>
      </w:del>
      <w:r>
        <w:t>are part of the</w:t>
      </w:r>
      <w:ins w:id="19" w:author="Author">
        <w:r w:rsidR="006271B7">
          <w:t>ir</w:t>
        </w:r>
      </w:ins>
      <w:del w:id="20" w:author="Author">
        <w:r w:rsidDel="006271B7">
          <w:delText xml:space="preserve"> </w:delText>
        </w:r>
        <w:r w:rsidR="005630D9" w:rsidDel="006271B7">
          <w:delText>Mulesoft</w:delText>
        </w:r>
      </w:del>
      <w:r>
        <w:t xml:space="preserve"> development philosophy.</w:t>
      </w:r>
    </w:p>
    <w:p w14:paraId="15D79261" w14:textId="6A73DBD6" w:rsidR="005630D9" w:rsidRDefault="005630D9" w:rsidP="0043041F">
      <w:pPr>
        <w:pStyle w:val="Heading1"/>
      </w:pPr>
      <w:r>
        <w:t>Tools for API Development</w:t>
      </w:r>
    </w:p>
    <w:p w14:paraId="5A750159" w14:textId="70BE3872" w:rsidR="005630D9" w:rsidRDefault="005630D9" w:rsidP="0043041F">
      <w:pPr>
        <w:pStyle w:val="BodyText"/>
      </w:pPr>
      <w:r>
        <w:t xml:space="preserve">For API development, commonly used </w:t>
      </w:r>
      <w:del w:id="21" w:author="Author">
        <w:r w:rsidDel="006271B7">
          <w:delText xml:space="preserve">development </w:delText>
        </w:r>
      </w:del>
      <w:r>
        <w:t>tools include the following:</w:t>
      </w:r>
    </w:p>
    <w:p w14:paraId="13AF9FB1" w14:textId="35A654B6" w:rsidR="005630D9" w:rsidRDefault="005630D9" w:rsidP="005630D9">
      <w:pPr>
        <w:pStyle w:val="BodyText"/>
        <w:numPr>
          <w:ilvl w:val="0"/>
          <w:numId w:val="48"/>
        </w:numPr>
      </w:pPr>
      <w:r>
        <w:t>An Integrated Development Environment (IDE), installed and configured on a developer</w:t>
      </w:r>
      <w:ins w:id="22" w:author="Author">
        <w:r w:rsidR="006271B7">
          <w:t>’s</w:t>
        </w:r>
      </w:ins>
      <w:r>
        <w:t xml:space="preserve"> workstation and used for designing, developing, unit testing, and publishing the APIs to </w:t>
      </w:r>
      <w:del w:id="23" w:author="Author">
        <w:r w:rsidDel="006271B7">
          <w:delText xml:space="preserve">a </w:delText>
        </w:r>
      </w:del>
      <w:r>
        <w:t xml:space="preserve">target Development and Integration environments. Widely used IDE tools include </w:t>
      </w:r>
      <w:del w:id="24" w:author="Author">
        <w:r w:rsidDel="006271B7">
          <w:delText xml:space="preserve">Mulesoft Anypoint Studio for Mulesoft development, </w:delText>
        </w:r>
      </w:del>
      <w:r w:rsidR="00BC5F46">
        <w:t xml:space="preserve">JetBrains IDEA or </w:t>
      </w:r>
      <w:r>
        <w:t xml:space="preserve">Eclipse for Java-based API development, </w:t>
      </w:r>
      <w:proofErr w:type="spellStart"/>
      <w:r>
        <w:t>Webstorm</w:t>
      </w:r>
      <w:proofErr w:type="spellEnd"/>
      <w:r>
        <w:t xml:space="preserve"> or Visual Studio Code for NodeJS API development, </w:t>
      </w:r>
      <w:del w:id="25" w:author="Author">
        <w:r w:rsidR="00BC5F46" w:rsidDel="006271B7">
          <w:delText xml:space="preserve">and </w:delText>
        </w:r>
      </w:del>
      <w:r>
        <w:t>Visual Studio .NET for Microsoft .NET Web APIs</w:t>
      </w:r>
      <w:ins w:id="26" w:author="Author">
        <w:r w:rsidR="006271B7">
          <w:t xml:space="preserve">, and </w:t>
        </w:r>
        <w:proofErr w:type="spellStart"/>
        <w:r w:rsidR="006271B7">
          <w:t>Mulesoft</w:t>
        </w:r>
        <w:proofErr w:type="spellEnd"/>
        <w:r w:rsidR="006271B7">
          <w:t xml:space="preserve"> </w:t>
        </w:r>
        <w:proofErr w:type="spellStart"/>
        <w:r w:rsidR="006271B7">
          <w:t>Anypoint</w:t>
        </w:r>
        <w:proofErr w:type="spellEnd"/>
        <w:r w:rsidR="006271B7">
          <w:t xml:space="preserve"> Studio for </w:t>
        </w:r>
        <w:proofErr w:type="spellStart"/>
        <w:r w:rsidR="006271B7">
          <w:t>Mulesoft</w:t>
        </w:r>
        <w:proofErr w:type="spellEnd"/>
        <w:r w:rsidR="006271B7">
          <w:t xml:space="preserve"> development</w:t>
        </w:r>
      </w:ins>
      <w:r w:rsidR="00BC5F46">
        <w:t>.</w:t>
      </w:r>
    </w:p>
    <w:p w14:paraId="1775258A" w14:textId="049D767D" w:rsidR="00BC5F46" w:rsidRDefault="00BC5F46" w:rsidP="005630D9">
      <w:pPr>
        <w:pStyle w:val="BodyText"/>
        <w:numPr>
          <w:ilvl w:val="0"/>
          <w:numId w:val="48"/>
        </w:numPr>
      </w:pPr>
      <w:r>
        <w:t xml:space="preserve">A source control and versioning platform used to check in the development artifacts, check out existing developed code, branch </w:t>
      </w:r>
      <w:del w:id="27" w:author="Author">
        <w:r w:rsidDel="006271B7">
          <w:delText xml:space="preserve">out </w:delText>
        </w:r>
      </w:del>
      <w:r>
        <w:t xml:space="preserve">development, and merge changes into existing </w:t>
      </w:r>
      <w:proofErr w:type="gramStart"/>
      <w:ins w:id="28" w:author="Author">
        <w:r w:rsidR="006271B7">
          <w:t>an</w:t>
        </w:r>
        <w:proofErr w:type="gramEnd"/>
        <w:r w:rsidR="006271B7">
          <w:t xml:space="preserve"> </w:t>
        </w:r>
      </w:ins>
      <w:r>
        <w:t>code base.  Widely used source control and versioning platforms are GitHub or Bitbucket (hosted cloud-based source control repositories), Git (on-premise source control), Subversion, or Microsoft Team Foundation Server.</w:t>
      </w:r>
    </w:p>
    <w:p w14:paraId="0383FF0C" w14:textId="00D4C36F" w:rsidR="00BC5F46" w:rsidRDefault="00BC5F46" w:rsidP="005630D9">
      <w:pPr>
        <w:pStyle w:val="BodyText"/>
        <w:numPr>
          <w:ilvl w:val="0"/>
          <w:numId w:val="48"/>
        </w:numPr>
      </w:pPr>
      <w:r>
        <w:t>Dependency management and versioning platform to manage in-house developed and third-party dependencies required for Java,</w:t>
      </w:r>
      <w:del w:id="29" w:author="Author">
        <w:r w:rsidDel="006271B7">
          <w:delText xml:space="preserve"> Mulesoft, </w:delText>
        </w:r>
      </w:del>
      <w:r>
        <w:t xml:space="preserve">.NET, </w:t>
      </w:r>
      <w:del w:id="30" w:author="Author">
        <w:r w:rsidDel="006271B7">
          <w:delText xml:space="preserve">and </w:delText>
        </w:r>
      </w:del>
      <w:r>
        <w:t>NodeJS API</w:t>
      </w:r>
      <w:ins w:id="31" w:author="Author">
        <w:r w:rsidR="006271B7">
          <w:t xml:space="preserve">, and </w:t>
        </w:r>
        <w:proofErr w:type="spellStart"/>
        <w:r w:rsidR="006271B7">
          <w:t>Mulesoft</w:t>
        </w:r>
      </w:ins>
      <w:proofErr w:type="spellEnd"/>
      <w:r>
        <w:t xml:space="preserve"> development.  Like with the source control and versioning platforms, </w:t>
      </w:r>
      <w:ins w:id="32" w:author="Author">
        <w:r w:rsidR="006271B7">
          <w:t>both</w:t>
        </w:r>
      </w:ins>
      <w:del w:id="33" w:author="Author">
        <w:r w:rsidDel="006271B7">
          <w:delText>there</w:delText>
        </w:r>
      </w:del>
      <w:r>
        <w:t xml:space="preserve"> </w:t>
      </w:r>
      <w:del w:id="34" w:author="Author">
        <w:r w:rsidDel="006271B7">
          <w:delText>are</w:delText>
        </w:r>
      </w:del>
      <w:r>
        <w:t xml:space="preserve"> hosted cloud solutions and on-premise platforms</w:t>
      </w:r>
      <w:ins w:id="35" w:author="Author">
        <w:r w:rsidR="006271B7">
          <w:t xml:space="preserve"> are available</w:t>
        </w:r>
      </w:ins>
      <w:r>
        <w:t xml:space="preserve">.  Commonly used dependency management platforms are </w:t>
      </w:r>
      <w:proofErr w:type="spellStart"/>
      <w:r>
        <w:t>JFrog</w:t>
      </w:r>
      <w:proofErr w:type="spellEnd"/>
      <w:r>
        <w:t xml:space="preserve"> Artifactory, Maven private and public repositories, and NuGet Package Management for Microsoft .NET development.</w:t>
      </w:r>
    </w:p>
    <w:p w14:paraId="6C0AD54B" w14:textId="1F103D1F" w:rsidR="00BC5F46" w:rsidRDefault="006271B7" w:rsidP="005630D9">
      <w:pPr>
        <w:pStyle w:val="BodyText"/>
        <w:numPr>
          <w:ilvl w:val="0"/>
          <w:numId w:val="48"/>
        </w:numPr>
      </w:pPr>
      <w:ins w:id="36" w:author="Author">
        <w:r>
          <w:t>O</w:t>
        </w:r>
      </w:ins>
      <w:del w:id="37" w:author="Author">
        <w:r w:rsidR="00BC5F46" w:rsidDel="006271B7">
          <w:delText>There are o</w:delText>
        </w:r>
      </w:del>
      <w:r w:rsidR="00BC5F46">
        <w:t xml:space="preserve">ther API development tools </w:t>
      </w:r>
      <w:del w:id="38" w:author="Author">
        <w:r w:rsidR="00BC5F46" w:rsidDel="006271B7">
          <w:delText xml:space="preserve">that </w:delText>
        </w:r>
        <w:r w:rsidR="00BC5F46" w:rsidDel="00A061CC">
          <w:delText xml:space="preserve">are </w:delText>
        </w:r>
      </w:del>
      <w:r w:rsidR="00BC5F46">
        <w:t>commonly used for peer code reviews</w:t>
      </w:r>
      <w:ins w:id="39" w:author="Author">
        <w:r w:rsidR="00A061CC">
          <w:t xml:space="preserve"> include</w:t>
        </w:r>
      </w:ins>
      <w:del w:id="40" w:author="Author">
        <w:r w:rsidR="00BC5F46" w:rsidDel="00A061CC">
          <w:delText>,</w:delText>
        </w:r>
      </w:del>
      <w:r w:rsidR="00BC5F46">
        <w:t xml:space="preserve"> defect management, work task organization</w:t>
      </w:r>
      <w:del w:id="41" w:author="Author">
        <w:r w:rsidR="00BC5F46" w:rsidDel="00A061CC">
          <w:delText>,</w:delText>
        </w:r>
      </w:del>
      <w:ins w:id="42" w:author="Author">
        <w:r w:rsidR="00A061CC">
          <w:t>, and more.</w:t>
        </w:r>
      </w:ins>
      <w:del w:id="43" w:author="Author">
        <w:r w:rsidR="00BC5F46" w:rsidDel="006271B7">
          <w:delText xml:space="preserve"> etc.  </w:delText>
        </w:r>
      </w:del>
    </w:p>
    <w:p w14:paraId="1C062B4C" w14:textId="498D18EB" w:rsidR="0043041F" w:rsidRDefault="00BC5F46" w:rsidP="0043041F">
      <w:pPr>
        <w:pStyle w:val="BodyText"/>
      </w:pPr>
      <w:del w:id="44" w:author="Author">
        <w:r w:rsidDel="00A061CC">
          <w:delText>Out of the wide range of the API development tools, the</w:delText>
        </w:r>
      </w:del>
      <w:ins w:id="45" w:author="Author">
        <w:r w:rsidR="00A061CC">
          <w:t>The</w:t>
        </w:r>
      </w:ins>
      <w:r>
        <w:t xml:space="preserve"> core development tools covered in this section include:</w:t>
      </w:r>
    </w:p>
    <w:p w14:paraId="33B7CC57" w14:textId="77777777" w:rsidR="0043041F" w:rsidDel="00E55AF6" w:rsidRDefault="0043041F" w:rsidP="0043041F">
      <w:pPr>
        <w:pStyle w:val="BodyText"/>
        <w:numPr>
          <w:ilvl w:val="0"/>
          <w:numId w:val="35"/>
        </w:numPr>
        <w:spacing w:before="0" w:after="0"/>
        <w:rPr>
          <w:del w:id="46" w:author="Author"/>
        </w:rPr>
      </w:pPr>
      <w:r>
        <w:t xml:space="preserve">Eclipse Integrated Development Environment </w:t>
      </w:r>
    </w:p>
    <w:p w14:paraId="2D26F541" w14:textId="3966E156" w:rsidR="0043041F" w:rsidRDefault="005630D9" w:rsidP="00E55AF6">
      <w:pPr>
        <w:pStyle w:val="BodyText"/>
        <w:numPr>
          <w:ilvl w:val="0"/>
          <w:numId w:val="35"/>
        </w:numPr>
        <w:spacing w:before="0" w:after="0"/>
      </w:pPr>
      <w:del w:id="47" w:author="Author">
        <w:r w:rsidDel="00E55AF6">
          <w:delText>Mulesoft</w:delText>
        </w:r>
        <w:r w:rsidR="0043041F" w:rsidDel="00E55AF6">
          <w:delText xml:space="preserve"> AnyPoint Studio version build on the Eclipse platform</w:delText>
        </w:r>
      </w:del>
    </w:p>
    <w:p w14:paraId="4A9B9BAD" w14:textId="77777777" w:rsidR="0043041F" w:rsidRDefault="0043041F" w:rsidP="0043041F">
      <w:pPr>
        <w:pStyle w:val="BodyText"/>
        <w:numPr>
          <w:ilvl w:val="0"/>
          <w:numId w:val="35"/>
        </w:numPr>
        <w:spacing w:before="0" w:after="0"/>
      </w:pPr>
      <w:r>
        <w:t xml:space="preserve">Maven </w:t>
      </w:r>
    </w:p>
    <w:p w14:paraId="4EB00640" w14:textId="22D61116" w:rsidR="0043041F" w:rsidRDefault="0043041F" w:rsidP="0043041F">
      <w:pPr>
        <w:pStyle w:val="BodyText"/>
        <w:numPr>
          <w:ilvl w:val="0"/>
          <w:numId w:val="35"/>
        </w:numPr>
        <w:spacing w:before="0" w:after="0"/>
        <w:rPr>
          <w:ins w:id="48" w:author="Author"/>
        </w:rPr>
      </w:pPr>
      <w:r>
        <w:t>Git and GitHub</w:t>
      </w:r>
    </w:p>
    <w:p w14:paraId="686DAF74" w14:textId="77777777" w:rsidR="00E55AF6" w:rsidRDefault="00E55AF6" w:rsidP="00E55AF6">
      <w:pPr>
        <w:pStyle w:val="BodyText"/>
        <w:numPr>
          <w:ilvl w:val="0"/>
          <w:numId w:val="35"/>
        </w:numPr>
        <w:spacing w:before="0" w:after="0"/>
        <w:rPr>
          <w:ins w:id="49" w:author="Author"/>
        </w:rPr>
      </w:pPr>
      <w:proofErr w:type="spellStart"/>
      <w:ins w:id="50" w:author="Author">
        <w:r>
          <w:t>Mulesoft</w:t>
        </w:r>
        <w:proofErr w:type="spellEnd"/>
        <w:r>
          <w:t xml:space="preserve"> </w:t>
        </w:r>
        <w:proofErr w:type="spellStart"/>
        <w:r>
          <w:t>AnyPoint</w:t>
        </w:r>
        <w:proofErr w:type="spellEnd"/>
        <w:r>
          <w:t xml:space="preserve"> Studio version build on the Eclipse platform</w:t>
        </w:r>
      </w:ins>
    </w:p>
    <w:p w14:paraId="095A4DF7" w14:textId="77777777" w:rsidR="00E55AF6" w:rsidRDefault="00E55AF6" w:rsidP="00E55AF6">
      <w:pPr>
        <w:pStyle w:val="BodyText"/>
        <w:spacing w:before="0" w:after="0"/>
        <w:ind w:left="720"/>
      </w:pPr>
    </w:p>
    <w:p w14:paraId="2C723F16" w14:textId="35EB066F" w:rsidR="00BC5F46" w:rsidRDefault="00BC5F46" w:rsidP="00BC5F46">
      <w:pPr>
        <w:pStyle w:val="BodyText"/>
        <w:spacing w:before="0" w:after="0"/>
      </w:pPr>
    </w:p>
    <w:p w14:paraId="1462A931" w14:textId="1BE4520A" w:rsidR="00BC5F46" w:rsidRPr="001C5532" w:rsidDel="00E55AF6" w:rsidRDefault="00BC5F46" w:rsidP="00BC5F46">
      <w:pPr>
        <w:pStyle w:val="BodyText"/>
        <w:spacing w:before="0" w:after="0"/>
        <w:rPr>
          <w:del w:id="51" w:author="Author"/>
        </w:rPr>
      </w:pPr>
      <w:del w:id="52" w:author="Author">
        <w:r w:rsidDel="00E55AF6">
          <w:delText>The above are mostly used for Java</w:delText>
        </w:r>
        <w:r w:rsidR="00AF09BD" w:rsidDel="00E55AF6">
          <w:delText xml:space="preserve"> and Mulesoft</w:delText>
        </w:r>
        <w:r w:rsidDel="00E55AF6">
          <w:delText xml:space="preserve"> API development</w:delText>
        </w:r>
        <w:r w:rsidR="00AF09BD" w:rsidDel="00E55AF6">
          <w:delText>, which is most relevant to what is being developed within the Veterans Affairs technology groups.</w:delText>
        </w:r>
        <w:r w:rsidDel="00E55AF6">
          <w:delText xml:space="preserve"> </w:delText>
        </w:r>
      </w:del>
    </w:p>
    <w:p w14:paraId="78945B0A" w14:textId="581B7122" w:rsidR="005630D9" w:rsidRPr="005630D9" w:rsidRDefault="0043041F" w:rsidP="005630D9">
      <w:pPr>
        <w:pStyle w:val="Heading1"/>
      </w:pPr>
      <w:r>
        <w:lastRenderedPageBreak/>
        <w:t>Generic Developer Setup</w:t>
      </w:r>
      <w:bookmarkEnd w:id="0"/>
      <w:bookmarkEnd w:id="1"/>
    </w:p>
    <w:p w14:paraId="7FBF4E95" w14:textId="77777777" w:rsidR="0043041F" w:rsidRDefault="0043041F" w:rsidP="0043041F">
      <w:pPr>
        <w:pStyle w:val="Heading2"/>
      </w:pPr>
      <w:bookmarkStart w:id="53" w:name="_Ref521077706"/>
      <w:bookmarkStart w:id="54" w:name="_Ref521077713"/>
      <w:bookmarkStart w:id="55" w:name="_Toc521343828"/>
      <w:r>
        <w:t>Maven</w:t>
      </w:r>
      <w:bookmarkEnd w:id="53"/>
      <w:bookmarkEnd w:id="54"/>
      <w:bookmarkEnd w:id="55"/>
    </w:p>
    <w:p w14:paraId="69369E44" w14:textId="77777777" w:rsidR="0043041F" w:rsidRDefault="0043041F" w:rsidP="0043041F">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6F628585" w14:textId="77777777" w:rsidR="0043041F" w:rsidRDefault="0043041F" w:rsidP="0043041F">
      <w:pPr>
        <w:pStyle w:val="BodyText"/>
        <w:spacing w:after="0"/>
      </w:pPr>
      <w:r>
        <w:t xml:space="preserve">The </w:t>
      </w:r>
      <w:r w:rsidRPr="00BE1C59">
        <w:rPr>
          <w:b/>
          <w:i/>
        </w:rPr>
        <w:t>Apache Maven Getting Started Guide</w:t>
      </w:r>
      <w:r w:rsidRPr="00BE1C59">
        <w:t xml:space="preserve"> </w:t>
      </w:r>
      <w:r>
        <w:t>web site is pointed to by this URL:</w:t>
      </w:r>
    </w:p>
    <w:p w14:paraId="31A931F5" w14:textId="77777777" w:rsidR="0043041F" w:rsidRDefault="006271B7" w:rsidP="0043041F">
      <w:pPr>
        <w:pStyle w:val="BodyText"/>
        <w:spacing w:before="0" w:after="0"/>
        <w:ind w:firstLine="720"/>
      </w:pPr>
      <w:hyperlink r:id="rId11" w:history="1">
        <w:r w:rsidR="0043041F" w:rsidRPr="00BE1C59">
          <w:rPr>
            <w:rStyle w:val="Hyperlink"/>
          </w:rPr>
          <w:t>http://maven.apache.org/guides/getting-started/</w:t>
        </w:r>
      </w:hyperlink>
    </w:p>
    <w:p w14:paraId="42EE5A8C" w14:textId="77777777" w:rsidR="0043041F" w:rsidRDefault="0043041F" w:rsidP="0043041F">
      <w:pPr>
        <w:pStyle w:val="BodyText"/>
        <w:spacing w:before="0"/>
      </w:pPr>
      <w:r>
        <w:t>This an informative source of all things Maven</w:t>
      </w:r>
    </w:p>
    <w:p w14:paraId="4D147ED5" w14:textId="77777777" w:rsidR="0043041F" w:rsidRDefault="0043041F" w:rsidP="0043041F">
      <w:pPr>
        <w:pStyle w:val="Heading3"/>
        <w:numPr>
          <w:ilvl w:val="2"/>
          <w:numId w:val="15"/>
        </w:numPr>
        <w:ind w:left="1080" w:hanging="1080"/>
      </w:pPr>
      <w:bookmarkStart w:id="56" w:name="_Toc521343829"/>
      <w:r>
        <w:t>What is Maven</w:t>
      </w:r>
      <w:bookmarkEnd w:id="56"/>
    </w:p>
    <w:p w14:paraId="26528048" w14:textId="77777777" w:rsidR="0043041F" w:rsidRDefault="0043041F" w:rsidP="0043041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t xml:space="preserve"> </w:t>
      </w:r>
    </w:p>
    <w:p w14:paraId="461007E6" w14:textId="77777777" w:rsidR="0043041F" w:rsidRDefault="0043041F" w:rsidP="0043041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00BCFCE" w14:textId="77777777" w:rsidR="0043041F" w:rsidRPr="007573D8" w:rsidRDefault="0043041F" w:rsidP="0043041F">
      <w:pPr>
        <w:pStyle w:val="BodyText"/>
        <w:rPr>
          <w:i/>
        </w:rPr>
      </w:pPr>
      <w:r w:rsidRPr="007573D8">
        <w:rPr>
          <w:i/>
        </w:rPr>
        <w:t xml:space="preserve">Maven is generally considered by many to be a build tool. Many people who come to Maven initially are familiar with Ant so it’s a natural </w:t>
      </w:r>
      <w:proofErr w:type="gramStart"/>
      <w:r w:rsidRPr="007573D8">
        <w:rPr>
          <w:i/>
        </w:rPr>
        <w:t>association</w:t>
      </w:r>
      <w:proofErr w:type="gramEnd"/>
      <w:r w:rsidRPr="007573D8">
        <w:rPr>
          <w:i/>
        </w:rPr>
        <w:t xml:space="preserve">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102FF618" w14:textId="77777777" w:rsidR="0043041F" w:rsidRPr="007573D8" w:rsidRDefault="0043041F" w:rsidP="0043041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1B00ABB2" w14:textId="77777777" w:rsidR="0043041F" w:rsidRDefault="0043041F" w:rsidP="0043041F">
      <w:pPr>
        <w:pStyle w:val="BodyText"/>
      </w:pPr>
      <w:r>
        <w:t>Summarizing the above excerpts, Maven is a build tool that emphasizes the concept of reusable patterns that direct developers toward a build philosophy that is consistent across all Maven projects. Where ANT was a free form XML based tools with some guidelines, there were no consistent implementation across projects. Maven, on the other hand is built on the premise that the build infrastructure “plumbing” and philosophies will be consistent across applications.</w:t>
      </w:r>
    </w:p>
    <w:p w14:paraId="03C78F41" w14:textId="77777777" w:rsidR="0043041F" w:rsidRPr="00E738E8" w:rsidRDefault="0043041F" w:rsidP="0043041F">
      <w:pPr>
        <w:pStyle w:val="Heading3"/>
        <w:numPr>
          <w:ilvl w:val="2"/>
          <w:numId w:val="15"/>
        </w:numPr>
        <w:ind w:left="1080" w:hanging="1080"/>
      </w:pPr>
      <w:bookmarkStart w:id="57" w:name="_Toc521343830"/>
      <w:r w:rsidRPr="00E738E8">
        <w:t>Very High-Level Maven Overview</w:t>
      </w:r>
      <w:bookmarkEnd w:id="57"/>
    </w:p>
    <w:p w14:paraId="19CF5DF3" w14:textId="77777777" w:rsidR="0043041F" w:rsidRDefault="0043041F" w:rsidP="0043041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 The artifacts that will be discussed briefly are:</w:t>
      </w:r>
    </w:p>
    <w:p w14:paraId="4353E2A2" w14:textId="77777777" w:rsidR="0043041F" w:rsidRDefault="0043041F" w:rsidP="0043041F">
      <w:pPr>
        <w:pStyle w:val="BodyText"/>
        <w:numPr>
          <w:ilvl w:val="0"/>
          <w:numId w:val="18"/>
        </w:numPr>
        <w:spacing w:before="0" w:after="0"/>
      </w:pPr>
      <w:r>
        <w:t>.m2 Repository directory</w:t>
      </w:r>
    </w:p>
    <w:p w14:paraId="042A32E7" w14:textId="77777777" w:rsidR="0043041F" w:rsidRDefault="0043041F" w:rsidP="0043041F">
      <w:pPr>
        <w:pStyle w:val="BodyText"/>
        <w:numPr>
          <w:ilvl w:val="0"/>
          <w:numId w:val="18"/>
        </w:numPr>
        <w:spacing w:before="0" w:after="0"/>
      </w:pPr>
      <w:r>
        <w:t>Pom.xml</w:t>
      </w:r>
    </w:p>
    <w:p w14:paraId="61EF776C" w14:textId="77777777" w:rsidR="0043041F" w:rsidRDefault="0043041F" w:rsidP="0043041F">
      <w:pPr>
        <w:pStyle w:val="BodyText"/>
        <w:numPr>
          <w:ilvl w:val="0"/>
          <w:numId w:val="18"/>
        </w:numPr>
        <w:spacing w:before="0" w:after="0"/>
      </w:pPr>
      <w:r>
        <w:t>Settings.xml</w:t>
      </w:r>
    </w:p>
    <w:p w14:paraId="3AC54A38" w14:textId="77777777" w:rsidR="0043041F" w:rsidRDefault="0043041F" w:rsidP="0043041F">
      <w:pPr>
        <w:pStyle w:val="BodyText"/>
        <w:numPr>
          <w:ilvl w:val="0"/>
          <w:numId w:val="18"/>
        </w:numPr>
        <w:spacing w:before="0" w:after="0"/>
      </w:pPr>
      <w:r>
        <w:t xml:space="preserve">Maven </w:t>
      </w:r>
      <w:r w:rsidRPr="00AB327D">
        <w:t>Archetypes</w:t>
      </w:r>
    </w:p>
    <w:p w14:paraId="3DBD13F8" w14:textId="77777777" w:rsidR="0043041F" w:rsidRDefault="0043041F" w:rsidP="0043041F">
      <w:pPr>
        <w:pStyle w:val="BodyText"/>
      </w:pPr>
      <w:r>
        <w:lastRenderedPageBreak/>
        <w:t xml:space="preserve">Again, for a full understanding of the Maven product refer to the </w:t>
      </w:r>
      <w:r w:rsidRPr="00BE1C59">
        <w:rPr>
          <w:b/>
          <w:i/>
        </w:rPr>
        <w:t>Apache Maven Getting Started Guide</w:t>
      </w:r>
      <w:r w:rsidRPr="00BE1C59">
        <w:t xml:space="preserve"> </w:t>
      </w:r>
      <w:r>
        <w:t>web site</w:t>
      </w:r>
    </w:p>
    <w:p w14:paraId="19B3F1D4" w14:textId="035787FC" w:rsidR="0043041F" w:rsidRPr="00E738E8" w:rsidRDefault="0043041F" w:rsidP="0043041F">
      <w:pPr>
        <w:pStyle w:val="Heading4"/>
      </w:pPr>
      <w:r w:rsidRPr="00E738E8">
        <w:t>.m2 Repository Directory</w:t>
      </w:r>
    </w:p>
    <w:p w14:paraId="2751189A" w14:textId="77777777" w:rsidR="0043041F" w:rsidRDefault="0043041F" w:rsidP="0043041F">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proofErr w:type="spellStart"/>
      <w:r w:rsidRPr="00AA0716">
        <w:rPr>
          <w:b/>
          <w:i/>
        </w:rPr>
        <w:t>mvn</w:t>
      </w:r>
      <w:proofErr w:type="spellEnd"/>
      <w:r w:rsidRPr="00AA0716">
        <w:rPr>
          <w:b/>
          <w:i/>
        </w:rPr>
        <w:t xml:space="preserve"> clean install</w:t>
      </w:r>
    </w:p>
    <w:p w14:paraId="6D298377" w14:textId="77777777" w:rsidR="0043041F" w:rsidRDefault="0043041F" w:rsidP="0043041F">
      <w:r>
        <w:t>command line interface command is executed</w:t>
      </w:r>
    </w:p>
    <w:p w14:paraId="6CA55CEC" w14:textId="77777777" w:rsidR="0043041F" w:rsidRDefault="0043041F" w:rsidP="0043041F">
      <w:r>
        <w:t>The contents of .m2 are directory are:</w:t>
      </w:r>
    </w:p>
    <w:p w14:paraId="1EEAAAC5" w14:textId="77777777" w:rsidR="0043041F" w:rsidRDefault="0043041F" w:rsidP="0043041F">
      <w:pPr>
        <w:pStyle w:val="ListParagraph"/>
        <w:numPr>
          <w:ilvl w:val="0"/>
          <w:numId w:val="22"/>
        </w:numPr>
      </w:pPr>
      <w:r>
        <w:t xml:space="preserve">A </w:t>
      </w:r>
      <w:r w:rsidRPr="00206BCF">
        <w:rPr>
          <w:b/>
          <w:i/>
        </w:rPr>
        <w:t>settings.xml</w:t>
      </w:r>
      <w:r>
        <w:t xml:space="preserve"> file that contains global settings for all Maven executions.</w:t>
      </w:r>
    </w:p>
    <w:p w14:paraId="2BA603BC" w14:textId="77777777" w:rsidR="0043041F" w:rsidRDefault="0043041F" w:rsidP="0043041F">
      <w:pPr>
        <w:pStyle w:val="ListParagraph"/>
        <w:numPr>
          <w:ilvl w:val="0"/>
          <w:numId w:val="22"/>
        </w:numPr>
      </w:pPr>
      <w:r>
        <w:t xml:space="preserve">A folder called </w:t>
      </w:r>
      <w:r w:rsidRPr="00206BCF">
        <w:rPr>
          <w:b/>
          <w:i/>
        </w:rPr>
        <w:t>repository</w:t>
      </w:r>
      <w:r>
        <w:t xml:space="preserve"> that holds all the local copies of various maven artifacts, either caches of artifacts pulled down from remote repositories, such as Maven Central, or artifacts built by a developer’s local maven builds. </w:t>
      </w:r>
    </w:p>
    <w:p w14:paraId="1AEA17AB" w14:textId="77777777" w:rsidR="0043041F" w:rsidRDefault="0043041F" w:rsidP="0043041F">
      <w:r>
        <w:t>The .m2 directory</w:t>
      </w:r>
      <w:r w:rsidRPr="001D1744">
        <w:t xml:space="preserve"> is typically located at </w:t>
      </w:r>
      <w:r w:rsidRPr="00BE2B6F">
        <w:rPr>
          <w:i/>
        </w:rPr>
        <w:t>USER_HOME</w:t>
      </w:r>
      <w:r w:rsidRPr="001D1744">
        <w:t>/.m2</w:t>
      </w:r>
    </w:p>
    <w:p w14:paraId="219AC2D4" w14:textId="18E0DFB7" w:rsidR="0043041F" w:rsidRDefault="0043041F" w:rsidP="0043041F">
      <w:pPr>
        <w:pStyle w:val="Heading4"/>
      </w:pPr>
      <w:r w:rsidRPr="00E738E8">
        <w:t>Pom.xml</w:t>
      </w:r>
    </w:p>
    <w:p w14:paraId="49311256" w14:textId="77777777" w:rsidR="0043041F" w:rsidRDefault="0043041F" w:rsidP="0043041F">
      <w:r>
        <w:t xml:space="preserve">The </w:t>
      </w:r>
      <w:r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t>a</w:t>
      </w:r>
      <w:r w:rsidRPr="00042AE7">
        <w:t xml:space="preserve"> project and is essentially one-stop-shopping for finding anything related to </w:t>
      </w:r>
      <w:r>
        <w:t>the</w:t>
      </w:r>
      <w:r w:rsidRPr="00042AE7">
        <w:t xml:space="preserve"> project.</w:t>
      </w:r>
    </w:p>
    <w:p w14:paraId="7A99467B" w14:textId="77777777" w:rsidR="0043041F" w:rsidRPr="00992452" w:rsidRDefault="0043041F" w:rsidP="0043041F">
      <w:pPr>
        <w:pStyle w:val="Heading5"/>
        <w:numPr>
          <w:ilvl w:val="4"/>
          <w:numId w:val="47"/>
        </w:numPr>
        <w:ind w:left="810"/>
      </w:pPr>
      <w:bookmarkStart w:id="58" w:name="_Toc521343833"/>
      <w:r w:rsidRPr="00992452">
        <w:t>Dependency Resolution</w:t>
      </w:r>
      <w:bookmarkEnd w:id="58"/>
    </w:p>
    <w:p w14:paraId="6531C355" w14:textId="77777777" w:rsidR="0043041F" w:rsidRDefault="0043041F" w:rsidP="0043041F">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411F8E63" w14:textId="77777777" w:rsidR="0043041F" w:rsidRDefault="0043041F" w:rsidP="0043041F">
      <w:r>
        <w:t xml:space="preserve">By </w:t>
      </w:r>
      <w:r w:rsidRPr="00992452">
        <w:t>default, pom.xml</w:t>
      </w:r>
      <w:r>
        <w:t xml:space="preserve"> is at root path of the project but can be overridden by the Maven command line -f flag (</w:t>
      </w:r>
      <w:proofErr w:type="spellStart"/>
      <w:r>
        <w:t>mvn</w:t>
      </w:r>
      <w:proofErr w:type="spellEnd"/>
      <w:r>
        <w:t xml:space="preserve"> … -f file&lt;</w:t>
      </w:r>
      <w:proofErr w:type="spellStart"/>
      <w:r>
        <w:t>arg</w:t>
      </w:r>
      <w:proofErr w:type="spellEnd"/>
      <w:r>
        <w:t>&gt;).</w:t>
      </w:r>
    </w:p>
    <w:p w14:paraId="72A64520" w14:textId="77777777" w:rsidR="0043041F" w:rsidRDefault="0043041F" w:rsidP="0043041F">
      <w:pPr>
        <w:pStyle w:val="BodyText"/>
        <w:spacing w:after="0"/>
      </w:pPr>
      <w:r>
        <w:t xml:space="preserve">A detailed description of the pom.xml is pointed to by this URL: </w:t>
      </w:r>
    </w:p>
    <w:p w14:paraId="6FB6E2AB" w14:textId="77777777" w:rsidR="0043041F" w:rsidRDefault="006271B7" w:rsidP="0043041F">
      <w:hyperlink r:id="rId12" w:history="1">
        <w:r w:rsidR="0043041F" w:rsidRPr="00B35FCC">
          <w:rPr>
            <w:rStyle w:val="Hyperlink"/>
          </w:rPr>
          <w:t>http://maven.apache.org/pom.html</w:t>
        </w:r>
      </w:hyperlink>
    </w:p>
    <w:p w14:paraId="5622B8AD" w14:textId="77777777" w:rsidR="0043041F" w:rsidRDefault="0043041F" w:rsidP="0043041F">
      <w:r>
        <w:t>The following figure diagram shows the elements defined in a pom.xml</w:t>
      </w:r>
    </w:p>
    <w:p w14:paraId="0D1396BF" w14:textId="77777777" w:rsidR="0043041F" w:rsidRDefault="0043041F" w:rsidP="0043041F">
      <w:pPr>
        <w:pStyle w:val="Caption"/>
        <w:rPr>
          <w:rFonts w:eastAsia="ヒラギノ角ゴ Pro W3"/>
          <w:noProof/>
          <w:color w:val="000000"/>
        </w:rPr>
      </w:pPr>
      <w:bookmarkStart w:id="59" w:name="_Toc52134385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pom.xml</w:t>
      </w:r>
      <w:bookmarkEnd w:id="59"/>
    </w:p>
    <w:p w14:paraId="438AE55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sz w:val="20"/>
          <w:szCs w:val="20"/>
          <w:highlight w:val="white"/>
        </w:rPr>
        <w:t>&lt;?xml version="1.0" encoding="UTF-8"?&gt;</w:t>
      </w:r>
    </w:p>
    <w:p w14:paraId="428C3CA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project </w:t>
      </w:r>
      <w:proofErr w:type="spellStart"/>
      <w:r w:rsidRPr="00BC2D7F">
        <w:rPr>
          <w:rFonts w:asciiTheme="minorHAnsi" w:hAnsiTheme="minorHAnsi"/>
          <w:sz w:val="20"/>
          <w:szCs w:val="20"/>
          <w:highlight w:val="white"/>
        </w:rPr>
        <w:t>xmlns</w:t>
      </w:r>
      <w:proofErr w:type="spellEnd"/>
      <w:r w:rsidRPr="00BC2D7F">
        <w:rPr>
          <w:rFonts w:asciiTheme="minorHAnsi" w:hAnsiTheme="minorHAnsi"/>
          <w:sz w:val="20"/>
          <w:szCs w:val="20"/>
          <w:highlight w:val="white"/>
        </w:rPr>
        <w:t>="http://maven.apache.org/POM/4.0.0"</w:t>
      </w:r>
    </w:p>
    <w:p w14:paraId="18FF9F8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r w:rsidRPr="00BC2D7F">
        <w:rPr>
          <w:rFonts w:asciiTheme="minorHAnsi" w:hAnsiTheme="minorHAnsi"/>
          <w:sz w:val="20"/>
          <w:szCs w:val="20"/>
          <w:highlight w:val="white"/>
        </w:rPr>
        <w:t>xmlns:xsi</w:t>
      </w:r>
      <w:proofErr w:type="spellEnd"/>
      <w:r w:rsidRPr="00BC2D7F">
        <w:rPr>
          <w:rFonts w:asciiTheme="minorHAnsi" w:hAnsiTheme="minorHAnsi"/>
          <w:sz w:val="20"/>
          <w:szCs w:val="20"/>
          <w:highlight w:val="white"/>
        </w:rPr>
        <w:t>="http://www.w3.org/2001/XMLSchema-instance"</w:t>
      </w:r>
    </w:p>
    <w:p w14:paraId="21987F4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r w:rsidRPr="00BC2D7F">
        <w:rPr>
          <w:rFonts w:asciiTheme="minorHAnsi" w:hAnsiTheme="minorHAnsi"/>
          <w:sz w:val="20"/>
          <w:szCs w:val="20"/>
          <w:highlight w:val="white"/>
        </w:rPr>
        <w:t>xsi:schemaLocation</w:t>
      </w:r>
      <w:proofErr w:type="spellEnd"/>
      <w:r w:rsidRPr="00BC2D7F">
        <w:rPr>
          <w:rFonts w:asciiTheme="minorHAnsi" w:hAnsiTheme="minorHAnsi"/>
          <w:sz w:val="20"/>
          <w:szCs w:val="20"/>
          <w:highlight w:val="white"/>
        </w:rPr>
        <w:t>="http://maven.apache.org/POM/4.0.0</w:t>
      </w:r>
    </w:p>
    <w:p w14:paraId="725769D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http://maven.apache.org/xsd/maven-4.0.0.xsd"</w:t>
      </w:r>
      <w:r w:rsidRPr="00BC2D7F">
        <w:rPr>
          <w:rFonts w:asciiTheme="minorHAnsi" w:hAnsiTheme="minorHAnsi"/>
          <w:color w:val="0000FF"/>
          <w:sz w:val="20"/>
          <w:szCs w:val="20"/>
          <w:highlight w:val="white"/>
        </w:rPr>
        <w:t>&gt;</w:t>
      </w:r>
    </w:p>
    <w:p w14:paraId="1E84F71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4.0.0</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p>
    <w:p w14:paraId="6E06E81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01CA6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The Basics </w:t>
      </w:r>
      <w:r w:rsidRPr="00BC2D7F">
        <w:rPr>
          <w:rFonts w:asciiTheme="minorHAnsi" w:hAnsiTheme="minorHAnsi"/>
          <w:color w:val="0000FF"/>
          <w:sz w:val="20"/>
          <w:szCs w:val="20"/>
          <w:highlight w:val="white"/>
        </w:rPr>
        <w:t>--&gt;</w:t>
      </w:r>
    </w:p>
    <w:p w14:paraId="51BF104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p>
    <w:p w14:paraId="29DFA65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p>
    <w:p w14:paraId="03FC525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p>
    <w:p w14:paraId="01EE75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p>
    <w:p w14:paraId="3413BA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p>
    <w:p w14:paraId="73F946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p>
    <w:p w14:paraId="3D2548E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p>
    <w:p w14:paraId="5A6A9C7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lastRenderedPageBreak/>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p>
    <w:p w14:paraId="47012CD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p>
    <w:p w14:paraId="1322030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DA217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Build Settings </w:t>
      </w:r>
      <w:r w:rsidRPr="00BC2D7F">
        <w:rPr>
          <w:rFonts w:asciiTheme="minorHAnsi" w:hAnsiTheme="minorHAnsi"/>
          <w:color w:val="0000FF"/>
          <w:sz w:val="20"/>
          <w:szCs w:val="20"/>
          <w:highlight w:val="white"/>
        </w:rPr>
        <w:t>--&gt;</w:t>
      </w:r>
    </w:p>
    <w:p w14:paraId="3D42C5D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p>
    <w:p w14:paraId="45ACD3B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p>
    <w:p w14:paraId="12433B6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384A6DB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More Project Information </w:t>
      </w:r>
      <w:r w:rsidRPr="00BC2D7F">
        <w:rPr>
          <w:rFonts w:asciiTheme="minorHAnsi" w:hAnsiTheme="minorHAnsi"/>
          <w:color w:val="0000FF"/>
          <w:sz w:val="20"/>
          <w:szCs w:val="20"/>
          <w:highlight w:val="white"/>
        </w:rPr>
        <w:t>--&gt;</w:t>
      </w:r>
    </w:p>
    <w:p w14:paraId="1A5F6E5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p>
    <w:p w14:paraId="5A18617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p>
    <w:p w14:paraId="7460AB2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p>
    <w:p w14:paraId="3B92366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p>
    <w:p w14:paraId="733EF63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p>
    <w:p w14:paraId="5177CD0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p>
    <w:p w14:paraId="7C008E7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p>
    <w:p w14:paraId="3C66ECD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p>
    <w:p w14:paraId="539893C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F6AF2F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Environment Settings </w:t>
      </w:r>
      <w:r w:rsidRPr="00BC2D7F">
        <w:rPr>
          <w:rFonts w:asciiTheme="minorHAnsi" w:hAnsiTheme="minorHAnsi"/>
          <w:color w:val="0000FF"/>
          <w:sz w:val="20"/>
          <w:szCs w:val="20"/>
          <w:highlight w:val="white"/>
        </w:rPr>
        <w:t>--&gt;</w:t>
      </w:r>
    </w:p>
    <w:p w14:paraId="64F6EEB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p>
    <w:p w14:paraId="703133F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p>
    <w:p w14:paraId="2AA3F8E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p>
    <w:p w14:paraId="6F9186B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p>
    <w:p w14:paraId="3CEA2CE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p>
    <w:p w14:paraId="7EC8FDF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p>
    <w:p w14:paraId="7FC3F67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p>
    <w:p w14:paraId="1BD26E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p>
    <w:p w14:paraId="72DB4F7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p>
    <w:p w14:paraId="628411AB" w14:textId="77777777" w:rsidR="0043041F" w:rsidRPr="00BC2D7F" w:rsidRDefault="0043041F" w:rsidP="0043041F">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0"/>
        </w:rPr>
      </w:pPr>
      <w:r w:rsidRPr="00BC2D7F">
        <w:rPr>
          <w:rFonts w:asciiTheme="minorHAnsi" w:hAnsiTheme="minorHAnsi" w:cs="Consolas"/>
          <w:color w:val="0000FF"/>
          <w:sz w:val="20"/>
          <w:highlight w:val="white"/>
        </w:rPr>
        <w:t>&lt;/</w:t>
      </w:r>
      <w:r w:rsidRPr="00BC2D7F">
        <w:rPr>
          <w:rFonts w:asciiTheme="minorHAnsi" w:hAnsiTheme="minorHAnsi" w:cs="Consolas"/>
          <w:color w:val="800000"/>
          <w:sz w:val="20"/>
          <w:highlight w:val="white"/>
        </w:rPr>
        <w:t>project</w:t>
      </w:r>
      <w:r w:rsidRPr="00BC2D7F">
        <w:rPr>
          <w:rFonts w:asciiTheme="minorHAnsi" w:hAnsiTheme="minorHAnsi" w:cs="Consolas"/>
          <w:color w:val="0000FF"/>
          <w:sz w:val="20"/>
          <w:highlight w:val="white"/>
        </w:rPr>
        <w:t>&gt;</w:t>
      </w:r>
    </w:p>
    <w:p w14:paraId="7FA6C920" w14:textId="5B3DA339" w:rsidR="0043041F" w:rsidRPr="00E738E8" w:rsidRDefault="0043041F" w:rsidP="0043041F">
      <w:pPr>
        <w:pStyle w:val="Heading4"/>
      </w:pPr>
      <w:bookmarkStart w:id="60" w:name="_Toc521343834"/>
      <w:r w:rsidRPr="00D37882">
        <w:t>Settings.xml</w:t>
      </w:r>
      <w:bookmarkEnd w:id="60"/>
    </w:p>
    <w:p w14:paraId="3C7EC211" w14:textId="77777777" w:rsidR="0043041F" w:rsidRPr="00F12910" w:rsidRDefault="0043041F" w:rsidP="0043041F">
      <w:r w:rsidRPr="00F12910">
        <w:t>The settings element in the settings.xml file contains elements used to define values which configure Maven execution in various ways, like the pom.xml, but should not be bundled to any specific project (i.e. it is Maven specific).</w:t>
      </w:r>
    </w:p>
    <w:p w14:paraId="65E7E050" w14:textId="77777777" w:rsidR="0043041F" w:rsidRPr="00F12910" w:rsidRDefault="0043041F" w:rsidP="0043041F">
      <w:r w:rsidRPr="00F12910">
        <w:t>The settings.xml can be specified at two levels:</w:t>
      </w:r>
    </w:p>
    <w:p w14:paraId="0B954A9C" w14:textId="77777777" w:rsidR="0043041F" w:rsidRPr="00F12910" w:rsidRDefault="0043041F" w:rsidP="0043041F">
      <w:pPr>
        <w:pStyle w:val="ListParagraph"/>
        <w:numPr>
          <w:ilvl w:val="0"/>
          <w:numId w:val="19"/>
        </w:numPr>
      </w:pPr>
      <w:r w:rsidRPr="00F12910">
        <w:t>User Level. This settings.xml file provides configuration for a single user</w:t>
      </w:r>
    </w:p>
    <w:p w14:paraId="795C0B93" w14:textId="77777777" w:rsidR="0043041F" w:rsidRPr="00F12910" w:rsidRDefault="0043041F" w:rsidP="0043041F">
      <w:pPr>
        <w:pStyle w:val="ListParagraph"/>
        <w:numPr>
          <w:ilvl w:val="1"/>
          <w:numId w:val="20"/>
        </w:numPr>
      </w:pPr>
      <w:r w:rsidRPr="00F12910">
        <w:t xml:space="preserve">It is typically located at normally provided in </w:t>
      </w:r>
      <w:r w:rsidRPr="00F12910">
        <w:rPr>
          <w:i/>
        </w:rPr>
        <w:t>USER_HOME</w:t>
      </w:r>
      <w:r w:rsidRPr="00F12910">
        <w:t>/.m2/settings.xml.</w:t>
      </w:r>
    </w:p>
    <w:p w14:paraId="5B34FC7D" w14:textId="77777777" w:rsidR="0043041F" w:rsidRPr="00F12910" w:rsidRDefault="0043041F" w:rsidP="0043041F">
      <w:pPr>
        <w:pStyle w:val="ListParagraph"/>
        <w:numPr>
          <w:ilvl w:val="0"/>
          <w:numId w:val="19"/>
        </w:numPr>
      </w:pPr>
      <w:r w:rsidRPr="00F12910">
        <w:t>Global Level. This settings.xml file provides configuration for all Maven users</w:t>
      </w:r>
    </w:p>
    <w:p w14:paraId="1AC72B71" w14:textId="77777777" w:rsidR="0043041F" w:rsidRPr="00F12910" w:rsidRDefault="0043041F" w:rsidP="0043041F">
      <w:pPr>
        <w:pStyle w:val="ListParagraph"/>
        <w:numPr>
          <w:ilvl w:val="1"/>
          <w:numId w:val="21"/>
        </w:numPr>
      </w:pPr>
      <w:r w:rsidRPr="00F12910">
        <w:t>All users on a server using the same version of Maven</w:t>
      </w:r>
    </w:p>
    <w:p w14:paraId="65DA5455" w14:textId="77777777" w:rsidR="0043041F" w:rsidRPr="00F12910" w:rsidRDefault="0043041F" w:rsidP="0043041F">
      <w:pPr>
        <w:pStyle w:val="ListParagraph"/>
        <w:numPr>
          <w:ilvl w:val="1"/>
          <w:numId w:val="21"/>
        </w:numPr>
      </w:pPr>
      <w:r w:rsidRPr="00F12910">
        <w:t>It is located at</w:t>
      </w:r>
      <w:r w:rsidRPr="00F12910">
        <w:rPr>
          <w:i/>
        </w:rPr>
        <w:t xml:space="preserve"> "MVN_HOME</w:t>
      </w:r>
      <w:r w:rsidRPr="00F12910">
        <w:t>/conf/settings.xml.</w:t>
      </w:r>
    </w:p>
    <w:p w14:paraId="03E22942" w14:textId="77777777" w:rsidR="0043041F" w:rsidRPr="00F12910" w:rsidRDefault="0043041F" w:rsidP="0043041F">
      <w:r w:rsidRPr="00F12910">
        <w:t>If both files exist, their contents are merged, with the user-level settings.xml being dominant.</w:t>
      </w:r>
    </w:p>
    <w:p w14:paraId="16557D6E" w14:textId="77777777" w:rsidR="0043041F" w:rsidRPr="00F12910" w:rsidRDefault="0043041F" w:rsidP="0043041F">
      <w:pPr>
        <w:pStyle w:val="BodyText"/>
        <w:spacing w:after="0"/>
        <w:rPr>
          <w:szCs w:val="24"/>
        </w:rPr>
      </w:pPr>
      <w:r w:rsidRPr="00F12910">
        <w:rPr>
          <w:szCs w:val="24"/>
        </w:rPr>
        <w:t xml:space="preserve">A detailed description of the settings.xml is pointed to by this URL: </w:t>
      </w:r>
    </w:p>
    <w:p w14:paraId="68B99E21" w14:textId="77777777" w:rsidR="0043041F" w:rsidRPr="00F12910" w:rsidRDefault="006271B7" w:rsidP="0043041F">
      <w:pPr>
        <w:pStyle w:val="BodyText"/>
        <w:spacing w:before="0" w:after="0"/>
        <w:ind w:firstLine="720"/>
        <w:rPr>
          <w:szCs w:val="24"/>
        </w:rPr>
      </w:pPr>
      <w:hyperlink r:id="rId13" w:history="1">
        <w:r w:rsidR="0043041F" w:rsidRPr="00F12910">
          <w:rPr>
            <w:rStyle w:val="Hyperlink"/>
            <w:szCs w:val="24"/>
          </w:rPr>
          <w:t>https://maven.apache.org/ref/3.5.4/maven-settings/settings.html</w:t>
        </w:r>
      </w:hyperlink>
    </w:p>
    <w:p w14:paraId="33F44888" w14:textId="77777777" w:rsidR="0043041F" w:rsidRPr="00F12910" w:rsidRDefault="0043041F" w:rsidP="0043041F">
      <w:pPr>
        <w:pStyle w:val="BodyText"/>
        <w:spacing w:after="0"/>
        <w:rPr>
          <w:szCs w:val="24"/>
        </w:rPr>
      </w:pPr>
      <w:r w:rsidRPr="00F12910">
        <w:rPr>
          <w:szCs w:val="24"/>
        </w:rPr>
        <w:t>The following figure diagram shows the elements defined in a setings.xml. Lower level elements have been deleted for clarity.</w:t>
      </w:r>
    </w:p>
    <w:p w14:paraId="3D8F5C81" w14:textId="77777777" w:rsidR="0043041F" w:rsidRDefault="0043041F" w:rsidP="0043041F">
      <w:pPr>
        <w:pStyle w:val="Caption"/>
        <w:rPr>
          <w:rFonts w:eastAsia="ヒラギノ角ゴ Pro W3"/>
          <w:noProof/>
          <w:color w:val="000000"/>
        </w:rPr>
      </w:pPr>
      <w:bookmarkStart w:id="61" w:name="_Toc367789949"/>
      <w:bookmarkStart w:id="62" w:name="_Toc517969178"/>
      <w:bookmarkStart w:id="63" w:name="_Toc518055799"/>
      <w:bookmarkStart w:id="64" w:name="_Toc52134385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bookmarkEnd w:id="61"/>
      <w:bookmarkEnd w:id="62"/>
      <w:bookmarkEnd w:id="63"/>
      <w:r>
        <w:t>setings.xml</w:t>
      </w:r>
      <w:bookmarkEnd w:id="64"/>
    </w:p>
    <w:p w14:paraId="3FDC85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sz w:val="20"/>
          <w:szCs w:val="20"/>
          <w:highlight w:val="white"/>
        </w:rPr>
        <w:t>&lt;?xml version="1.0" encoding="UTF-8"?&gt;</w:t>
      </w:r>
    </w:p>
    <w:p w14:paraId="09EEC2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FF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settings</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w:t>
      </w:r>
      <w:r w:rsidRPr="00A86870">
        <w:rPr>
          <w:rFonts w:asciiTheme="minorHAnsi" w:hAnsiTheme="minorHAnsi"/>
          <w:color w:val="0000FF"/>
          <w:sz w:val="20"/>
          <w:szCs w:val="20"/>
          <w:highlight w:val="white"/>
        </w:rPr>
        <w:t>"</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xmlns:xsi</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http://www.w3.org/2001/XMLSchema-instance</w:t>
      </w:r>
      <w:r w:rsidRPr="00A86870">
        <w:rPr>
          <w:rFonts w:asciiTheme="minorHAnsi" w:hAnsiTheme="minorHAnsi"/>
          <w:color w:val="0000FF"/>
          <w:sz w:val="20"/>
          <w:szCs w:val="20"/>
          <w:highlight w:val="white"/>
        </w:rPr>
        <w:t>"</w:t>
      </w:r>
    </w:p>
    <w:p w14:paraId="279C319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color w:val="FF0000"/>
          <w:sz w:val="20"/>
          <w:szCs w:val="20"/>
          <w:highlight w:val="white"/>
        </w:rPr>
        <w:lastRenderedPageBreak/>
        <w:t xml:space="preserve">  </w:t>
      </w:r>
      <w:proofErr w:type="spellStart"/>
      <w:r w:rsidRPr="00A86870">
        <w:rPr>
          <w:rFonts w:asciiTheme="minorHAnsi" w:hAnsiTheme="minorHAnsi"/>
          <w:color w:val="FF0000"/>
          <w:sz w:val="20"/>
          <w:szCs w:val="20"/>
          <w:highlight w:val="white"/>
        </w:rPr>
        <w:t>xsi:schemaLocation</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 http://maven.apache.org/xsd/settings-1.1.0.xsd</w:t>
      </w:r>
      <w:r w:rsidRPr="00A86870">
        <w:rPr>
          <w:rFonts w:asciiTheme="minorHAnsi" w:hAnsiTheme="minorHAnsi"/>
          <w:color w:val="0000FF"/>
          <w:sz w:val="20"/>
          <w:szCs w:val="20"/>
          <w:highlight w:val="white"/>
        </w:rPr>
        <w:t>"&gt;</w:t>
      </w:r>
    </w:p>
    <w:p w14:paraId="2E26F6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27DB9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p>
    <w:p w14:paraId="2DE65B8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950F77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p>
    <w:p w14:paraId="32338D3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EBE4FB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p>
    <w:p w14:paraId="660561F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778D3BC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003BB1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0D15D59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19B0DEE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3162FC6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3D78C4A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5D1C3D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1F64B47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756C9C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62B0BE8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318AC3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338AFE0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763FABA7"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03A91B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098F1FA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52BE6D2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6E6EA4C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25B4027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5CF74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2B3958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3E7D356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6475F7C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1CAF4B7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0BEFA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038FFEE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46333471"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356FC04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1B30F70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id</w:t>
      </w:r>
      <w:r w:rsidRPr="00A86870">
        <w:rPr>
          <w:rFonts w:asciiTheme="minorHAnsi" w:hAnsiTheme="minorHAnsi"/>
          <w:color w:val="0000FF"/>
          <w:sz w:val="20"/>
          <w:szCs w:val="20"/>
          <w:highlight w:val="white"/>
        </w:rPr>
        <w:t>/&gt;</w:t>
      </w:r>
    </w:p>
    <w:p w14:paraId="4080C1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268EE0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524A156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7F2424D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28A692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194FAB3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20675D7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settings</w:t>
      </w:r>
      <w:r w:rsidRPr="00A86870">
        <w:rPr>
          <w:rFonts w:asciiTheme="minorHAnsi" w:hAnsiTheme="minorHAnsi"/>
          <w:color w:val="0000FF"/>
          <w:sz w:val="20"/>
          <w:szCs w:val="20"/>
          <w:highlight w:val="white"/>
        </w:rPr>
        <w:t>&gt;</w:t>
      </w:r>
    </w:p>
    <w:p w14:paraId="3878FF23" w14:textId="77777777" w:rsidR="0043041F" w:rsidRPr="004E02C6" w:rsidRDefault="0043041F" w:rsidP="0043041F"/>
    <w:p w14:paraId="14E0ACF2" w14:textId="00B81C84" w:rsidR="0043041F" w:rsidRPr="008822CF" w:rsidRDefault="0043041F" w:rsidP="0043041F">
      <w:pPr>
        <w:pStyle w:val="Heading4"/>
      </w:pPr>
      <w:r w:rsidRPr="008822CF">
        <w:t>Maven Archetypes</w:t>
      </w:r>
    </w:p>
    <w:p w14:paraId="0A57817B" w14:textId="77777777" w:rsidR="0043041F" w:rsidRPr="00CC0835" w:rsidRDefault="0043041F" w:rsidP="0043041F">
      <w:r w:rsidRPr="00CC0835">
        <w:t xml:space="preserve">A Maven Archetype is a Maven plugin that provides the facility the create a Maven Project Structure whose specifics are defined by the </w:t>
      </w:r>
      <w:r>
        <w:t>specific</w:t>
      </w:r>
      <w:r w:rsidRPr="00CC0835">
        <w:t xml:space="preserve"> archetype utilized. </w:t>
      </w:r>
    </w:p>
    <w:p w14:paraId="5A0EFCAF" w14:textId="77777777" w:rsidR="0043041F" w:rsidRDefault="0043041F" w:rsidP="0043041F">
      <w:pPr>
        <w:spacing w:before="120" w:after="120"/>
      </w:pPr>
      <w:r>
        <w:t xml:space="preserve">The archetype will create the project artifacts consisting of a </w:t>
      </w:r>
      <w:r w:rsidRPr="00A35063">
        <w:t>java application project</w:t>
      </w:r>
      <w:r>
        <w:t xml:space="preserve"> consisting of a standardized folder structure plus a pom.xml file.</w:t>
      </w:r>
    </w:p>
    <w:p w14:paraId="0C00BDD6" w14:textId="77777777" w:rsidR="0043041F" w:rsidRDefault="0043041F" w:rsidP="0043041F">
      <w:r>
        <w:lastRenderedPageBreak/>
        <w:t>To initiate the archetype process, execute the following Maven command line:</w:t>
      </w:r>
    </w:p>
    <w:p w14:paraId="137F82AD" w14:textId="77777777" w:rsidR="0043041F" w:rsidRPr="001E4D66" w:rsidRDefault="0043041F" w:rsidP="0043041F">
      <w:pPr>
        <w:ind w:firstLine="720"/>
        <w:rPr>
          <w:b/>
          <w:i/>
        </w:rPr>
      </w:pPr>
      <w:proofErr w:type="spellStart"/>
      <w:r w:rsidRPr="001E4D66">
        <w:rPr>
          <w:b/>
          <w:i/>
        </w:rPr>
        <w:t>mvn</w:t>
      </w:r>
      <w:proofErr w:type="spellEnd"/>
      <w:r w:rsidRPr="001E4D66">
        <w:rPr>
          <w:b/>
          <w:i/>
        </w:rPr>
        <w:t xml:space="preserve"> </w:t>
      </w:r>
      <w:proofErr w:type="spellStart"/>
      <w:r w:rsidRPr="001E4D66">
        <w:rPr>
          <w:b/>
          <w:i/>
        </w:rPr>
        <w:t>archetype:generate</w:t>
      </w:r>
      <w:proofErr w:type="spellEnd"/>
    </w:p>
    <w:p w14:paraId="1DC4E8B6" w14:textId="77777777" w:rsidR="0043041F" w:rsidRDefault="0043041F" w:rsidP="0043041F">
      <w:r>
        <w:t xml:space="preserve">The </w:t>
      </w:r>
      <w:proofErr w:type="spellStart"/>
      <w:r w:rsidRPr="00720DA4">
        <w:rPr>
          <w:b/>
          <w:i/>
        </w:rPr>
        <w:t>mvn</w:t>
      </w:r>
      <w:proofErr w:type="spellEnd"/>
      <w:r>
        <w:t xml:space="preserve"> process will interactively prompt the user a number of </w:t>
      </w:r>
      <w:proofErr w:type="gramStart"/>
      <w:r>
        <w:t>question</w:t>
      </w:r>
      <w:proofErr w:type="gramEnd"/>
      <w:r>
        <w:t xml:space="preserve"> which will include for example the </w:t>
      </w:r>
      <w:r w:rsidRPr="00A35063">
        <w:t>required archetype</w:t>
      </w:r>
      <w:r>
        <w:t xml:space="preserve"> to use.</w:t>
      </w:r>
    </w:p>
    <w:p w14:paraId="26205AFF" w14:textId="77777777" w:rsidR="0043041F" w:rsidRDefault="0043041F" w:rsidP="0043041F">
      <w:pPr>
        <w:spacing w:before="120"/>
      </w:pPr>
      <w:r>
        <w:t>The following URL give a detail archetype introduction:</w:t>
      </w:r>
    </w:p>
    <w:p w14:paraId="424FAA0D" w14:textId="77777777" w:rsidR="0043041F" w:rsidRDefault="006271B7" w:rsidP="0043041F">
      <w:pPr>
        <w:ind w:firstLine="720"/>
      </w:pPr>
      <w:hyperlink r:id="rId14" w:history="1">
        <w:r w:rsidR="0043041F" w:rsidRPr="004D2401">
          <w:rPr>
            <w:rStyle w:val="Hyperlink"/>
          </w:rPr>
          <w:t>https://maven.apache.org/guides/mini/guide-creating-archetypes.html</w:t>
        </w:r>
      </w:hyperlink>
    </w:p>
    <w:p w14:paraId="053B7E28" w14:textId="77777777" w:rsidR="0043041F" w:rsidRDefault="0043041F" w:rsidP="0043041F">
      <w:proofErr w:type="gramStart"/>
      <w:r>
        <w:t>Additionally</w:t>
      </w:r>
      <w:proofErr w:type="gramEnd"/>
      <w:r>
        <w:t xml:space="preserve"> the following URL provides a good overview of the creation of the Q</w:t>
      </w:r>
      <w:r w:rsidRPr="002A34F2">
        <w:t>uick start</w:t>
      </w:r>
      <w:r>
        <w:t xml:space="preserve">  M</w:t>
      </w:r>
      <w:r w:rsidRPr="002A34F2">
        <w:t>aven-</w:t>
      </w:r>
      <w:r>
        <w:t>A</w:t>
      </w:r>
      <w:r w:rsidRPr="002A34F2">
        <w:t>rchetype</w:t>
      </w:r>
      <w:r>
        <w:t xml:space="preserve"> the will c</w:t>
      </w:r>
      <w:r w:rsidRPr="002A34F2">
        <w:t>reate a simple java application</w:t>
      </w:r>
      <w:r>
        <w:t xml:space="preserve"> Maven project structure including the prompted archetype question alluded to above:</w:t>
      </w:r>
      <w:r w:rsidRPr="002A34F2">
        <w:t xml:space="preserve"> -</w:t>
      </w:r>
    </w:p>
    <w:p w14:paraId="5663784E" w14:textId="77777777" w:rsidR="0043041F" w:rsidRDefault="006271B7" w:rsidP="0043041F">
      <w:pPr>
        <w:ind w:firstLine="720"/>
      </w:pPr>
      <w:hyperlink r:id="rId15" w:history="1">
        <w:r w:rsidR="0043041F" w:rsidRPr="00FE6450">
          <w:rPr>
            <w:rStyle w:val="Hyperlink"/>
          </w:rPr>
          <w:t>https://www.tutorialspoint.com/maven/maven_project_templates.htm</w:t>
        </w:r>
      </w:hyperlink>
    </w:p>
    <w:p w14:paraId="410B35E2" w14:textId="77777777" w:rsidR="0043041F" w:rsidRDefault="0043041F" w:rsidP="0043041F"/>
    <w:p w14:paraId="661EE801" w14:textId="77777777" w:rsidR="0043041F" w:rsidRDefault="0043041F" w:rsidP="0043041F"/>
    <w:p w14:paraId="4AB76473" w14:textId="77777777" w:rsidR="0043041F" w:rsidRDefault="0043041F" w:rsidP="0043041F">
      <w:pPr>
        <w:pStyle w:val="Heading2"/>
      </w:pPr>
      <w:bookmarkStart w:id="65" w:name="_Toc521343835"/>
      <w:bookmarkStart w:id="66" w:name="_Ref521492854"/>
      <w:bookmarkStart w:id="67" w:name="_Ref521492866"/>
      <w:r>
        <w:t>Eclipse Git Plugin (</w:t>
      </w:r>
      <w:proofErr w:type="spellStart"/>
      <w:r>
        <w:t>Egit</w:t>
      </w:r>
      <w:proofErr w:type="spellEnd"/>
      <w:r>
        <w:t>)</w:t>
      </w:r>
      <w:bookmarkEnd w:id="65"/>
      <w:bookmarkEnd w:id="66"/>
      <w:bookmarkEnd w:id="67"/>
    </w:p>
    <w:p w14:paraId="789573CE" w14:textId="77777777" w:rsidR="0043041F" w:rsidRPr="00857C91" w:rsidRDefault="0043041F" w:rsidP="0043041F">
      <w:pPr>
        <w:pStyle w:val="BodyText"/>
      </w:pPr>
      <w:r>
        <w:t xml:space="preserve">The </w:t>
      </w:r>
      <w:r w:rsidRPr="00991574">
        <w:t>Configuration Management</w:t>
      </w:r>
      <w:r>
        <w:t xml:space="preserve"> Playbook document contains an overview of the GitHub product so that detailing will not be repeated in this document. This section will focus on the Eclipse Git Plugin (</w:t>
      </w:r>
      <w:proofErr w:type="spellStart"/>
      <w:r>
        <w:t>EGit</w:t>
      </w:r>
      <w:proofErr w:type="spellEnd"/>
      <w:r>
        <w:t xml:space="preserve">) installation into Eclipse, although there is substantial Eclipse documentation that discusses all things </w:t>
      </w:r>
      <w:proofErr w:type="spellStart"/>
      <w:r>
        <w:t>EGit</w:t>
      </w:r>
      <w:proofErr w:type="spellEnd"/>
      <w:r>
        <w:t>. The appropriate documentation links are provided below.</w:t>
      </w:r>
    </w:p>
    <w:p w14:paraId="1888927C" w14:textId="77777777" w:rsidR="0043041F" w:rsidRDefault="0043041F" w:rsidP="0043041F">
      <w:pPr>
        <w:pStyle w:val="Heading3"/>
        <w:numPr>
          <w:ilvl w:val="2"/>
          <w:numId w:val="15"/>
        </w:numPr>
        <w:ind w:left="1080" w:hanging="1080"/>
      </w:pPr>
      <w:bookmarkStart w:id="68" w:name="_Toc521343836"/>
      <w:proofErr w:type="spellStart"/>
      <w:r>
        <w:t>E</w:t>
      </w:r>
      <w:r w:rsidRPr="00ED4C66">
        <w:t>Git</w:t>
      </w:r>
      <w:proofErr w:type="spellEnd"/>
      <w:r w:rsidRPr="00ED4C66">
        <w:t xml:space="preserve"> for Eclipse Users</w:t>
      </w:r>
      <w:r>
        <w:t xml:space="preserve"> Web Site</w:t>
      </w:r>
      <w:bookmarkEnd w:id="68"/>
    </w:p>
    <w:p w14:paraId="4A686135" w14:textId="77777777" w:rsidR="0043041F" w:rsidRDefault="0043041F" w:rsidP="0043041F">
      <w:pPr>
        <w:pStyle w:val="BodyText"/>
        <w:spacing w:after="0"/>
      </w:pPr>
      <w:r>
        <w:t xml:space="preserve">A developer </w:t>
      </w:r>
      <w:r w:rsidRPr="00ED4C66">
        <w:t xml:space="preserve">new to Git or distributed version control systems generally, might want to </w:t>
      </w:r>
      <w:r>
        <w:t>initially examine</w:t>
      </w:r>
      <w:r w:rsidRPr="00ED4C66">
        <w:t xml:space="preserve"> </w:t>
      </w:r>
      <w:r>
        <w:t xml:space="preserve">the </w:t>
      </w:r>
      <w:proofErr w:type="spellStart"/>
      <w:r w:rsidRPr="00807BF5">
        <w:rPr>
          <w:b/>
          <w:i/>
        </w:rPr>
        <w:t>EGit</w:t>
      </w:r>
      <w:proofErr w:type="spellEnd"/>
      <w:r w:rsidRPr="00ED4C66">
        <w:rPr>
          <w:b/>
          <w:i/>
        </w:rPr>
        <w:t xml:space="preserve"> for Eclipse Users</w:t>
      </w:r>
      <w:r w:rsidRPr="00ED4C66">
        <w:t xml:space="preserve"> </w:t>
      </w:r>
      <w:r>
        <w:t>web site. The site is pointed to by this URL:</w:t>
      </w:r>
      <w:r w:rsidRPr="00ED4C66">
        <w:t xml:space="preserve"> </w:t>
      </w:r>
    </w:p>
    <w:p w14:paraId="21661701" w14:textId="77777777" w:rsidR="0043041F" w:rsidRDefault="006271B7" w:rsidP="0043041F">
      <w:pPr>
        <w:pStyle w:val="BodyText"/>
        <w:spacing w:before="0"/>
        <w:ind w:firstLine="720"/>
      </w:pPr>
      <w:hyperlink r:id="rId16" w:history="1">
        <w:r w:rsidR="0043041F" w:rsidRPr="00FE5DBA">
          <w:rPr>
            <w:rStyle w:val="Hyperlink"/>
          </w:rPr>
          <w:t>http://wiki.eclipse.org/EGit/Git_For_Eclipse_Users</w:t>
        </w:r>
      </w:hyperlink>
    </w:p>
    <w:p w14:paraId="648D58A7" w14:textId="77777777" w:rsidR="0043041F" w:rsidRDefault="0043041F" w:rsidP="0043041F">
      <w:pPr>
        <w:pStyle w:val="BodyText"/>
      </w:pPr>
      <w:r>
        <w:t>The site is aimed at developers that are Eclipse literate but probably have been using either the integrated CVS or external SVN providers to store application source code. The content of the website is about Git, what it means to a developer as an Eclipse user, and specifically, how it affects how a developer obtains or works with projects from Eclipse.org.</w:t>
      </w:r>
    </w:p>
    <w:p w14:paraId="1D8EEFF6" w14:textId="77777777" w:rsidR="0043041F" w:rsidRDefault="0043041F" w:rsidP="0043041F">
      <w:pPr>
        <w:pStyle w:val="Heading3"/>
        <w:numPr>
          <w:ilvl w:val="2"/>
          <w:numId w:val="15"/>
        </w:numPr>
        <w:ind w:left="1080" w:hanging="1080"/>
      </w:pPr>
      <w:bookmarkStart w:id="69" w:name="_Toc521343837"/>
      <w:proofErr w:type="spellStart"/>
      <w:r>
        <w:t>E</w:t>
      </w:r>
      <w:r w:rsidRPr="00ED4C66">
        <w:t>Git</w:t>
      </w:r>
      <w:proofErr w:type="spellEnd"/>
      <w:r w:rsidRPr="00ED4C66">
        <w:t xml:space="preserve"> Users</w:t>
      </w:r>
      <w:r>
        <w:t xml:space="preserve"> Guide Web Site</w:t>
      </w:r>
      <w:bookmarkEnd w:id="69"/>
    </w:p>
    <w:p w14:paraId="0F987C6C" w14:textId="77777777" w:rsidR="0043041F" w:rsidRDefault="0043041F" w:rsidP="0043041F">
      <w:pPr>
        <w:pStyle w:val="BodyText"/>
        <w:spacing w:after="0"/>
      </w:pPr>
      <w:r>
        <w:t xml:space="preserve">The </w:t>
      </w:r>
      <w:proofErr w:type="spellStart"/>
      <w:r w:rsidRPr="00807BF5">
        <w:t>EGit</w:t>
      </w:r>
      <w:proofErr w:type="spellEnd"/>
      <w:r w:rsidRPr="00807BF5">
        <w:t xml:space="preserve"> Users Guide Web Site</w:t>
      </w:r>
      <w:r>
        <w:t xml:space="preserve"> is the complete source of information for using </w:t>
      </w:r>
      <w:proofErr w:type="spellStart"/>
      <w:r>
        <w:t>Egit</w:t>
      </w:r>
      <w:proofErr w:type="spellEnd"/>
      <w:r>
        <w:t xml:space="preserve"> in an Eclipse environment. The site is pointed to by this URL:</w:t>
      </w:r>
      <w:r w:rsidRPr="00ED4C66">
        <w:t xml:space="preserve"> </w:t>
      </w:r>
    </w:p>
    <w:p w14:paraId="67E9FCB8" w14:textId="77777777" w:rsidR="0043041F" w:rsidRDefault="006271B7" w:rsidP="0043041F">
      <w:pPr>
        <w:pStyle w:val="BodyText"/>
        <w:spacing w:before="0"/>
        <w:ind w:firstLine="720"/>
      </w:pPr>
      <w:hyperlink r:id="rId17" w:history="1">
        <w:r w:rsidR="0043041F" w:rsidRPr="00807BF5">
          <w:rPr>
            <w:rStyle w:val="Hyperlink"/>
          </w:rPr>
          <w:t>http://wiki.eclipse.org/EGit/User_Guide#Getting_Started</w:t>
        </w:r>
      </w:hyperlink>
    </w:p>
    <w:p w14:paraId="1691159C" w14:textId="77777777" w:rsidR="0043041F" w:rsidRDefault="0043041F" w:rsidP="0043041F">
      <w:pPr>
        <w:pStyle w:val="BodyText"/>
      </w:pPr>
      <w:r>
        <w:t xml:space="preserve">The site contains extensive documentation spanning repository integration, code branching and merging etc. It is the go-to site for EGIT in Eclipse process and procedures.  </w:t>
      </w:r>
    </w:p>
    <w:p w14:paraId="56F6B153" w14:textId="77777777" w:rsidR="0043041F" w:rsidRPr="00E738E8" w:rsidRDefault="0043041F" w:rsidP="0043041F">
      <w:pPr>
        <w:pStyle w:val="Heading3"/>
        <w:numPr>
          <w:ilvl w:val="2"/>
          <w:numId w:val="15"/>
        </w:numPr>
        <w:ind w:left="1080" w:hanging="1080"/>
      </w:pPr>
      <w:bookmarkStart w:id="70" w:name="_Toc521343838"/>
      <w:r w:rsidRPr="00E738E8">
        <w:t xml:space="preserve">Installing </w:t>
      </w:r>
      <w:proofErr w:type="spellStart"/>
      <w:r w:rsidRPr="00E738E8">
        <w:t>EGit</w:t>
      </w:r>
      <w:proofErr w:type="spellEnd"/>
      <w:r w:rsidRPr="00E738E8">
        <w:t xml:space="preserve"> into Eclipse</w:t>
      </w:r>
      <w:bookmarkEnd w:id="70"/>
    </w:p>
    <w:p w14:paraId="50FDAB12" w14:textId="77777777" w:rsidR="0043041F" w:rsidRDefault="0043041F" w:rsidP="0043041F">
      <w:pPr>
        <w:pStyle w:val="BodyText"/>
      </w:pPr>
      <w:r>
        <w:t xml:space="preserve">The version of eclipse used in this document s </w:t>
      </w:r>
      <w:r w:rsidRPr="00E154FA">
        <w:t>Mars.1 Release (4.5.1)</w:t>
      </w:r>
      <w:r>
        <w:t xml:space="preserve"> which comes installed with </w:t>
      </w:r>
      <w:proofErr w:type="spellStart"/>
      <w:r>
        <w:t>EGit</w:t>
      </w:r>
      <w:proofErr w:type="spellEnd"/>
      <w:r>
        <w:t xml:space="preserve">. The installation procedure was detailed nonetheless if for no other reason than to install any pending </w:t>
      </w:r>
      <w:proofErr w:type="spellStart"/>
      <w:r>
        <w:t>EGit</w:t>
      </w:r>
      <w:proofErr w:type="spellEnd"/>
      <w:r>
        <w:t xml:space="preserve"> updates.</w:t>
      </w:r>
    </w:p>
    <w:p w14:paraId="2E98BD4A" w14:textId="77777777" w:rsidR="0043041F" w:rsidRDefault="0043041F" w:rsidP="0043041F">
      <w:pPr>
        <w:rPr>
          <w:szCs w:val="20"/>
        </w:rPr>
      </w:pPr>
      <w:bookmarkStart w:id="71" w:name="_GoBack"/>
      <w:bookmarkEnd w:id="71"/>
    </w:p>
    <w:p w14:paraId="34A27B01" w14:textId="77777777" w:rsidR="0043041F" w:rsidRDefault="0043041F" w:rsidP="0043041F">
      <w:pPr>
        <w:pStyle w:val="BodyText"/>
      </w:pPr>
      <w:r>
        <w:t xml:space="preserve">Click on </w:t>
      </w:r>
      <w:r w:rsidRPr="00877426">
        <w:rPr>
          <w:b/>
          <w:i/>
        </w:rPr>
        <w:t>Help</w:t>
      </w:r>
      <w:r>
        <w:t xml:space="preserve"> the click on </w:t>
      </w:r>
      <w:r w:rsidRPr="00877426">
        <w:rPr>
          <w:b/>
          <w:i/>
        </w:rPr>
        <w:t>Install New Software</w:t>
      </w:r>
      <w:r>
        <w:t>. The following screen appears:</w:t>
      </w:r>
    </w:p>
    <w:p w14:paraId="585594E7" w14:textId="77777777" w:rsidR="0043041F" w:rsidRDefault="0043041F" w:rsidP="0043041F">
      <w:pPr>
        <w:pStyle w:val="BodyText"/>
        <w:jc w:val="center"/>
      </w:pPr>
      <w:r>
        <w:rPr>
          <w:noProof/>
        </w:rPr>
        <w:lastRenderedPageBreak/>
        <w:drawing>
          <wp:inline distT="0" distB="0" distL="0" distR="0" wp14:anchorId="7DA3B0D4" wp14:editId="0BC3B73F">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663E3CF4" w14:textId="77777777" w:rsidR="0043041F" w:rsidRDefault="0043041F" w:rsidP="0043041F">
      <w:pPr>
        <w:pStyle w:val="BodyText"/>
      </w:pPr>
      <w:r>
        <w:t xml:space="preserve">In the </w:t>
      </w:r>
      <w:r w:rsidRPr="00877426">
        <w:rPr>
          <w:b/>
          <w:i/>
        </w:rPr>
        <w:t>Work with</w:t>
      </w:r>
      <w:r>
        <w:t xml:space="preserve"> dialog box select </w:t>
      </w:r>
      <w:r w:rsidRPr="00877426">
        <w:rPr>
          <w:b/>
        </w:rPr>
        <w:t>--All Available Sites</w:t>
      </w:r>
      <w:r>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7CB55113" w14:textId="77777777" w:rsidR="0043041F" w:rsidRDefault="0043041F" w:rsidP="0043041F">
      <w:pPr>
        <w:pStyle w:val="BodyText"/>
      </w:pPr>
      <w:r>
        <w:rPr>
          <w:noProof/>
        </w:rPr>
        <w:lastRenderedPageBreak/>
        <w:drawing>
          <wp:inline distT="0" distB="0" distL="0" distR="0" wp14:anchorId="6E5993AC" wp14:editId="7D8318A1">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52F45072" w14:textId="77777777" w:rsidR="0043041F" w:rsidRDefault="0043041F" w:rsidP="0043041F">
      <w:pPr>
        <w:pStyle w:val="BodyText"/>
      </w:pPr>
      <w:r>
        <w:t xml:space="preserve">Click on the </w:t>
      </w:r>
      <w:r w:rsidRPr="00877426">
        <w:rPr>
          <w:b/>
          <w:i/>
        </w:rPr>
        <w:t>Git Integration for Eclipse Check Box</w:t>
      </w:r>
      <w:r>
        <w:t xml:space="preserve"> </w:t>
      </w:r>
    </w:p>
    <w:p w14:paraId="01BEF9B6" w14:textId="77777777" w:rsidR="0043041F" w:rsidRDefault="0043041F" w:rsidP="0043041F">
      <w:pPr>
        <w:pStyle w:val="BodyText"/>
      </w:pPr>
      <w:r>
        <w:rPr>
          <w:noProof/>
        </w:rPr>
        <w:lastRenderedPageBreak/>
        <w:drawing>
          <wp:inline distT="0" distB="0" distL="0" distR="0" wp14:anchorId="2954CF1A" wp14:editId="3599E09A">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167E7BDC" w14:textId="77777777" w:rsidR="0043041F" w:rsidRDefault="0043041F" w:rsidP="0043041F">
      <w:pPr>
        <w:pStyle w:val="BodyText"/>
      </w:pPr>
      <w:r>
        <w:t xml:space="preserve">Unclick all </w:t>
      </w:r>
      <w:r w:rsidRPr="00877426">
        <w:rPr>
          <w:b/>
          <w:i/>
        </w:rPr>
        <w:t>Check Boxes</w:t>
      </w:r>
      <w:r>
        <w:t xml:space="preserve"> except </w:t>
      </w:r>
      <w:r w:rsidRPr="00877426">
        <w:rPr>
          <w:b/>
          <w:i/>
        </w:rPr>
        <w:t>Git Integration for Eclipse</w:t>
      </w:r>
      <w:r>
        <w:t>.</w:t>
      </w:r>
    </w:p>
    <w:p w14:paraId="0D625801" w14:textId="77777777" w:rsidR="0043041F" w:rsidRDefault="0043041F" w:rsidP="0043041F">
      <w:pPr>
        <w:pStyle w:val="BodyText"/>
      </w:pPr>
      <w:r>
        <w:rPr>
          <w:noProof/>
        </w:rPr>
        <w:lastRenderedPageBreak/>
        <w:drawing>
          <wp:inline distT="0" distB="0" distL="0" distR="0" wp14:anchorId="6B4A4AB6" wp14:editId="1C210EFF">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10D6E7DF" w14:textId="77777777" w:rsidR="0043041F" w:rsidRDefault="0043041F" w:rsidP="0043041F"/>
    <w:p w14:paraId="1F8A10C2" w14:textId="77777777" w:rsidR="0043041F" w:rsidRDefault="0043041F" w:rsidP="0043041F">
      <w:r>
        <w:t xml:space="preserve">Click on the </w:t>
      </w:r>
      <w:r w:rsidRPr="00877426">
        <w:rPr>
          <w:b/>
          <w:i/>
        </w:rPr>
        <w:t>Next</w:t>
      </w:r>
      <w:r>
        <w:t xml:space="preserve"> button. The following screen appears:</w:t>
      </w:r>
    </w:p>
    <w:p w14:paraId="0EB1A58A" w14:textId="77777777" w:rsidR="0043041F" w:rsidRDefault="0043041F" w:rsidP="0043041F">
      <w:pPr>
        <w:rPr>
          <w:szCs w:val="20"/>
        </w:rPr>
      </w:pPr>
      <w:r>
        <w:rPr>
          <w:noProof/>
        </w:rPr>
        <w:lastRenderedPageBreak/>
        <w:drawing>
          <wp:inline distT="0" distB="0" distL="0" distR="0" wp14:anchorId="3B490F40" wp14:editId="7CDAD014">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50286869" w14:textId="77777777" w:rsidR="0043041F" w:rsidRDefault="0043041F" w:rsidP="0043041F">
      <w:pPr>
        <w:pStyle w:val="BodyText"/>
      </w:pPr>
      <w:r>
        <w:t>As stated previously Git was already installed on this instance of Eclipse, so updates will be performed.</w:t>
      </w:r>
    </w:p>
    <w:p w14:paraId="393A76B6" w14:textId="77777777" w:rsidR="0043041F" w:rsidRDefault="0043041F" w:rsidP="0043041F">
      <w:pPr>
        <w:pStyle w:val="BodyText"/>
      </w:pPr>
      <w:r>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12E8F38B" w14:textId="77777777" w:rsidR="0043041F" w:rsidRDefault="0043041F" w:rsidP="0043041F">
      <w:pPr>
        <w:pStyle w:val="BodyText"/>
      </w:pPr>
      <w:r>
        <w:rPr>
          <w:noProof/>
        </w:rPr>
        <w:lastRenderedPageBreak/>
        <w:drawing>
          <wp:inline distT="0" distB="0" distL="0" distR="0" wp14:anchorId="716D9A8E" wp14:editId="14CF2D34">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DD3E3A8" w14:textId="77777777" w:rsidR="0043041F" w:rsidRDefault="0043041F" w:rsidP="0043041F">
      <w:pPr>
        <w:pStyle w:val="BodyText"/>
      </w:pPr>
    </w:p>
    <w:p w14:paraId="14D15470" w14:textId="77777777" w:rsidR="0043041F" w:rsidRDefault="0043041F" w:rsidP="0043041F">
      <w:pPr>
        <w:pStyle w:val="BodyText"/>
      </w:pPr>
      <w:r>
        <w:t>After installation the following dialog box will appear:</w:t>
      </w:r>
    </w:p>
    <w:p w14:paraId="3DA10D34" w14:textId="77777777" w:rsidR="0043041F" w:rsidRDefault="0043041F" w:rsidP="0043041F">
      <w:pPr>
        <w:pStyle w:val="BodyText"/>
      </w:pPr>
      <w:r>
        <w:rPr>
          <w:noProof/>
        </w:rPr>
        <w:drawing>
          <wp:inline distT="0" distB="0" distL="0" distR="0" wp14:anchorId="6B05E1DB" wp14:editId="5BB670B7">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6684466D" w14:textId="77777777" w:rsidR="0043041F" w:rsidRDefault="0043041F" w:rsidP="0043041F">
      <w:pPr>
        <w:pStyle w:val="BodyText"/>
      </w:pPr>
    </w:p>
    <w:p w14:paraId="7B8EA8D3" w14:textId="77777777" w:rsidR="0043041F" w:rsidRDefault="0043041F" w:rsidP="0043041F">
      <w:pPr>
        <w:pStyle w:val="Heading2"/>
      </w:pPr>
      <w:bookmarkStart w:id="72" w:name="_Toc521343839"/>
      <w:r>
        <w:lastRenderedPageBreak/>
        <w:t>U</w:t>
      </w:r>
      <w:r w:rsidRPr="00AB2587">
        <w:t xml:space="preserve">nit </w:t>
      </w:r>
      <w:r>
        <w:t>T</w:t>
      </w:r>
      <w:r w:rsidRPr="00AB2587">
        <w:t xml:space="preserve">esting </w:t>
      </w:r>
      <w:r>
        <w:t>F</w:t>
      </w:r>
      <w:r w:rsidRPr="00AB2587">
        <w:t>ramework</w:t>
      </w:r>
      <w:r>
        <w:t>s</w:t>
      </w:r>
      <w:bookmarkEnd w:id="72"/>
    </w:p>
    <w:p w14:paraId="2AEF8FB4" w14:textId="77777777" w:rsidR="0043041F" w:rsidRPr="007F65A9" w:rsidRDefault="0043041F" w:rsidP="0043041F">
      <w:pPr>
        <w:pStyle w:val="Heading3"/>
        <w:numPr>
          <w:ilvl w:val="2"/>
          <w:numId w:val="15"/>
        </w:numPr>
        <w:ind w:left="1080" w:hanging="1080"/>
      </w:pPr>
      <w:bookmarkStart w:id="73" w:name="_Toc521343840"/>
      <w:r>
        <w:t>JUnit</w:t>
      </w:r>
      <w:bookmarkEnd w:id="73"/>
      <w:r>
        <w:t xml:space="preserve"> </w:t>
      </w:r>
    </w:p>
    <w:p w14:paraId="4368B958" w14:textId="77777777" w:rsidR="0043041F" w:rsidRDefault="0043041F" w:rsidP="0043041F">
      <w:pPr>
        <w:pStyle w:val="BodyText"/>
      </w:pPr>
      <w:r w:rsidRPr="00883E66">
        <w:t>JUnit is a unit testing framework for the Java programming language.</w:t>
      </w:r>
      <w:r>
        <w:t xml:space="preserve"> The section of the document will detail the creation of a </w:t>
      </w:r>
      <w:r w:rsidRPr="00C92F3B">
        <w:rPr>
          <w:b/>
        </w:rPr>
        <w:t>very simple</w:t>
      </w:r>
      <w:r>
        <w:t xml:space="preserve"> HelloWorld JUnit test class using the </w:t>
      </w:r>
      <w:r w:rsidRPr="00E154FA">
        <w:t>Mars.1 Release (4.5.1)</w:t>
      </w:r>
      <w:r>
        <w:t xml:space="preserve"> Eclipse IDE which come bundled with </w:t>
      </w:r>
      <w:proofErr w:type="spellStart"/>
      <w:r>
        <w:t>JUnit.Only</w:t>
      </w:r>
      <w:proofErr w:type="spellEnd"/>
      <w:r>
        <w:t xml:space="preserve"> the creation and running of the HelloWorld JUnit test class will be detailed in this section. </w:t>
      </w:r>
    </w:p>
    <w:p w14:paraId="239B2D5A" w14:textId="77777777" w:rsidR="0043041F" w:rsidRDefault="0043041F" w:rsidP="0043041F">
      <w:r>
        <w:t xml:space="preserve">A good reference guide for the creation of more sophisticated JUnit test cases can be found in the following </w:t>
      </w:r>
      <w:r w:rsidRPr="00952162">
        <w:t>IBM Developer Works</w:t>
      </w:r>
      <w:r>
        <w:t xml:space="preserve"> T</w:t>
      </w:r>
      <w:r w:rsidRPr="00BC7C2C">
        <w:t>utorial</w:t>
      </w:r>
      <w:r>
        <w:t xml:space="preserve"> and is pointed to by this UTL:</w:t>
      </w:r>
    </w:p>
    <w:p w14:paraId="13279B02" w14:textId="77777777" w:rsidR="0043041F" w:rsidRDefault="006271B7" w:rsidP="0043041F">
      <w:hyperlink r:id="rId25" w:history="1">
        <w:r w:rsidR="0043041F" w:rsidRPr="00EA5EBB">
          <w:rPr>
            <w:rStyle w:val="Hyperlink"/>
          </w:rPr>
          <w:t>https://www.ibm.com/developerworks/java/tutorials/j-junit4/index.html</w:t>
        </w:r>
      </w:hyperlink>
    </w:p>
    <w:p w14:paraId="71724FE0" w14:textId="77777777" w:rsidR="0043041F" w:rsidRDefault="0043041F" w:rsidP="0043041F">
      <w:pPr>
        <w:pStyle w:val="Heading4"/>
      </w:pPr>
      <w:r w:rsidRPr="00FB4371">
        <w:t>2.3.1.1.</w:t>
      </w:r>
      <w:r w:rsidRPr="00FB4371">
        <w:tab/>
        <w:t>JUnit Test Class Creation</w:t>
      </w:r>
    </w:p>
    <w:p w14:paraId="496F2E66" w14:textId="77777777" w:rsidR="0043041F" w:rsidRPr="00FB4371" w:rsidRDefault="0043041F" w:rsidP="0043041F">
      <w:r w:rsidRPr="00FB4371">
        <w:t xml:space="preserve">Using Eclipse, a HelloWorld java class will be created followed by the creation of a corresponding </w:t>
      </w:r>
      <w:proofErr w:type="spellStart"/>
      <w:r w:rsidRPr="00FB4371">
        <w:t>HelloWorldTest</w:t>
      </w:r>
      <w:proofErr w:type="spellEnd"/>
      <w:r w:rsidRPr="00FB4371">
        <w:t xml:space="preserve"> java class. The creation of the of the Eclipse Project, the HelloWorld java class and the </w:t>
      </w:r>
      <w:proofErr w:type="spellStart"/>
      <w:r w:rsidRPr="00FB4371">
        <w:t>srcTest</w:t>
      </w:r>
      <w:proofErr w:type="spellEnd"/>
      <w:r w:rsidRPr="00FB4371">
        <w:t xml:space="preserve"> folder will not be described, only the creation and processing of the </w:t>
      </w:r>
      <w:proofErr w:type="spellStart"/>
      <w:r w:rsidRPr="00FB4371">
        <w:t>HelloWorldTest</w:t>
      </w:r>
      <w:proofErr w:type="spellEnd"/>
      <w:r w:rsidRPr="00FB4371">
        <w:t xml:space="preserve"> java class.</w:t>
      </w:r>
    </w:p>
    <w:p w14:paraId="4953D9CB" w14:textId="77777777" w:rsidR="0043041F" w:rsidRPr="00FB4371" w:rsidRDefault="0043041F" w:rsidP="0043041F">
      <w:r w:rsidRPr="00FB4371">
        <w:t xml:space="preserve">Eclipse after creation of the Eclipse Project, the HelloWorld java class and the </w:t>
      </w:r>
      <w:proofErr w:type="spellStart"/>
      <w:r w:rsidRPr="00FB4371">
        <w:t>srcTest</w:t>
      </w:r>
      <w:proofErr w:type="spellEnd"/>
      <w:r w:rsidRPr="00FB4371">
        <w:t xml:space="preserve"> folder:</w:t>
      </w:r>
    </w:p>
    <w:p w14:paraId="30D71950" w14:textId="77777777" w:rsidR="0043041F" w:rsidRDefault="0043041F" w:rsidP="0043041F">
      <w:pPr>
        <w:pStyle w:val="BodyText"/>
      </w:pPr>
      <w:r>
        <w:rPr>
          <w:noProof/>
        </w:rPr>
        <w:drawing>
          <wp:inline distT="0" distB="0" distL="0" distR="0" wp14:anchorId="010EF486" wp14:editId="35C77C9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46F2E05D" w14:textId="77777777" w:rsidR="0043041F" w:rsidRDefault="0043041F" w:rsidP="0043041F">
      <w:pPr>
        <w:pStyle w:val="BodyText"/>
      </w:pPr>
      <w:r>
        <w:t xml:space="preserve">Highlight the </w:t>
      </w:r>
      <w:proofErr w:type="spellStart"/>
      <w:r w:rsidRPr="00877426">
        <w:rPr>
          <w:b/>
          <w:i/>
        </w:rPr>
        <w:t>hellowWorld</w:t>
      </w:r>
      <w:proofErr w:type="spellEnd"/>
      <w:r>
        <w:t xml:space="preserve"> class as shown above, Click on </w:t>
      </w:r>
      <w:r w:rsidRPr="00365906">
        <w:rPr>
          <w:b/>
          <w:i/>
        </w:rPr>
        <w:t>File</w:t>
      </w:r>
      <w:r>
        <w:t xml:space="preserve">, </w:t>
      </w:r>
      <w:r w:rsidRPr="00365906">
        <w:rPr>
          <w:b/>
          <w:i/>
        </w:rPr>
        <w:t>New</w:t>
      </w:r>
      <w:r>
        <w:t xml:space="preserve"> and </w:t>
      </w:r>
      <w:r w:rsidRPr="00365906">
        <w:rPr>
          <w:b/>
          <w:i/>
        </w:rPr>
        <w:t>Other</w:t>
      </w:r>
      <w:r>
        <w:t xml:space="preserve"> and the following screen appears:</w:t>
      </w:r>
    </w:p>
    <w:p w14:paraId="6E962281" w14:textId="77777777" w:rsidR="0043041F" w:rsidRDefault="0043041F" w:rsidP="0043041F">
      <w:pPr>
        <w:pStyle w:val="BodyText"/>
      </w:pPr>
      <w:r>
        <w:rPr>
          <w:noProof/>
        </w:rPr>
        <w:lastRenderedPageBreak/>
        <w:drawing>
          <wp:inline distT="0" distB="0" distL="0" distR="0" wp14:anchorId="41028FE2" wp14:editId="1A56A1CD">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10B69D16" w14:textId="77777777" w:rsidR="0043041F" w:rsidRDefault="0043041F" w:rsidP="0043041F">
      <w:pPr>
        <w:pStyle w:val="BodyText"/>
      </w:pPr>
      <w:r>
        <w:t xml:space="preserve">Scroll down to Java then Click on </w:t>
      </w:r>
      <w:r w:rsidRPr="00365906">
        <w:rPr>
          <w:b/>
          <w:i/>
        </w:rPr>
        <w:t>JUnit</w:t>
      </w:r>
      <w:r>
        <w:t xml:space="preserve"> then select </w:t>
      </w:r>
      <w:r>
        <w:rPr>
          <w:b/>
          <w:i/>
        </w:rPr>
        <w:t>JUnit</w:t>
      </w:r>
      <w:r w:rsidRPr="00365906">
        <w:rPr>
          <w:b/>
          <w:i/>
        </w:rPr>
        <w:t xml:space="preserve"> Test Case</w:t>
      </w:r>
      <w:r>
        <w:t>:</w:t>
      </w:r>
    </w:p>
    <w:p w14:paraId="48B50FF6" w14:textId="77777777" w:rsidR="0043041F" w:rsidRDefault="0043041F" w:rsidP="0043041F">
      <w:pPr>
        <w:pStyle w:val="BodyText"/>
      </w:pPr>
      <w:r>
        <w:rPr>
          <w:noProof/>
        </w:rPr>
        <w:drawing>
          <wp:inline distT="0" distB="0" distL="0" distR="0" wp14:anchorId="088A0101" wp14:editId="31553A70">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65322855" w14:textId="77777777" w:rsidR="0043041F" w:rsidRDefault="0043041F" w:rsidP="0043041F">
      <w:r>
        <w:t xml:space="preserve">Select </w:t>
      </w:r>
      <w:r w:rsidRPr="0017414B">
        <w:rPr>
          <w:b/>
          <w:i/>
        </w:rPr>
        <w:t>Next</w:t>
      </w:r>
      <w:r>
        <w:t xml:space="preserve"> and the following default JUnit Test Case screen appears:</w:t>
      </w:r>
    </w:p>
    <w:p w14:paraId="50422829" w14:textId="77777777" w:rsidR="0043041F" w:rsidRDefault="0043041F" w:rsidP="0043041F"/>
    <w:p w14:paraId="150B7A39" w14:textId="77777777" w:rsidR="0043041F" w:rsidRDefault="0043041F" w:rsidP="0043041F">
      <w:r>
        <w:rPr>
          <w:noProof/>
        </w:rPr>
        <w:lastRenderedPageBreak/>
        <w:drawing>
          <wp:inline distT="0" distB="0" distL="0" distR="0" wp14:anchorId="2DAFA192" wp14:editId="45D6316F">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745CA190" w14:textId="77777777" w:rsidR="0043041F" w:rsidRDefault="0043041F" w:rsidP="0043041F"/>
    <w:p w14:paraId="20AF0EBF" w14:textId="77777777" w:rsidR="0043041F" w:rsidRDefault="0043041F" w:rsidP="0043041F">
      <w:r>
        <w:t xml:space="preserve">The only change is to the </w:t>
      </w:r>
      <w:proofErr w:type="spellStart"/>
      <w:r w:rsidRPr="00BF64B7">
        <w:rPr>
          <w:b/>
          <w:i/>
        </w:rPr>
        <w:t>SourceFolder</w:t>
      </w:r>
      <w:proofErr w:type="spellEnd"/>
      <w:r>
        <w:t xml:space="preserve"> value which is changed to </w:t>
      </w:r>
      <w:proofErr w:type="spellStart"/>
      <w:r>
        <w:t>srcTest</w:t>
      </w:r>
      <w:proofErr w:type="spellEnd"/>
      <w:r>
        <w:t>:</w:t>
      </w:r>
    </w:p>
    <w:p w14:paraId="76D56B8F" w14:textId="77777777" w:rsidR="0043041F" w:rsidRDefault="0043041F" w:rsidP="0043041F">
      <w:pPr>
        <w:rPr>
          <w:szCs w:val="20"/>
        </w:rPr>
      </w:pPr>
      <w:r>
        <w:rPr>
          <w:noProof/>
        </w:rPr>
        <w:lastRenderedPageBreak/>
        <w:drawing>
          <wp:inline distT="0" distB="0" distL="0" distR="0" wp14:anchorId="45334F88" wp14:editId="5C7EF6EF">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748C334C" w14:textId="77777777" w:rsidR="0043041F" w:rsidRDefault="0043041F" w:rsidP="0043041F"/>
    <w:p w14:paraId="4198EF9B" w14:textId="77777777" w:rsidR="0043041F" w:rsidRDefault="0043041F" w:rsidP="0043041F">
      <w:r>
        <w:t xml:space="preserve">Click </w:t>
      </w:r>
      <w:r w:rsidRPr="0017414B">
        <w:rPr>
          <w:b/>
        </w:rPr>
        <w:t>Next</w:t>
      </w:r>
      <w:r>
        <w:rPr>
          <w:b/>
          <w:i/>
        </w:rPr>
        <w:t xml:space="preserve"> </w:t>
      </w:r>
      <w:r w:rsidRPr="007F7294">
        <w:t>and the following screen appears:</w:t>
      </w:r>
    </w:p>
    <w:p w14:paraId="232CF709" w14:textId="77777777" w:rsidR="0043041F" w:rsidRDefault="0043041F" w:rsidP="0043041F">
      <w:pPr>
        <w:rPr>
          <w:szCs w:val="20"/>
        </w:rPr>
      </w:pPr>
      <w:r>
        <w:rPr>
          <w:noProof/>
        </w:rPr>
        <w:lastRenderedPageBreak/>
        <w:drawing>
          <wp:inline distT="0" distB="0" distL="0" distR="0" wp14:anchorId="0DD4298F" wp14:editId="1F4B1AA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0F0DD310" w14:textId="77777777" w:rsidR="0043041F" w:rsidRDefault="0043041F" w:rsidP="0043041F"/>
    <w:p w14:paraId="2066C888" w14:textId="77777777" w:rsidR="0043041F" w:rsidRDefault="0043041F" w:rsidP="0043041F">
      <w:r>
        <w:t xml:space="preserve">Select the </w:t>
      </w:r>
      <w:r w:rsidRPr="007F7294">
        <w:rPr>
          <w:b/>
          <w:i/>
        </w:rPr>
        <w:t>main (String[])</w:t>
      </w:r>
      <w:r>
        <w:t xml:space="preserve"> checkbox</w:t>
      </w:r>
    </w:p>
    <w:p w14:paraId="2227DA55" w14:textId="77777777" w:rsidR="0043041F" w:rsidRDefault="0043041F" w:rsidP="0043041F">
      <w:pPr>
        <w:rPr>
          <w:szCs w:val="20"/>
        </w:rPr>
      </w:pPr>
      <w:r>
        <w:rPr>
          <w:noProof/>
        </w:rPr>
        <w:lastRenderedPageBreak/>
        <w:drawing>
          <wp:inline distT="0" distB="0" distL="0" distR="0" wp14:anchorId="1F4A725B" wp14:editId="0611BFF0">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6DEFA8F2" w14:textId="77777777" w:rsidR="0043041F" w:rsidRDefault="0043041F" w:rsidP="0043041F"/>
    <w:p w14:paraId="1E31435A" w14:textId="77777777" w:rsidR="0043041F" w:rsidRDefault="0043041F" w:rsidP="0043041F">
      <w:r>
        <w:t xml:space="preserve">Click </w:t>
      </w:r>
      <w:r w:rsidRPr="0017414B">
        <w:rPr>
          <w:b/>
          <w:i/>
        </w:rPr>
        <w:t>Finish</w:t>
      </w:r>
      <w:r>
        <w:t xml:space="preserve"> and the </w:t>
      </w:r>
      <w:proofErr w:type="spellStart"/>
      <w:r>
        <w:t>HellowWorldTest</w:t>
      </w:r>
      <w:proofErr w:type="spellEnd"/>
      <w:r>
        <w:t xml:space="preserve"> class is generated</w:t>
      </w:r>
    </w:p>
    <w:p w14:paraId="62F19BD9" w14:textId="77777777" w:rsidR="0043041F" w:rsidRDefault="0043041F" w:rsidP="0043041F">
      <w:pPr>
        <w:rPr>
          <w:szCs w:val="20"/>
        </w:rPr>
      </w:pPr>
      <w:r>
        <w:rPr>
          <w:noProof/>
        </w:rPr>
        <w:lastRenderedPageBreak/>
        <w:drawing>
          <wp:inline distT="0" distB="0" distL="0" distR="0" wp14:anchorId="71FD1A79" wp14:editId="15ED8E51">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69F4D0F6" w14:textId="77777777" w:rsidR="0043041F" w:rsidRPr="00365906" w:rsidRDefault="0043041F" w:rsidP="0043041F">
      <w:proofErr w:type="spellStart"/>
      <w:r w:rsidRPr="00365906">
        <w:rPr>
          <w:i/>
        </w:rPr>
        <w:t>Syetem.out.println</w:t>
      </w:r>
      <w:proofErr w:type="spellEnd"/>
      <w:r>
        <w:t xml:space="preserve"> lines were added to the setup and </w:t>
      </w:r>
      <w:proofErr w:type="spellStart"/>
      <w:r>
        <w:t>tearDown</w:t>
      </w:r>
      <w:proofErr w:type="spellEnd"/>
      <w:r>
        <w:t xml:space="preserve"> methods. The </w:t>
      </w:r>
      <w:proofErr w:type="spellStart"/>
      <w:r>
        <w:t>testMain</w:t>
      </w:r>
      <w:proofErr w:type="spellEnd"/>
      <w:r>
        <w:t xml:space="preserve"> method has the default </w:t>
      </w:r>
      <w:proofErr w:type="spellStart"/>
      <w:r w:rsidRPr="00365906">
        <w:rPr>
          <w:i/>
        </w:rPr>
        <w:t>org.junit.Assert</w:t>
      </w:r>
      <w:proofErr w:type="spellEnd"/>
      <w:r>
        <w:t xml:space="preserve"> </w:t>
      </w:r>
      <w:r w:rsidRPr="00365906">
        <w:rPr>
          <w:i/>
        </w:rPr>
        <w:t>fail</w:t>
      </w:r>
      <w:r>
        <w:rPr>
          <w:i/>
        </w:rPr>
        <w:t xml:space="preserve"> </w:t>
      </w:r>
      <w:r w:rsidRPr="00365906">
        <w:t>static value</w:t>
      </w:r>
      <w:r>
        <w:t xml:space="preserve"> which will cause the </w:t>
      </w:r>
      <w:proofErr w:type="spellStart"/>
      <w:r>
        <w:t>HellowWorldTest</w:t>
      </w:r>
      <w:proofErr w:type="spellEnd"/>
      <w:r>
        <w:t xml:space="preserve"> to fail.</w:t>
      </w:r>
    </w:p>
    <w:p w14:paraId="7001543E" w14:textId="77777777" w:rsidR="0043041F" w:rsidRDefault="0043041F" w:rsidP="0043041F">
      <w:pPr>
        <w:rPr>
          <w:szCs w:val="20"/>
        </w:rPr>
      </w:pPr>
      <w:r>
        <w:rPr>
          <w:noProof/>
        </w:rPr>
        <w:drawing>
          <wp:inline distT="0" distB="0" distL="0" distR="0" wp14:anchorId="557984BA" wp14:editId="31E5C27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7E09B76B" w14:textId="77777777" w:rsidR="0043041F" w:rsidRDefault="0043041F" w:rsidP="0043041F">
      <w:pPr>
        <w:pStyle w:val="BodyText"/>
      </w:pPr>
      <w:r>
        <w:t xml:space="preserve">Highlight the </w:t>
      </w:r>
      <w:proofErr w:type="spellStart"/>
      <w:r>
        <w:t>hellowWorldTest</w:t>
      </w:r>
      <w:proofErr w:type="spellEnd"/>
      <w:r>
        <w:t xml:space="preserve"> class as shown above, Right mouse click on </w:t>
      </w:r>
      <w:proofErr w:type="spellStart"/>
      <w:r>
        <w:t>hellowWorldTest</w:t>
      </w:r>
      <w:proofErr w:type="spellEnd"/>
      <w:r>
        <w:t xml:space="preserve"> class then select </w:t>
      </w:r>
      <w:r w:rsidRPr="00ED1C3C">
        <w:rPr>
          <w:b/>
          <w:i/>
        </w:rPr>
        <w:t>Run AS</w:t>
      </w:r>
      <w:r>
        <w:t xml:space="preserve"> then select </w:t>
      </w:r>
      <w:r w:rsidRPr="00ED1C3C">
        <w:rPr>
          <w:b/>
          <w:i/>
        </w:rPr>
        <w:t xml:space="preserve">2 </w:t>
      </w:r>
      <w:r>
        <w:rPr>
          <w:b/>
          <w:i/>
        </w:rPr>
        <w:t>JUnit</w:t>
      </w:r>
      <w:r w:rsidRPr="00ED1C3C">
        <w:rPr>
          <w:b/>
          <w:i/>
        </w:rPr>
        <w:t xml:space="preserve"> Test</w:t>
      </w:r>
      <w:r>
        <w:t xml:space="preserve"> then the following screen appears:</w:t>
      </w:r>
    </w:p>
    <w:p w14:paraId="55CE8F76" w14:textId="77777777" w:rsidR="0043041F" w:rsidRDefault="0043041F" w:rsidP="0043041F">
      <w:pPr>
        <w:pStyle w:val="BodyText"/>
      </w:pPr>
      <w:r>
        <w:rPr>
          <w:noProof/>
        </w:rPr>
        <w:lastRenderedPageBreak/>
        <w:drawing>
          <wp:inline distT="0" distB="0" distL="0" distR="0" wp14:anchorId="5662227A" wp14:editId="0DD17498">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70628AFD" w14:textId="70FE934C" w:rsidR="0043041F" w:rsidRDefault="0043041F" w:rsidP="0043041F">
      <w:r>
        <w:t xml:space="preserve">Notice that the </w:t>
      </w:r>
      <w:proofErr w:type="spellStart"/>
      <w:r w:rsidRPr="00DC3A7E">
        <w:rPr>
          <w:b/>
        </w:rPr>
        <w:t>setUp</w:t>
      </w:r>
      <w:proofErr w:type="spellEnd"/>
      <w:r w:rsidRPr="00DC3A7E">
        <w:rPr>
          <w:b/>
        </w:rPr>
        <w:t xml:space="preserve"> </w:t>
      </w:r>
      <w:proofErr w:type="gramStart"/>
      <w:r w:rsidRPr="00DC3A7E">
        <w:rPr>
          <w:b/>
        </w:rPr>
        <w:t>executed</w:t>
      </w:r>
      <w:proofErr w:type="gramEnd"/>
      <w:r w:rsidRPr="00DC3A7E">
        <w:t xml:space="preserve"> and </w:t>
      </w:r>
      <w:proofErr w:type="spellStart"/>
      <w:r w:rsidRPr="00DC3A7E">
        <w:rPr>
          <w:b/>
        </w:rPr>
        <w:t>tearDown</w:t>
      </w:r>
      <w:proofErr w:type="spellEnd"/>
      <w:r w:rsidRPr="00DC3A7E">
        <w:rPr>
          <w:b/>
        </w:rPr>
        <w:t xml:space="preserve"> executed</w:t>
      </w:r>
      <w:r>
        <w:t xml:space="preserve"> messages were displayed and that the test failed as expected.</w:t>
      </w:r>
    </w:p>
    <w:p w14:paraId="7165AF4F" w14:textId="41FFD25C" w:rsidR="00333334" w:rsidRDefault="00333334" w:rsidP="0043041F"/>
    <w:p w14:paraId="0E35ECE4" w14:textId="77777777" w:rsidR="00333334" w:rsidRDefault="00333334" w:rsidP="0043041F"/>
    <w:p w14:paraId="0F7B060C" w14:textId="77777777" w:rsidR="0043041F" w:rsidRDefault="0043041F" w:rsidP="0043041F"/>
    <w:p w14:paraId="11CD04BE" w14:textId="66316CA8" w:rsidR="009C3113" w:rsidRDefault="005630D9" w:rsidP="009C3113">
      <w:pPr>
        <w:pStyle w:val="Heading1"/>
      </w:pPr>
      <w:r>
        <w:t>Mulesoft</w:t>
      </w:r>
      <w:r w:rsidR="009C3113">
        <w:t xml:space="preserve"> Developer Setup</w:t>
      </w:r>
      <w:bookmarkEnd w:id="2"/>
    </w:p>
    <w:p w14:paraId="013B9723" w14:textId="1B2DA82E" w:rsidR="00FA717E" w:rsidRPr="00D92040" w:rsidRDefault="00FA717E" w:rsidP="00D92040">
      <w:pPr>
        <w:pStyle w:val="Heading2"/>
      </w:pPr>
      <w:r w:rsidRPr="00D92040">
        <w:rPr>
          <w:rStyle w:val="Heading1Char"/>
          <w:b/>
          <w:bCs/>
          <w:sz w:val="32"/>
          <w:szCs w:val="28"/>
        </w:rPr>
        <w:t xml:space="preserve">VA’s </w:t>
      </w:r>
      <w:r w:rsidR="005630D9">
        <w:rPr>
          <w:rStyle w:val="Heading1Char"/>
          <w:b/>
          <w:bCs/>
          <w:sz w:val="32"/>
          <w:szCs w:val="28"/>
        </w:rPr>
        <w:t>Mulesoft</w:t>
      </w:r>
      <w:r w:rsidRPr="00D92040">
        <w:rPr>
          <w:rStyle w:val="Heading1Char"/>
          <w:b/>
          <w:bCs/>
          <w:sz w:val="32"/>
          <w:szCs w:val="28"/>
        </w:rPr>
        <w:t xml:space="preserve"> </w:t>
      </w:r>
      <w:r w:rsidR="00593C36" w:rsidRPr="00D92040">
        <w:rPr>
          <w:rStyle w:val="Heading1Char"/>
          <w:b/>
          <w:bCs/>
          <w:sz w:val="32"/>
          <w:szCs w:val="28"/>
        </w:rPr>
        <w:t>DVP</w:t>
      </w:r>
      <w:r w:rsidRPr="00D92040">
        <w:rPr>
          <w:rStyle w:val="Heading1Char"/>
          <w:b/>
          <w:bCs/>
          <w:sz w:val="32"/>
          <w:szCs w:val="28"/>
        </w:rPr>
        <w:t xml:space="preserve"> Platform</w:t>
      </w:r>
    </w:p>
    <w:p w14:paraId="6621D056" w14:textId="469B6A4F" w:rsidR="00FA717E" w:rsidRDefault="00FA717E" w:rsidP="00FA717E">
      <w:r>
        <w:t xml:space="preserve">The VA Enterprise Services Organization currently offers VA API development teams access to its AnyPoint </w:t>
      </w:r>
      <w:r w:rsidR="005630D9">
        <w:t>Mulesoft</w:t>
      </w:r>
      <w:r>
        <w:t xml:space="preserve"> platform currently hosted on </w:t>
      </w:r>
      <w:proofErr w:type="gramStart"/>
      <w:r>
        <w:t>it</w:t>
      </w:r>
      <w:proofErr w:type="gramEnd"/>
      <w:r>
        <w:t xml:space="preserve"> VA Gov. Cloud environment.  Development teams will need to follow the sequence of steps outlined below to gain access to these API tools.   The following 4 steps are required to request, provision, and configure your team’s VA </w:t>
      </w:r>
      <w:r w:rsidR="005630D9">
        <w:t>Mulesoft</w:t>
      </w:r>
      <w:r>
        <w:t xml:space="preserve"> API tools.  </w:t>
      </w:r>
    </w:p>
    <w:tbl>
      <w:tblPr>
        <w:tblW w:w="8990" w:type="dxa"/>
        <w:tblCellMar>
          <w:left w:w="0" w:type="dxa"/>
          <w:right w:w="0" w:type="dxa"/>
        </w:tblCellMar>
        <w:tblLook w:val="0420" w:firstRow="1" w:lastRow="0" w:firstColumn="0" w:lastColumn="0" w:noHBand="0" w:noVBand="1"/>
      </w:tblPr>
      <w:tblGrid>
        <w:gridCol w:w="760"/>
        <w:gridCol w:w="5115"/>
        <w:gridCol w:w="3115"/>
      </w:tblGrid>
      <w:tr w:rsidR="00FA717E" w:rsidRPr="0051231D" w14:paraId="70942978"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3A425D0B"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1EF84039"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34C47A4A"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7064FD24"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7F07D075" w14:textId="77777777" w:rsidR="00FA717E" w:rsidRDefault="00FA717E" w:rsidP="00FA717E">
            <w:pPr>
              <w:jc w:val="center"/>
            </w:pPr>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69D5200C" w14:textId="77777777" w:rsidR="00FA717E" w:rsidRPr="0051231D" w:rsidRDefault="00FA717E" w:rsidP="00FA717E">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303B5CD4" w14:textId="77777777" w:rsidR="00FA717E" w:rsidRPr="0051231D" w:rsidRDefault="00FA717E" w:rsidP="00FA717E">
            <w:r>
              <w:t>Dev. Team &amp; C4E team</w:t>
            </w:r>
          </w:p>
        </w:tc>
      </w:tr>
      <w:tr w:rsidR="00FA717E" w:rsidRPr="0051231D" w14:paraId="0C5F9DBB"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D503CE5" w14:textId="77777777" w:rsidR="00FA717E" w:rsidRPr="0051231D" w:rsidRDefault="00FA717E" w:rsidP="00FA717E">
            <w:pPr>
              <w:jc w:val="center"/>
            </w:pPr>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3A3D0FE8" w14:textId="77777777" w:rsidR="00FA717E" w:rsidRPr="0051231D" w:rsidRDefault="00FA717E" w:rsidP="00FA717E">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539814B7" w14:textId="77777777" w:rsidR="00FA717E" w:rsidRPr="0051231D" w:rsidRDefault="00FA717E" w:rsidP="00FA717E">
            <w:r>
              <w:t>Dev. Team</w:t>
            </w:r>
          </w:p>
        </w:tc>
      </w:tr>
      <w:tr w:rsidR="00FA717E" w:rsidRPr="0051231D" w14:paraId="02F51E4B"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4B32BBF7" w14:textId="77777777" w:rsidR="00FA717E" w:rsidRPr="0051231D" w:rsidRDefault="00FA717E" w:rsidP="00FA717E">
            <w:bookmarkStart w:id="74"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7461D2EF" w14:textId="77777777" w:rsidR="00FA717E" w:rsidRPr="0051231D" w:rsidRDefault="00FA717E" w:rsidP="00FA717E">
            <w:proofErr w:type="spellStart"/>
            <w:r>
              <w:t>ePAS</w:t>
            </w:r>
            <w:proofErr w:type="spellEnd"/>
            <w:r>
              <w:t xml:space="preserve">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7E623B7" w14:textId="77777777" w:rsidR="00FA717E" w:rsidRPr="0051231D" w:rsidRDefault="00FA717E" w:rsidP="00FA717E">
            <w:r>
              <w:t>Dev. Team</w:t>
            </w:r>
          </w:p>
        </w:tc>
      </w:tr>
      <w:bookmarkEnd w:id="74"/>
      <w:tr w:rsidR="00FA717E" w:rsidRPr="0051231D" w14:paraId="0767BF4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1097CB90" w14:textId="77777777" w:rsidR="00FA717E" w:rsidRDefault="00FA717E" w:rsidP="00FA717E">
            <w:pPr>
              <w:jc w:val="center"/>
            </w:pPr>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A68FC27" w14:textId="77777777" w:rsidR="00FA717E" w:rsidRPr="0051231D" w:rsidRDefault="00FA717E" w:rsidP="00FA717E">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189E2E6D" w14:textId="77777777" w:rsidR="00FA717E" w:rsidRPr="0051231D" w:rsidRDefault="00FA717E" w:rsidP="00FA717E">
            <w:r>
              <w:t>Dev. Team</w:t>
            </w:r>
            <w:r w:rsidRPr="0051231D">
              <w:t xml:space="preserve"> &amp; C4E teams</w:t>
            </w:r>
          </w:p>
        </w:tc>
      </w:tr>
    </w:tbl>
    <w:p w14:paraId="3222AD30" w14:textId="77777777" w:rsidR="00FA717E" w:rsidRDefault="00FA717E" w:rsidP="00FA717E"/>
    <w:p w14:paraId="775AD776" w14:textId="77777777" w:rsidR="00FA717E" w:rsidRDefault="00FA717E" w:rsidP="00F83FA5">
      <w:pPr>
        <w:pStyle w:val="Heading3"/>
      </w:pPr>
      <w:r>
        <w:t>Request DVP Access</w:t>
      </w:r>
    </w:p>
    <w:tbl>
      <w:tblPr>
        <w:tblW w:w="8990" w:type="dxa"/>
        <w:tblCellMar>
          <w:left w:w="0" w:type="dxa"/>
          <w:right w:w="0" w:type="dxa"/>
        </w:tblCellMar>
        <w:tblLook w:val="0420" w:firstRow="1" w:lastRow="0" w:firstColumn="0" w:lastColumn="0" w:noHBand="0" w:noVBand="1"/>
      </w:tblPr>
      <w:tblGrid>
        <w:gridCol w:w="893"/>
        <w:gridCol w:w="5031"/>
        <w:gridCol w:w="3066"/>
      </w:tblGrid>
      <w:tr w:rsidR="00FA717E" w:rsidRPr="0051231D" w14:paraId="789AAB53"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7308BF94"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31AA7865"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73D97642"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16CBCB02"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0AB77FA" w14:textId="77777777" w:rsidR="00FA717E" w:rsidRDefault="00593C36" w:rsidP="00FA717E">
            <w:pPr>
              <w:jc w:val="right"/>
            </w:pPr>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2D269028" w14:textId="77777777" w:rsidR="00FA717E" w:rsidRPr="0051231D" w:rsidRDefault="00FA717E" w:rsidP="00FA717E">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3B751C4F" w14:textId="77777777" w:rsidR="00FA717E" w:rsidRPr="0051231D" w:rsidRDefault="00FA717E" w:rsidP="00FA717E">
            <w:r>
              <w:t>Dev. Team</w:t>
            </w:r>
          </w:p>
        </w:tc>
      </w:tr>
      <w:tr w:rsidR="00FA717E" w:rsidRPr="0051231D" w14:paraId="79BA050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337CA12" w14:textId="77777777" w:rsidR="00FA717E" w:rsidRDefault="00593C36" w:rsidP="00FA717E">
            <w:pPr>
              <w:jc w:val="right"/>
            </w:pPr>
            <w:r>
              <w:t>3.1.1.2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E4FCCD0" w14:textId="5E768157" w:rsidR="00FA717E" w:rsidRPr="0051231D" w:rsidRDefault="00FA717E" w:rsidP="00FA717E">
            <w:r>
              <w:t xml:space="preserve">Meet w/ </w:t>
            </w:r>
            <w:r w:rsidR="005630D9">
              <w:t>Mulesoft</w:t>
            </w:r>
            <w:r>
              <w:t xml:space="preserve">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46710AD9" w14:textId="77777777" w:rsidR="00FA717E" w:rsidRDefault="00FA717E" w:rsidP="00FA717E">
            <w:r>
              <w:t>Dev. Team</w:t>
            </w:r>
            <w:r w:rsidRPr="0051231D">
              <w:t xml:space="preserve"> &amp; C4E teams</w:t>
            </w:r>
          </w:p>
        </w:tc>
      </w:tr>
      <w:tr w:rsidR="00FA717E" w:rsidRPr="0051231D" w14:paraId="6367BA6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705F50A7" w14:textId="77777777" w:rsidR="00FA717E" w:rsidRPr="0051231D" w:rsidRDefault="00D16B90" w:rsidP="00D16B90">
            <w:r>
              <w:lastRenderedPageBreak/>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13A60D95" w14:textId="77777777" w:rsidR="00FA717E" w:rsidRPr="0051231D" w:rsidRDefault="00FA717E" w:rsidP="00FA717E">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6463CACB" w14:textId="77777777" w:rsidR="00FA717E" w:rsidRPr="0051231D" w:rsidRDefault="00FA717E" w:rsidP="00FA717E">
            <w:r>
              <w:t>Dev. Team</w:t>
            </w:r>
            <w:r w:rsidRPr="0051231D">
              <w:t xml:space="preserve"> &amp; C4E teams</w:t>
            </w:r>
          </w:p>
        </w:tc>
      </w:tr>
      <w:tr w:rsidR="00FA717E" w:rsidRPr="0051231D" w14:paraId="49D4A3DA"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D6676B5" w14:textId="77777777" w:rsidR="00FA717E" w:rsidRPr="0051231D" w:rsidRDefault="00D16B90" w:rsidP="00FA717E">
            <w:pPr>
              <w:jc w:val="right"/>
            </w:pPr>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EE4B233" w14:textId="77777777" w:rsidR="00FA717E" w:rsidRPr="0051231D" w:rsidRDefault="00FA717E" w:rsidP="00FA717E">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2695546D" w14:textId="77777777" w:rsidR="00FA717E" w:rsidRPr="0051231D" w:rsidRDefault="00FA717E" w:rsidP="00FA717E">
            <w:r>
              <w:t>Dev. Team</w:t>
            </w:r>
            <w:r w:rsidRPr="0051231D">
              <w:t xml:space="preserve"> &amp; C4E teams</w:t>
            </w:r>
          </w:p>
        </w:tc>
      </w:tr>
    </w:tbl>
    <w:p w14:paraId="7D9EBC41" w14:textId="77777777" w:rsidR="00FA717E" w:rsidRDefault="00FA717E" w:rsidP="00FA717E"/>
    <w:p w14:paraId="4DA9168E" w14:textId="35990365" w:rsidR="00D82D04" w:rsidRDefault="00FA717E" w:rsidP="00F83FA5">
      <w:pPr>
        <w:pStyle w:val="Heading4"/>
        <w:rPr>
          <w:highlight w:val="green"/>
        </w:rPr>
      </w:pPr>
      <w:r w:rsidRPr="00D82D04">
        <w:rPr>
          <w:highlight w:val="green"/>
        </w:rPr>
        <w:t>Submit a DVP Access Request</w:t>
      </w:r>
      <w:r w:rsidRPr="00D92040">
        <w:rPr>
          <w:highlight w:val="green"/>
        </w:rPr>
        <w:t xml:space="preserve"> [Additional steps to be provided by DVP </w:t>
      </w:r>
      <w:r w:rsidR="005630D9">
        <w:rPr>
          <w:highlight w:val="green"/>
        </w:rPr>
        <w:t>Mulesoft</w:t>
      </w:r>
      <w:r w:rsidRPr="00D92040">
        <w:rPr>
          <w:highlight w:val="green"/>
        </w:rPr>
        <w:t xml:space="preserve"> Business Sponsor]</w:t>
      </w:r>
    </w:p>
    <w:p w14:paraId="3CDA3FFF" w14:textId="77777777" w:rsidR="00E7574E" w:rsidRPr="00E7574E" w:rsidRDefault="00E7574E" w:rsidP="00E7574E">
      <w:pPr>
        <w:pStyle w:val="BodyText"/>
        <w:rPr>
          <w:highlight w:val="green"/>
        </w:rPr>
      </w:pPr>
    </w:p>
    <w:p w14:paraId="3E80C041" w14:textId="61429CCB" w:rsidR="00167513" w:rsidRPr="00E7574E" w:rsidRDefault="00FA717E" w:rsidP="00167513">
      <w:pPr>
        <w:pStyle w:val="Heading4"/>
      </w:pPr>
      <w:r w:rsidRPr="00E7574E">
        <w:t xml:space="preserve">Meet w/ </w:t>
      </w:r>
      <w:r w:rsidR="005630D9">
        <w:t>Mulesoft</w:t>
      </w:r>
      <w:r w:rsidRPr="00E7574E">
        <w:t xml:space="preserve"> C4E </w:t>
      </w:r>
    </w:p>
    <w:p w14:paraId="6C5C610A" w14:textId="54EAF527" w:rsidR="00167513" w:rsidRPr="00996F8E" w:rsidRDefault="005630D9" w:rsidP="00167513">
      <w:pPr>
        <w:pStyle w:val="BodyText"/>
      </w:pPr>
      <w:r>
        <w:t>Mulesoft</w:t>
      </w:r>
      <w:r w:rsidR="00167513" w:rsidRPr="00996F8E">
        <w:t xml:space="preserve"> C4E team conducts series of meetings with stakeholders and technical teams who is being onboarded.  The meetings are primarily grouped in following categories</w:t>
      </w:r>
    </w:p>
    <w:p w14:paraId="770E554B" w14:textId="77777777" w:rsidR="00996F8E" w:rsidRDefault="00996F8E" w:rsidP="00167513">
      <w:pPr>
        <w:pStyle w:val="BodyText"/>
      </w:pPr>
    </w:p>
    <w:p w14:paraId="7BEB196D" w14:textId="053B5C1E" w:rsidR="00996F8E" w:rsidRPr="00996F8E" w:rsidRDefault="00996F8E" w:rsidP="002500AB">
      <w:pPr>
        <w:pStyle w:val="Heading5"/>
      </w:pPr>
      <w:r>
        <w:t>Pre-Onboarding</w:t>
      </w:r>
    </w:p>
    <w:p w14:paraId="3DA6CD1B" w14:textId="13DC19A6" w:rsidR="00167513" w:rsidRDefault="005873F2" w:rsidP="00996F8E">
      <w:pPr>
        <w:pStyle w:val="BodyText"/>
        <w:numPr>
          <w:ilvl w:val="0"/>
          <w:numId w:val="43"/>
        </w:numPr>
      </w:pPr>
      <w:r>
        <w:t>Activities</w:t>
      </w:r>
    </w:p>
    <w:p w14:paraId="568397D1" w14:textId="42257329" w:rsidR="00996F8E" w:rsidRDefault="00996F8E" w:rsidP="00996F8E">
      <w:pPr>
        <w:pStyle w:val="BodyText"/>
        <w:numPr>
          <w:ilvl w:val="1"/>
          <w:numId w:val="43"/>
        </w:numPr>
      </w:pPr>
      <w:r>
        <w:t xml:space="preserve">Project </w:t>
      </w:r>
      <w:r w:rsidR="00582CB8">
        <w:t>discovery</w:t>
      </w:r>
      <w:r>
        <w:t xml:space="preserve"> and stakeholder vision </w:t>
      </w:r>
      <w:r w:rsidR="00582CB8">
        <w:t>discussion</w:t>
      </w:r>
    </w:p>
    <w:p w14:paraId="0DBC9C21" w14:textId="7E5310DA" w:rsidR="00996F8E" w:rsidRDefault="00996F8E" w:rsidP="00996F8E">
      <w:pPr>
        <w:pStyle w:val="BodyText"/>
        <w:numPr>
          <w:ilvl w:val="1"/>
          <w:numId w:val="43"/>
        </w:numPr>
      </w:pPr>
      <w:r>
        <w:t>Anypoint platform demo</w:t>
      </w:r>
    </w:p>
    <w:p w14:paraId="17BE65C6" w14:textId="3367B1E0" w:rsidR="00996F8E" w:rsidRDefault="00996F8E" w:rsidP="00996F8E">
      <w:pPr>
        <w:pStyle w:val="BodyText"/>
        <w:numPr>
          <w:ilvl w:val="1"/>
          <w:numId w:val="43"/>
        </w:numPr>
      </w:pPr>
      <w:r>
        <w:t>DVP Platform walkthrough and current update</w:t>
      </w:r>
    </w:p>
    <w:p w14:paraId="063EB367" w14:textId="77777777" w:rsidR="00996F8E" w:rsidRDefault="00996F8E" w:rsidP="00996F8E">
      <w:pPr>
        <w:pStyle w:val="BodyText"/>
        <w:numPr>
          <w:ilvl w:val="1"/>
          <w:numId w:val="43"/>
        </w:numPr>
      </w:pPr>
      <w:r>
        <w:t xml:space="preserve">Identifying capacity requirements </w:t>
      </w:r>
    </w:p>
    <w:p w14:paraId="19B7E931" w14:textId="3F79BEBD" w:rsidR="00A106C6" w:rsidRDefault="00A106C6" w:rsidP="00996F8E">
      <w:pPr>
        <w:pStyle w:val="BodyText"/>
        <w:numPr>
          <w:ilvl w:val="1"/>
          <w:numId w:val="43"/>
        </w:numPr>
      </w:pPr>
      <w:r>
        <w:t>Identifying AD groups</w:t>
      </w:r>
    </w:p>
    <w:p w14:paraId="31BFCD3A" w14:textId="76FD270C" w:rsidR="00582CB8" w:rsidRDefault="00960E93" w:rsidP="00582CB8">
      <w:pPr>
        <w:pStyle w:val="BodyText"/>
        <w:numPr>
          <w:ilvl w:val="1"/>
          <w:numId w:val="43"/>
        </w:numPr>
      </w:pPr>
      <w:r>
        <w:t>Identifying connectivity’s required</w:t>
      </w:r>
    </w:p>
    <w:p w14:paraId="2A43EBB1" w14:textId="4C65CA1B" w:rsidR="00996F8E" w:rsidRDefault="005873F2" w:rsidP="00996F8E">
      <w:pPr>
        <w:pStyle w:val="BodyText"/>
        <w:numPr>
          <w:ilvl w:val="0"/>
          <w:numId w:val="43"/>
        </w:numPr>
      </w:pPr>
      <w:r>
        <w:t>O</w:t>
      </w:r>
      <w:r w:rsidR="00996F8E">
        <w:t>utcomes</w:t>
      </w:r>
    </w:p>
    <w:p w14:paraId="39A8BF19" w14:textId="78C627DC" w:rsidR="00A106C6" w:rsidRDefault="00960E93" w:rsidP="00A106C6">
      <w:pPr>
        <w:pStyle w:val="BodyText"/>
        <w:numPr>
          <w:ilvl w:val="1"/>
          <w:numId w:val="43"/>
        </w:numPr>
      </w:pPr>
      <w:r>
        <w:t>A</w:t>
      </w:r>
      <w:r w:rsidR="00A106C6">
        <w:t>pproval on capacity</w:t>
      </w:r>
      <w:r>
        <w:t xml:space="preserve"> from VA</w:t>
      </w:r>
    </w:p>
    <w:p w14:paraId="38F2F83D" w14:textId="5C327AE6" w:rsidR="00960E93" w:rsidRPr="009601AC" w:rsidRDefault="00960E93" w:rsidP="00960E93">
      <w:pPr>
        <w:pStyle w:val="BodyText"/>
        <w:numPr>
          <w:ilvl w:val="2"/>
          <w:numId w:val="43"/>
        </w:numPr>
        <w:rPr>
          <w:b/>
        </w:rPr>
      </w:pPr>
      <w:r w:rsidRPr="009601AC">
        <w:rPr>
          <w:b/>
        </w:rPr>
        <w:t>Owner: Project stakeholder</w:t>
      </w:r>
    </w:p>
    <w:p w14:paraId="6704AE8A" w14:textId="26B14075" w:rsidR="00A106C6" w:rsidRDefault="00960E93" w:rsidP="00A106C6">
      <w:pPr>
        <w:pStyle w:val="BodyText"/>
        <w:numPr>
          <w:ilvl w:val="1"/>
          <w:numId w:val="43"/>
        </w:numPr>
      </w:pPr>
      <w:r>
        <w:t>AD groups established</w:t>
      </w:r>
    </w:p>
    <w:p w14:paraId="0530E9C3" w14:textId="33D753E2" w:rsidR="00960E93" w:rsidRPr="009601AC" w:rsidRDefault="00960E93" w:rsidP="00960E93">
      <w:pPr>
        <w:pStyle w:val="BodyText"/>
        <w:numPr>
          <w:ilvl w:val="2"/>
          <w:numId w:val="43"/>
        </w:numPr>
        <w:rPr>
          <w:b/>
        </w:rPr>
      </w:pPr>
      <w:r w:rsidRPr="009601AC">
        <w:rPr>
          <w:b/>
        </w:rPr>
        <w:t>Owner: Project stakeholder</w:t>
      </w:r>
    </w:p>
    <w:p w14:paraId="17A1C38A" w14:textId="709D265F" w:rsidR="00960E93" w:rsidRDefault="00960E93" w:rsidP="00960E93">
      <w:pPr>
        <w:pStyle w:val="BodyText"/>
        <w:numPr>
          <w:ilvl w:val="1"/>
          <w:numId w:val="43"/>
        </w:numPr>
      </w:pPr>
      <w:r>
        <w:t>AD groups to Anypoint roles mappings</w:t>
      </w:r>
    </w:p>
    <w:p w14:paraId="7902845F" w14:textId="2967D9D1" w:rsidR="00960E93" w:rsidRPr="009601AC" w:rsidRDefault="00960E93" w:rsidP="00960E93">
      <w:pPr>
        <w:pStyle w:val="BodyText"/>
        <w:numPr>
          <w:ilvl w:val="2"/>
          <w:numId w:val="43"/>
        </w:numPr>
        <w:rPr>
          <w:b/>
        </w:rPr>
      </w:pPr>
      <w:r w:rsidRPr="009601AC">
        <w:rPr>
          <w:b/>
        </w:rPr>
        <w:t xml:space="preserve">Owner : </w:t>
      </w:r>
      <w:r w:rsidR="005630D9">
        <w:rPr>
          <w:b/>
        </w:rPr>
        <w:t>Mulesoft</w:t>
      </w:r>
      <w:r w:rsidRPr="009601AC">
        <w:rPr>
          <w:b/>
        </w:rPr>
        <w:t xml:space="preserve"> C4E team</w:t>
      </w:r>
    </w:p>
    <w:p w14:paraId="394934F4" w14:textId="7E2B07B3" w:rsidR="00960E93" w:rsidRDefault="00562CEA" w:rsidP="00960E93">
      <w:pPr>
        <w:pStyle w:val="BodyText"/>
        <w:numPr>
          <w:ilvl w:val="1"/>
          <w:numId w:val="43"/>
        </w:numPr>
      </w:pPr>
      <w:r>
        <w:t>Sandbox creation</w:t>
      </w:r>
    </w:p>
    <w:p w14:paraId="5070459A" w14:textId="1C1CDEF9" w:rsidR="00562CEA" w:rsidRPr="009601AC" w:rsidRDefault="00562CEA" w:rsidP="00562CEA">
      <w:pPr>
        <w:pStyle w:val="BodyText"/>
        <w:numPr>
          <w:ilvl w:val="2"/>
          <w:numId w:val="43"/>
        </w:numPr>
        <w:rPr>
          <w:b/>
        </w:rPr>
      </w:pPr>
      <w:r w:rsidRPr="009601AC">
        <w:rPr>
          <w:b/>
        </w:rPr>
        <w:t xml:space="preserve">Owner : </w:t>
      </w:r>
      <w:r w:rsidR="005630D9">
        <w:rPr>
          <w:b/>
        </w:rPr>
        <w:t>Mulesoft</w:t>
      </w:r>
      <w:r w:rsidRPr="009601AC">
        <w:rPr>
          <w:b/>
        </w:rPr>
        <w:t xml:space="preserve"> C4E team</w:t>
      </w:r>
    </w:p>
    <w:p w14:paraId="57D60013" w14:textId="77777777" w:rsidR="00960E93" w:rsidRDefault="00960E93" w:rsidP="00960E93">
      <w:pPr>
        <w:pStyle w:val="BodyText"/>
        <w:ind w:left="2160"/>
      </w:pPr>
    </w:p>
    <w:p w14:paraId="27832F1D" w14:textId="749FE83B" w:rsidR="00582CB8" w:rsidRDefault="000E0199" w:rsidP="002500AB">
      <w:pPr>
        <w:pStyle w:val="Heading5"/>
      </w:pPr>
      <w:r>
        <w:t xml:space="preserve">Requirement, </w:t>
      </w:r>
      <w:r w:rsidR="00582CB8">
        <w:t>Design &amp; Implementation phase</w:t>
      </w:r>
    </w:p>
    <w:p w14:paraId="168E79E8" w14:textId="4DAD1670" w:rsidR="00582CB8" w:rsidRDefault="005873F2" w:rsidP="00582CB8">
      <w:pPr>
        <w:pStyle w:val="BodyText"/>
        <w:numPr>
          <w:ilvl w:val="0"/>
          <w:numId w:val="44"/>
        </w:numPr>
      </w:pPr>
      <w:r>
        <w:t>Activities</w:t>
      </w:r>
    </w:p>
    <w:p w14:paraId="11DE03E0" w14:textId="16BE5F0D" w:rsidR="00582CB8" w:rsidRDefault="00582CB8" w:rsidP="00582CB8">
      <w:pPr>
        <w:pStyle w:val="BodyText"/>
        <w:numPr>
          <w:ilvl w:val="1"/>
          <w:numId w:val="44"/>
        </w:numPr>
      </w:pPr>
      <w:r>
        <w:t>Architecture/Design discussion/review</w:t>
      </w:r>
    </w:p>
    <w:p w14:paraId="11C03BAF" w14:textId="2B81F837" w:rsidR="00582CB8" w:rsidRDefault="00582CB8" w:rsidP="00582CB8">
      <w:pPr>
        <w:pStyle w:val="BodyText"/>
        <w:numPr>
          <w:ilvl w:val="1"/>
          <w:numId w:val="44"/>
        </w:numPr>
      </w:pPr>
      <w:r>
        <w:t>API review</w:t>
      </w:r>
    </w:p>
    <w:p w14:paraId="64F3F7B5" w14:textId="3A2F2C4A" w:rsidR="00582CB8" w:rsidRDefault="00582CB8" w:rsidP="00582CB8">
      <w:pPr>
        <w:pStyle w:val="BodyText"/>
        <w:numPr>
          <w:ilvl w:val="1"/>
          <w:numId w:val="44"/>
        </w:numPr>
      </w:pPr>
      <w:r>
        <w:lastRenderedPageBreak/>
        <w:t>Code review</w:t>
      </w:r>
    </w:p>
    <w:p w14:paraId="68CFF623" w14:textId="0D228372" w:rsidR="00582CB8" w:rsidRDefault="00582CB8" w:rsidP="00582CB8">
      <w:pPr>
        <w:pStyle w:val="BodyText"/>
        <w:numPr>
          <w:ilvl w:val="1"/>
          <w:numId w:val="44"/>
        </w:numPr>
      </w:pPr>
      <w:r>
        <w:t>Best practices discussions</w:t>
      </w:r>
    </w:p>
    <w:p w14:paraId="00196105" w14:textId="68AB9D8F" w:rsidR="00582CB8" w:rsidRDefault="00582CB8" w:rsidP="00582CB8">
      <w:pPr>
        <w:pStyle w:val="BodyText"/>
        <w:numPr>
          <w:ilvl w:val="1"/>
          <w:numId w:val="44"/>
        </w:numPr>
      </w:pPr>
      <w:r>
        <w:t>Mule Studio with Maven &amp; Git setup(if applicable)</w:t>
      </w:r>
    </w:p>
    <w:p w14:paraId="1E981AD7" w14:textId="4C4A5EC8" w:rsidR="00582CB8" w:rsidRDefault="00582CB8" w:rsidP="00582CB8">
      <w:pPr>
        <w:pStyle w:val="BodyText"/>
        <w:numPr>
          <w:ilvl w:val="1"/>
          <w:numId w:val="44"/>
        </w:numPr>
      </w:pPr>
      <w:r>
        <w:t>Deliverables &amp; Timelines</w:t>
      </w:r>
    </w:p>
    <w:p w14:paraId="5C22ECBB" w14:textId="3F517AC1" w:rsidR="00582CB8" w:rsidRDefault="00582CB8" w:rsidP="00582CB8">
      <w:pPr>
        <w:pStyle w:val="BodyText"/>
        <w:numPr>
          <w:ilvl w:val="1"/>
          <w:numId w:val="44"/>
        </w:numPr>
      </w:pPr>
      <w:r>
        <w:t>Deploy to sandbox</w:t>
      </w:r>
    </w:p>
    <w:p w14:paraId="49C9FEE5" w14:textId="3744CC8D" w:rsidR="0083358B" w:rsidRDefault="0083358B" w:rsidP="00582CB8">
      <w:pPr>
        <w:pStyle w:val="BodyText"/>
        <w:numPr>
          <w:ilvl w:val="1"/>
          <w:numId w:val="44"/>
        </w:numPr>
      </w:pPr>
      <w:r>
        <w:t>Connectivity setup, testing &amp; validation</w:t>
      </w:r>
    </w:p>
    <w:p w14:paraId="0B1E85CF" w14:textId="1B144B2F" w:rsidR="000E0199" w:rsidRDefault="005873F2" w:rsidP="000E0199">
      <w:pPr>
        <w:pStyle w:val="BodyText"/>
        <w:numPr>
          <w:ilvl w:val="0"/>
          <w:numId w:val="44"/>
        </w:numPr>
      </w:pPr>
      <w:r>
        <w:t>O</w:t>
      </w:r>
      <w:r w:rsidR="000E0199">
        <w:t>utcomes</w:t>
      </w:r>
    </w:p>
    <w:p w14:paraId="50C36FAC" w14:textId="6746A85F" w:rsidR="000E0199" w:rsidRDefault="000E0199" w:rsidP="000E0199">
      <w:pPr>
        <w:pStyle w:val="BodyText"/>
        <w:numPr>
          <w:ilvl w:val="1"/>
          <w:numId w:val="44"/>
        </w:numPr>
      </w:pPr>
      <w:r>
        <w:t>Requirement document</w:t>
      </w:r>
    </w:p>
    <w:p w14:paraId="359D1BF7" w14:textId="1540ABA2" w:rsidR="000E0199" w:rsidRDefault="000E0199" w:rsidP="000E0199">
      <w:pPr>
        <w:pStyle w:val="BodyText"/>
        <w:numPr>
          <w:ilvl w:val="2"/>
          <w:numId w:val="44"/>
        </w:numPr>
      </w:pPr>
      <w:r>
        <w:t>Owner: Project team</w:t>
      </w:r>
    </w:p>
    <w:p w14:paraId="1CB635F5" w14:textId="414359CD" w:rsidR="000E0199" w:rsidRDefault="000E0199" w:rsidP="000E0199">
      <w:pPr>
        <w:pStyle w:val="BodyText"/>
        <w:numPr>
          <w:ilvl w:val="1"/>
          <w:numId w:val="44"/>
        </w:numPr>
      </w:pPr>
      <w:r>
        <w:t>Development</w:t>
      </w:r>
    </w:p>
    <w:p w14:paraId="67624D7B" w14:textId="4D1AF1A9" w:rsidR="000E0199" w:rsidRDefault="000E0199" w:rsidP="000E0199">
      <w:pPr>
        <w:pStyle w:val="BodyText"/>
        <w:numPr>
          <w:ilvl w:val="2"/>
          <w:numId w:val="44"/>
        </w:numPr>
      </w:pPr>
      <w:r>
        <w:t>Owner: Depends</w:t>
      </w:r>
    </w:p>
    <w:p w14:paraId="4FD8D973" w14:textId="034C892F" w:rsidR="000E0199" w:rsidRDefault="00AD519C" w:rsidP="00AD519C">
      <w:pPr>
        <w:pStyle w:val="BodyText"/>
        <w:numPr>
          <w:ilvl w:val="1"/>
          <w:numId w:val="44"/>
        </w:numPr>
      </w:pPr>
      <w:r>
        <w:t>API &amp; Code review</w:t>
      </w:r>
    </w:p>
    <w:p w14:paraId="13D8E817" w14:textId="71603953" w:rsidR="00AD519C" w:rsidRDefault="00AD519C" w:rsidP="00AD519C">
      <w:pPr>
        <w:pStyle w:val="BodyText"/>
        <w:numPr>
          <w:ilvl w:val="2"/>
          <w:numId w:val="44"/>
        </w:numPr>
      </w:pPr>
      <w:r>
        <w:t xml:space="preserve">Owner: </w:t>
      </w:r>
      <w:r w:rsidR="005630D9">
        <w:t>Mulesoft</w:t>
      </w:r>
      <w:r>
        <w:t xml:space="preserve"> C4E team</w:t>
      </w:r>
    </w:p>
    <w:p w14:paraId="52D739C6" w14:textId="5449F8AC" w:rsidR="00AD519C" w:rsidRDefault="00AD519C" w:rsidP="00AD519C">
      <w:pPr>
        <w:pStyle w:val="BodyText"/>
        <w:numPr>
          <w:ilvl w:val="1"/>
          <w:numId w:val="44"/>
        </w:numPr>
      </w:pPr>
      <w:r>
        <w:t>Deliverables &amp; timelines</w:t>
      </w:r>
    </w:p>
    <w:p w14:paraId="3FCA707B" w14:textId="01989DC8" w:rsidR="00AD519C" w:rsidRDefault="005873F2" w:rsidP="00AD519C">
      <w:pPr>
        <w:pStyle w:val="BodyText"/>
        <w:numPr>
          <w:ilvl w:val="2"/>
          <w:numId w:val="44"/>
        </w:numPr>
      </w:pPr>
      <w:r>
        <w:t>Owner:</w:t>
      </w:r>
      <w:r w:rsidR="00AD519C">
        <w:t xml:space="preserve"> Project team</w:t>
      </w:r>
    </w:p>
    <w:p w14:paraId="6AFE5CE8" w14:textId="5EAB8CF7" w:rsidR="005873F2" w:rsidRDefault="005873F2" w:rsidP="005873F2">
      <w:pPr>
        <w:pStyle w:val="BodyText"/>
        <w:numPr>
          <w:ilvl w:val="1"/>
          <w:numId w:val="44"/>
        </w:numPr>
      </w:pPr>
      <w:r>
        <w:t>Best practice documents published</w:t>
      </w:r>
    </w:p>
    <w:p w14:paraId="56E9B402" w14:textId="4D861DCE" w:rsidR="005873F2" w:rsidRDefault="005873F2" w:rsidP="005873F2">
      <w:pPr>
        <w:pStyle w:val="BodyText"/>
        <w:numPr>
          <w:ilvl w:val="2"/>
          <w:numId w:val="44"/>
        </w:numPr>
      </w:pPr>
      <w:r>
        <w:t xml:space="preserve">Owner : </w:t>
      </w:r>
      <w:r w:rsidR="005630D9">
        <w:t>Mulesoft</w:t>
      </w:r>
      <w:r>
        <w:t xml:space="preserve"> C4E team</w:t>
      </w:r>
    </w:p>
    <w:p w14:paraId="65682166" w14:textId="447A8D59" w:rsidR="0083358B" w:rsidRDefault="0083358B" w:rsidP="0083358B">
      <w:pPr>
        <w:pStyle w:val="BodyText"/>
        <w:numPr>
          <w:ilvl w:val="1"/>
          <w:numId w:val="44"/>
        </w:numPr>
      </w:pPr>
      <w:r>
        <w:t>ESCCB requests for Connectivity</w:t>
      </w:r>
    </w:p>
    <w:p w14:paraId="66D640A3" w14:textId="484AABAE" w:rsidR="0083358B" w:rsidRDefault="0083358B" w:rsidP="0083358B">
      <w:pPr>
        <w:pStyle w:val="BodyText"/>
        <w:numPr>
          <w:ilvl w:val="2"/>
          <w:numId w:val="44"/>
        </w:numPr>
      </w:pPr>
      <w:r>
        <w:t>Owner: Project team</w:t>
      </w:r>
    </w:p>
    <w:p w14:paraId="2C8D6AE5" w14:textId="3A39DE20" w:rsidR="0083358B" w:rsidRDefault="0083358B" w:rsidP="0083358B">
      <w:pPr>
        <w:pStyle w:val="BodyText"/>
        <w:numPr>
          <w:ilvl w:val="1"/>
          <w:numId w:val="44"/>
        </w:numPr>
      </w:pPr>
      <w:r>
        <w:t>Connectivity validation</w:t>
      </w:r>
    </w:p>
    <w:p w14:paraId="73A91FE7" w14:textId="7D58ECA5" w:rsidR="0083358B" w:rsidRDefault="0083358B" w:rsidP="0083358B">
      <w:pPr>
        <w:pStyle w:val="BodyText"/>
        <w:numPr>
          <w:ilvl w:val="2"/>
          <w:numId w:val="44"/>
        </w:numPr>
      </w:pPr>
      <w:r>
        <w:t xml:space="preserve">Owner: </w:t>
      </w:r>
      <w:r w:rsidR="005630D9">
        <w:t>Mulesoft</w:t>
      </w:r>
      <w:r>
        <w:t xml:space="preserve"> C4E team</w:t>
      </w:r>
    </w:p>
    <w:p w14:paraId="6E7D60A6" w14:textId="7096E345" w:rsidR="005873F2" w:rsidRDefault="005873F2" w:rsidP="002500AB">
      <w:pPr>
        <w:pStyle w:val="Heading5"/>
      </w:pPr>
      <w:proofErr w:type="gramStart"/>
      <w:r>
        <w:t>Deployment,</w:t>
      </w:r>
      <w:proofErr w:type="gramEnd"/>
      <w:r>
        <w:t xml:space="preserve"> Promotion &amp; Go-live</w:t>
      </w:r>
    </w:p>
    <w:p w14:paraId="6799C1C1" w14:textId="1B90A658" w:rsidR="005873F2" w:rsidRDefault="005873F2" w:rsidP="005873F2">
      <w:pPr>
        <w:pStyle w:val="BodyText"/>
        <w:numPr>
          <w:ilvl w:val="0"/>
          <w:numId w:val="45"/>
        </w:numPr>
      </w:pPr>
      <w:r>
        <w:t>Activities</w:t>
      </w:r>
    </w:p>
    <w:p w14:paraId="749513CD" w14:textId="206E0C59" w:rsidR="005873F2" w:rsidRDefault="00447DDA" w:rsidP="005873F2">
      <w:pPr>
        <w:pStyle w:val="BodyText"/>
        <w:numPr>
          <w:ilvl w:val="1"/>
          <w:numId w:val="45"/>
        </w:numPr>
      </w:pPr>
      <w:r>
        <w:t>ATO related discussions</w:t>
      </w:r>
    </w:p>
    <w:p w14:paraId="6642817A" w14:textId="66ED6316" w:rsidR="00447DDA" w:rsidRDefault="00447DDA" w:rsidP="005873F2">
      <w:pPr>
        <w:pStyle w:val="BodyText"/>
        <w:numPr>
          <w:ilvl w:val="1"/>
          <w:numId w:val="45"/>
        </w:numPr>
      </w:pPr>
      <w:r>
        <w:t xml:space="preserve">Path to production </w:t>
      </w:r>
    </w:p>
    <w:p w14:paraId="0EC4396B" w14:textId="4DF7538C" w:rsidR="00680391" w:rsidRDefault="00680391" w:rsidP="005873F2">
      <w:pPr>
        <w:pStyle w:val="BodyText"/>
        <w:numPr>
          <w:ilvl w:val="1"/>
          <w:numId w:val="45"/>
        </w:numPr>
      </w:pPr>
      <w:r>
        <w:t>Deployment</w:t>
      </w:r>
      <w:r w:rsidR="00132CC7">
        <w:t>s</w:t>
      </w:r>
    </w:p>
    <w:p w14:paraId="78361602" w14:textId="244CEF6A" w:rsidR="00132CC7" w:rsidRDefault="00132CC7" w:rsidP="005873F2">
      <w:pPr>
        <w:pStyle w:val="BodyText"/>
        <w:numPr>
          <w:ilvl w:val="1"/>
          <w:numId w:val="45"/>
        </w:numPr>
      </w:pPr>
      <w:r>
        <w:t>Environment required</w:t>
      </w:r>
    </w:p>
    <w:p w14:paraId="368968E9" w14:textId="6BF79CD7" w:rsidR="00132CC7" w:rsidRDefault="00132CC7" w:rsidP="00132CC7">
      <w:pPr>
        <w:pStyle w:val="BodyText"/>
        <w:numPr>
          <w:ilvl w:val="0"/>
          <w:numId w:val="45"/>
        </w:numPr>
      </w:pPr>
      <w:r>
        <w:t>Outcomes</w:t>
      </w:r>
    </w:p>
    <w:p w14:paraId="508A7D59" w14:textId="1CEA5C7B" w:rsidR="00132CC7" w:rsidRDefault="00132CC7" w:rsidP="00132CC7">
      <w:pPr>
        <w:pStyle w:val="BodyText"/>
        <w:numPr>
          <w:ilvl w:val="1"/>
          <w:numId w:val="45"/>
        </w:numPr>
      </w:pPr>
      <w:r>
        <w:t>Obtain required ATO approvals</w:t>
      </w:r>
    </w:p>
    <w:p w14:paraId="4CD8315B" w14:textId="2AE6D0FC" w:rsidR="00132CC7" w:rsidRDefault="00132CC7" w:rsidP="00132CC7">
      <w:pPr>
        <w:pStyle w:val="BodyText"/>
        <w:numPr>
          <w:ilvl w:val="2"/>
          <w:numId w:val="45"/>
        </w:numPr>
      </w:pPr>
      <w:r>
        <w:t>Owner: Project team</w:t>
      </w:r>
    </w:p>
    <w:p w14:paraId="65EAAE27" w14:textId="647B75F9" w:rsidR="00132CC7" w:rsidRDefault="00132CC7" w:rsidP="00132CC7">
      <w:pPr>
        <w:pStyle w:val="BodyText"/>
        <w:numPr>
          <w:ilvl w:val="1"/>
          <w:numId w:val="45"/>
        </w:numPr>
      </w:pPr>
      <w:r>
        <w:t>Environment setup &amp; deployment assistance</w:t>
      </w:r>
    </w:p>
    <w:p w14:paraId="62FB79C5" w14:textId="3456B34C" w:rsidR="00132CC7" w:rsidRDefault="00132CC7" w:rsidP="00132CC7">
      <w:pPr>
        <w:pStyle w:val="BodyText"/>
        <w:numPr>
          <w:ilvl w:val="2"/>
          <w:numId w:val="45"/>
        </w:numPr>
      </w:pPr>
      <w:r>
        <w:t xml:space="preserve">Owners: Project &amp; </w:t>
      </w:r>
      <w:r w:rsidR="005630D9">
        <w:t>Mulesoft</w:t>
      </w:r>
      <w:r>
        <w:t xml:space="preserve"> C4E teams</w:t>
      </w:r>
    </w:p>
    <w:p w14:paraId="6F69B183" w14:textId="6275D4C8" w:rsidR="00132CC7" w:rsidRDefault="00132CC7" w:rsidP="00132CC7">
      <w:pPr>
        <w:pStyle w:val="BodyText"/>
        <w:numPr>
          <w:ilvl w:val="1"/>
          <w:numId w:val="45"/>
        </w:numPr>
      </w:pPr>
      <w:r>
        <w:lastRenderedPageBreak/>
        <w:t>Performance testing</w:t>
      </w:r>
    </w:p>
    <w:p w14:paraId="42E0A61D" w14:textId="33A3DC68" w:rsidR="00582CB8" w:rsidRPr="00582CB8" w:rsidRDefault="00132CC7" w:rsidP="00333334">
      <w:pPr>
        <w:pStyle w:val="BodyText"/>
        <w:numPr>
          <w:ilvl w:val="2"/>
          <w:numId w:val="45"/>
        </w:numPr>
      </w:pPr>
      <w:r>
        <w:t xml:space="preserve">Owners: Project &amp; </w:t>
      </w:r>
      <w:r w:rsidR="005630D9">
        <w:t>Mulesoft</w:t>
      </w:r>
      <w:r>
        <w:t xml:space="preserve"> C4E teams</w:t>
      </w:r>
    </w:p>
    <w:p w14:paraId="43176A90" w14:textId="79812925" w:rsidR="00167513" w:rsidRPr="00167513" w:rsidRDefault="00167513" w:rsidP="00167513">
      <w:pPr>
        <w:pStyle w:val="BodyText"/>
        <w:rPr>
          <w:highlight w:val="green"/>
        </w:rPr>
      </w:pPr>
    </w:p>
    <w:p w14:paraId="745FE369" w14:textId="77777777" w:rsidR="00D82D04" w:rsidRPr="00D82D04" w:rsidRDefault="00D82D04" w:rsidP="00F83FA5">
      <w:pPr>
        <w:pStyle w:val="Heading4"/>
      </w:pPr>
      <w:r w:rsidRPr="00D82D04">
        <w:t>Identif</w:t>
      </w:r>
      <w:r w:rsidR="00D92040">
        <w:t>y Anypoint Organization Names</w:t>
      </w:r>
    </w:p>
    <w:p w14:paraId="1DA42FD4" w14:textId="77777777" w:rsidR="00FA717E" w:rsidRPr="00D82D04" w:rsidRDefault="00FA717E" w:rsidP="00162142">
      <w:pPr>
        <w:pStyle w:val="BodyText5"/>
        <w:rPr>
          <w:highlight w:val="green"/>
        </w:rPr>
      </w:pPr>
      <w:r w:rsidRPr="00E7574E">
        <w:t xml:space="preserve">AnyPoint provides </w:t>
      </w:r>
      <w:proofErr w:type="gramStart"/>
      <w:r w:rsidRPr="00E7574E">
        <w:t>role based</w:t>
      </w:r>
      <w:proofErr w:type="gramEnd"/>
      <w:r w:rsidRPr="00E7574E">
        <w:t xml:space="preserve"> access functions to its users based on the following</w:t>
      </w:r>
      <w:r w:rsidRPr="00D82D04">
        <w:t xml:space="preserve"> 5 API Development organizational roles:</w:t>
      </w:r>
    </w:p>
    <w:p w14:paraId="3ECB9515" w14:textId="77777777" w:rsidR="00FA717E" w:rsidRDefault="00FA717E" w:rsidP="00302765">
      <w:pPr>
        <w:pStyle w:val="ListParagraph"/>
        <w:numPr>
          <w:ilvl w:val="0"/>
          <w:numId w:val="38"/>
        </w:numPr>
        <w:spacing w:after="200" w:line="276" w:lineRule="auto"/>
      </w:pPr>
      <w:r>
        <w:t xml:space="preserve">Developers </w:t>
      </w:r>
    </w:p>
    <w:p w14:paraId="232321E5" w14:textId="77777777" w:rsidR="00FA717E" w:rsidRDefault="00FA717E" w:rsidP="00302765">
      <w:pPr>
        <w:pStyle w:val="ListParagraph"/>
        <w:numPr>
          <w:ilvl w:val="0"/>
          <w:numId w:val="38"/>
        </w:numPr>
        <w:spacing w:after="200" w:line="276" w:lineRule="auto"/>
      </w:pPr>
      <w:r>
        <w:t>Architects</w:t>
      </w:r>
    </w:p>
    <w:p w14:paraId="15D80AD0" w14:textId="77777777" w:rsidR="00FA717E" w:rsidRDefault="00FA717E" w:rsidP="00302765">
      <w:pPr>
        <w:pStyle w:val="ListParagraph"/>
        <w:numPr>
          <w:ilvl w:val="0"/>
          <w:numId w:val="38"/>
        </w:numPr>
        <w:spacing w:after="200" w:line="276" w:lineRule="auto"/>
      </w:pPr>
      <w:r>
        <w:t>Production Development Operations</w:t>
      </w:r>
    </w:p>
    <w:p w14:paraId="1C237F05" w14:textId="77777777" w:rsidR="00FA717E" w:rsidRDefault="00FA717E" w:rsidP="00302765">
      <w:pPr>
        <w:pStyle w:val="ListParagraph"/>
        <w:numPr>
          <w:ilvl w:val="0"/>
          <w:numId w:val="38"/>
        </w:numPr>
        <w:spacing w:after="200" w:line="276" w:lineRule="auto"/>
      </w:pPr>
      <w:r>
        <w:t>Non-Production Development Operations</w:t>
      </w:r>
    </w:p>
    <w:p w14:paraId="18CC91CD" w14:textId="77777777" w:rsidR="00FA717E" w:rsidRDefault="00FA717E" w:rsidP="00302765">
      <w:pPr>
        <w:pStyle w:val="ListParagraph"/>
        <w:numPr>
          <w:ilvl w:val="0"/>
          <w:numId w:val="38"/>
        </w:numPr>
        <w:spacing w:after="200" w:line="276" w:lineRule="auto"/>
      </w:pPr>
      <w:r>
        <w:t xml:space="preserve">Organization Administrators </w:t>
      </w:r>
    </w:p>
    <w:p w14:paraId="039A5A42" w14:textId="77777777" w:rsidR="00E7574E" w:rsidRDefault="00E7574E" w:rsidP="00E7574E">
      <w:pPr>
        <w:pStyle w:val="ListParagraph"/>
        <w:spacing w:after="200" w:line="276" w:lineRule="auto"/>
        <w:ind w:left="1800"/>
      </w:pPr>
    </w:p>
    <w:p w14:paraId="7B0214AD" w14:textId="54E181A0" w:rsidR="00FA717E" w:rsidRPr="00191176" w:rsidRDefault="00FA717E" w:rsidP="00FA717E">
      <w:pPr>
        <w:pStyle w:val="ListParagraph"/>
      </w:pPr>
      <w:r>
        <w:t xml:space="preserve">For the AnyPoint tools to be configured for your team.  Each new VA Developer team must create 5 </w:t>
      </w:r>
      <w:r w:rsidRPr="00191176">
        <w:t xml:space="preserve">Each Business group which </w:t>
      </w:r>
      <w:r>
        <w:t xml:space="preserve">correspond to the 5 API management groups </w:t>
      </w:r>
      <w:r w:rsidR="005630D9">
        <w:t>Mulesoft</w:t>
      </w:r>
      <w:r>
        <w:t xml:space="preserve"> PaaS uses to develop and administer APIs</w:t>
      </w:r>
      <w:r w:rsidRPr="00191176">
        <w:t>.</w:t>
      </w:r>
    </w:p>
    <w:p w14:paraId="19E01B53"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Developer</w:t>
      </w:r>
    </w:p>
    <w:p w14:paraId="4584F6F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Architect</w:t>
      </w:r>
    </w:p>
    <w:p w14:paraId="190394A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Prod Dev Ops</w:t>
      </w:r>
    </w:p>
    <w:p w14:paraId="396AE7F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NonProd</w:t>
      </w:r>
      <w:proofErr w:type="spellEnd"/>
      <w:r w:rsidRPr="00191176">
        <w:t xml:space="preserve"> Dev Ops</w:t>
      </w:r>
    </w:p>
    <w:p w14:paraId="5550EC8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OrgAdmin</w:t>
      </w:r>
      <w:proofErr w:type="spellEnd"/>
    </w:p>
    <w:p w14:paraId="1C8DF68B" w14:textId="77777777" w:rsidR="00FA717E" w:rsidRDefault="00FA717E" w:rsidP="00FA717E">
      <w:pPr>
        <w:pStyle w:val="ListParagraph"/>
      </w:pPr>
      <w:proofErr w:type="spellStart"/>
      <w:r w:rsidRPr="00191176">
        <w:t>bg</w:t>
      </w:r>
      <w:proofErr w:type="spellEnd"/>
      <w:r w:rsidRPr="00191176">
        <w:t>=Business group name</w:t>
      </w:r>
    </w:p>
    <w:p w14:paraId="0D37F8A2" w14:textId="77777777" w:rsidR="00FA717E" w:rsidRDefault="00FA717E" w:rsidP="00FA717E">
      <w:pPr>
        <w:pStyle w:val="ListParagraph"/>
      </w:pPr>
    </w:p>
    <w:p w14:paraId="374A12ED" w14:textId="77777777" w:rsidR="00FA717E" w:rsidRDefault="00FA717E" w:rsidP="00FA717E">
      <w:pPr>
        <w:pStyle w:val="ListParagraph"/>
      </w:pPr>
      <w:r>
        <w:t xml:space="preserve">For example:  </w:t>
      </w:r>
      <w:proofErr w:type="gramStart"/>
      <w:r>
        <w:t>the</w:t>
      </w:r>
      <w:proofErr w:type="gramEnd"/>
      <w:r>
        <w:t xml:space="preserve"> Enterprise Services Architecture Support Group (ASG) created the following 5 security groups in the VA</w:t>
      </w:r>
    </w:p>
    <w:p w14:paraId="2FC4F127" w14:textId="77777777" w:rsidR="00FA717E" w:rsidRPr="006277B3" w:rsidRDefault="00FA717E" w:rsidP="00302765">
      <w:pPr>
        <w:pStyle w:val="ListParagraph"/>
        <w:numPr>
          <w:ilvl w:val="1"/>
          <w:numId w:val="37"/>
        </w:numPr>
        <w:spacing w:after="200" w:line="276" w:lineRule="auto"/>
      </w:pPr>
      <w:r w:rsidRPr="006277B3">
        <w:t>OIT VAEC DVP ASG API Developer</w:t>
      </w:r>
    </w:p>
    <w:p w14:paraId="316443F4" w14:textId="77777777" w:rsidR="00FA717E" w:rsidRPr="006277B3" w:rsidRDefault="00FA717E" w:rsidP="00302765">
      <w:pPr>
        <w:pStyle w:val="ListParagraph"/>
        <w:numPr>
          <w:ilvl w:val="1"/>
          <w:numId w:val="37"/>
        </w:numPr>
        <w:spacing w:after="200" w:line="276" w:lineRule="auto"/>
      </w:pPr>
      <w:r w:rsidRPr="006277B3">
        <w:t>OIT VAEC DVP ASG API Architect</w:t>
      </w:r>
    </w:p>
    <w:p w14:paraId="6E8FB8DC" w14:textId="77777777" w:rsidR="00FA717E" w:rsidRPr="006277B3" w:rsidRDefault="00FA717E" w:rsidP="00302765">
      <w:pPr>
        <w:pStyle w:val="ListParagraph"/>
        <w:numPr>
          <w:ilvl w:val="1"/>
          <w:numId w:val="37"/>
        </w:numPr>
        <w:spacing w:after="200" w:line="276" w:lineRule="auto"/>
      </w:pPr>
      <w:r w:rsidRPr="006277B3">
        <w:t>OIT VAEC DVP ASG API Prod Dev Ops</w:t>
      </w:r>
    </w:p>
    <w:p w14:paraId="1AB3CC3B" w14:textId="77777777" w:rsidR="00FA717E" w:rsidRPr="006277B3" w:rsidRDefault="00FA717E" w:rsidP="00302765">
      <w:pPr>
        <w:pStyle w:val="ListParagraph"/>
        <w:numPr>
          <w:ilvl w:val="1"/>
          <w:numId w:val="37"/>
        </w:numPr>
        <w:spacing w:after="200" w:line="276" w:lineRule="auto"/>
      </w:pPr>
      <w:r w:rsidRPr="006277B3">
        <w:t xml:space="preserve">OIT VAEC DVP ASG API </w:t>
      </w:r>
      <w:proofErr w:type="spellStart"/>
      <w:r w:rsidRPr="006277B3">
        <w:t>NonProd</w:t>
      </w:r>
      <w:proofErr w:type="spellEnd"/>
      <w:r w:rsidRPr="006277B3">
        <w:t xml:space="preserve"> Dev Ops</w:t>
      </w:r>
    </w:p>
    <w:p w14:paraId="7EAEB418" w14:textId="77777777" w:rsidR="00FA717E" w:rsidRDefault="00FA717E" w:rsidP="00302765">
      <w:pPr>
        <w:pStyle w:val="ListParagraph"/>
        <w:numPr>
          <w:ilvl w:val="1"/>
          <w:numId w:val="37"/>
        </w:numPr>
        <w:spacing w:after="200" w:line="276" w:lineRule="auto"/>
      </w:pPr>
      <w:r w:rsidRPr="006277B3">
        <w:t xml:space="preserve">OIT VAEC DVP ASG API </w:t>
      </w:r>
      <w:proofErr w:type="spellStart"/>
      <w:r w:rsidRPr="006277B3">
        <w:t>OrgAdmin</w:t>
      </w:r>
      <w:proofErr w:type="spellEnd"/>
    </w:p>
    <w:p w14:paraId="0F3FF38F" w14:textId="243DA4E3" w:rsidR="00FA717E" w:rsidRPr="00162142" w:rsidRDefault="00FA717E" w:rsidP="00F83FA5">
      <w:pPr>
        <w:pStyle w:val="Heading4"/>
      </w:pPr>
      <w:r w:rsidRPr="00162142">
        <w:t xml:space="preserve">Determine team structure &amp; roles </w:t>
      </w:r>
    </w:p>
    <w:p w14:paraId="474F1CBB" w14:textId="77777777" w:rsidR="00F83FA5" w:rsidRDefault="00F83FA5" w:rsidP="00F83FA5">
      <w:pPr>
        <w:pStyle w:val="BodyText"/>
        <w:rPr>
          <w:highlight w:val="green"/>
        </w:rPr>
      </w:pPr>
    </w:p>
    <w:p w14:paraId="3144255E" w14:textId="4AA3080B" w:rsidR="00F83FA5" w:rsidRPr="002500AB" w:rsidRDefault="00F83FA5" w:rsidP="00F83FA5">
      <w:pPr>
        <w:pStyle w:val="BodyText"/>
        <w:rPr>
          <w:sz w:val="22"/>
          <w:szCs w:val="24"/>
        </w:rPr>
      </w:pPr>
      <w:r w:rsidRPr="002500AB">
        <w:rPr>
          <w:sz w:val="22"/>
          <w:szCs w:val="24"/>
        </w:rPr>
        <w:t>Depending on project size, technical maturity and customer demands an API project may have following roles.  Although large projects may have most of these roles small projects may have a smaller subset</w:t>
      </w:r>
      <w:r w:rsidR="002500AB">
        <w:rPr>
          <w:sz w:val="22"/>
          <w:szCs w:val="24"/>
        </w:rPr>
        <w:t xml:space="preserve">.  </w:t>
      </w:r>
      <w:proofErr w:type="gramStart"/>
      <w:r w:rsidR="002500AB">
        <w:rPr>
          <w:sz w:val="22"/>
          <w:szCs w:val="24"/>
        </w:rPr>
        <w:t>Also</w:t>
      </w:r>
      <w:proofErr w:type="gramEnd"/>
      <w:r w:rsidR="002500AB">
        <w:rPr>
          <w:sz w:val="22"/>
          <w:szCs w:val="24"/>
        </w:rPr>
        <w:t xml:space="preserve"> some of the platform &amp; C4E folks will be shared across projects</w:t>
      </w:r>
    </w:p>
    <w:p w14:paraId="139AB5FB" w14:textId="77777777" w:rsidR="00F83FA5" w:rsidRPr="002500AB" w:rsidRDefault="00F83FA5" w:rsidP="00F83FA5">
      <w:pPr>
        <w:pStyle w:val="BodyText"/>
        <w:rPr>
          <w:sz w:val="22"/>
          <w:szCs w:val="24"/>
        </w:rPr>
      </w:pPr>
    </w:p>
    <w:p w14:paraId="6B78782B" w14:textId="77777777" w:rsidR="002500AB" w:rsidRPr="002500AB" w:rsidRDefault="002500AB" w:rsidP="002500AB">
      <w:pPr>
        <w:pStyle w:val="ListParagraph"/>
        <w:numPr>
          <w:ilvl w:val="0"/>
          <w:numId w:val="46"/>
        </w:numPr>
      </w:pPr>
      <w:r>
        <w:rPr>
          <w:rFonts w:ascii="Calibri" w:hAnsi="Calibri"/>
          <w:color w:val="000000"/>
        </w:rPr>
        <w:t>Platform architect</w:t>
      </w:r>
    </w:p>
    <w:p w14:paraId="2AA73E10" w14:textId="77777777" w:rsidR="002500AB" w:rsidRPr="002500AB" w:rsidRDefault="002500AB" w:rsidP="002500AB">
      <w:pPr>
        <w:pStyle w:val="ListParagraph"/>
        <w:numPr>
          <w:ilvl w:val="0"/>
          <w:numId w:val="46"/>
        </w:numPr>
      </w:pPr>
      <w:r>
        <w:rPr>
          <w:rFonts w:ascii="Calibri" w:hAnsi="Calibri"/>
          <w:color w:val="000000"/>
        </w:rPr>
        <w:t>Delivery manager</w:t>
      </w:r>
    </w:p>
    <w:p w14:paraId="6A1F94D9" w14:textId="77777777" w:rsidR="002500AB" w:rsidRPr="002500AB" w:rsidRDefault="002500AB" w:rsidP="002500AB">
      <w:pPr>
        <w:pStyle w:val="ListParagraph"/>
        <w:numPr>
          <w:ilvl w:val="0"/>
          <w:numId w:val="46"/>
        </w:numPr>
      </w:pPr>
      <w:r>
        <w:rPr>
          <w:rFonts w:ascii="Calibri" w:hAnsi="Calibri"/>
          <w:color w:val="000000"/>
        </w:rPr>
        <w:t>Platform Engineer</w:t>
      </w:r>
    </w:p>
    <w:p w14:paraId="5D7B6716" w14:textId="06C611DC" w:rsidR="002500AB" w:rsidRPr="002500AB" w:rsidRDefault="002500AB" w:rsidP="002500AB">
      <w:pPr>
        <w:pStyle w:val="ListParagraph"/>
        <w:numPr>
          <w:ilvl w:val="0"/>
          <w:numId w:val="46"/>
        </w:numPr>
      </w:pPr>
      <w:r>
        <w:rPr>
          <w:rFonts w:ascii="Calibri" w:hAnsi="Calibri"/>
          <w:color w:val="000000"/>
        </w:rPr>
        <w:lastRenderedPageBreak/>
        <w:t>API Developers</w:t>
      </w:r>
    </w:p>
    <w:p w14:paraId="77A7D699" w14:textId="77777777" w:rsidR="002500AB" w:rsidRPr="002500AB" w:rsidRDefault="002500AB" w:rsidP="002500AB">
      <w:pPr>
        <w:pStyle w:val="ListParagraph"/>
        <w:numPr>
          <w:ilvl w:val="0"/>
          <w:numId w:val="46"/>
        </w:numPr>
      </w:pPr>
      <w:r>
        <w:rPr>
          <w:rFonts w:ascii="Calibri" w:hAnsi="Calibri"/>
          <w:color w:val="000000"/>
        </w:rPr>
        <w:t>C4E Lead</w:t>
      </w:r>
    </w:p>
    <w:p w14:paraId="52204922" w14:textId="4EE0D5BC" w:rsidR="002500AB" w:rsidRPr="002500AB" w:rsidRDefault="002500AB" w:rsidP="002500AB">
      <w:pPr>
        <w:pStyle w:val="ListParagraph"/>
        <w:numPr>
          <w:ilvl w:val="0"/>
          <w:numId w:val="46"/>
        </w:numPr>
      </w:pPr>
      <w:r>
        <w:rPr>
          <w:rFonts w:ascii="Calibri" w:hAnsi="Calibri"/>
          <w:color w:val="000000"/>
        </w:rPr>
        <w:t xml:space="preserve">C4E </w:t>
      </w:r>
      <w:proofErr w:type="spellStart"/>
      <w:r>
        <w:rPr>
          <w:rFonts w:ascii="Calibri" w:hAnsi="Calibri"/>
          <w:color w:val="000000"/>
        </w:rPr>
        <w:t>Devops</w:t>
      </w:r>
      <w:proofErr w:type="spellEnd"/>
      <w:r w:rsidRPr="002500AB">
        <w:rPr>
          <w:rFonts w:ascii="Calibri" w:hAnsi="Calibri"/>
          <w:color w:val="000000"/>
        </w:rPr>
        <w:br/>
      </w:r>
    </w:p>
    <w:p w14:paraId="6006DE48" w14:textId="77777777" w:rsidR="0028215B" w:rsidRPr="0028215B" w:rsidRDefault="0028215B" w:rsidP="002500AB">
      <w:pPr>
        <w:pStyle w:val="Heading8"/>
        <w:rPr>
          <w:highlight w:val="green"/>
        </w:rPr>
      </w:pPr>
    </w:p>
    <w:p w14:paraId="236F6BB9"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r>
        <w:t xml:space="preserve">Request VA Security Groups </w:t>
      </w:r>
    </w:p>
    <w:p w14:paraId="04846995" w14:textId="4EDF4906" w:rsidR="00FA717E" w:rsidRPr="004025A4" w:rsidRDefault="00FA717E" w:rsidP="00FA717E">
      <w:r>
        <w:t xml:space="preserve">Once your team is granted approval from the DVP management team please follow the instructions below to create your VA </w:t>
      </w:r>
      <w:r w:rsidR="005630D9">
        <w:t>Mulesoft</w:t>
      </w:r>
      <w:r>
        <w:t xml:space="preserve"> Security Group’s  </w:t>
      </w:r>
    </w:p>
    <w:p w14:paraId="66D336A5" w14:textId="77777777" w:rsidR="00FA717E" w:rsidRPr="005478F7" w:rsidRDefault="00FA717E" w:rsidP="00F83FA5">
      <w:pPr>
        <w:pStyle w:val="Heading3"/>
      </w:pPr>
      <w:r>
        <w:t xml:space="preserve">Prerequisites </w:t>
      </w:r>
    </w:p>
    <w:p w14:paraId="4FE436A6" w14:textId="77777777" w:rsidR="00FA717E" w:rsidRDefault="00FA717E" w:rsidP="00302765">
      <w:pPr>
        <w:pStyle w:val="ListParagraph"/>
        <w:numPr>
          <w:ilvl w:val="0"/>
          <w:numId w:val="36"/>
        </w:numPr>
        <w:spacing w:after="200" w:line="276" w:lineRule="auto"/>
      </w:pPr>
      <w:r>
        <w:t>PIV card</w:t>
      </w:r>
    </w:p>
    <w:p w14:paraId="01116EED" w14:textId="77777777" w:rsidR="00FA717E" w:rsidRDefault="00FA717E" w:rsidP="00302765">
      <w:pPr>
        <w:pStyle w:val="ListParagraph"/>
        <w:numPr>
          <w:ilvl w:val="0"/>
          <w:numId w:val="36"/>
        </w:numPr>
        <w:spacing w:after="200" w:line="276" w:lineRule="auto"/>
      </w:pPr>
      <w:r>
        <w:t xml:space="preserve">VA email address </w:t>
      </w:r>
    </w:p>
    <w:p w14:paraId="14D92DCD" w14:textId="77777777" w:rsidR="00FA717E" w:rsidRDefault="00FA717E" w:rsidP="00302765">
      <w:pPr>
        <w:pStyle w:val="ListParagraph"/>
        <w:numPr>
          <w:ilvl w:val="0"/>
          <w:numId w:val="36"/>
        </w:numPr>
        <w:spacing w:after="200" w:line="276" w:lineRule="auto"/>
      </w:pPr>
      <w:r>
        <w:t>GFE or CAG client</w:t>
      </w:r>
    </w:p>
    <w:p w14:paraId="6ABED1AF" w14:textId="77777777" w:rsidR="00FA717E" w:rsidRDefault="00FA717E" w:rsidP="00F83FA5">
      <w:pPr>
        <w:pStyle w:val="Heading3"/>
      </w:pPr>
      <w:r>
        <w:t>Estimated Completion Time</w:t>
      </w:r>
    </w:p>
    <w:p w14:paraId="357F2577" w14:textId="77777777" w:rsidR="00FA717E" w:rsidRPr="006B50D7" w:rsidRDefault="00FA717E" w:rsidP="00302765">
      <w:pPr>
        <w:pStyle w:val="ListParagraph"/>
        <w:numPr>
          <w:ilvl w:val="0"/>
          <w:numId w:val="39"/>
        </w:numPr>
        <w:spacing w:after="200" w:line="276" w:lineRule="auto"/>
      </w:pPr>
      <w:r>
        <w:t>1-2 weeks</w:t>
      </w:r>
    </w:p>
    <w:p w14:paraId="69CD2430" w14:textId="77777777" w:rsidR="00FA717E" w:rsidRDefault="00FA717E" w:rsidP="00F83FA5">
      <w:pPr>
        <w:pStyle w:val="Heading3"/>
      </w:pPr>
      <w:r>
        <w:t>Instructions</w:t>
      </w:r>
    </w:p>
    <w:p w14:paraId="7DF23D18" w14:textId="77777777" w:rsidR="00FA717E" w:rsidRPr="006E31D6" w:rsidRDefault="00FA717E" w:rsidP="00302765">
      <w:pPr>
        <w:pStyle w:val="ListParagraph"/>
        <w:numPr>
          <w:ilvl w:val="0"/>
          <w:numId w:val="40"/>
        </w:numPr>
        <w:spacing w:after="200" w:line="276" w:lineRule="auto"/>
        <w:rPr>
          <w:vanish/>
        </w:rPr>
      </w:pPr>
    </w:p>
    <w:p w14:paraId="511EC4FE" w14:textId="77777777" w:rsidR="00FA717E" w:rsidRDefault="00FA717E" w:rsidP="00FA717E">
      <w:r>
        <w:t>Request your Security Groups on Service Now</w:t>
      </w:r>
    </w:p>
    <w:p w14:paraId="2478271B" w14:textId="77777777" w:rsidR="00FA717E" w:rsidRDefault="00FA717E" w:rsidP="00302765">
      <w:pPr>
        <w:pStyle w:val="ListParagraph"/>
        <w:numPr>
          <w:ilvl w:val="0"/>
          <w:numId w:val="42"/>
        </w:numPr>
      </w:pPr>
      <w:r>
        <w:t xml:space="preserve">On your GFE or CAG desktop select the </w:t>
      </w:r>
      <w:hyperlink r:id="rId36" w:history="1">
        <w:r w:rsidRPr="00FA717E">
          <w:rPr>
            <w:rStyle w:val="Hyperlink"/>
            <w:b/>
          </w:rPr>
          <w:t>(</w:t>
        </w:r>
        <w:proofErr w:type="spellStart"/>
        <w:r w:rsidRPr="00FA717E">
          <w:rPr>
            <w:rStyle w:val="Hyperlink"/>
            <w:b/>
          </w:rPr>
          <w:t>YourIT</w:t>
        </w:r>
        <w:proofErr w:type="spellEnd"/>
        <w:r w:rsidRPr="00FA717E">
          <w:rPr>
            <w:rStyle w:val="Hyperlink"/>
            <w:b/>
          </w:rPr>
          <w:t>)</w:t>
        </w:r>
      </w:hyperlink>
      <w:r>
        <w:t xml:space="preserve"> Service Now link</w:t>
      </w:r>
    </w:p>
    <w:p w14:paraId="308100B0" w14:textId="77777777" w:rsidR="00FA717E" w:rsidRDefault="00FA717E" w:rsidP="00FA717E">
      <w:pPr>
        <w:pStyle w:val="ListParagraph"/>
        <w:ind w:left="1440"/>
      </w:pPr>
      <w:r>
        <w:rPr>
          <w:noProof/>
        </w:rPr>
        <w:drawing>
          <wp:inline distT="0" distB="0" distL="0" distR="0" wp14:anchorId="474E9EBC" wp14:editId="2E2C72BB">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60043D85" w14:textId="77777777" w:rsidR="00FA717E" w:rsidRDefault="00FA717E" w:rsidP="00302765">
      <w:pPr>
        <w:pStyle w:val="ListParagraph"/>
        <w:numPr>
          <w:ilvl w:val="0"/>
          <w:numId w:val="42"/>
        </w:numPr>
        <w:spacing w:after="200" w:line="276" w:lineRule="auto"/>
      </w:pPr>
      <w:r>
        <w:t>Select “Make a Request”</w:t>
      </w:r>
      <w:r w:rsidRPr="002968F2">
        <w:rPr>
          <w:noProof/>
        </w:rPr>
        <w:t xml:space="preserve"> </w:t>
      </w:r>
    </w:p>
    <w:p w14:paraId="1DB91280" w14:textId="77777777" w:rsidR="00FA717E" w:rsidRDefault="00FA717E" w:rsidP="00E15141">
      <w:pPr>
        <w:pStyle w:val="ListParagraph"/>
        <w:ind w:left="1440"/>
      </w:pPr>
      <w:r>
        <w:rPr>
          <w:noProof/>
        </w:rPr>
        <w:drawing>
          <wp:inline distT="0" distB="0" distL="0" distR="0" wp14:anchorId="7A3A4101" wp14:editId="27DCB1BC">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600783A7" w14:textId="77777777" w:rsidR="00FA717E" w:rsidRDefault="00FA717E" w:rsidP="00302765">
      <w:pPr>
        <w:pStyle w:val="ListParagraph"/>
        <w:numPr>
          <w:ilvl w:val="0"/>
          <w:numId w:val="42"/>
        </w:numPr>
        <w:spacing w:after="200" w:line="276" w:lineRule="auto"/>
      </w:pPr>
      <w:r>
        <w:t xml:space="preserve">Under Popular Service Items, select Incident Report (*Note: due to troubles properly, routing security group request for AWS in Service Now, do not use “AD/Security Group Requests”) </w:t>
      </w:r>
    </w:p>
    <w:p w14:paraId="1B527EA1" w14:textId="77777777" w:rsidR="00FA717E" w:rsidRDefault="00FA717E" w:rsidP="00E15141">
      <w:pPr>
        <w:pStyle w:val="ListParagraph"/>
      </w:pPr>
      <w:r>
        <w:rPr>
          <w:noProof/>
        </w:rPr>
        <w:lastRenderedPageBreak/>
        <w:drawing>
          <wp:inline distT="0" distB="0" distL="0" distR="0" wp14:anchorId="589B4233" wp14:editId="5747949D">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46D09B9D" w14:textId="77777777" w:rsidR="00FA717E" w:rsidRDefault="00FA717E" w:rsidP="00302765">
      <w:pPr>
        <w:pStyle w:val="ListParagraph"/>
        <w:numPr>
          <w:ilvl w:val="0"/>
          <w:numId w:val="42"/>
        </w:numPr>
        <w:spacing w:after="200" w:line="276" w:lineRule="auto"/>
      </w:pPr>
      <w:r>
        <w:t>In the Incident Report add your team information accordingly but specifically format your request with these specific details.  This will ensure your request is transferred and processed in a timely fashion:</w:t>
      </w:r>
    </w:p>
    <w:p w14:paraId="4BEEA78F" w14:textId="77777777" w:rsidR="00FA717E" w:rsidRDefault="00FA717E" w:rsidP="00FA717E">
      <w:pPr>
        <w:pStyle w:val="ListParagraph"/>
        <w:ind w:left="792"/>
      </w:pPr>
    </w:p>
    <w:p w14:paraId="1D9EE468" w14:textId="77777777" w:rsidR="00FA717E" w:rsidRDefault="00FA717E" w:rsidP="00FA717E">
      <w:pPr>
        <w:pStyle w:val="ListParagraph"/>
        <w:ind w:left="792"/>
      </w:pPr>
      <w:r>
        <w:rPr>
          <w:noProof/>
        </w:rPr>
        <w:drawing>
          <wp:inline distT="0" distB="0" distL="0" distR="0" wp14:anchorId="701D2F10" wp14:editId="2AA36576">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73AD19E2" w14:textId="77777777" w:rsidR="00FA717E" w:rsidRDefault="00FA717E" w:rsidP="00FA717E">
      <w:pPr>
        <w:pStyle w:val="ListParagraph"/>
        <w:ind w:left="792"/>
      </w:pPr>
      <w:r>
        <w:t>Please update your incident request with the information listed below:</w:t>
      </w:r>
    </w:p>
    <w:p w14:paraId="52C6E478" w14:textId="77777777" w:rsidR="00FA717E" w:rsidRDefault="00FA717E" w:rsidP="00FA717E">
      <w:pPr>
        <w:pStyle w:val="ListParagraph"/>
        <w:ind w:left="792"/>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74AF4DDD" w14:textId="77777777" w:rsidTr="00FA717E">
        <w:trPr>
          <w:trHeight w:val="305"/>
        </w:trPr>
        <w:tc>
          <w:tcPr>
            <w:tcW w:w="2329" w:type="dxa"/>
            <w:shd w:val="clear" w:color="auto" w:fill="1F497D" w:themeFill="text2"/>
          </w:tcPr>
          <w:p w14:paraId="3337A2B1" w14:textId="77777777" w:rsidR="00FA717E" w:rsidRPr="00C72DDE" w:rsidRDefault="00FA717E" w:rsidP="00FA717E">
            <w:pPr>
              <w:pStyle w:val="ListParagraph"/>
              <w:ind w:left="0"/>
              <w:jc w:val="center"/>
              <w:rPr>
                <w:b/>
                <w:color w:val="FFFFFF" w:themeColor="background1"/>
              </w:rPr>
            </w:pPr>
            <w:r>
              <w:rPr>
                <w:b/>
                <w:color w:val="FFFFFF" w:themeColor="background1"/>
              </w:rPr>
              <w:t xml:space="preserve">SN </w:t>
            </w:r>
            <w:r w:rsidRPr="00C72DDE">
              <w:rPr>
                <w:b/>
                <w:color w:val="FFFFFF" w:themeColor="background1"/>
              </w:rPr>
              <w:t>Field Name</w:t>
            </w:r>
            <w:r>
              <w:rPr>
                <w:b/>
                <w:color w:val="FFFFFF" w:themeColor="background1"/>
              </w:rPr>
              <w:t>:</w:t>
            </w:r>
          </w:p>
        </w:tc>
        <w:tc>
          <w:tcPr>
            <w:tcW w:w="6671" w:type="dxa"/>
            <w:shd w:val="clear" w:color="auto" w:fill="1F497D" w:themeFill="text2"/>
          </w:tcPr>
          <w:p w14:paraId="786924A2" w14:textId="77777777" w:rsidR="00FA717E" w:rsidRPr="00C72DDE" w:rsidRDefault="00FA717E" w:rsidP="00FA717E">
            <w:pPr>
              <w:pStyle w:val="ListParagraph"/>
              <w:ind w:left="0"/>
              <w:jc w:val="center"/>
              <w:rPr>
                <w:b/>
                <w:color w:val="FFFFFF" w:themeColor="background1"/>
              </w:rPr>
            </w:pPr>
            <w:r>
              <w:rPr>
                <w:b/>
                <w:color w:val="FFFFFF" w:themeColor="background1"/>
              </w:rPr>
              <w:t>Selection/</w:t>
            </w:r>
            <w:r w:rsidRPr="00C72DDE">
              <w:rPr>
                <w:b/>
                <w:color w:val="FFFFFF" w:themeColor="background1"/>
              </w:rPr>
              <w:t>Content:</w:t>
            </w:r>
          </w:p>
        </w:tc>
      </w:tr>
      <w:tr w:rsidR="00FA717E" w14:paraId="7B1918F2" w14:textId="77777777" w:rsidTr="00FA717E">
        <w:trPr>
          <w:trHeight w:val="305"/>
        </w:trPr>
        <w:tc>
          <w:tcPr>
            <w:tcW w:w="2329" w:type="dxa"/>
            <w:shd w:val="clear" w:color="auto" w:fill="FFFFFF" w:themeFill="background1"/>
          </w:tcPr>
          <w:p w14:paraId="044B1099" w14:textId="77777777" w:rsidR="00FA717E" w:rsidRPr="00393FFD" w:rsidRDefault="00FA717E" w:rsidP="00FA717E">
            <w:pPr>
              <w:pStyle w:val="ListParagraph"/>
              <w:ind w:left="0"/>
              <w:jc w:val="center"/>
              <w:rPr>
                <w:color w:val="000000" w:themeColor="text1"/>
              </w:rPr>
            </w:pPr>
            <w:r w:rsidRPr="00393FFD">
              <w:rPr>
                <w:color w:val="000000" w:themeColor="text1"/>
              </w:rPr>
              <w:t>Category</w:t>
            </w:r>
          </w:p>
        </w:tc>
        <w:tc>
          <w:tcPr>
            <w:tcW w:w="6671" w:type="dxa"/>
            <w:shd w:val="clear" w:color="auto" w:fill="FFFFFF" w:themeFill="background1"/>
          </w:tcPr>
          <w:p w14:paraId="4EC8740E" w14:textId="77777777" w:rsidR="00FA717E" w:rsidRPr="00393FFD" w:rsidRDefault="00FA717E" w:rsidP="00FA717E">
            <w:pPr>
              <w:pStyle w:val="ListParagraph"/>
              <w:ind w:left="0"/>
              <w:jc w:val="center"/>
              <w:rPr>
                <w:color w:val="000000" w:themeColor="text1"/>
              </w:rPr>
            </w:pPr>
            <w:r>
              <w:rPr>
                <w:color w:val="000000" w:themeColor="text1"/>
              </w:rPr>
              <w:t>Service</w:t>
            </w:r>
          </w:p>
        </w:tc>
      </w:tr>
      <w:tr w:rsidR="00FA717E" w14:paraId="31FA2B93" w14:textId="77777777" w:rsidTr="00FA717E">
        <w:trPr>
          <w:trHeight w:val="305"/>
        </w:trPr>
        <w:tc>
          <w:tcPr>
            <w:tcW w:w="2329" w:type="dxa"/>
            <w:shd w:val="clear" w:color="auto" w:fill="FFFFFF" w:themeFill="background1"/>
          </w:tcPr>
          <w:p w14:paraId="0CDEF048" w14:textId="77777777" w:rsidR="00FA717E" w:rsidRPr="00393FFD" w:rsidRDefault="00FA717E" w:rsidP="00FA717E">
            <w:pPr>
              <w:pStyle w:val="ListParagraph"/>
              <w:ind w:left="0"/>
              <w:jc w:val="center"/>
              <w:rPr>
                <w:color w:val="000000" w:themeColor="text1"/>
              </w:rPr>
            </w:pPr>
            <w:r>
              <w:rPr>
                <w:color w:val="000000" w:themeColor="text1"/>
              </w:rPr>
              <w:t>Sub-Category</w:t>
            </w:r>
          </w:p>
        </w:tc>
        <w:tc>
          <w:tcPr>
            <w:tcW w:w="6671" w:type="dxa"/>
            <w:shd w:val="clear" w:color="auto" w:fill="FFFFFF" w:themeFill="background1"/>
          </w:tcPr>
          <w:p w14:paraId="5FB4B114" w14:textId="77777777" w:rsidR="00FA717E" w:rsidRDefault="00FA717E" w:rsidP="00FA717E">
            <w:pPr>
              <w:pStyle w:val="ListParagraph"/>
              <w:ind w:left="0"/>
              <w:jc w:val="center"/>
              <w:rPr>
                <w:color w:val="000000" w:themeColor="text1"/>
              </w:rPr>
            </w:pPr>
            <w:r>
              <w:rPr>
                <w:color w:val="000000" w:themeColor="text1"/>
              </w:rPr>
              <w:t>Active Directory</w:t>
            </w:r>
          </w:p>
        </w:tc>
      </w:tr>
      <w:tr w:rsidR="00FA717E" w14:paraId="5AD8F0EE" w14:textId="77777777" w:rsidTr="00FA717E">
        <w:trPr>
          <w:trHeight w:val="305"/>
        </w:trPr>
        <w:tc>
          <w:tcPr>
            <w:tcW w:w="2329" w:type="dxa"/>
            <w:shd w:val="clear" w:color="auto" w:fill="FFFFFF" w:themeFill="background1"/>
          </w:tcPr>
          <w:p w14:paraId="6566820A" w14:textId="77777777" w:rsidR="00FA717E" w:rsidRDefault="00FA717E" w:rsidP="00FA717E">
            <w:pPr>
              <w:pStyle w:val="ListParagraph"/>
              <w:ind w:left="0"/>
              <w:jc w:val="center"/>
              <w:rPr>
                <w:color w:val="000000" w:themeColor="text1"/>
              </w:rPr>
            </w:pPr>
            <w:r>
              <w:rPr>
                <w:color w:val="000000" w:themeColor="text1"/>
              </w:rPr>
              <w:t xml:space="preserve">Brief Description </w:t>
            </w:r>
          </w:p>
        </w:tc>
        <w:tc>
          <w:tcPr>
            <w:tcW w:w="6671" w:type="dxa"/>
            <w:shd w:val="clear" w:color="auto" w:fill="FFFFFF" w:themeFill="background1"/>
          </w:tcPr>
          <w:p w14:paraId="28979918" w14:textId="77777777" w:rsidR="00FA717E" w:rsidRDefault="00FA717E" w:rsidP="00FA717E">
            <w:pPr>
              <w:pStyle w:val="ListParagraph"/>
              <w:ind w:left="0"/>
              <w:rPr>
                <w:color w:val="000000" w:themeColor="text1"/>
              </w:rPr>
            </w:pPr>
            <w:r>
              <w:rPr>
                <w:color w:val="000000" w:themeColor="text1"/>
              </w:rPr>
              <w:t>Requesting the creation of 5 security groups in VA AWS Cloud</w:t>
            </w:r>
          </w:p>
        </w:tc>
      </w:tr>
      <w:tr w:rsidR="00FA717E" w14:paraId="7E43BA1E" w14:textId="77777777" w:rsidTr="00FA717E">
        <w:trPr>
          <w:trHeight w:val="305"/>
        </w:trPr>
        <w:tc>
          <w:tcPr>
            <w:tcW w:w="2329" w:type="dxa"/>
            <w:shd w:val="clear" w:color="auto" w:fill="FFFFFF" w:themeFill="background1"/>
          </w:tcPr>
          <w:p w14:paraId="4F9FB1AD" w14:textId="77777777" w:rsidR="00FA717E" w:rsidRDefault="00FA717E" w:rsidP="00FA717E">
            <w:pPr>
              <w:pStyle w:val="ListParagraph"/>
              <w:ind w:left="0"/>
              <w:jc w:val="center"/>
              <w:rPr>
                <w:color w:val="000000" w:themeColor="text1"/>
              </w:rPr>
            </w:pPr>
            <w:r>
              <w:rPr>
                <w:color w:val="000000" w:themeColor="text1"/>
              </w:rPr>
              <w:t xml:space="preserve">Detailed Description </w:t>
            </w:r>
          </w:p>
        </w:tc>
        <w:tc>
          <w:tcPr>
            <w:tcW w:w="6671" w:type="dxa"/>
            <w:shd w:val="clear" w:color="auto" w:fill="FFFFFF" w:themeFill="background1"/>
          </w:tcPr>
          <w:p w14:paraId="3C70242C" w14:textId="36BBE2BF" w:rsidR="00FA717E" w:rsidRDefault="00FA717E" w:rsidP="00FA717E">
            <w:pPr>
              <w:pStyle w:val="ListParagraph"/>
              <w:ind w:left="0"/>
              <w:rPr>
                <w:color w:val="000000" w:themeColor="text1"/>
              </w:rPr>
            </w:pPr>
            <w:r>
              <w:rPr>
                <w:color w:val="000000" w:themeColor="text1"/>
              </w:rPr>
              <w:t>Requesting the creation of the following 5 security groups in the VA AWS Cloud environment.  These security groups are required by [</w:t>
            </w:r>
            <w:r w:rsidRPr="00B937D9">
              <w:rPr>
                <w:color w:val="000000" w:themeColor="text1"/>
                <w:highlight w:val="yellow"/>
              </w:rPr>
              <w:t>your organization name</w:t>
            </w:r>
            <w:r>
              <w:rPr>
                <w:color w:val="000000" w:themeColor="text1"/>
              </w:rPr>
              <w:t xml:space="preserve">]to access the VA’s </w:t>
            </w:r>
            <w:r w:rsidR="005630D9">
              <w:rPr>
                <w:color w:val="000000" w:themeColor="text1"/>
              </w:rPr>
              <w:t>Mulesoft</w:t>
            </w:r>
            <w:r>
              <w:rPr>
                <w:color w:val="000000" w:themeColor="text1"/>
              </w:rPr>
              <w:t xml:space="preserve"> tools suite.  </w:t>
            </w:r>
          </w:p>
          <w:p w14:paraId="35287C29" w14:textId="77777777" w:rsidR="00FA717E" w:rsidRDefault="00FA717E" w:rsidP="00FA717E">
            <w:pPr>
              <w:pStyle w:val="ListParagraph"/>
              <w:ind w:left="0"/>
              <w:rPr>
                <w:color w:val="000000" w:themeColor="text1"/>
              </w:rPr>
            </w:pPr>
          </w:p>
          <w:p w14:paraId="6D2FF201" w14:textId="77777777" w:rsidR="00FA717E" w:rsidRDefault="00FA717E" w:rsidP="00FA717E">
            <w:pPr>
              <w:pStyle w:val="ListParagraph"/>
              <w:ind w:left="0"/>
              <w:rPr>
                <w:color w:val="000000" w:themeColor="text1"/>
              </w:rPr>
            </w:pPr>
            <w:r>
              <w:rPr>
                <w:color w:val="000000" w:themeColor="text1"/>
              </w:rPr>
              <w:t>Requested Security Group Names:</w:t>
            </w:r>
          </w:p>
          <w:p w14:paraId="63640AA5"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Developer</w:t>
            </w:r>
          </w:p>
          <w:p w14:paraId="0FF94691"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Architect</w:t>
            </w:r>
          </w:p>
          <w:p w14:paraId="6914EE5B"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Prod Dev Ops</w:t>
            </w:r>
          </w:p>
          <w:p w14:paraId="63091669"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NonProd</w:t>
            </w:r>
            <w:proofErr w:type="spellEnd"/>
            <w:r w:rsidRPr="00191176">
              <w:t xml:space="preserve"> Dev Ops</w:t>
            </w:r>
          </w:p>
          <w:p w14:paraId="6EADB5EC" w14:textId="77777777" w:rsidR="00FA717E"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OrgAdmin</w:t>
            </w:r>
            <w:proofErr w:type="spellEnd"/>
          </w:p>
          <w:p w14:paraId="192921A3" w14:textId="77777777" w:rsidR="00FA717E" w:rsidRDefault="00FA717E" w:rsidP="00FA717E">
            <w:r>
              <w:t xml:space="preserve">Please have this ticket routed to the following support team:  </w:t>
            </w:r>
          </w:p>
          <w:p w14:paraId="59FC2A47" w14:textId="77777777" w:rsidR="00FA717E" w:rsidRDefault="00FA717E" w:rsidP="00FA717E">
            <w:r w:rsidRPr="00B937D9">
              <w:lastRenderedPageBreak/>
              <w:t>IO.SS.FF.ACTIVEDIRECTORY.TEAM8</w:t>
            </w:r>
            <w:r>
              <w:t xml:space="preserve">  </w:t>
            </w:r>
          </w:p>
          <w:p w14:paraId="39EECB3F" w14:textId="77777777" w:rsidR="00FA717E" w:rsidRPr="00191176" w:rsidRDefault="00FA717E" w:rsidP="00FA717E">
            <w:r>
              <w:t xml:space="preserve">In care of: </w:t>
            </w:r>
          </w:p>
          <w:p w14:paraId="18F8077B" w14:textId="77777777" w:rsidR="00FA717E" w:rsidRPr="006E31D6" w:rsidRDefault="00FA717E" w:rsidP="00FA717E">
            <w:pPr>
              <w:spacing w:before="100" w:beforeAutospacing="1" w:after="100" w:afterAutospacing="1"/>
            </w:pPr>
            <w:r>
              <w:t>Rachelle Mann and</w:t>
            </w:r>
            <w:r w:rsidRPr="00B937D9">
              <w:t xml:space="preserve"> Denver Griffith</w:t>
            </w:r>
          </w:p>
        </w:tc>
      </w:tr>
    </w:tbl>
    <w:p w14:paraId="07481932" w14:textId="77777777" w:rsidR="00FA717E" w:rsidRDefault="00FA717E" w:rsidP="00FA717E"/>
    <w:p w14:paraId="73FB5639" w14:textId="77777777" w:rsidR="00FA717E" w:rsidRPr="006E31D6" w:rsidRDefault="00FA717E" w:rsidP="00FA717E"/>
    <w:p w14:paraId="0C27B85B"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proofErr w:type="spellStart"/>
      <w:r w:rsidRPr="004A4F28">
        <w:t>ePAS</w:t>
      </w:r>
      <w:proofErr w:type="spellEnd"/>
      <w:r w:rsidRPr="004A4F28">
        <w:t xml:space="preserve"> request access to new security groups</w:t>
      </w:r>
    </w:p>
    <w:p w14:paraId="6AD8210C" w14:textId="77777777" w:rsidR="00FA717E" w:rsidRPr="00D82D04" w:rsidRDefault="00FA717E" w:rsidP="00F83FA5">
      <w:pPr>
        <w:pStyle w:val="Heading3"/>
      </w:pPr>
      <w:r w:rsidRPr="00D82D04">
        <w:t xml:space="preserve">Prerequisites </w:t>
      </w:r>
    </w:p>
    <w:p w14:paraId="0078A6B9" w14:textId="77777777" w:rsidR="00FA717E" w:rsidRDefault="00FA717E" w:rsidP="00302765">
      <w:pPr>
        <w:pStyle w:val="ListParagraph"/>
        <w:numPr>
          <w:ilvl w:val="0"/>
          <w:numId w:val="36"/>
        </w:numPr>
        <w:spacing w:after="200" w:line="276" w:lineRule="auto"/>
      </w:pPr>
      <w:r>
        <w:t>PIV card</w:t>
      </w:r>
    </w:p>
    <w:p w14:paraId="2FA0C746" w14:textId="77777777" w:rsidR="00FA717E" w:rsidRDefault="00FA717E" w:rsidP="00302765">
      <w:pPr>
        <w:pStyle w:val="ListParagraph"/>
        <w:numPr>
          <w:ilvl w:val="0"/>
          <w:numId w:val="36"/>
        </w:numPr>
        <w:spacing w:after="200" w:line="276" w:lineRule="auto"/>
      </w:pPr>
      <w:r>
        <w:t xml:space="preserve">VA email address </w:t>
      </w:r>
    </w:p>
    <w:p w14:paraId="46098785" w14:textId="77777777" w:rsidR="00FA717E" w:rsidRDefault="00FA717E" w:rsidP="00302765">
      <w:pPr>
        <w:pStyle w:val="ListParagraph"/>
        <w:numPr>
          <w:ilvl w:val="0"/>
          <w:numId w:val="36"/>
        </w:numPr>
        <w:spacing w:after="200" w:line="276" w:lineRule="auto"/>
      </w:pPr>
      <w:r>
        <w:t>GFE or CAG client</w:t>
      </w:r>
    </w:p>
    <w:p w14:paraId="76A0DC68" w14:textId="77777777" w:rsidR="00FA717E" w:rsidRDefault="00FA717E" w:rsidP="00302765">
      <w:pPr>
        <w:pStyle w:val="ListParagraph"/>
        <w:numPr>
          <w:ilvl w:val="0"/>
          <w:numId w:val="36"/>
        </w:numPr>
        <w:spacing w:after="200" w:line="276" w:lineRule="auto"/>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14347746" w14:textId="77777777" w:rsidR="00FA717E" w:rsidRDefault="00FA717E" w:rsidP="00FA717E">
      <w:pPr>
        <w:ind w:left="360"/>
      </w:pPr>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3BD064B7" w14:textId="77777777" w:rsidR="00FA717E" w:rsidRDefault="00FA717E" w:rsidP="00302765">
      <w:pPr>
        <w:pStyle w:val="ListParagraph"/>
        <w:numPr>
          <w:ilvl w:val="0"/>
          <w:numId w:val="36"/>
        </w:numPr>
        <w:spacing w:after="200" w:line="276" w:lineRule="auto"/>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44B4815E" w14:textId="77777777" w:rsidR="00FA717E" w:rsidRDefault="00FA717E" w:rsidP="00F83FA5">
      <w:pPr>
        <w:pStyle w:val="Heading3"/>
      </w:pPr>
      <w:r>
        <w:t>Estimated Completion Time</w:t>
      </w:r>
    </w:p>
    <w:p w14:paraId="5BD3D886" w14:textId="77777777" w:rsidR="00FA717E" w:rsidRDefault="00FA717E" w:rsidP="00302765">
      <w:pPr>
        <w:pStyle w:val="ListParagraph"/>
        <w:numPr>
          <w:ilvl w:val="0"/>
          <w:numId w:val="39"/>
        </w:numPr>
        <w:spacing w:after="200" w:line="276" w:lineRule="auto"/>
      </w:pPr>
      <w:r>
        <w:t>1week</w:t>
      </w:r>
    </w:p>
    <w:p w14:paraId="692683AA" w14:textId="77777777" w:rsidR="00FA717E" w:rsidRDefault="00FA717E" w:rsidP="00F83FA5">
      <w:pPr>
        <w:pStyle w:val="Heading3"/>
      </w:pPr>
      <w:r>
        <w:t>Instructions</w:t>
      </w:r>
    </w:p>
    <w:p w14:paraId="0595FBAF" w14:textId="6FA5DC4A" w:rsidR="00FA717E" w:rsidRDefault="00FA717E" w:rsidP="00FA717E">
      <w:r w:rsidRPr="007E63F1">
        <w:t xml:space="preserve">Access </w:t>
      </w:r>
      <w:r>
        <w:t xml:space="preserve">to your DVP security groups requires your team members to submit a request on the VA’s </w:t>
      </w:r>
      <w:proofErr w:type="spellStart"/>
      <w:r>
        <w:t>ePAS</w:t>
      </w:r>
      <w:proofErr w:type="spellEnd"/>
      <w:r>
        <w:t xml:space="preserve"> site here: </w:t>
      </w:r>
      <w:hyperlink r:id="rId42" w:history="1">
        <w:r>
          <w:rPr>
            <w:rStyle w:val="Hyperlink"/>
          </w:rPr>
          <w:t>https://epas.r02.med.va.gov/apps/myva/</w:t>
        </w:r>
      </w:hyperlink>
      <w:r>
        <w:t xml:space="preserve">.  Each team member will be required to submit their own </w:t>
      </w:r>
      <w:proofErr w:type="spellStart"/>
      <w:r>
        <w:t>ePAS</w:t>
      </w:r>
      <w:proofErr w:type="spellEnd"/>
      <w:r>
        <w:t xml:space="preserve"> request and be directed to specify which security groups they will need to access to.  Please refer to your </w:t>
      </w:r>
      <w:r w:rsidR="005630D9">
        <w:t>Mulesoft</w:t>
      </w:r>
      <w:r>
        <w:t xml:space="preserve"> support team to address which individuals should have access to which security groups.  Please select the follow link and follow these step-by-step instructions on how to complete your MYVA Elevated Privilege request </w:t>
      </w:r>
      <w:hyperlink r:id="rId43" w:history="1">
        <w:r w:rsidRPr="006D1917">
          <w:rPr>
            <w:rStyle w:val="Hyperlink"/>
            <w:b/>
          </w:rPr>
          <w:t>(see MYVA EP)</w:t>
        </w:r>
      </w:hyperlink>
      <w:r>
        <w:t xml:space="preserve"> </w:t>
      </w:r>
    </w:p>
    <w:p w14:paraId="65E523C4" w14:textId="77777777" w:rsidR="00FA717E" w:rsidRDefault="00FA717E" w:rsidP="00FA717E"/>
    <w:p w14:paraId="229A0313" w14:textId="77777777"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0974C6D3" w14:textId="77777777" w:rsidR="00FA717E" w:rsidRPr="004A4F28" w:rsidRDefault="00FA717E" w:rsidP="00FA717E"/>
    <w:tbl>
      <w:tblPr>
        <w:tblW w:w="8090" w:type="dxa"/>
        <w:tblCellMar>
          <w:left w:w="0" w:type="dxa"/>
          <w:right w:w="0" w:type="dxa"/>
        </w:tblCellMar>
        <w:tblLook w:val="0420" w:firstRow="1" w:lastRow="0" w:firstColumn="0" w:lastColumn="0" w:noHBand="0" w:noVBand="1"/>
      </w:tblPr>
      <w:tblGrid>
        <w:gridCol w:w="893"/>
        <w:gridCol w:w="5014"/>
        <w:gridCol w:w="2183"/>
      </w:tblGrid>
      <w:tr w:rsidR="00FA717E" w:rsidRPr="0051231D" w14:paraId="3A17A56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FFC34BD" w14:textId="77777777" w:rsidR="00FA717E" w:rsidRPr="0051231D" w:rsidRDefault="00593C36" w:rsidP="00FA717E">
            <w:pPr>
              <w:jc w:val="center"/>
            </w:pPr>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69801751" w14:textId="77777777" w:rsidR="00FA717E" w:rsidRPr="0051231D" w:rsidRDefault="00FA717E" w:rsidP="00FA717E">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720B6467" w14:textId="77777777" w:rsidR="00FA717E" w:rsidRPr="0051231D" w:rsidRDefault="00FA717E" w:rsidP="00FA717E">
            <w:r w:rsidRPr="0051231D">
              <w:t>C4E team</w:t>
            </w:r>
          </w:p>
        </w:tc>
      </w:tr>
      <w:tr w:rsidR="00FA717E" w:rsidRPr="0051231D" w14:paraId="599CF2E0"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3832108D" w14:textId="77777777" w:rsidR="00FA717E" w:rsidRPr="0051231D" w:rsidRDefault="00593C36" w:rsidP="00FA717E">
            <w:pPr>
              <w:jc w:val="center"/>
            </w:pPr>
            <w:r>
              <w:t>3.1.4.2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73B1D5C6" w14:textId="77777777" w:rsidR="00FA717E" w:rsidRPr="0051231D" w:rsidRDefault="00FA717E" w:rsidP="00FA717E">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86303FF" w14:textId="77777777" w:rsidR="00FA717E" w:rsidRPr="0051231D" w:rsidRDefault="00FA717E" w:rsidP="00FA717E">
            <w:r w:rsidRPr="0051231D">
              <w:t>C4E team</w:t>
            </w:r>
          </w:p>
        </w:tc>
      </w:tr>
      <w:tr w:rsidR="00FA717E" w:rsidRPr="0051231D" w14:paraId="73B7EA22"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751E5FC7" w14:textId="77777777" w:rsidR="00FA717E" w:rsidRPr="0051231D" w:rsidRDefault="00593C36" w:rsidP="00FA717E">
            <w:pPr>
              <w:jc w:val="center"/>
            </w:pPr>
            <w:r>
              <w:t>3.1.4.3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294D3E6B" w14:textId="77777777" w:rsidR="00FA717E" w:rsidRPr="0051231D" w:rsidRDefault="00FA717E" w:rsidP="00FA717E">
            <w:r w:rsidRPr="0051231D">
              <w:t>Container config &amp; code promotion path across env</w:t>
            </w:r>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136062B8" w14:textId="77777777" w:rsidR="00FA717E" w:rsidRPr="0051231D" w:rsidRDefault="00FA717E" w:rsidP="00FA717E">
            <w:r w:rsidRPr="0051231D">
              <w:t>Project &amp; C4E teams</w:t>
            </w:r>
          </w:p>
        </w:tc>
      </w:tr>
      <w:tr w:rsidR="00FA717E" w:rsidRPr="0051231D" w14:paraId="4A8AEEBE"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19E0A84" w14:textId="77777777" w:rsidR="00FA717E" w:rsidRPr="0051231D" w:rsidRDefault="00593C36" w:rsidP="00FA717E">
            <w:pPr>
              <w:jc w:val="center"/>
            </w:pPr>
            <w:r>
              <w:t>3.1.4.4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57066702" w14:textId="77777777" w:rsidR="00FA717E" w:rsidRPr="0051231D" w:rsidRDefault="00FA717E" w:rsidP="00FA717E">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2BAA97B6" w14:textId="77777777" w:rsidR="00FA717E" w:rsidRPr="0051231D" w:rsidRDefault="00FA717E" w:rsidP="00FA717E">
            <w:r w:rsidRPr="0051231D">
              <w:t>Project &amp; C4E teams</w:t>
            </w:r>
          </w:p>
        </w:tc>
      </w:tr>
    </w:tbl>
    <w:p w14:paraId="4EF5CFC1" w14:textId="77777777" w:rsidR="00FA717E" w:rsidRPr="004858BF" w:rsidRDefault="00FA717E" w:rsidP="00FA717E"/>
    <w:p w14:paraId="0DF7CEFA" w14:textId="77777777" w:rsidR="00C2432C" w:rsidRDefault="00C2432C" w:rsidP="00FA717E">
      <w:pPr>
        <w:pStyle w:val="BodyText"/>
      </w:pPr>
      <w:r>
        <w:t xml:space="preserve">Once the AD groups are created and they are mapped to roles in Anypoint platform you can verify the access by logging into the platform.   The URL to login is </w:t>
      </w:r>
    </w:p>
    <w:p w14:paraId="504A83C2" w14:textId="7FF6BBD6" w:rsidR="00C2432C" w:rsidRDefault="006271B7" w:rsidP="00FA717E">
      <w:pPr>
        <w:pStyle w:val="BodyText"/>
      </w:pPr>
      <w:hyperlink r:id="rId44" w:history="1">
        <w:r w:rsidR="00C2432C" w:rsidRPr="00611A4A">
          <w:rPr>
            <w:rStyle w:val="Hyperlink"/>
          </w:rPr>
          <w:t>https://anypoint.lighthouse.va.gov/accounts/login/veterans-affairs</w:t>
        </w:r>
      </w:hyperlink>
    </w:p>
    <w:p w14:paraId="3790FBED" w14:textId="4D5D0E45" w:rsidR="00C2432C" w:rsidRDefault="002A7B69" w:rsidP="00FA717E">
      <w:pPr>
        <w:pStyle w:val="BodyText"/>
      </w:pPr>
      <w:r>
        <w:rPr>
          <w:noProof/>
        </w:rPr>
        <w:drawing>
          <wp:inline distT="0" distB="0" distL="0" distR="0" wp14:anchorId="05F93B25" wp14:editId="059B5C66">
            <wp:extent cx="3454400" cy="1984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54400" cy="1984804"/>
                    </a:xfrm>
                    <a:prstGeom prst="rect">
                      <a:avLst/>
                    </a:prstGeom>
                  </pic:spPr>
                </pic:pic>
              </a:graphicData>
            </a:graphic>
          </wp:inline>
        </w:drawing>
      </w:r>
    </w:p>
    <w:p w14:paraId="42B0CAB1" w14:textId="45D200E5" w:rsidR="00C2432C" w:rsidRDefault="00C2432C" w:rsidP="00FA717E">
      <w:pPr>
        <w:pStyle w:val="BodyText"/>
      </w:pPr>
      <w:r>
        <w:t xml:space="preserve">This will automatically redirect you to IAM page and will prompt for your PIV.  Once you enter the PIV pin, you will be taken back to the </w:t>
      </w:r>
      <w:r w:rsidR="005630D9">
        <w:t>Mulesoft</w:t>
      </w:r>
      <w:r>
        <w:t xml:space="preserve"> Anypoint platform home page </w:t>
      </w:r>
      <w:r w:rsidR="000D7B57">
        <w:t>to your organization.</w:t>
      </w:r>
    </w:p>
    <w:p w14:paraId="3E0C79D0" w14:textId="6B86B978" w:rsidR="004B7690" w:rsidRDefault="004B7690" w:rsidP="00FA717E">
      <w:pPr>
        <w:pStyle w:val="BodyText"/>
      </w:pPr>
    </w:p>
    <w:p w14:paraId="4C52C8B0" w14:textId="71F32BF5" w:rsidR="00AF09BD" w:rsidRDefault="00AF09BD" w:rsidP="004B7690">
      <w:pPr>
        <w:pStyle w:val="Heading1"/>
      </w:pPr>
      <w:bookmarkStart w:id="75" w:name="_Toc521343843"/>
      <w:r>
        <w:t>Anypoint Studio Setup</w:t>
      </w:r>
    </w:p>
    <w:p w14:paraId="18EA541C" w14:textId="5FD64561" w:rsidR="00AF09BD" w:rsidRDefault="00AF09BD" w:rsidP="00AF09BD">
      <w:pPr>
        <w:pStyle w:val="BodyText"/>
      </w:pPr>
      <w:r>
        <w:t>Anypoint Studio 6.x has been released and targeted for Mule 3.x development.  With the new version 4 of Mule, the new Anypoint Studio 7.x has become available for Mule API developers.  The major difference between the two versions of the Studio is that Anypoint Studio 7 has a new look and menu options for Mule flow development, as shown below:</w:t>
      </w:r>
    </w:p>
    <w:p w14:paraId="3A3089CF" w14:textId="543B20D7" w:rsidR="00AF09BD" w:rsidRDefault="00AF09BD" w:rsidP="00AF09BD">
      <w:pPr>
        <w:pStyle w:val="BodyText"/>
        <w:jc w:val="center"/>
      </w:pPr>
      <w:r>
        <w:rPr>
          <w:noProof/>
        </w:rPr>
        <w:drawing>
          <wp:inline distT="0" distB="0" distL="0" distR="0" wp14:anchorId="601E9A1D" wp14:editId="6CFAC087">
            <wp:extent cx="3505200" cy="3562350"/>
            <wp:effectExtent l="0" t="0" r="0" b="0"/>
            <wp:docPr id="12" name="Picture 12" descr="anypoint studi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ypoint studio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0" cy="3562350"/>
                    </a:xfrm>
                    <a:prstGeom prst="rect">
                      <a:avLst/>
                    </a:prstGeom>
                    <a:noFill/>
                    <a:ln>
                      <a:noFill/>
                    </a:ln>
                  </pic:spPr>
                </pic:pic>
              </a:graphicData>
            </a:graphic>
          </wp:inline>
        </w:drawing>
      </w:r>
    </w:p>
    <w:p w14:paraId="7B67AEDE" w14:textId="4898B702" w:rsidR="00AF09BD" w:rsidRDefault="00AF09BD" w:rsidP="00AF09BD">
      <w:pPr>
        <w:pStyle w:val="BodyText"/>
      </w:pPr>
      <w:r>
        <w:lastRenderedPageBreak/>
        <w:t xml:space="preserve">Another important upgrade with Anypoint Studio 7 is that Maven dependency management is now done mostly automatically, without having a developer manually add or update dependencies in the Maven POM.xml file.  Whenever a developer adds a new connector or core module or task into any project flow, Anypoint Studio 7 automatically updates the pom.xml file with the new dependencies.  This automatic Maven dependency management solution avoids a lot of issues previously seen when API developers </w:t>
      </w:r>
      <w:r w:rsidR="00732ECC">
        <w:t>had to manually manage Maven dependencies.</w:t>
      </w:r>
    </w:p>
    <w:p w14:paraId="25B196C7" w14:textId="447E0DEE" w:rsidR="00732ECC" w:rsidRPr="00AF09BD" w:rsidRDefault="00732ECC" w:rsidP="00AF09BD">
      <w:pPr>
        <w:pStyle w:val="BodyText"/>
      </w:pPr>
      <w:r>
        <w:t xml:space="preserve">Finally, the developers have new Metadata model and </w:t>
      </w:r>
      <w:proofErr w:type="spellStart"/>
      <w:r>
        <w:t>Dataweave</w:t>
      </w:r>
      <w:proofErr w:type="spellEnd"/>
      <w:r>
        <w:t xml:space="preserve"> Transformations engine, where developers can create reusable Transformations functions, save them into .</w:t>
      </w:r>
      <w:proofErr w:type="spellStart"/>
      <w:r>
        <w:t>dw</w:t>
      </w:r>
      <w:proofErr w:type="spellEnd"/>
      <w:r>
        <w:t xml:space="preserve"> shared functions and leverage them as imports in their </w:t>
      </w:r>
      <w:proofErr w:type="spellStart"/>
      <w:r>
        <w:t>Dataweave</w:t>
      </w:r>
      <w:proofErr w:type="spellEnd"/>
      <w:r>
        <w:t xml:space="preserve"> transformations.</w:t>
      </w:r>
    </w:p>
    <w:p w14:paraId="59D59648" w14:textId="77777777" w:rsidR="00AF09BD" w:rsidRPr="00AF09BD" w:rsidRDefault="00AF09BD" w:rsidP="00AF09BD">
      <w:pPr>
        <w:pStyle w:val="BodyText"/>
      </w:pPr>
    </w:p>
    <w:p w14:paraId="789DEA85" w14:textId="6C672712" w:rsidR="004B7690" w:rsidRDefault="004B7690" w:rsidP="004B7690">
      <w:pPr>
        <w:pStyle w:val="Heading1"/>
      </w:pPr>
      <w:r>
        <w:t xml:space="preserve">Maven with </w:t>
      </w:r>
      <w:r w:rsidR="005630D9">
        <w:t>Mulesoft</w:t>
      </w:r>
      <w:bookmarkEnd w:id="75"/>
    </w:p>
    <w:p w14:paraId="5D3AF756" w14:textId="338BB787" w:rsidR="004B7690" w:rsidRDefault="004B7690" w:rsidP="004B7690">
      <w:r>
        <w:t xml:space="preserve">Maven is a project management utility that you can use to develop projects in </w:t>
      </w:r>
      <w:r w:rsidR="005630D9">
        <w:t>Mulesoft</w:t>
      </w:r>
      <w:r>
        <w:t>.</w:t>
      </w:r>
    </w:p>
    <w:p w14:paraId="3A2F845F" w14:textId="06CD84B8" w:rsidR="004B7690" w:rsidRDefault="004B7690" w:rsidP="004B7690">
      <w:r>
        <w:t>Refer to section 1.1 Maven for a more a generic (non-</w:t>
      </w:r>
      <w:r w:rsidR="005630D9">
        <w:t>Mulesoft</w:t>
      </w:r>
      <w:r>
        <w:t>) description of Maven.</w:t>
      </w:r>
    </w:p>
    <w:p w14:paraId="4BF5FA17" w14:textId="7EA1E7F8" w:rsidR="004B7690" w:rsidRDefault="004B7690" w:rsidP="004B7690">
      <w:r>
        <w:t xml:space="preserve">The following sections are a summation of the numerous Maven web pages with </w:t>
      </w:r>
      <w:r w:rsidR="005630D9">
        <w:t>Mulesoft</w:t>
      </w:r>
      <w:r>
        <w:t xml:space="preserve"> documentation</w:t>
      </w:r>
    </w:p>
    <w:p w14:paraId="36882C6F" w14:textId="77777777" w:rsidR="004B7690" w:rsidRDefault="004B7690" w:rsidP="004B7690">
      <w:pPr>
        <w:pStyle w:val="Heading2"/>
      </w:pPr>
      <w:bookmarkStart w:id="76" w:name="_Toc521343844"/>
      <w:r w:rsidRPr="00F64268">
        <w:t>Maven Reference</w:t>
      </w:r>
      <w:r>
        <w:t xml:space="preserve"> </w:t>
      </w:r>
      <w:bookmarkEnd w:id="76"/>
    </w:p>
    <w:p w14:paraId="211D5D44" w14:textId="77777777" w:rsidR="004B7690" w:rsidRPr="009A229B" w:rsidRDefault="004B7690" w:rsidP="004B7690">
      <w:pPr>
        <w:rPr>
          <w:b/>
        </w:rPr>
      </w:pPr>
      <w:r w:rsidRPr="009A229B">
        <w:t xml:space="preserve">These pages summarize reference information that is helpful for working with Maven and Mule </w:t>
      </w:r>
      <w:r>
        <w:t xml:space="preserve">and is </w:t>
      </w:r>
      <w:r w:rsidRPr="009A229B">
        <w:t>pointed to by this URL:</w:t>
      </w:r>
    </w:p>
    <w:p w14:paraId="7E8FC35B" w14:textId="3C4535A3" w:rsidR="004B7690" w:rsidRPr="009A229B" w:rsidRDefault="006271B7" w:rsidP="004B7690">
      <w:hyperlink r:id="rId47" w:history="1">
        <w:r w:rsidR="004B7690" w:rsidRPr="009A229B">
          <w:rPr>
            <w:rStyle w:val="Hyperlink"/>
          </w:rPr>
          <w:t>https://docs.</w:t>
        </w:r>
        <w:r w:rsidR="005630D9">
          <w:rPr>
            <w:rStyle w:val="Hyperlink"/>
          </w:rPr>
          <w:t>Mulesoft</w:t>
        </w:r>
        <w:r w:rsidR="004B7690" w:rsidRPr="009A229B">
          <w:rPr>
            <w:rStyle w:val="Hyperlink"/>
          </w:rPr>
          <w:t>.com/mule-user-guide/v/3.9/maven-reference</w:t>
        </w:r>
      </w:hyperlink>
    </w:p>
    <w:p w14:paraId="6C46691A" w14:textId="77777777" w:rsidR="004B7690" w:rsidRPr="0064618F" w:rsidRDefault="004B7690" w:rsidP="004B7690">
      <w:r w:rsidRPr="0064618F">
        <w:t xml:space="preserve">Topics include: </w:t>
      </w:r>
    </w:p>
    <w:p w14:paraId="643AEBC6" w14:textId="77777777" w:rsidR="004B7690" w:rsidRPr="0064618F" w:rsidRDefault="004B7690" w:rsidP="004B7690">
      <w:pPr>
        <w:pStyle w:val="ListParagraph"/>
        <w:numPr>
          <w:ilvl w:val="0"/>
          <w:numId w:val="23"/>
        </w:numPr>
      </w:pPr>
      <w:r w:rsidRPr="0064618F">
        <w:t>Populating the Maven Repositories from the Command Line</w:t>
      </w:r>
    </w:p>
    <w:p w14:paraId="43740955" w14:textId="77777777" w:rsidR="004B7690" w:rsidRPr="0064618F" w:rsidRDefault="004B7690" w:rsidP="004B7690">
      <w:pPr>
        <w:pStyle w:val="ListParagraph"/>
        <w:numPr>
          <w:ilvl w:val="0"/>
          <w:numId w:val="23"/>
        </w:numPr>
      </w:pPr>
      <w:r w:rsidRPr="0064618F">
        <w:t>Deploying Mule Artifacts to a Central Maven Repository</w:t>
      </w:r>
    </w:p>
    <w:p w14:paraId="5596EC20" w14:textId="72739718" w:rsidR="004B7690" w:rsidRPr="0064618F" w:rsidRDefault="004B7690" w:rsidP="004B7690">
      <w:pPr>
        <w:pStyle w:val="ListParagraph"/>
        <w:numPr>
          <w:ilvl w:val="0"/>
          <w:numId w:val="23"/>
        </w:numPr>
      </w:pPr>
      <w:r w:rsidRPr="0064618F">
        <w:t xml:space="preserve">Referencing </w:t>
      </w:r>
      <w:proofErr w:type="spellStart"/>
      <w:r w:rsidR="005630D9">
        <w:t>Mulesoft</w:t>
      </w:r>
      <w:r w:rsidRPr="0064618F">
        <w:t>’s</w:t>
      </w:r>
      <w:proofErr w:type="spellEnd"/>
      <w:r w:rsidRPr="0064618F">
        <w:t xml:space="preserve"> Enterprise Repositories</w:t>
      </w:r>
    </w:p>
    <w:p w14:paraId="19ED7732" w14:textId="77777777" w:rsidR="004B7690" w:rsidRPr="0064618F" w:rsidRDefault="004B7690" w:rsidP="004B7690">
      <w:pPr>
        <w:pStyle w:val="ListParagraph"/>
        <w:numPr>
          <w:ilvl w:val="0"/>
          <w:numId w:val="23"/>
        </w:numPr>
      </w:pPr>
      <w:r w:rsidRPr="0064618F">
        <w:t>Checking JARs Included in a Project</w:t>
      </w:r>
    </w:p>
    <w:p w14:paraId="46027E66" w14:textId="77777777" w:rsidR="004B7690" w:rsidRPr="0064618F" w:rsidRDefault="004B7690" w:rsidP="004B7690">
      <w:pPr>
        <w:pStyle w:val="ListParagraph"/>
        <w:numPr>
          <w:ilvl w:val="0"/>
          <w:numId w:val="23"/>
        </w:numPr>
      </w:pPr>
      <w:r w:rsidRPr="0064618F">
        <w:t>Files</w:t>
      </w:r>
    </w:p>
    <w:p w14:paraId="68B7E299" w14:textId="77777777" w:rsidR="004B7690" w:rsidRPr="0064618F" w:rsidRDefault="004B7690" w:rsidP="004B7690">
      <w:pPr>
        <w:pStyle w:val="ListParagraph"/>
        <w:numPr>
          <w:ilvl w:val="0"/>
          <w:numId w:val="23"/>
        </w:numPr>
      </w:pPr>
      <w:r w:rsidRPr="0064618F">
        <w:t>Useful Commands</w:t>
      </w:r>
    </w:p>
    <w:p w14:paraId="717CF5B9" w14:textId="77777777" w:rsidR="004B7690" w:rsidRPr="0064618F" w:rsidRDefault="004B7690" w:rsidP="004B7690">
      <w:pPr>
        <w:pStyle w:val="ListParagraph"/>
        <w:numPr>
          <w:ilvl w:val="0"/>
          <w:numId w:val="23"/>
        </w:numPr>
      </w:pPr>
      <w:r w:rsidRPr="0064618F">
        <w:t>External Resources</w:t>
      </w:r>
    </w:p>
    <w:p w14:paraId="61EBBADB" w14:textId="4403CAE5" w:rsidR="004B7690" w:rsidRPr="006200B6" w:rsidRDefault="004B7690" w:rsidP="004B7690">
      <w:pPr>
        <w:pStyle w:val="Heading2"/>
      </w:pPr>
      <w:bookmarkStart w:id="77" w:name="_Toc521343845"/>
      <w:r w:rsidRPr="006200B6">
        <w:t xml:space="preserve">Using Maven with </w:t>
      </w:r>
      <w:r w:rsidR="005630D9">
        <w:t>Mulesoft</w:t>
      </w:r>
      <w:r w:rsidRPr="006200B6">
        <w:t xml:space="preserve"> (</w:t>
      </w:r>
      <w:r>
        <w:t>H</w:t>
      </w:r>
      <w:r w:rsidRPr="006200B6">
        <w:t>igh Level)</w:t>
      </w:r>
      <w:bookmarkEnd w:id="77"/>
    </w:p>
    <w:p w14:paraId="2B6C5F1E" w14:textId="0D0AA1ED" w:rsidR="004B7690" w:rsidRPr="00B70DB6" w:rsidRDefault="004B7690" w:rsidP="004B7690">
      <w:pPr>
        <w:rPr>
          <w:b/>
        </w:rPr>
      </w:pPr>
      <w:r w:rsidRPr="00B70DB6">
        <w:t>These pages are a high-level Maven/</w:t>
      </w:r>
      <w:r w:rsidR="005630D9">
        <w:t>Mulesoft</w:t>
      </w:r>
      <w:r w:rsidRPr="00B70DB6">
        <w:t xml:space="preserve"> description </w:t>
      </w:r>
      <w:r>
        <w:t xml:space="preserve">and is </w:t>
      </w:r>
      <w:r w:rsidRPr="00B70DB6">
        <w:t>pointed to by this URL:</w:t>
      </w:r>
    </w:p>
    <w:p w14:paraId="7789C987" w14:textId="58512538" w:rsidR="004B7690" w:rsidRPr="00B70DB6" w:rsidRDefault="006271B7" w:rsidP="004B7690">
      <w:hyperlink r:id="rId48" w:history="1">
        <w:r w:rsidR="004B7690" w:rsidRPr="00B70DB6">
          <w:rPr>
            <w:rStyle w:val="Hyperlink"/>
          </w:rPr>
          <w:t>https://docs.</w:t>
        </w:r>
        <w:r w:rsidR="005630D9">
          <w:rPr>
            <w:rStyle w:val="Hyperlink"/>
          </w:rPr>
          <w:t>Mulesoft</w:t>
        </w:r>
        <w:r w:rsidR="004B7690" w:rsidRPr="00B70DB6">
          <w:rPr>
            <w:rStyle w:val="Hyperlink"/>
          </w:rPr>
          <w:t>.com/mule-user-guide/v/3.9/using-maven-with-mule</w:t>
        </w:r>
      </w:hyperlink>
    </w:p>
    <w:p w14:paraId="7C0532C1" w14:textId="77777777" w:rsidR="004B7690" w:rsidRPr="00B70DB6" w:rsidRDefault="004B7690" w:rsidP="004B7690">
      <w:r w:rsidRPr="00B70DB6">
        <w:t xml:space="preserve">Topics include: </w:t>
      </w:r>
    </w:p>
    <w:p w14:paraId="6E7919E9" w14:textId="77777777" w:rsidR="004B7690" w:rsidRPr="00B70DB6" w:rsidRDefault="004B7690" w:rsidP="004B7690">
      <w:pPr>
        <w:pStyle w:val="ListParagraph"/>
        <w:numPr>
          <w:ilvl w:val="0"/>
          <w:numId w:val="23"/>
        </w:numPr>
      </w:pPr>
      <w:r w:rsidRPr="00B70DB6">
        <w:t>Prerequisites</w:t>
      </w:r>
    </w:p>
    <w:p w14:paraId="36E3ECF7" w14:textId="77777777" w:rsidR="004B7690" w:rsidRPr="00B70DB6" w:rsidRDefault="004B7690" w:rsidP="004B7690">
      <w:pPr>
        <w:pStyle w:val="ListParagraph"/>
        <w:numPr>
          <w:ilvl w:val="0"/>
          <w:numId w:val="23"/>
        </w:numPr>
      </w:pPr>
      <w:r w:rsidRPr="00B70DB6">
        <w:t>Benefits</w:t>
      </w:r>
    </w:p>
    <w:p w14:paraId="61069A2B" w14:textId="77777777" w:rsidR="004B7690" w:rsidRPr="00B70DB6" w:rsidRDefault="004B7690" w:rsidP="004B7690">
      <w:pPr>
        <w:pStyle w:val="ListParagraph"/>
        <w:numPr>
          <w:ilvl w:val="0"/>
          <w:numId w:val="23"/>
        </w:numPr>
      </w:pPr>
      <w:r w:rsidRPr="00B70DB6">
        <w:t>Options for Using Maven with Mule</w:t>
      </w:r>
    </w:p>
    <w:p w14:paraId="555546AD" w14:textId="77777777" w:rsidR="004B7690" w:rsidRPr="00B70DB6" w:rsidRDefault="004B7690" w:rsidP="004B7690">
      <w:pPr>
        <w:pStyle w:val="ListParagraph"/>
        <w:numPr>
          <w:ilvl w:val="0"/>
          <w:numId w:val="23"/>
        </w:numPr>
      </w:pPr>
      <w:r w:rsidRPr="00B70DB6">
        <w:t>Tips</w:t>
      </w:r>
    </w:p>
    <w:p w14:paraId="438539A2" w14:textId="77777777" w:rsidR="004B7690" w:rsidRDefault="004B7690" w:rsidP="004B7690">
      <w:pPr>
        <w:pStyle w:val="Heading2"/>
      </w:pPr>
      <w:bookmarkStart w:id="78" w:name="_Toc521343846"/>
      <w:r w:rsidRPr="0029539A">
        <w:t>Using Maven in Mule</w:t>
      </w:r>
      <w:bookmarkEnd w:id="78"/>
    </w:p>
    <w:p w14:paraId="6900CD12" w14:textId="77777777" w:rsidR="004B7690" w:rsidRPr="00B225AE" w:rsidRDefault="004B7690" w:rsidP="004B7690">
      <w:pPr>
        <w:pStyle w:val="BodyText"/>
        <w:spacing w:after="0"/>
        <w:rPr>
          <w:szCs w:val="24"/>
        </w:rPr>
      </w:pPr>
      <w:r w:rsidRPr="00B225AE">
        <w:rPr>
          <w:szCs w:val="24"/>
        </w:rPr>
        <w:t>These pages detail how to use Maven outside of AnyPoint Studio, working directly with Mule. The Mule plugins helps to develop Mule applications within Maven, and to control Mule instances from within a Maven environment description and is pointed to by this URL:</w:t>
      </w:r>
    </w:p>
    <w:p w14:paraId="5EC827D8" w14:textId="7861BD91" w:rsidR="004B7690" w:rsidRPr="00B225AE" w:rsidRDefault="006271B7" w:rsidP="004B7690">
      <w:pPr>
        <w:ind w:firstLine="720"/>
      </w:pPr>
      <w:hyperlink r:id="rId49" w:history="1">
        <w:r w:rsidR="004B7690" w:rsidRPr="00B225AE">
          <w:rPr>
            <w:rStyle w:val="Hyperlink"/>
          </w:rPr>
          <w:t>https://docs.</w:t>
        </w:r>
        <w:r w:rsidR="005630D9">
          <w:rPr>
            <w:rStyle w:val="Hyperlink"/>
          </w:rPr>
          <w:t>Mulesoft</w:t>
        </w:r>
        <w:r w:rsidR="004B7690" w:rsidRPr="00B225AE">
          <w:rPr>
            <w:rStyle w:val="Hyperlink"/>
          </w:rPr>
          <w:t>.com/mule-user-guide/v/3.9/using-maven-in-mule-esb</w:t>
        </w:r>
      </w:hyperlink>
    </w:p>
    <w:p w14:paraId="3FAD706C" w14:textId="77777777" w:rsidR="004B7690" w:rsidRDefault="004B7690" w:rsidP="004B7690">
      <w:r w:rsidRPr="00B225AE">
        <w:t>Sub Links include:</w:t>
      </w:r>
    </w:p>
    <w:p w14:paraId="7BBEA8BC" w14:textId="77777777" w:rsidR="004B7690" w:rsidRPr="004111DD" w:rsidRDefault="004B7690" w:rsidP="004B7690">
      <w:r w:rsidRPr="00350C1E">
        <w:lastRenderedPageBreak/>
        <w:t>Maven Tools for Mule</w:t>
      </w:r>
    </w:p>
    <w:p w14:paraId="5C5C3BC4" w14:textId="77777777" w:rsidR="004B7690" w:rsidRPr="004111DD" w:rsidRDefault="004B7690" w:rsidP="004B7690">
      <w:r w:rsidRPr="009417A9">
        <w:t>Mule Plugin for Maven</w:t>
      </w:r>
    </w:p>
    <w:p w14:paraId="596DB7A0" w14:textId="77777777" w:rsidR="004B7690" w:rsidRPr="004111DD" w:rsidRDefault="004B7690" w:rsidP="004B7690">
      <w:r w:rsidRPr="004111DD">
        <w:t>Configuring Maven to Work with Mule</w:t>
      </w:r>
    </w:p>
    <w:p w14:paraId="612A64C4" w14:textId="77777777" w:rsidR="004B7690" w:rsidRDefault="004B7690" w:rsidP="004B7690">
      <w:r>
        <w:t>These sub links are detailed below:</w:t>
      </w:r>
    </w:p>
    <w:p w14:paraId="3268A5C5" w14:textId="77777777" w:rsidR="004B7690" w:rsidRPr="002D5D9E" w:rsidRDefault="004B7690" w:rsidP="004B7690">
      <w:pPr>
        <w:pStyle w:val="Heading3"/>
        <w:numPr>
          <w:ilvl w:val="2"/>
          <w:numId w:val="15"/>
        </w:numPr>
        <w:ind w:left="1080" w:hanging="1080"/>
      </w:pPr>
      <w:bookmarkStart w:id="79" w:name="_Toc521343847"/>
      <w:r w:rsidRPr="002D5D9E">
        <w:t>Maven Tools for Mule Tools for Mule</w:t>
      </w:r>
      <w:bookmarkEnd w:id="79"/>
    </w:p>
    <w:p w14:paraId="73AC45FD" w14:textId="77777777" w:rsidR="004B7690" w:rsidRPr="001E7351" w:rsidRDefault="004B7690" w:rsidP="004B7690">
      <w:r w:rsidRPr="001E7351">
        <w:t>Maven Tools for Mule is a plugin for Maven that allows you to develop Mule applications using Maven tooling. The kit provided by the plugin includes archetypes for building regular Mule applications, Mule domains, and Mule domain bundles</w:t>
      </w:r>
      <w:r>
        <w:t xml:space="preserve"> </w:t>
      </w:r>
      <w:r w:rsidRPr="00B225AE">
        <w:t>and is pointed to by this URL:</w:t>
      </w:r>
    </w:p>
    <w:p w14:paraId="3305E96E" w14:textId="4AB4EE44" w:rsidR="004B7690" w:rsidRDefault="006271B7" w:rsidP="004B7690">
      <w:hyperlink r:id="rId50" w:history="1">
        <w:r w:rsidR="004B7690" w:rsidRPr="00B225AE">
          <w:rPr>
            <w:rStyle w:val="Hyperlink"/>
          </w:rPr>
          <w:t>https://docs.</w:t>
        </w:r>
        <w:r w:rsidR="005630D9">
          <w:rPr>
            <w:rStyle w:val="Hyperlink"/>
          </w:rPr>
          <w:t>Mulesoft</w:t>
        </w:r>
        <w:r w:rsidR="004B7690" w:rsidRPr="00B225AE">
          <w:rPr>
            <w:rStyle w:val="Hyperlink"/>
          </w:rPr>
          <w:t>.com/mule-user-guide/v/3.9/maven-tools-for-mule-esb</w:t>
        </w:r>
      </w:hyperlink>
    </w:p>
    <w:p w14:paraId="04D8F7CF" w14:textId="77777777" w:rsidR="004B7690" w:rsidRPr="00B70DB6" w:rsidRDefault="004B7690" w:rsidP="004B7690">
      <w:r w:rsidRPr="00B70DB6">
        <w:t xml:space="preserve">Topics include: </w:t>
      </w:r>
    </w:p>
    <w:p w14:paraId="12A76152" w14:textId="77777777" w:rsidR="004B7690" w:rsidRPr="00EF0CA7" w:rsidRDefault="004B7690" w:rsidP="004B7690">
      <w:pPr>
        <w:pStyle w:val="ListParagraph"/>
        <w:numPr>
          <w:ilvl w:val="0"/>
          <w:numId w:val="34"/>
        </w:numPr>
      </w:pPr>
      <w:r w:rsidRPr="00EF0CA7">
        <w:t>Assumptions</w:t>
      </w:r>
    </w:p>
    <w:p w14:paraId="3A4D4534" w14:textId="77777777" w:rsidR="004B7690" w:rsidRPr="00EF0CA7" w:rsidRDefault="004B7690" w:rsidP="004B7690">
      <w:pPr>
        <w:pStyle w:val="ListParagraph"/>
        <w:numPr>
          <w:ilvl w:val="0"/>
          <w:numId w:val="34"/>
        </w:numPr>
      </w:pPr>
      <w:r w:rsidRPr="00EF0CA7">
        <w:t>Adding the Plugin to Maven</w:t>
      </w:r>
    </w:p>
    <w:p w14:paraId="4164C17E" w14:textId="77777777" w:rsidR="004B7690" w:rsidRPr="00EF0CA7" w:rsidRDefault="004B7690" w:rsidP="004B7690">
      <w:pPr>
        <w:pStyle w:val="ListParagraph"/>
        <w:numPr>
          <w:ilvl w:val="0"/>
          <w:numId w:val="34"/>
        </w:numPr>
      </w:pPr>
      <w:r w:rsidRPr="00EF0CA7">
        <w:t>Creating a Mule Application</w:t>
      </w:r>
    </w:p>
    <w:p w14:paraId="515FE44D" w14:textId="77777777" w:rsidR="004B7690" w:rsidRPr="00EF0CA7" w:rsidRDefault="004B7690" w:rsidP="004B7690">
      <w:pPr>
        <w:pStyle w:val="ListParagraph"/>
        <w:numPr>
          <w:ilvl w:val="0"/>
          <w:numId w:val="34"/>
        </w:numPr>
      </w:pPr>
      <w:r w:rsidRPr="00EF0CA7">
        <w:t>Creating a Mule Domain</w:t>
      </w:r>
    </w:p>
    <w:p w14:paraId="66C63C88" w14:textId="77777777" w:rsidR="004B7690" w:rsidRPr="00EF0CA7" w:rsidRDefault="004B7690" w:rsidP="004B7690">
      <w:pPr>
        <w:pStyle w:val="ListParagraph"/>
        <w:numPr>
          <w:ilvl w:val="0"/>
          <w:numId w:val="34"/>
        </w:numPr>
      </w:pPr>
      <w:r w:rsidRPr="00EF0CA7">
        <w:t>Creating a Complete Mule Domain Project</w:t>
      </w:r>
    </w:p>
    <w:p w14:paraId="5E0D1016" w14:textId="77777777" w:rsidR="004B7690" w:rsidRPr="00EF0CA7" w:rsidRDefault="004B7690" w:rsidP="004B7690">
      <w:pPr>
        <w:pStyle w:val="ListParagraph"/>
        <w:numPr>
          <w:ilvl w:val="0"/>
          <w:numId w:val="34"/>
        </w:numPr>
      </w:pPr>
      <w:r w:rsidRPr="00EF0CA7">
        <w:t>Available Parameters</w:t>
      </w:r>
    </w:p>
    <w:p w14:paraId="362EFE4D" w14:textId="77777777" w:rsidR="004B7690" w:rsidRDefault="004B7690" w:rsidP="004B7690">
      <w:pPr>
        <w:pStyle w:val="Heading3"/>
        <w:numPr>
          <w:ilvl w:val="2"/>
          <w:numId w:val="15"/>
        </w:numPr>
        <w:ind w:left="1080" w:hanging="1080"/>
      </w:pPr>
      <w:bookmarkStart w:id="80" w:name="_Toc521343848"/>
      <w:r w:rsidRPr="009417A9">
        <w:t>Mule Plugin for Maven</w:t>
      </w:r>
      <w:bookmarkEnd w:id="80"/>
    </w:p>
    <w:p w14:paraId="43DE8F70" w14:textId="127DB430" w:rsidR="004B7690" w:rsidRPr="00DC3A7E" w:rsidRDefault="004B7690" w:rsidP="004B7690">
      <w:r>
        <w:t>These pages detail how t</w:t>
      </w:r>
      <w:r w:rsidRPr="00FF53B2">
        <w:t xml:space="preserve">he mule-maven-plugin allows </w:t>
      </w:r>
      <w:r>
        <w:t xml:space="preserve">the deployment of </w:t>
      </w:r>
      <w:r w:rsidRPr="00FF53B2">
        <w:t xml:space="preserve">Mule applications to different kinds of servers: Standalone (both </w:t>
      </w:r>
      <w:proofErr w:type="spellStart"/>
      <w:r w:rsidRPr="00FF53B2">
        <w:t>Com</w:t>
      </w:r>
      <w:r w:rsidR="00AF09BD">
        <w:t>MUnit</w:t>
      </w:r>
      <w:r w:rsidRPr="00FF53B2">
        <w:t>y</w:t>
      </w:r>
      <w:proofErr w:type="spellEnd"/>
      <w:r w:rsidRPr="00FF53B2">
        <w:t xml:space="preserve"> and Enterprise), clustered, Anypoint Runtime Manager and CloudHub. It is part of the framework for developing Mule applications with Maven</w:t>
      </w:r>
      <w:r>
        <w:t xml:space="preserve">. </w:t>
      </w:r>
      <w:r w:rsidRPr="00FF53B2">
        <w:t>The most important capabilities provided by the plugin are running integration tests, and deploying applications to different environments</w:t>
      </w:r>
      <w:r>
        <w:t xml:space="preserve"> </w:t>
      </w:r>
      <w:r w:rsidRPr="00B225AE">
        <w:t>and is pointed to by this URL:</w:t>
      </w:r>
    </w:p>
    <w:p w14:paraId="4C318FC2" w14:textId="2CE3791C" w:rsidR="004B7690" w:rsidRDefault="006271B7" w:rsidP="004B7690">
      <w:hyperlink r:id="rId51" w:history="1">
        <w:r w:rsidR="004B7690" w:rsidRPr="00B225AE">
          <w:rPr>
            <w:rStyle w:val="Hyperlink"/>
          </w:rPr>
          <w:t>https://docs.</w:t>
        </w:r>
        <w:r w:rsidR="005630D9">
          <w:rPr>
            <w:rStyle w:val="Hyperlink"/>
          </w:rPr>
          <w:t>Mulesoft</w:t>
        </w:r>
        <w:r w:rsidR="004B7690" w:rsidRPr="00B225AE">
          <w:rPr>
            <w:rStyle w:val="Hyperlink"/>
          </w:rPr>
          <w:t>.com/mule-user-guide/v/3.9/mule-maven-plugin</w:t>
        </w:r>
      </w:hyperlink>
    </w:p>
    <w:p w14:paraId="2464D7AD" w14:textId="77777777" w:rsidR="004B7690" w:rsidRPr="00B70DB6" w:rsidRDefault="004B7690" w:rsidP="004B7690">
      <w:r w:rsidRPr="00B70DB6">
        <w:t xml:space="preserve">Topics include: </w:t>
      </w:r>
    </w:p>
    <w:p w14:paraId="4BB2C54A" w14:textId="77777777" w:rsidR="004B7690" w:rsidRPr="006B32FF" w:rsidRDefault="004B7690" w:rsidP="004B7690">
      <w:pPr>
        <w:pStyle w:val="ListParagraph"/>
        <w:numPr>
          <w:ilvl w:val="0"/>
          <w:numId w:val="26"/>
        </w:numPr>
      </w:pPr>
      <w:r w:rsidRPr="006B32FF">
        <w:t>Prerequisites</w:t>
      </w:r>
    </w:p>
    <w:p w14:paraId="24477FA0" w14:textId="77777777" w:rsidR="004B7690" w:rsidRPr="006B32FF" w:rsidRDefault="004B7690" w:rsidP="004B7690">
      <w:pPr>
        <w:pStyle w:val="ListParagraph"/>
        <w:numPr>
          <w:ilvl w:val="0"/>
          <w:numId w:val="26"/>
        </w:numPr>
      </w:pPr>
      <w:r w:rsidRPr="006B32FF">
        <w:t>Adding the Plugin</w:t>
      </w:r>
    </w:p>
    <w:p w14:paraId="65F7EB7F" w14:textId="77777777" w:rsidR="004B7690" w:rsidRPr="006B32FF" w:rsidRDefault="004B7690" w:rsidP="004B7690">
      <w:pPr>
        <w:pStyle w:val="ListParagraph"/>
        <w:numPr>
          <w:ilvl w:val="0"/>
          <w:numId w:val="26"/>
        </w:numPr>
      </w:pPr>
      <w:r w:rsidRPr="006B32FF">
        <w:t>A Simple Example</w:t>
      </w:r>
    </w:p>
    <w:p w14:paraId="73126730" w14:textId="77777777" w:rsidR="004B7690" w:rsidRPr="006B32FF" w:rsidRDefault="004B7690" w:rsidP="004B7690">
      <w:pPr>
        <w:pStyle w:val="ListParagraph"/>
        <w:numPr>
          <w:ilvl w:val="0"/>
          <w:numId w:val="26"/>
        </w:numPr>
      </w:pPr>
      <w:r w:rsidRPr="006B32FF">
        <w:t>Deploying to Anypoint Runtime Manager</w:t>
      </w:r>
    </w:p>
    <w:p w14:paraId="240D868A" w14:textId="77777777" w:rsidR="004B7690" w:rsidRPr="006B32FF" w:rsidRDefault="004B7690" w:rsidP="004B7690">
      <w:pPr>
        <w:pStyle w:val="ListParagraph"/>
        <w:numPr>
          <w:ilvl w:val="0"/>
          <w:numId w:val="26"/>
        </w:numPr>
      </w:pPr>
      <w:r w:rsidRPr="006B32FF">
        <w:t>Deploying to CloudHub</w:t>
      </w:r>
    </w:p>
    <w:p w14:paraId="35EF1767" w14:textId="77777777" w:rsidR="004B7690" w:rsidRPr="006B32FF" w:rsidRDefault="004B7690" w:rsidP="004B7690">
      <w:pPr>
        <w:pStyle w:val="ListParagraph"/>
        <w:numPr>
          <w:ilvl w:val="0"/>
          <w:numId w:val="26"/>
        </w:numPr>
      </w:pPr>
      <w:r w:rsidRPr="006B32FF">
        <w:t>Using a Mule Server Instead of Downloading Mule Dependency</w:t>
      </w:r>
    </w:p>
    <w:p w14:paraId="306197E5" w14:textId="77777777" w:rsidR="004B7690" w:rsidRPr="006B32FF" w:rsidRDefault="004B7690" w:rsidP="004B7690">
      <w:pPr>
        <w:pStyle w:val="ListParagraph"/>
        <w:numPr>
          <w:ilvl w:val="0"/>
          <w:numId w:val="26"/>
        </w:numPr>
      </w:pPr>
      <w:r w:rsidRPr="006B32FF">
        <w:t>Deploying to a Mule Server Using the Agent</w:t>
      </w:r>
    </w:p>
    <w:p w14:paraId="2B0CFEFD" w14:textId="77777777" w:rsidR="004B7690" w:rsidRPr="006B32FF" w:rsidRDefault="004B7690" w:rsidP="004B7690">
      <w:pPr>
        <w:pStyle w:val="ListParagraph"/>
        <w:numPr>
          <w:ilvl w:val="0"/>
          <w:numId w:val="26"/>
        </w:numPr>
      </w:pPr>
      <w:r w:rsidRPr="006B32FF">
        <w:t>Running Integration Tests</w:t>
      </w:r>
    </w:p>
    <w:p w14:paraId="2C9EFEBC" w14:textId="77777777" w:rsidR="004B7690" w:rsidRPr="006B32FF" w:rsidRDefault="004B7690" w:rsidP="004B7690">
      <w:pPr>
        <w:pStyle w:val="ListParagraph"/>
        <w:numPr>
          <w:ilvl w:val="0"/>
          <w:numId w:val="26"/>
        </w:numPr>
      </w:pPr>
      <w:r w:rsidRPr="006B32FF">
        <w:t>Full Example</w:t>
      </w:r>
    </w:p>
    <w:p w14:paraId="6A9F4F6E" w14:textId="77777777" w:rsidR="004B7690" w:rsidRPr="006B32FF" w:rsidRDefault="004B7690" w:rsidP="004B7690">
      <w:pPr>
        <w:pStyle w:val="ListParagraph"/>
        <w:numPr>
          <w:ilvl w:val="0"/>
          <w:numId w:val="26"/>
        </w:numPr>
      </w:pPr>
      <w:r w:rsidRPr="006B32FF">
        <w:t>Deploying to a Local Mule Cluster</w:t>
      </w:r>
    </w:p>
    <w:p w14:paraId="7CB726B1" w14:textId="77777777" w:rsidR="004B7690" w:rsidRPr="006B32FF" w:rsidRDefault="004B7690" w:rsidP="004B7690">
      <w:pPr>
        <w:pStyle w:val="ListParagraph"/>
        <w:numPr>
          <w:ilvl w:val="0"/>
          <w:numId w:val="26"/>
        </w:numPr>
      </w:pPr>
      <w:r w:rsidRPr="006B32FF">
        <w:t>Deploying Multiple Applications</w:t>
      </w:r>
    </w:p>
    <w:p w14:paraId="19545E8C" w14:textId="77777777" w:rsidR="004B7690" w:rsidRPr="006B32FF" w:rsidRDefault="004B7690" w:rsidP="004B7690">
      <w:pPr>
        <w:pStyle w:val="ListParagraph"/>
        <w:numPr>
          <w:ilvl w:val="0"/>
          <w:numId w:val="26"/>
        </w:numPr>
      </w:pPr>
      <w:r w:rsidRPr="006B32FF">
        <w:t>Skipping Plugin Execution</w:t>
      </w:r>
    </w:p>
    <w:p w14:paraId="54BBD948" w14:textId="77777777" w:rsidR="004B7690" w:rsidRPr="006B32FF" w:rsidRDefault="004B7690" w:rsidP="004B7690">
      <w:pPr>
        <w:pStyle w:val="ListParagraph"/>
        <w:numPr>
          <w:ilvl w:val="0"/>
          <w:numId w:val="26"/>
        </w:numPr>
      </w:pPr>
      <w:r w:rsidRPr="006B32FF">
        <w:t xml:space="preserve">Anypoint Runtime Manager </w:t>
      </w:r>
      <w:proofErr w:type="gramStart"/>
      <w:r w:rsidRPr="006B32FF">
        <w:t>On</w:t>
      </w:r>
      <w:proofErr w:type="gramEnd"/>
      <w:r w:rsidRPr="006B32FF">
        <w:t xml:space="preserve"> Premises TLS Errors</w:t>
      </w:r>
    </w:p>
    <w:p w14:paraId="458B7061" w14:textId="77777777" w:rsidR="004B7690" w:rsidRPr="006B32FF" w:rsidRDefault="004B7690" w:rsidP="004B7690">
      <w:pPr>
        <w:pStyle w:val="ListParagraph"/>
        <w:numPr>
          <w:ilvl w:val="0"/>
          <w:numId w:val="26"/>
        </w:numPr>
      </w:pPr>
      <w:r w:rsidRPr="006B32FF">
        <w:t>Full List of Parameters</w:t>
      </w:r>
    </w:p>
    <w:p w14:paraId="11630F2F" w14:textId="77777777" w:rsidR="004B7690" w:rsidRDefault="004B7690" w:rsidP="004B7690">
      <w:pPr>
        <w:pStyle w:val="Heading3"/>
        <w:numPr>
          <w:ilvl w:val="2"/>
          <w:numId w:val="15"/>
        </w:numPr>
        <w:ind w:left="1080" w:hanging="1080"/>
      </w:pPr>
      <w:bookmarkStart w:id="81" w:name="_Toc521343849"/>
      <w:bookmarkStart w:id="82" w:name="_Hlk521397517"/>
      <w:r w:rsidRPr="00234595">
        <w:t>Configuring Maven to Work with Mule</w:t>
      </w:r>
      <w:bookmarkEnd w:id="81"/>
      <w:bookmarkEnd w:id="82"/>
    </w:p>
    <w:p w14:paraId="204A3EAA" w14:textId="6901FACB" w:rsidR="004B7690" w:rsidRDefault="004B7690" w:rsidP="004B7690">
      <w:pPr>
        <w:pStyle w:val="BodyText"/>
        <w:spacing w:after="0"/>
      </w:pPr>
      <w:r>
        <w:t>These pages detail w</w:t>
      </w:r>
      <w:r w:rsidRPr="00D119E2">
        <w:t xml:space="preserve">hen working with Maven to build Mule applications outside of Anypoint Studio, </w:t>
      </w:r>
      <w:r>
        <w:t>there is a</w:t>
      </w:r>
      <w:r w:rsidRPr="00D119E2">
        <w:t xml:space="preserve"> need to configure </w:t>
      </w:r>
      <w:r>
        <w:t>the</w:t>
      </w:r>
      <w:r w:rsidRPr="00D119E2">
        <w:t xml:space="preserve"> Maven installation to work successfully with Mule. This page covers how to maintain </w:t>
      </w:r>
      <w:r>
        <w:t>the</w:t>
      </w:r>
      <w:r w:rsidRPr="00D119E2">
        <w:t xml:space="preserve"> POM file to add or adjust dependencies and point to the correct </w:t>
      </w:r>
      <w:r w:rsidR="005630D9">
        <w:lastRenderedPageBreak/>
        <w:t>Mulesoft</w:t>
      </w:r>
      <w:r w:rsidRPr="00D119E2">
        <w:t xml:space="preserve"> repositories, and how to modify </w:t>
      </w:r>
      <w:r>
        <w:t>the</w:t>
      </w:r>
      <w:r w:rsidRPr="00D119E2">
        <w:t xml:space="preserve"> Maven settings.xml file to include credentials and profiles for Enterprise repositories</w:t>
      </w:r>
      <w:r>
        <w:t xml:space="preserve"> </w:t>
      </w:r>
      <w:r w:rsidRPr="00B225AE">
        <w:rPr>
          <w:szCs w:val="24"/>
        </w:rPr>
        <w:t>and is pointed to by this URL:</w:t>
      </w:r>
    </w:p>
    <w:p w14:paraId="5B52C943" w14:textId="564C6F3D" w:rsidR="004B7690" w:rsidRPr="00B225AE" w:rsidRDefault="006271B7" w:rsidP="004B7690">
      <w:pPr>
        <w:rPr>
          <w:szCs w:val="22"/>
        </w:rPr>
      </w:pPr>
      <w:hyperlink r:id="rId52" w:history="1">
        <w:r w:rsidR="004B7690" w:rsidRPr="00B225AE">
          <w:rPr>
            <w:rStyle w:val="Hyperlink"/>
            <w:szCs w:val="22"/>
          </w:rPr>
          <w:t>https://docs.</w:t>
        </w:r>
        <w:r w:rsidR="005630D9">
          <w:rPr>
            <w:rStyle w:val="Hyperlink"/>
            <w:szCs w:val="22"/>
          </w:rPr>
          <w:t>Mulesoft</w:t>
        </w:r>
        <w:r w:rsidR="004B7690" w:rsidRPr="00B225AE">
          <w:rPr>
            <w:rStyle w:val="Hyperlink"/>
            <w:szCs w:val="22"/>
          </w:rPr>
          <w:t>.com/mule-user-guide/v/3.9/configuring-maven-to-work-with-mule-esb</w:t>
        </w:r>
      </w:hyperlink>
    </w:p>
    <w:p w14:paraId="11FFF073" w14:textId="77777777" w:rsidR="004B7690" w:rsidRDefault="004B7690" w:rsidP="004B7690">
      <w:r>
        <w:t>Topics include:</w:t>
      </w:r>
      <w:r w:rsidRPr="00FB6C49">
        <w:t xml:space="preserve"> </w:t>
      </w:r>
    </w:p>
    <w:p w14:paraId="22B82ED7" w14:textId="77777777" w:rsidR="004B7690" w:rsidRPr="00735A22" w:rsidRDefault="004B7690" w:rsidP="004B7690">
      <w:pPr>
        <w:pStyle w:val="ListParagraph"/>
        <w:numPr>
          <w:ilvl w:val="0"/>
          <w:numId w:val="27"/>
        </w:numPr>
      </w:pPr>
      <w:r w:rsidRPr="00735A22">
        <w:t>Setup Overview</w:t>
      </w:r>
    </w:p>
    <w:p w14:paraId="0EE9B763" w14:textId="77777777" w:rsidR="004B7690" w:rsidRPr="00735A22" w:rsidRDefault="004B7690" w:rsidP="004B7690">
      <w:pPr>
        <w:pStyle w:val="ListParagraph"/>
        <w:numPr>
          <w:ilvl w:val="0"/>
          <w:numId w:val="27"/>
        </w:numPr>
      </w:pPr>
      <w:r w:rsidRPr="00735A22">
        <w:t>Configuring Your Maven Installation for Mule</w:t>
      </w:r>
    </w:p>
    <w:p w14:paraId="372D1D2B" w14:textId="77777777" w:rsidR="004B7690" w:rsidRDefault="004B7690" w:rsidP="004B7690">
      <w:pPr>
        <w:pStyle w:val="Heading2"/>
      </w:pPr>
      <w:r w:rsidRPr="00CA5DDE">
        <w:t>Using Maven in Anypoint Studio</w:t>
      </w:r>
    </w:p>
    <w:p w14:paraId="58C4CA0B" w14:textId="77777777" w:rsidR="004B7690" w:rsidRDefault="004B7690" w:rsidP="004B7690">
      <w:pPr>
        <w:pStyle w:val="BodyText"/>
        <w:spacing w:after="0"/>
        <w:rPr>
          <w:szCs w:val="24"/>
        </w:rPr>
      </w:pPr>
      <w:r>
        <w:t>These pages describe Maven integration with Anypoint Studio, including building applications, importing Maven projects or "</w:t>
      </w:r>
      <w:proofErr w:type="spellStart"/>
      <w:r>
        <w:t>mavenizing</w:t>
      </w:r>
      <w:proofErr w:type="spellEnd"/>
      <w:r>
        <w:t xml:space="preserve">" existing projects </w:t>
      </w:r>
      <w:r w:rsidRPr="00B225AE">
        <w:rPr>
          <w:szCs w:val="24"/>
        </w:rPr>
        <w:t>description and is pointed to by this URL:</w:t>
      </w:r>
    </w:p>
    <w:p w14:paraId="1087F685" w14:textId="375DD70B" w:rsidR="004B7690" w:rsidRDefault="006271B7" w:rsidP="004B7690">
      <w:hyperlink r:id="rId53" w:history="1">
        <w:r w:rsidR="004B7690" w:rsidRPr="003878C4">
          <w:rPr>
            <w:rStyle w:val="Hyperlink"/>
          </w:rPr>
          <w:t>https://docs.</w:t>
        </w:r>
        <w:r w:rsidR="005630D9">
          <w:rPr>
            <w:rStyle w:val="Hyperlink"/>
          </w:rPr>
          <w:t>Mulesoft</w:t>
        </w:r>
        <w:r w:rsidR="004B7690" w:rsidRPr="003878C4">
          <w:rPr>
            <w:rStyle w:val="Hyperlink"/>
          </w:rPr>
          <w:t>.com/anypoint-studio/v/6/using-maven-in-anypoint-studio</w:t>
        </w:r>
      </w:hyperlink>
    </w:p>
    <w:p w14:paraId="4B08FCB8" w14:textId="77777777" w:rsidR="004B7690" w:rsidRDefault="004B7690" w:rsidP="004B7690">
      <w:r w:rsidRPr="00B225AE">
        <w:t>Sub Links include:</w:t>
      </w:r>
    </w:p>
    <w:p w14:paraId="32D405B9" w14:textId="77777777" w:rsidR="004B7690" w:rsidRDefault="004B7690" w:rsidP="004B7690">
      <w:pPr>
        <w:pStyle w:val="BodyText"/>
        <w:numPr>
          <w:ilvl w:val="0"/>
          <w:numId w:val="28"/>
        </w:numPr>
        <w:spacing w:after="0"/>
        <w:ind w:left="1080"/>
      </w:pPr>
      <w:r>
        <w:t>Maven Support in Anypoint Studio</w:t>
      </w:r>
    </w:p>
    <w:p w14:paraId="0AEC4CBF" w14:textId="77777777" w:rsidR="004B7690" w:rsidRDefault="004B7690" w:rsidP="004B7690">
      <w:pPr>
        <w:pStyle w:val="BodyText"/>
        <w:numPr>
          <w:ilvl w:val="0"/>
          <w:numId w:val="28"/>
        </w:numPr>
        <w:spacing w:before="0" w:after="0"/>
        <w:ind w:left="1080"/>
      </w:pPr>
      <w:r>
        <w:t>Building a Mule Application with Maven in Studio</w:t>
      </w:r>
    </w:p>
    <w:p w14:paraId="2648FA41" w14:textId="77777777" w:rsidR="004B7690" w:rsidRDefault="004B7690" w:rsidP="004B7690">
      <w:pPr>
        <w:pStyle w:val="BodyText"/>
        <w:numPr>
          <w:ilvl w:val="0"/>
          <w:numId w:val="28"/>
        </w:numPr>
        <w:spacing w:before="0" w:after="0"/>
        <w:ind w:left="1080"/>
      </w:pPr>
      <w:r>
        <w:t>Enabling Maven Support for a Studio Project</w:t>
      </w:r>
    </w:p>
    <w:p w14:paraId="58B5524C" w14:textId="77777777" w:rsidR="004B7690" w:rsidRDefault="004B7690" w:rsidP="004B7690">
      <w:pPr>
        <w:pStyle w:val="BodyText"/>
        <w:numPr>
          <w:ilvl w:val="0"/>
          <w:numId w:val="28"/>
        </w:numPr>
        <w:spacing w:before="0" w:after="0"/>
        <w:ind w:left="1080"/>
      </w:pPr>
      <w:r>
        <w:t>Importing a Maven Project into Studio</w:t>
      </w:r>
    </w:p>
    <w:p w14:paraId="3F2320C6" w14:textId="77777777" w:rsidR="004B7690" w:rsidRDefault="004B7690" w:rsidP="004B7690">
      <w:r>
        <w:t>These sub links are detailed below:</w:t>
      </w:r>
    </w:p>
    <w:p w14:paraId="41AD2CBD" w14:textId="77777777" w:rsidR="004B7690" w:rsidRDefault="004B7690" w:rsidP="004B7690">
      <w:pPr>
        <w:pStyle w:val="Heading3"/>
        <w:numPr>
          <w:ilvl w:val="2"/>
          <w:numId w:val="15"/>
        </w:numPr>
        <w:ind w:left="1080" w:hanging="1080"/>
      </w:pPr>
      <w:r w:rsidRPr="00320AE4">
        <w:t>Maven Support in Anypoint Studio</w:t>
      </w:r>
    </w:p>
    <w:p w14:paraId="2B9A1C36" w14:textId="77777777" w:rsidR="004B7690" w:rsidRPr="008F7E88" w:rsidRDefault="004B7690" w:rsidP="004B7690">
      <w:pPr>
        <w:pStyle w:val="BodyText"/>
        <w:spacing w:after="0"/>
      </w:pPr>
      <w:r>
        <w:t xml:space="preserve">These pages </w:t>
      </w:r>
      <w:r w:rsidRPr="0091199C">
        <w:t>describe how to enable or disable Maven support for your projects in Anypoint Studio</w:t>
      </w:r>
      <w:r>
        <w:t xml:space="preserve"> </w:t>
      </w:r>
      <w:r w:rsidRPr="00B225AE">
        <w:rPr>
          <w:szCs w:val="24"/>
        </w:rPr>
        <w:t>and is pointed to by this URL:</w:t>
      </w:r>
    </w:p>
    <w:p w14:paraId="52391D61" w14:textId="3DB14C90" w:rsidR="004B7690" w:rsidRDefault="006271B7" w:rsidP="004B7690">
      <w:pPr>
        <w:rPr>
          <w:rStyle w:val="Hyperlink"/>
        </w:rPr>
      </w:pPr>
      <w:hyperlink r:id="rId54" w:history="1">
        <w:r w:rsidR="004B7690" w:rsidRPr="00B544A4">
          <w:rPr>
            <w:rStyle w:val="Hyperlink"/>
          </w:rPr>
          <w:t>https://docs.</w:t>
        </w:r>
        <w:r w:rsidR="005630D9">
          <w:rPr>
            <w:rStyle w:val="Hyperlink"/>
          </w:rPr>
          <w:t>Mulesoft</w:t>
        </w:r>
        <w:r w:rsidR="004B7690" w:rsidRPr="00B544A4">
          <w:rPr>
            <w:rStyle w:val="Hyperlink"/>
          </w:rPr>
          <w:t>.com/anypoint-studio/v/6/maven-support-in-anypoint-studio</w:t>
        </w:r>
      </w:hyperlink>
    </w:p>
    <w:p w14:paraId="7429034D" w14:textId="77777777" w:rsidR="004B7690" w:rsidRDefault="004B7690" w:rsidP="004B7690">
      <w:r>
        <w:t>Topics include:</w:t>
      </w:r>
      <w:r w:rsidRPr="00FB6C49">
        <w:t xml:space="preserve"> </w:t>
      </w:r>
    </w:p>
    <w:p w14:paraId="6470A4D8" w14:textId="77777777" w:rsidR="004B7690" w:rsidRDefault="004B7690" w:rsidP="004B7690">
      <w:pPr>
        <w:pStyle w:val="ListParagraph"/>
        <w:numPr>
          <w:ilvl w:val="0"/>
          <w:numId w:val="29"/>
        </w:numPr>
      </w:pPr>
      <w:r>
        <w:t>Setting Your Maven Preferences</w:t>
      </w:r>
    </w:p>
    <w:p w14:paraId="5070E6AF" w14:textId="77777777" w:rsidR="004B7690" w:rsidRDefault="004B7690" w:rsidP="004B7690">
      <w:pPr>
        <w:pStyle w:val="ListParagraph"/>
        <w:numPr>
          <w:ilvl w:val="0"/>
          <w:numId w:val="29"/>
        </w:numPr>
      </w:pPr>
      <w:r>
        <w:t>Disabling Maven Support in a Single Studio Project</w:t>
      </w:r>
    </w:p>
    <w:p w14:paraId="164E96DA" w14:textId="77777777" w:rsidR="004B7690" w:rsidRDefault="004B7690" w:rsidP="004B7690">
      <w:pPr>
        <w:pStyle w:val="Heading3"/>
        <w:numPr>
          <w:ilvl w:val="2"/>
          <w:numId w:val="15"/>
        </w:numPr>
        <w:ind w:left="1080" w:hanging="1080"/>
      </w:pPr>
      <w:r w:rsidRPr="00C011A7">
        <w:t>Building a Mule Application with Maven in Studio</w:t>
      </w:r>
    </w:p>
    <w:p w14:paraId="5FFDE36A" w14:textId="77777777" w:rsidR="004B7690" w:rsidRPr="008F7E88" w:rsidRDefault="004B7690" w:rsidP="004B7690">
      <w:pPr>
        <w:pStyle w:val="BodyText"/>
        <w:spacing w:after="0"/>
      </w:pPr>
      <w:r>
        <w:t xml:space="preserve">These pages </w:t>
      </w:r>
      <w:r w:rsidRPr="00F746BB">
        <w:t xml:space="preserve">walk </w:t>
      </w:r>
      <w:r>
        <w:t>one</w:t>
      </w:r>
      <w:r w:rsidRPr="00F746BB">
        <w:t xml:space="preserve"> through creating a </w:t>
      </w:r>
      <w:proofErr w:type="spellStart"/>
      <w:r w:rsidRPr="00F746BB">
        <w:t>Mavenized</w:t>
      </w:r>
      <w:proofErr w:type="spellEnd"/>
      <w:r w:rsidRPr="00F746BB">
        <w:t xml:space="preserve">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2A0A3885" w14:textId="1D785D7D" w:rsidR="004B7690" w:rsidRDefault="006271B7" w:rsidP="004B7690">
      <w:pPr>
        <w:rPr>
          <w:rStyle w:val="Hyperlink"/>
        </w:rPr>
      </w:pPr>
      <w:hyperlink r:id="rId55" w:history="1">
        <w:r w:rsidR="004B7690" w:rsidRPr="00C011A7">
          <w:rPr>
            <w:rStyle w:val="Hyperlink"/>
          </w:rPr>
          <w:t>https://docs.</w:t>
        </w:r>
        <w:r w:rsidR="005630D9">
          <w:rPr>
            <w:rStyle w:val="Hyperlink"/>
          </w:rPr>
          <w:t>Mulesoft</w:t>
        </w:r>
        <w:r w:rsidR="004B7690" w:rsidRPr="00C011A7">
          <w:rPr>
            <w:rStyle w:val="Hyperlink"/>
          </w:rPr>
          <w:t>.com/anypoint-studio/v/6/building-a-mule-application-with-maven-in-studio</w:t>
        </w:r>
      </w:hyperlink>
    </w:p>
    <w:p w14:paraId="65270614" w14:textId="77777777" w:rsidR="004B7690" w:rsidRDefault="004B7690" w:rsidP="004B7690">
      <w:r>
        <w:t>Topics include:</w:t>
      </w:r>
      <w:r w:rsidRPr="00FB6C49">
        <w:t xml:space="preserve"> </w:t>
      </w:r>
    </w:p>
    <w:p w14:paraId="25211D36" w14:textId="77777777" w:rsidR="004B7690" w:rsidRDefault="004B7690" w:rsidP="004B7690">
      <w:pPr>
        <w:pStyle w:val="ListParagraph"/>
        <w:numPr>
          <w:ilvl w:val="0"/>
          <w:numId w:val="30"/>
        </w:numPr>
      </w:pPr>
      <w:r>
        <w:t>Prerequisites</w:t>
      </w:r>
    </w:p>
    <w:p w14:paraId="026A6255" w14:textId="77777777" w:rsidR="004B7690" w:rsidRDefault="004B7690" w:rsidP="004B7690">
      <w:pPr>
        <w:pStyle w:val="ListParagraph"/>
        <w:numPr>
          <w:ilvl w:val="0"/>
          <w:numId w:val="30"/>
        </w:numPr>
      </w:pPr>
      <w:r>
        <w:t>Creating a Maven Project</w:t>
      </w:r>
    </w:p>
    <w:p w14:paraId="464B15D2" w14:textId="77777777" w:rsidR="004B7690" w:rsidRDefault="004B7690" w:rsidP="004B7690">
      <w:pPr>
        <w:pStyle w:val="ListParagraph"/>
        <w:numPr>
          <w:ilvl w:val="0"/>
          <w:numId w:val="30"/>
        </w:numPr>
      </w:pPr>
      <w:r>
        <w:t>Build a Simple Project</w:t>
      </w:r>
    </w:p>
    <w:p w14:paraId="4990E2F2" w14:textId="77777777" w:rsidR="004B7690" w:rsidRDefault="004B7690" w:rsidP="004B7690">
      <w:pPr>
        <w:pStyle w:val="ListParagraph"/>
        <w:numPr>
          <w:ilvl w:val="0"/>
          <w:numId w:val="30"/>
        </w:numPr>
      </w:pPr>
      <w:r>
        <w:t>Adding a Unit Test</w:t>
      </w:r>
    </w:p>
    <w:p w14:paraId="565F3D99" w14:textId="77777777" w:rsidR="004B7690" w:rsidRDefault="004B7690" w:rsidP="004B7690">
      <w:pPr>
        <w:pStyle w:val="ListParagraph"/>
        <w:numPr>
          <w:ilvl w:val="0"/>
          <w:numId w:val="30"/>
        </w:numPr>
      </w:pPr>
      <w:r>
        <w:t>Running the Application with Maven</w:t>
      </w:r>
    </w:p>
    <w:p w14:paraId="1ECAEEB3" w14:textId="77777777" w:rsidR="004B7690" w:rsidRDefault="004B7690" w:rsidP="004B7690">
      <w:pPr>
        <w:pStyle w:val="ListParagraph"/>
        <w:numPr>
          <w:ilvl w:val="0"/>
          <w:numId w:val="30"/>
        </w:numPr>
      </w:pPr>
      <w:r>
        <w:t>Managing Dependencies</w:t>
      </w:r>
    </w:p>
    <w:p w14:paraId="6A3413E1" w14:textId="77777777" w:rsidR="004B7690" w:rsidRDefault="004B7690" w:rsidP="004B7690">
      <w:pPr>
        <w:pStyle w:val="ListParagraph"/>
        <w:numPr>
          <w:ilvl w:val="0"/>
          <w:numId w:val="30"/>
        </w:numPr>
      </w:pPr>
      <w:r>
        <w:t>Troubleshooting</w:t>
      </w:r>
    </w:p>
    <w:p w14:paraId="6AEB8A2F" w14:textId="77777777" w:rsidR="004B7690" w:rsidRDefault="004B7690" w:rsidP="004B7690">
      <w:pPr>
        <w:pStyle w:val="Heading3"/>
        <w:numPr>
          <w:ilvl w:val="2"/>
          <w:numId w:val="15"/>
        </w:numPr>
        <w:ind w:left="1080" w:hanging="1080"/>
      </w:pPr>
      <w:r w:rsidRPr="000E2E2B">
        <w:t>Enabling Maven Support for a Studio Project</w:t>
      </w:r>
    </w:p>
    <w:p w14:paraId="6921190B" w14:textId="77777777" w:rsidR="004B7690" w:rsidRPr="008F7E88" w:rsidRDefault="004B7690" w:rsidP="004B7690">
      <w:pPr>
        <w:pStyle w:val="BodyText"/>
        <w:spacing w:after="0"/>
      </w:pPr>
      <w:r>
        <w:t>These pages take a Mule project that was already created in Anypoint Studio (i.e. the "</w:t>
      </w:r>
      <w:proofErr w:type="spellStart"/>
      <w:r>
        <w:t>mavenization</w:t>
      </w:r>
      <w:proofErr w:type="spellEnd"/>
      <w:r>
        <w:t xml:space="preserve">" of a Mule project) and add Maven functionality to it. Maven can make a project </w:t>
      </w:r>
      <w:r>
        <w:lastRenderedPageBreak/>
        <w:t>more easily shareable with other developers as it takes care of its dependencies and helps automate the project’s build process</w:t>
      </w:r>
      <w:r w:rsidRPr="00DB764F">
        <w:t xml:space="preserve"> </w:t>
      </w:r>
      <w:r w:rsidRPr="00F746BB">
        <w:t>project</w:t>
      </w:r>
      <w:r>
        <w:t xml:space="preserve"> </w:t>
      </w:r>
      <w:r w:rsidRPr="00B225AE">
        <w:rPr>
          <w:szCs w:val="24"/>
        </w:rPr>
        <w:t>and is pointed to by this URL:</w:t>
      </w:r>
    </w:p>
    <w:p w14:paraId="35CAB175" w14:textId="0376ACDF" w:rsidR="004B7690" w:rsidRDefault="006271B7" w:rsidP="004B7690">
      <w:pPr>
        <w:rPr>
          <w:rStyle w:val="Hyperlink"/>
        </w:rPr>
      </w:pPr>
      <w:hyperlink r:id="rId56" w:history="1">
        <w:r w:rsidR="004B7690" w:rsidRPr="000E2E2B">
          <w:rPr>
            <w:rStyle w:val="Hyperlink"/>
          </w:rPr>
          <w:t>https://docs.</w:t>
        </w:r>
        <w:r w:rsidR="005630D9">
          <w:rPr>
            <w:rStyle w:val="Hyperlink"/>
          </w:rPr>
          <w:t>Mulesoft</w:t>
        </w:r>
        <w:r w:rsidR="004B7690" w:rsidRPr="000E2E2B">
          <w:rPr>
            <w:rStyle w:val="Hyperlink"/>
          </w:rPr>
          <w:t>.com/anypoint-studio/v/6/enabling-maven-support-for-a-studio-project</w:t>
        </w:r>
      </w:hyperlink>
    </w:p>
    <w:p w14:paraId="3C06B603" w14:textId="77777777" w:rsidR="004B7690" w:rsidRDefault="004B7690" w:rsidP="004B7690">
      <w:r>
        <w:t>Topics include:</w:t>
      </w:r>
      <w:r w:rsidRPr="00FB6C49">
        <w:t xml:space="preserve"> </w:t>
      </w:r>
    </w:p>
    <w:p w14:paraId="68816921" w14:textId="77777777" w:rsidR="004B7690" w:rsidRDefault="004B7690" w:rsidP="004B7690">
      <w:pPr>
        <w:pStyle w:val="ListParagraph"/>
        <w:numPr>
          <w:ilvl w:val="0"/>
          <w:numId w:val="31"/>
        </w:numPr>
      </w:pPr>
      <w:proofErr w:type="spellStart"/>
      <w:r>
        <w:t>Mavenizing</w:t>
      </w:r>
      <w:proofErr w:type="spellEnd"/>
      <w:r>
        <w:t xml:space="preserve"> an Existing Mule Project</w:t>
      </w:r>
    </w:p>
    <w:p w14:paraId="47AB013D" w14:textId="77777777" w:rsidR="004B7690" w:rsidRDefault="004B7690" w:rsidP="004B7690">
      <w:pPr>
        <w:pStyle w:val="ListParagraph"/>
        <w:numPr>
          <w:ilvl w:val="0"/>
          <w:numId w:val="31"/>
        </w:numPr>
      </w:pPr>
      <w:r>
        <w:t xml:space="preserve">Running a </w:t>
      </w:r>
      <w:proofErr w:type="spellStart"/>
      <w:r>
        <w:t>Mavenized</w:t>
      </w:r>
      <w:proofErr w:type="spellEnd"/>
      <w:r>
        <w:t xml:space="preserve"> Project</w:t>
      </w:r>
    </w:p>
    <w:p w14:paraId="065B4A5E" w14:textId="77777777" w:rsidR="004B7690" w:rsidRDefault="004B7690" w:rsidP="004B7690">
      <w:pPr>
        <w:pStyle w:val="ListParagraph"/>
        <w:numPr>
          <w:ilvl w:val="0"/>
          <w:numId w:val="31"/>
        </w:numPr>
      </w:pPr>
      <w:r>
        <w:t>Running Maven Life-Cycle Commands</w:t>
      </w:r>
    </w:p>
    <w:p w14:paraId="7740BD61" w14:textId="77777777" w:rsidR="004B7690" w:rsidRDefault="004B7690" w:rsidP="004B7690">
      <w:pPr>
        <w:pStyle w:val="Heading3"/>
        <w:numPr>
          <w:ilvl w:val="2"/>
          <w:numId w:val="15"/>
        </w:numPr>
        <w:ind w:left="1080" w:hanging="1080"/>
      </w:pPr>
      <w:r w:rsidRPr="007B1C27">
        <w:t>Importing a Maven Project into Studio</w:t>
      </w:r>
    </w:p>
    <w:p w14:paraId="09AE2C26" w14:textId="77777777" w:rsidR="004B7690" w:rsidRPr="008F7E88" w:rsidRDefault="004B7690" w:rsidP="004B7690">
      <w:pPr>
        <w:pStyle w:val="BodyText"/>
        <w:spacing w:after="0"/>
      </w:pPr>
      <w:r>
        <w:t xml:space="preserve">These pages describe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79E075A8" w14:textId="7F0A01B9" w:rsidR="004B7690" w:rsidRPr="007B1C27" w:rsidRDefault="006271B7" w:rsidP="004B7690">
      <w:hyperlink r:id="rId57" w:history="1">
        <w:r w:rsidR="004B7690" w:rsidRPr="007B1C27">
          <w:rPr>
            <w:rStyle w:val="Hyperlink"/>
          </w:rPr>
          <w:t>https://docs.</w:t>
        </w:r>
        <w:r w:rsidR="005630D9">
          <w:rPr>
            <w:rStyle w:val="Hyperlink"/>
          </w:rPr>
          <w:t>Mulesoft</w:t>
        </w:r>
        <w:r w:rsidR="004B7690" w:rsidRPr="007B1C27">
          <w:rPr>
            <w:rStyle w:val="Hyperlink"/>
          </w:rPr>
          <w:t>.com/anypoint-studio/v/6/importing-a-maven-project-into-studio</w:t>
        </w:r>
      </w:hyperlink>
    </w:p>
    <w:p w14:paraId="330EB5A7" w14:textId="77777777" w:rsidR="004B7690" w:rsidRDefault="004B7690" w:rsidP="004B7690">
      <w:r>
        <w:t>Topics include:</w:t>
      </w:r>
      <w:r w:rsidRPr="00FB6C49">
        <w:t xml:space="preserve"> </w:t>
      </w:r>
    </w:p>
    <w:p w14:paraId="565B98D0" w14:textId="77777777" w:rsidR="004B7690" w:rsidRDefault="004B7690" w:rsidP="004B7690">
      <w:pPr>
        <w:pStyle w:val="ListParagraph"/>
        <w:numPr>
          <w:ilvl w:val="0"/>
          <w:numId w:val="32"/>
        </w:numPr>
      </w:pPr>
      <w:r>
        <w:t>Prerequisites</w:t>
      </w:r>
    </w:p>
    <w:p w14:paraId="130258E7" w14:textId="77777777" w:rsidR="004B7690" w:rsidRDefault="004B7690" w:rsidP="004B7690">
      <w:pPr>
        <w:pStyle w:val="ListParagraph"/>
        <w:numPr>
          <w:ilvl w:val="0"/>
          <w:numId w:val="32"/>
        </w:numPr>
      </w:pPr>
      <w:r>
        <w:t>Importing a Maven Project into Studio</w:t>
      </w:r>
    </w:p>
    <w:p w14:paraId="5C195AA0" w14:textId="77777777" w:rsidR="004B7690" w:rsidRDefault="004B7690" w:rsidP="004B7690">
      <w:pPr>
        <w:pStyle w:val="ListParagraph"/>
        <w:numPr>
          <w:ilvl w:val="0"/>
          <w:numId w:val="32"/>
        </w:numPr>
      </w:pPr>
      <w:r>
        <w:t>Troubleshooting</w:t>
      </w:r>
    </w:p>
    <w:p w14:paraId="53B69B9E" w14:textId="77777777" w:rsidR="004B7690" w:rsidRDefault="004B7690" w:rsidP="004B7690">
      <w:pPr>
        <w:pStyle w:val="Heading2"/>
      </w:pPr>
      <w:bookmarkStart w:id="83" w:name="_Toc516653983"/>
      <w:bookmarkStart w:id="84" w:name="_Toc521343850"/>
      <w:r>
        <w:t>GitHub Plugin</w:t>
      </w:r>
      <w:bookmarkEnd w:id="83"/>
      <w:bookmarkEnd w:id="84"/>
    </w:p>
    <w:p w14:paraId="1F7CE108" w14:textId="62B0E603" w:rsidR="004B7690" w:rsidRDefault="004B7690" w:rsidP="004B7690">
      <w:r>
        <w:t xml:space="preserve">Refer to section   </w:t>
      </w:r>
      <w:r>
        <w:fldChar w:fldCharType="begin"/>
      </w:r>
      <w:r>
        <w:instrText xml:space="preserve"> REF _Ref521492854 \r \h </w:instrText>
      </w:r>
      <w:r>
        <w:fldChar w:fldCharType="separate"/>
      </w:r>
      <w:r>
        <w:t>2.2</w:t>
      </w:r>
      <w:r>
        <w:fldChar w:fldCharType="end"/>
      </w:r>
      <w:r>
        <w:fldChar w:fldCharType="begin"/>
      </w:r>
      <w:r>
        <w:instrText xml:space="preserve"> REF _Ref521492866 \h </w:instrText>
      </w:r>
      <w:r>
        <w:fldChar w:fldCharType="separate"/>
      </w:r>
      <w:r>
        <w:t>Eclipse Git Plugin (</w:t>
      </w:r>
      <w:proofErr w:type="spellStart"/>
      <w:r>
        <w:t>Egit</w:t>
      </w:r>
      <w:proofErr w:type="spellEnd"/>
      <w:r>
        <w:t>)</w:t>
      </w:r>
      <w:r>
        <w:fldChar w:fldCharType="end"/>
      </w:r>
      <w:r>
        <w:t xml:space="preserve"> for a more a generic (non-</w:t>
      </w:r>
      <w:r w:rsidR="005630D9">
        <w:t>Mulesoft</w:t>
      </w:r>
      <w:r>
        <w:t>) description of Git.</w:t>
      </w:r>
    </w:p>
    <w:p w14:paraId="14D1A136" w14:textId="77777777" w:rsidR="004B7690" w:rsidRDefault="004B7690" w:rsidP="004B7690">
      <w:pPr>
        <w:pStyle w:val="BodyText"/>
        <w:spacing w:after="0"/>
      </w:pPr>
      <w:r>
        <w:t xml:space="preserve">This page provides a description </w:t>
      </w:r>
      <w:r w:rsidRPr="00AC3CAB">
        <w:t xml:space="preserve">Using Maven with </w:t>
      </w:r>
      <w:r>
        <w:t xml:space="preserve">GIT and is pointed to by this URL: </w:t>
      </w:r>
    </w:p>
    <w:p w14:paraId="49225C06" w14:textId="1DFED496" w:rsidR="004B7690" w:rsidRDefault="006271B7" w:rsidP="004B7690">
      <w:pPr>
        <w:rPr>
          <w:rStyle w:val="Hyperlink"/>
        </w:rPr>
      </w:pPr>
      <w:hyperlink r:id="rId58" w:history="1">
        <w:r w:rsidR="004B7690" w:rsidRPr="00EA5EBB">
          <w:rPr>
            <w:rStyle w:val="Hyperlink"/>
          </w:rPr>
          <w:t>https://docs.archive.</w:t>
        </w:r>
        <w:r w:rsidR="005630D9">
          <w:rPr>
            <w:rStyle w:val="Hyperlink"/>
          </w:rPr>
          <w:t>Mulesoft</w:t>
        </w:r>
        <w:r w:rsidR="004B7690" w:rsidRPr="00EA5EBB">
          <w:rPr>
            <w:rStyle w:val="Hyperlink"/>
          </w:rPr>
          <w:t>.com/mule-user-guide/v/3.3/using-git-with-studio</w:t>
        </w:r>
      </w:hyperlink>
    </w:p>
    <w:p w14:paraId="46312FFD" w14:textId="77777777" w:rsidR="004B7690" w:rsidRDefault="004B7690" w:rsidP="004B7690"/>
    <w:p w14:paraId="680AE6A2" w14:textId="77777777" w:rsidR="004B7690" w:rsidRDefault="004B7690" w:rsidP="004B7690">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053EBA02" w14:textId="1AD7B8B6" w:rsidR="004B7690" w:rsidRDefault="006271B7" w:rsidP="004B7690">
      <w:pPr>
        <w:rPr>
          <w:rStyle w:val="Hyperlink"/>
        </w:rPr>
      </w:pPr>
      <w:hyperlink r:id="rId59" w:history="1">
        <w:r w:rsidR="004B7690" w:rsidRPr="0030673B">
          <w:rPr>
            <w:rStyle w:val="Hyperlink"/>
          </w:rPr>
          <w:t>https://github.com/</w:t>
        </w:r>
        <w:r w:rsidR="005630D9">
          <w:rPr>
            <w:rStyle w:val="Hyperlink"/>
          </w:rPr>
          <w:t>Mulesoft</w:t>
        </w:r>
        <w:r w:rsidR="004B7690" w:rsidRPr="0030673B">
          <w:rPr>
            <w:rStyle w:val="Hyperlink"/>
          </w:rPr>
          <w:t>/</w:t>
        </w:r>
        <w:r w:rsidR="005630D9">
          <w:rPr>
            <w:rStyle w:val="Hyperlink"/>
          </w:rPr>
          <w:t>Mulesoft</w:t>
        </w:r>
        <w:r w:rsidR="004B7690" w:rsidRPr="0030673B">
          <w:rPr>
            <w:rStyle w:val="Hyperlink"/>
          </w:rPr>
          <w:t>-docs/blob/master/mule-user-guide/v/3.5/mule-examples.adoc</w:t>
        </w:r>
      </w:hyperlink>
    </w:p>
    <w:p w14:paraId="52729A72" w14:textId="77777777" w:rsidR="004B7690" w:rsidRDefault="004B7690" w:rsidP="004B7690"/>
    <w:p w14:paraId="119BD857" w14:textId="77777777" w:rsidR="004B7690" w:rsidRPr="0069650D" w:rsidRDefault="004B7690" w:rsidP="004B7690">
      <w:pPr>
        <w:pStyle w:val="Heading2"/>
      </w:pPr>
      <w:bookmarkStart w:id="85" w:name="_Toc521343851"/>
      <w:r w:rsidRPr="0069650D">
        <w:t>Unit Testing Frameworks</w:t>
      </w:r>
      <w:bookmarkEnd w:id="85"/>
    </w:p>
    <w:p w14:paraId="22C73BAD" w14:textId="05A6D5DD" w:rsidR="004B7690" w:rsidRDefault="00AF09BD" w:rsidP="004B7690">
      <w:pPr>
        <w:pStyle w:val="Heading3"/>
        <w:numPr>
          <w:ilvl w:val="2"/>
          <w:numId w:val="15"/>
        </w:numPr>
        <w:ind w:left="1080" w:hanging="1080"/>
      </w:pPr>
      <w:bookmarkStart w:id="86" w:name="_Toc516653984"/>
      <w:bookmarkStart w:id="87" w:name="_Toc521343852"/>
      <w:proofErr w:type="spellStart"/>
      <w:r>
        <w:t>MUnit</w:t>
      </w:r>
      <w:proofErr w:type="spellEnd"/>
      <w:r w:rsidR="004B7690">
        <w:t xml:space="preserve"> Setup</w:t>
      </w:r>
      <w:bookmarkEnd w:id="86"/>
      <w:bookmarkEnd w:id="87"/>
    </w:p>
    <w:p w14:paraId="50492CEB" w14:textId="2A7ADDE4" w:rsidR="004B7690" w:rsidRDefault="00AF09BD" w:rsidP="004B7690">
      <w:pPr>
        <w:pStyle w:val="BodyText"/>
      </w:pPr>
      <w:proofErr w:type="spellStart"/>
      <w:r>
        <w:t>MUnit</w:t>
      </w:r>
      <w:proofErr w:type="spellEnd"/>
      <w:r w:rsidR="004B7690">
        <w:t xml:space="preserve">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w:t>
      </w:r>
      <w:proofErr w:type="spellStart"/>
      <w:r>
        <w:t>MUnit</w:t>
      </w:r>
      <w:proofErr w:type="spellEnd"/>
      <w:r w:rsidR="004B7690">
        <w:t xml:space="preserve"> is fully integrated with Anypoint Studio, allowing you to create, design and run </w:t>
      </w:r>
      <w:proofErr w:type="spellStart"/>
      <w:r>
        <w:t>MUnit</w:t>
      </w:r>
      <w:proofErr w:type="spellEnd"/>
      <w:r w:rsidR="004B7690">
        <w:t xml:space="preserve"> tests just like you would Mule applications.</w:t>
      </w:r>
    </w:p>
    <w:p w14:paraId="224D21BE" w14:textId="64D8B44E" w:rsidR="004B7690" w:rsidRDefault="004B7690" w:rsidP="004B7690">
      <w:pPr>
        <w:pStyle w:val="BodyText"/>
      </w:pPr>
      <w:r>
        <w:t xml:space="preserve">With </w:t>
      </w:r>
      <w:proofErr w:type="spellStart"/>
      <w:r w:rsidR="00AF09BD">
        <w:t>MUnit</w:t>
      </w:r>
      <w:proofErr w:type="spellEnd"/>
      <w:r>
        <w:t xml:space="preserve"> you can:</w:t>
      </w:r>
    </w:p>
    <w:p w14:paraId="04143EDC" w14:textId="77777777" w:rsidR="004B7690" w:rsidRDefault="004B7690" w:rsidP="004B7690">
      <w:pPr>
        <w:pStyle w:val="BodyText"/>
        <w:numPr>
          <w:ilvl w:val="0"/>
          <w:numId w:val="23"/>
        </w:numPr>
        <w:spacing w:after="0"/>
      </w:pPr>
      <w:r>
        <w:t>Create your test by writing Mule code</w:t>
      </w:r>
    </w:p>
    <w:p w14:paraId="17BC2051" w14:textId="77777777" w:rsidR="004B7690" w:rsidRDefault="004B7690" w:rsidP="004B7690">
      <w:pPr>
        <w:pStyle w:val="BodyText"/>
        <w:numPr>
          <w:ilvl w:val="0"/>
          <w:numId w:val="23"/>
        </w:numPr>
        <w:spacing w:before="0" w:after="0"/>
      </w:pPr>
      <w:r>
        <w:t>Mock processors</w:t>
      </w:r>
    </w:p>
    <w:p w14:paraId="27308537" w14:textId="77777777" w:rsidR="004B7690" w:rsidRDefault="004B7690" w:rsidP="004B7690">
      <w:pPr>
        <w:pStyle w:val="BodyText"/>
        <w:numPr>
          <w:ilvl w:val="0"/>
          <w:numId w:val="23"/>
        </w:numPr>
        <w:spacing w:before="0" w:after="0"/>
      </w:pPr>
      <w:r>
        <w:t>Spy any processor</w:t>
      </w:r>
    </w:p>
    <w:p w14:paraId="0B7354E4" w14:textId="77777777" w:rsidR="004B7690" w:rsidRDefault="004B7690" w:rsidP="004B7690">
      <w:pPr>
        <w:pStyle w:val="BodyText"/>
        <w:numPr>
          <w:ilvl w:val="0"/>
          <w:numId w:val="23"/>
        </w:numPr>
        <w:spacing w:before="0" w:after="0"/>
      </w:pPr>
      <w:r>
        <w:t>Verify processor calls</w:t>
      </w:r>
    </w:p>
    <w:p w14:paraId="628C745C" w14:textId="77777777" w:rsidR="004B7690" w:rsidRDefault="004B7690" w:rsidP="004B7690">
      <w:pPr>
        <w:pStyle w:val="BodyText"/>
        <w:numPr>
          <w:ilvl w:val="0"/>
          <w:numId w:val="23"/>
        </w:numPr>
        <w:spacing w:before="0" w:after="0"/>
      </w:pPr>
      <w:r>
        <w:t>Enable or ignore particular tests</w:t>
      </w:r>
    </w:p>
    <w:p w14:paraId="4158DCD7" w14:textId="77777777" w:rsidR="004B7690" w:rsidRDefault="004B7690" w:rsidP="004B7690">
      <w:pPr>
        <w:pStyle w:val="BodyText"/>
        <w:numPr>
          <w:ilvl w:val="0"/>
          <w:numId w:val="23"/>
        </w:numPr>
        <w:spacing w:before="0" w:after="0"/>
      </w:pPr>
      <w:r>
        <w:t>Tag tests</w:t>
      </w:r>
    </w:p>
    <w:p w14:paraId="091D01C5" w14:textId="77777777" w:rsidR="004B7690" w:rsidRDefault="004B7690" w:rsidP="004B7690">
      <w:pPr>
        <w:pStyle w:val="BodyText"/>
        <w:numPr>
          <w:ilvl w:val="0"/>
          <w:numId w:val="23"/>
        </w:numPr>
        <w:spacing w:before="0" w:after="0"/>
      </w:pPr>
      <w:r>
        <w:t>Check visual coverage in Studio</w:t>
      </w:r>
    </w:p>
    <w:p w14:paraId="38D997FE" w14:textId="77777777" w:rsidR="004B7690" w:rsidRDefault="004B7690" w:rsidP="004B7690">
      <w:pPr>
        <w:pStyle w:val="BodyText"/>
        <w:numPr>
          <w:ilvl w:val="0"/>
          <w:numId w:val="23"/>
        </w:numPr>
        <w:spacing w:before="0" w:after="0"/>
      </w:pPr>
      <w:r>
        <w:t>Generate coverage reports</w:t>
      </w:r>
    </w:p>
    <w:p w14:paraId="0EA8B24F" w14:textId="1137C6DB" w:rsidR="004B7690" w:rsidRDefault="00AF09BD" w:rsidP="004B7690">
      <w:pPr>
        <w:pStyle w:val="BodyText"/>
      </w:pPr>
      <w:proofErr w:type="spellStart"/>
      <w:r>
        <w:lastRenderedPageBreak/>
        <w:t>MUnit</w:t>
      </w:r>
      <w:proofErr w:type="spellEnd"/>
      <w:r w:rsidR="004B7690">
        <w:t xml:space="preserve"> is divided in two main sub modules:</w:t>
      </w:r>
    </w:p>
    <w:p w14:paraId="78CD3BAA" w14:textId="28E08B59" w:rsidR="004B7690" w:rsidRDefault="00AF09BD" w:rsidP="004B7690">
      <w:pPr>
        <w:pStyle w:val="BodyText"/>
        <w:numPr>
          <w:ilvl w:val="0"/>
          <w:numId w:val="25"/>
        </w:numPr>
        <w:spacing w:before="0" w:after="0"/>
      </w:pPr>
      <w:proofErr w:type="spellStart"/>
      <w:r>
        <w:t>MUnit</w:t>
      </w:r>
      <w:proofErr w:type="spellEnd"/>
    </w:p>
    <w:p w14:paraId="7476E716" w14:textId="67D17D1D" w:rsidR="004B7690" w:rsidRDefault="00AF09BD" w:rsidP="004B7690">
      <w:pPr>
        <w:pStyle w:val="BodyText"/>
        <w:numPr>
          <w:ilvl w:val="0"/>
          <w:numId w:val="25"/>
        </w:numPr>
        <w:spacing w:before="0" w:after="0"/>
      </w:pPr>
      <w:proofErr w:type="spellStart"/>
      <w:r>
        <w:t>MUnit</w:t>
      </w:r>
      <w:proofErr w:type="spellEnd"/>
      <w:r w:rsidR="004B7690">
        <w:t xml:space="preserve"> Tools</w:t>
      </w:r>
    </w:p>
    <w:p w14:paraId="108C1A6D" w14:textId="73026490" w:rsidR="004B7690" w:rsidRDefault="004B7690" w:rsidP="004B7690">
      <w:pPr>
        <w:pStyle w:val="BodyText"/>
        <w:spacing w:after="0"/>
      </w:pPr>
      <w:r>
        <w:t xml:space="preserve">A detailed description </w:t>
      </w:r>
      <w:r w:rsidRPr="00AC3CAB">
        <w:t xml:space="preserve">Using Maven with </w:t>
      </w:r>
      <w:proofErr w:type="spellStart"/>
      <w:r w:rsidR="00AF09BD">
        <w:t>MUnit</w:t>
      </w:r>
      <w:proofErr w:type="spellEnd"/>
      <w:r>
        <w:t xml:space="preserve"> is pointed to by this URL: </w:t>
      </w:r>
    </w:p>
    <w:p w14:paraId="69DE7C92" w14:textId="437CD739" w:rsidR="004B7690" w:rsidRDefault="006271B7" w:rsidP="004B7690">
      <w:pPr>
        <w:pStyle w:val="BodyText"/>
        <w:spacing w:before="0"/>
        <w:ind w:firstLine="720"/>
      </w:pPr>
      <w:hyperlink r:id="rId60" w:history="1">
        <w:r w:rsidR="004B7690" w:rsidRPr="00EA5EBB">
          <w:rPr>
            <w:rStyle w:val="Hyperlink"/>
          </w:rPr>
          <w:t>https://docs.</w:t>
        </w:r>
        <w:r w:rsidR="005630D9">
          <w:rPr>
            <w:rStyle w:val="Hyperlink"/>
          </w:rPr>
          <w:t>Mulesoft</w:t>
        </w:r>
        <w:r w:rsidR="004B7690" w:rsidRPr="00EA5EBB">
          <w:rPr>
            <w:rStyle w:val="Hyperlink"/>
          </w:rPr>
          <w:t>.com/</w:t>
        </w:r>
        <w:r w:rsidR="00AF09BD">
          <w:rPr>
            <w:rStyle w:val="Hyperlink"/>
          </w:rPr>
          <w:t>MUnit</w:t>
        </w:r>
        <w:r w:rsidR="004B7690" w:rsidRPr="00EA5EBB">
          <w:rPr>
            <w:rStyle w:val="Hyperlink"/>
          </w:rPr>
          <w:t>/v/2.1/</w:t>
        </w:r>
      </w:hyperlink>
    </w:p>
    <w:p w14:paraId="175DD6FE" w14:textId="2F149451" w:rsidR="004B7690" w:rsidRPr="00F45EE4" w:rsidRDefault="00AF09BD" w:rsidP="004B7690">
      <w:pPr>
        <w:pStyle w:val="Heading3"/>
        <w:numPr>
          <w:ilvl w:val="2"/>
          <w:numId w:val="15"/>
        </w:numPr>
        <w:ind w:left="1080" w:hanging="1080"/>
      </w:pPr>
      <w:bookmarkStart w:id="88" w:name="_Toc521343853"/>
      <w:proofErr w:type="spellStart"/>
      <w:r>
        <w:t>MUnit</w:t>
      </w:r>
      <w:proofErr w:type="spellEnd"/>
      <w:r w:rsidR="004B7690" w:rsidRPr="00F45EE4">
        <w:t xml:space="preserve"> Event Processors</w:t>
      </w:r>
      <w:bookmarkEnd w:id="88"/>
    </w:p>
    <w:p w14:paraId="060D7B9C" w14:textId="0B5FD9BD" w:rsidR="004B7690" w:rsidRDefault="00AF09BD" w:rsidP="004B7690">
      <w:pPr>
        <w:pStyle w:val="BodyText"/>
      </w:pPr>
      <w:proofErr w:type="spellStart"/>
      <w:r>
        <w:t>MUnit</w:t>
      </w:r>
      <w:proofErr w:type="spellEnd"/>
      <w:r w:rsidR="004B7690">
        <w:t xml:space="preserve"> has a set of dedicated Event Processors aimed to validate, assert and mock the content and status of the Mule event so you can run automatic tests against your Mule application.</w:t>
      </w:r>
    </w:p>
    <w:p w14:paraId="4E4BBF07" w14:textId="77777777" w:rsidR="004B7690" w:rsidRDefault="004B7690" w:rsidP="004B7690">
      <w:pPr>
        <w:pStyle w:val="BodyText"/>
        <w:numPr>
          <w:ilvl w:val="0"/>
          <w:numId w:val="24"/>
        </w:numPr>
        <w:spacing w:before="0" w:after="0"/>
      </w:pPr>
      <w:r>
        <w:t>Assertion Event Processor</w:t>
      </w:r>
    </w:p>
    <w:p w14:paraId="4AEC4197" w14:textId="77777777" w:rsidR="004B7690" w:rsidRDefault="004B7690" w:rsidP="004B7690">
      <w:pPr>
        <w:pStyle w:val="BodyText"/>
        <w:numPr>
          <w:ilvl w:val="0"/>
          <w:numId w:val="24"/>
        </w:numPr>
        <w:spacing w:before="0" w:after="0"/>
      </w:pPr>
      <w:r>
        <w:t>Set Event Processor</w:t>
      </w:r>
    </w:p>
    <w:p w14:paraId="649D13B9" w14:textId="77777777" w:rsidR="004B7690" w:rsidRDefault="004B7690" w:rsidP="004B7690">
      <w:pPr>
        <w:pStyle w:val="BodyText"/>
        <w:numPr>
          <w:ilvl w:val="0"/>
          <w:numId w:val="24"/>
        </w:numPr>
        <w:spacing w:before="0" w:after="0"/>
      </w:pPr>
      <w:r>
        <w:t>About Mock When Event Processor</w:t>
      </w:r>
    </w:p>
    <w:p w14:paraId="790A8030" w14:textId="77777777" w:rsidR="004B7690" w:rsidRDefault="004B7690" w:rsidP="004B7690">
      <w:pPr>
        <w:pStyle w:val="BodyText"/>
        <w:numPr>
          <w:ilvl w:val="0"/>
          <w:numId w:val="24"/>
        </w:numPr>
        <w:spacing w:before="0" w:after="0"/>
      </w:pPr>
      <w:r>
        <w:t>Verify Event Processor</w:t>
      </w:r>
    </w:p>
    <w:p w14:paraId="22E4A56E" w14:textId="77777777" w:rsidR="004B7690" w:rsidRDefault="004B7690" w:rsidP="004B7690">
      <w:pPr>
        <w:pStyle w:val="BodyText"/>
        <w:numPr>
          <w:ilvl w:val="0"/>
          <w:numId w:val="24"/>
        </w:numPr>
        <w:spacing w:before="0" w:after="0"/>
      </w:pPr>
      <w:r>
        <w:t>Spy Event Processor</w:t>
      </w:r>
    </w:p>
    <w:p w14:paraId="38AB2755" w14:textId="29CC2E72" w:rsidR="004B7690" w:rsidRDefault="004B7690" w:rsidP="004B7690">
      <w:pPr>
        <w:pStyle w:val="BodyText"/>
        <w:spacing w:after="0"/>
      </w:pPr>
      <w:r>
        <w:t xml:space="preserve">A description </w:t>
      </w:r>
      <w:r w:rsidRPr="00AC3CAB">
        <w:t xml:space="preserve">Using Maven with </w:t>
      </w:r>
      <w:proofErr w:type="spellStart"/>
      <w:r w:rsidR="00AF09BD">
        <w:t>MUnit</w:t>
      </w:r>
      <w:proofErr w:type="spellEnd"/>
      <w:r>
        <w:t xml:space="preserve"> Event Processors are pointed to by this URL:</w:t>
      </w:r>
    </w:p>
    <w:p w14:paraId="1910AE77" w14:textId="473DC5B7" w:rsidR="004B7690" w:rsidRPr="00FD1908" w:rsidRDefault="006271B7" w:rsidP="004B7690">
      <w:pPr>
        <w:pStyle w:val="BodyText"/>
        <w:spacing w:before="0"/>
        <w:ind w:firstLine="720"/>
      </w:pPr>
      <w:hyperlink r:id="rId61" w:history="1">
        <w:r w:rsidR="004B7690" w:rsidRPr="00B015A4">
          <w:rPr>
            <w:rStyle w:val="Hyperlink"/>
          </w:rPr>
          <w:t>https://docs.</w:t>
        </w:r>
        <w:r w:rsidR="005630D9">
          <w:rPr>
            <w:rStyle w:val="Hyperlink"/>
          </w:rPr>
          <w:t>Mulesoft</w:t>
        </w:r>
        <w:r w:rsidR="004B7690" w:rsidRPr="00B015A4">
          <w:rPr>
            <w:rStyle w:val="Hyperlink"/>
          </w:rPr>
          <w:t>.com/</w:t>
        </w:r>
        <w:r w:rsidR="00AF09BD">
          <w:rPr>
            <w:rStyle w:val="Hyperlink"/>
          </w:rPr>
          <w:t>MUnit</w:t>
        </w:r>
        <w:r w:rsidR="004B7690" w:rsidRPr="00B015A4">
          <w:rPr>
            <w:rStyle w:val="Hyperlink"/>
          </w:rPr>
          <w:t>/v/2.1/message-processors</w:t>
        </w:r>
      </w:hyperlink>
    </w:p>
    <w:p w14:paraId="3001C2C1" w14:textId="77777777" w:rsidR="004B7690" w:rsidRDefault="004B7690" w:rsidP="004B7690"/>
    <w:p w14:paraId="2A8630B9" w14:textId="77777777" w:rsidR="004B7690" w:rsidRDefault="004B7690" w:rsidP="00FA717E">
      <w:pPr>
        <w:pStyle w:val="BodyText"/>
      </w:pPr>
    </w:p>
    <w:sectPr w:rsidR="004B7690" w:rsidSect="007A70F7">
      <w:footerReference w:type="default" r:id="rId6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59511" w14:textId="77777777" w:rsidR="00F9536C" w:rsidRDefault="00F9536C">
      <w:r>
        <w:separator/>
      </w:r>
    </w:p>
    <w:p w14:paraId="4D646406" w14:textId="77777777" w:rsidR="00F9536C" w:rsidRDefault="00F9536C"/>
  </w:endnote>
  <w:endnote w:type="continuationSeparator" w:id="0">
    <w:p w14:paraId="76F95812" w14:textId="77777777" w:rsidR="00F9536C" w:rsidRDefault="00F9536C">
      <w:r>
        <w:continuationSeparator/>
      </w:r>
    </w:p>
    <w:p w14:paraId="56B4AFFC" w14:textId="77777777" w:rsidR="00F9536C" w:rsidRDefault="00F9536C"/>
  </w:endnote>
  <w:endnote w:type="continuationNotice" w:id="1">
    <w:p w14:paraId="0CC2B646" w14:textId="77777777" w:rsidR="00F9536C" w:rsidRDefault="00F953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C47A" w14:textId="159A2F49" w:rsidR="006271B7" w:rsidRPr="002277FE" w:rsidRDefault="006271B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r>
      <w:rPr>
        <w:rStyle w:val="PageNumber"/>
        <w:color w:val="000000" w:themeColor="text1"/>
      </w:rPr>
      <w:t>September 15, 2018</w:t>
    </w:r>
  </w:p>
  <w:p w14:paraId="138C3CD6" w14:textId="77777777" w:rsidR="006271B7" w:rsidRPr="00FD2649" w:rsidRDefault="006271B7"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0CA24" w14:textId="77777777" w:rsidR="00F9536C" w:rsidRDefault="00F9536C">
      <w:r>
        <w:separator/>
      </w:r>
    </w:p>
    <w:p w14:paraId="19F792E9" w14:textId="77777777" w:rsidR="00F9536C" w:rsidRDefault="00F9536C"/>
  </w:footnote>
  <w:footnote w:type="continuationSeparator" w:id="0">
    <w:p w14:paraId="23F50AD5" w14:textId="77777777" w:rsidR="00F9536C" w:rsidRDefault="00F9536C">
      <w:r>
        <w:continuationSeparator/>
      </w:r>
    </w:p>
    <w:p w14:paraId="0AAD6247" w14:textId="77777777" w:rsidR="00F9536C" w:rsidRDefault="00F9536C"/>
  </w:footnote>
  <w:footnote w:type="continuationNotice" w:id="1">
    <w:p w14:paraId="69CFA30E" w14:textId="77777777" w:rsidR="00F9536C" w:rsidRDefault="00F953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DBAE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B0832"/>
    <w:multiLevelType w:val="hybridMultilevel"/>
    <w:tmpl w:val="400A25F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6" w15:restartNumberingAfterBreak="0">
    <w:nsid w:val="362F6DA0"/>
    <w:multiLevelType w:val="hybridMultilevel"/>
    <w:tmpl w:val="7AD85456"/>
    <w:lvl w:ilvl="0" w:tplc="A61AA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A4174"/>
    <w:multiLevelType w:val="hybridMultilevel"/>
    <w:tmpl w:val="98DE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C9D06EA"/>
    <w:multiLevelType w:val="hybridMultilevel"/>
    <w:tmpl w:val="ED24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6367C"/>
    <w:multiLevelType w:val="hybridMultilevel"/>
    <w:tmpl w:val="F102A04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42"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83D"/>
    <w:multiLevelType w:val="hybridMultilevel"/>
    <w:tmpl w:val="8EA49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
  </w:num>
  <w:num w:numId="3">
    <w:abstractNumId w:val="40"/>
  </w:num>
  <w:num w:numId="4">
    <w:abstractNumId w:val="44"/>
  </w:num>
  <w:num w:numId="5">
    <w:abstractNumId w:val="26"/>
  </w:num>
  <w:num w:numId="6">
    <w:abstractNumId w:val="11"/>
  </w:num>
  <w:num w:numId="7">
    <w:abstractNumId w:val="7"/>
  </w:num>
  <w:num w:numId="8">
    <w:abstractNumId w:val="14"/>
  </w:num>
  <w:num w:numId="9">
    <w:abstractNumId w:val="22"/>
  </w:num>
  <w:num w:numId="10">
    <w:abstractNumId w:val="12"/>
  </w:num>
  <w:num w:numId="11">
    <w:abstractNumId w:val="18"/>
  </w:num>
  <w:num w:numId="12">
    <w:abstractNumId w:val="28"/>
  </w:num>
  <w:num w:numId="13">
    <w:abstractNumId w:val="35"/>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lvlText w:val="%1.%2.%3.%4.%5.%6.%7.%8."/>
        <w:lvlJc w:val="left"/>
        <w:pPr>
          <w:ind w:left="4914" w:hanging="1224"/>
        </w:pPr>
        <w:rPr>
          <w:rFonts w:hint="default"/>
        </w:rPr>
      </w:lvl>
    </w:lvlOverride>
    <w:lvlOverride w:ilvl="8">
      <w:lvl w:ilvl="8">
        <w:start w:val="1"/>
        <w:numFmt w:val="decimal"/>
        <w:lvlText w:val="%1.%2.%3.%4.%5.%6.%7.%8.%9."/>
        <w:lvlJc w:val="left"/>
        <w:pPr>
          <w:ind w:left="5490" w:hanging="1440"/>
        </w:pPr>
        <w:rPr>
          <w:rFonts w:hint="default"/>
        </w:rPr>
      </w:lvl>
    </w:lvlOverride>
  </w:num>
  <w:num w:numId="16">
    <w:abstractNumId w:val="0"/>
    <w:lvlOverride w:ilvl="4">
      <w:lvl w:ilvl="4">
        <w:start w:val="1"/>
        <w:numFmt w:val="decimal"/>
        <w:pStyle w:val="Heading5"/>
        <w:lvlText w:val="%1.%2.%3.%4.%5."/>
        <w:lvlJc w:val="left"/>
        <w:pPr>
          <w:ind w:left="2232" w:hanging="792"/>
        </w:pPr>
        <w:rPr>
          <w:rFonts w:hint="default"/>
          <w:b/>
        </w:rPr>
      </w:lvl>
    </w:lvlOverride>
  </w:num>
  <w:num w:numId="17">
    <w:abstractNumId w:val="41"/>
  </w:num>
  <w:num w:numId="18">
    <w:abstractNumId w:val="3"/>
  </w:num>
  <w:num w:numId="19">
    <w:abstractNumId w:val="43"/>
  </w:num>
  <w:num w:numId="20">
    <w:abstractNumId w:val="39"/>
  </w:num>
  <w:num w:numId="21">
    <w:abstractNumId w:val="36"/>
  </w:num>
  <w:num w:numId="22">
    <w:abstractNumId w:val="24"/>
  </w:num>
  <w:num w:numId="23">
    <w:abstractNumId w:val="4"/>
  </w:num>
  <w:num w:numId="24">
    <w:abstractNumId w:val="10"/>
  </w:num>
  <w:num w:numId="25">
    <w:abstractNumId w:val="5"/>
  </w:num>
  <w:num w:numId="26">
    <w:abstractNumId w:val="29"/>
  </w:num>
  <w:num w:numId="27">
    <w:abstractNumId w:val="6"/>
  </w:num>
  <w:num w:numId="28">
    <w:abstractNumId w:val="23"/>
  </w:num>
  <w:num w:numId="29">
    <w:abstractNumId w:val="27"/>
  </w:num>
  <w:num w:numId="30">
    <w:abstractNumId w:val="25"/>
  </w:num>
  <w:num w:numId="31">
    <w:abstractNumId w:val="17"/>
  </w:num>
  <w:num w:numId="32">
    <w:abstractNumId w:val="42"/>
  </w:num>
  <w:num w:numId="33">
    <w:abstractNumId w:val="13"/>
  </w:num>
  <w:num w:numId="34">
    <w:abstractNumId w:val="31"/>
  </w:num>
  <w:num w:numId="35">
    <w:abstractNumId w:val="21"/>
  </w:num>
  <w:num w:numId="36">
    <w:abstractNumId w:val="37"/>
  </w:num>
  <w:num w:numId="37">
    <w:abstractNumId w:val="15"/>
  </w:num>
  <w:num w:numId="38">
    <w:abstractNumId w:val="9"/>
  </w:num>
  <w:num w:numId="39">
    <w:abstractNumId w:val="8"/>
  </w:num>
  <w:num w:numId="40">
    <w:abstractNumId w:val="20"/>
  </w:num>
  <w:num w:numId="41">
    <w:abstractNumId w:val="32"/>
  </w:num>
  <w:num w:numId="42">
    <w:abstractNumId w:val="19"/>
  </w:num>
  <w:num w:numId="43">
    <w:abstractNumId w:val="33"/>
  </w:num>
  <w:num w:numId="44">
    <w:abstractNumId w:val="38"/>
  </w:num>
  <w:num w:numId="45">
    <w:abstractNumId w:val="1"/>
  </w:num>
  <w:num w:numId="46">
    <w:abstractNumId w:val="30"/>
  </w:num>
  <w:num w:numId="47">
    <w:abstractNumId w:val="0"/>
  </w:num>
  <w:num w:numId="48">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6C3B"/>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D7B57"/>
    <w:rsid w:val="000E0199"/>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2CC7"/>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42"/>
    <w:rsid w:val="001621F0"/>
    <w:rsid w:val="001624C3"/>
    <w:rsid w:val="00162F95"/>
    <w:rsid w:val="00163E14"/>
    <w:rsid w:val="001645B5"/>
    <w:rsid w:val="00165AB8"/>
    <w:rsid w:val="001666BD"/>
    <w:rsid w:val="00166821"/>
    <w:rsid w:val="001669E7"/>
    <w:rsid w:val="00167513"/>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0AB"/>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15B"/>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A7B69"/>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23DD"/>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94D"/>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34"/>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03E"/>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B53"/>
    <w:rsid w:val="00426C82"/>
    <w:rsid w:val="004278FA"/>
    <w:rsid w:val="00427BA1"/>
    <w:rsid w:val="0043041F"/>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47DDA"/>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690"/>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2CEA"/>
    <w:rsid w:val="005630D9"/>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2CB8"/>
    <w:rsid w:val="005845DD"/>
    <w:rsid w:val="00584BF4"/>
    <w:rsid w:val="00584F2F"/>
    <w:rsid w:val="00585881"/>
    <w:rsid w:val="00585E66"/>
    <w:rsid w:val="00586A6B"/>
    <w:rsid w:val="00586C63"/>
    <w:rsid w:val="005873F2"/>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6A38"/>
    <w:rsid w:val="005A722B"/>
    <w:rsid w:val="005A7ED0"/>
    <w:rsid w:val="005B0E99"/>
    <w:rsid w:val="005B108A"/>
    <w:rsid w:val="005B2BD6"/>
    <w:rsid w:val="005B333B"/>
    <w:rsid w:val="005B45C4"/>
    <w:rsid w:val="005B4D58"/>
    <w:rsid w:val="005B4F34"/>
    <w:rsid w:val="005B5E75"/>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1B7"/>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391"/>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917"/>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2ECC"/>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2A0"/>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58B"/>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3651"/>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1AC"/>
    <w:rsid w:val="00960C56"/>
    <w:rsid w:val="00960E93"/>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6F8E"/>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1CC"/>
    <w:rsid w:val="00A065B7"/>
    <w:rsid w:val="00A079E0"/>
    <w:rsid w:val="00A106C6"/>
    <w:rsid w:val="00A115B8"/>
    <w:rsid w:val="00A126D7"/>
    <w:rsid w:val="00A12CA8"/>
    <w:rsid w:val="00A12D31"/>
    <w:rsid w:val="00A136DC"/>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449"/>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E4C"/>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519C"/>
    <w:rsid w:val="00AD6100"/>
    <w:rsid w:val="00AD7658"/>
    <w:rsid w:val="00AE0630"/>
    <w:rsid w:val="00AE0A0D"/>
    <w:rsid w:val="00AE1E1A"/>
    <w:rsid w:val="00AE220F"/>
    <w:rsid w:val="00AE4943"/>
    <w:rsid w:val="00AE4B47"/>
    <w:rsid w:val="00AE52E6"/>
    <w:rsid w:val="00AE54D8"/>
    <w:rsid w:val="00AE56D7"/>
    <w:rsid w:val="00AE7296"/>
    <w:rsid w:val="00AF0135"/>
    <w:rsid w:val="00AF09BD"/>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5F46"/>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4C2D"/>
    <w:rsid w:val="00C15484"/>
    <w:rsid w:val="00C1563B"/>
    <w:rsid w:val="00C159AF"/>
    <w:rsid w:val="00C1640B"/>
    <w:rsid w:val="00C16CDC"/>
    <w:rsid w:val="00C202E0"/>
    <w:rsid w:val="00C206A5"/>
    <w:rsid w:val="00C22E6D"/>
    <w:rsid w:val="00C2432C"/>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D46"/>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AF6"/>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574E"/>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5728"/>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3FA5"/>
    <w:rsid w:val="00F8407B"/>
    <w:rsid w:val="00F84D09"/>
    <w:rsid w:val="00F866E3"/>
    <w:rsid w:val="00F87312"/>
    <w:rsid w:val="00F879AC"/>
    <w:rsid w:val="00F87C1A"/>
    <w:rsid w:val="00F91A26"/>
    <w:rsid w:val="00F936E8"/>
    <w:rsid w:val="00F9433B"/>
    <w:rsid w:val="00F94A3D"/>
    <w:rsid w:val="00F94C8A"/>
    <w:rsid w:val="00F9536C"/>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9204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F83FA5"/>
    <w:pPr>
      <w:numPr>
        <w:ilvl w:val="0"/>
        <w:numId w:val="0"/>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outlineLvl w:val="3"/>
    </w:pPr>
    <w:rPr>
      <w:sz w:val="24"/>
      <w:szCs w:val="28"/>
    </w:rPr>
  </w:style>
  <w:style w:type="paragraph" w:styleId="Heading5">
    <w:name w:val="heading 5"/>
    <w:basedOn w:val="Heading4"/>
    <w:next w:val="BodyText"/>
    <w:autoRedefine/>
    <w:qFormat/>
    <w:rsid w:val="002500AB"/>
    <w:pPr>
      <w:numPr>
        <w:ilvl w:val="4"/>
        <w:numId w:val="16"/>
      </w:numPr>
      <w:ind w:left="810"/>
      <w:jc w:val="both"/>
      <w:outlineLvl w:val="4"/>
    </w:pPr>
    <w:rPr>
      <w:rFonts w:ascii="Times New Roman" w:hAnsi="Times New Roman" w:cs="Times New Roman"/>
      <w:kern w:val="0"/>
      <w:sz w:val="22"/>
      <w:szCs w:val="24"/>
    </w:rPr>
  </w:style>
  <w:style w:type="paragraph" w:styleId="Heading6">
    <w:name w:val="heading 6"/>
    <w:basedOn w:val="Heading5"/>
    <w:next w:val="BodyText"/>
    <w:qFormat/>
    <w:rsid w:val="00E775AB"/>
    <w:pPr>
      <w:numPr>
        <w:ilvl w:val="5"/>
      </w:numPr>
      <w:ind w:left="1800" w:hanging="1800"/>
      <w:outlineLvl w:val="5"/>
    </w:pPr>
    <w:rPr>
      <w:bCs/>
      <w:szCs w:val="22"/>
    </w:rPr>
  </w:style>
  <w:style w:type="paragraph" w:styleId="Heading7">
    <w:name w:val="heading 7"/>
    <w:basedOn w:val="Heading6"/>
    <w:next w:val="BodyText"/>
    <w:autoRedefine/>
    <w:qFormat/>
    <w:rsid w:val="009E2C94"/>
    <w:pPr>
      <w:numPr>
        <w:ilvl w:val="6"/>
        <w:numId w:val="14"/>
      </w:numPr>
      <w:ind w:left="3240" w:hanging="3240"/>
      <w:outlineLvl w:val="6"/>
    </w:pPr>
    <w:rPr>
      <w:bCs w:val="0"/>
      <w:iCs/>
      <w:sz w:val="24"/>
      <w:szCs w:val="24"/>
    </w:rPr>
  </w:style>
  <w:style w:type="paragraph" w:styleId="Heading8">
    <w:name w:val="heading 8"/>
    <w:basedOn w:val="Heading7"/>
    <w:next w:val="BodyText"/>
    <w:autoRedefine/>
    <w:qFormat/>
    <w:rsid w:val="00C2432C"/>
    <w:pPr>
      <w:numPr>
        <w:ilvl w:val="0"/>
        <w:numId w:val="0"/>
      </w:numPr>
      <w:outlineLvl w:val="7"/>
    </w:pPr>
    <w:rPr>
      <w:iCs w:val="0"/>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47"/>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83FA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D92040"/>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customStyle="1" w:styleId="UnresolvedMention1">
    <w:name w:val="Unresolved Mention1"/>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 w:type="character" w:styleId="UnresolvedMention">
    <w:name w:val="Unresolved Mention"/>
    <w:basedOn w:val="DefaultParagraphFont"/>
    <w:uiPriority w:val="99"/>
    <w:semiHidden/>
    <w:unhideWhenUsed/>
    <w:rsid w:val="002F69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2608801">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73307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maven-reference" TargetMode="External"/><Relationship Id="rId50" Type="http://schemas.openxmlformats.org/officeDocument/2006/relationships/hyperlink" Target="https://docs.mulesoft.com/mule-user-guide/v/3.9/maven-tools-for-mule-esb" TargetMode="External"/><Relationship Id="rId55" Type="http://schemas.openxmlformats.org/officeDocument/2006/relationships/hyperlink" Target="https://docs.mulesoft.com/anypoint-studio/v/6/building-a-mule-application-with-maven-in-studio"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TMS.va.gov" TargetMode="External"/><Relationship Id="rId54" Type="http://schemas.openxmlformats.org/officeDocument/2006/relationships/hyperlink" Target="https://docs.mulesoft.com/anypoint-studio/v/6/maven-support-in-anypoint-studi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2.png"/><Relationship Id="rId53" Type="http://schemas.openxmlformats.org/officeDocument/2006/relationships/hyperlink" Target="https://docs.mulesoft.com/anypoint-studio/v/6/using-maven-in-anypoint-studio" TargetMode="External"/><Relationship Id="rId58" Type="http://schemas.openxmlformats.org/officeDocument/2006/relationships/hyperlink" Target="https://docs.archive.mulesoft.com/mule-user-guide/v/3.3/using-git-with-studio" TargetMode="Externa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mule-user-guide/v/3.9/using-maven-in-mule-esb" TargetMode="External"/><Relationship Id="rId57" Type="http://schemas.openxmlformats.org/officeDocument/2006/relationships/hyperlink" Target="https://docs.mulesoft.com/anypoint-studio/v/6/importing-a-maven-project-into-studio" TargetMode="External"/><Relationship Id="rId61" Type="http://schemas.openxmlformats.org/officeDocument/2006/relationships/hyperlink" Target="https://docs.mulesoft.com/munit/v/2.1/message-processors"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anypoint.lighthouse.va.gov/accounts/login/veterans-affairs" TargetMode="External"/><Relationship Id="rId52" Type="http://schemas.openxmlformats.org/officeDocument/2006/relationships/hyperlink" Target="https://docs.mulesoft.com/mule-user-guide/v/3.9/configuring-maven-to-work-with-mule-esb" TargetMode="External"/><Relationship Id="rId60" Type="http://schemas.openxmlformats.org/officeDocument/2006/relationships/hyperlink" Target="https://docs.mulesoft.com/munit/v/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vaww.project.portal.va.gov/paopwa/1603-002/Drafts/Guides/MYVA%20ePAS%20User%20Guide%20VAECloud%20System%20Access.docx" TargetMode="External"/><Relationship Id="rId48" Type="http://schemas.openxmlformats.org/officeDocument/2006/relationships/hyperlink" Target="https://docs.mulesoft.com/mule-user-guide/v/3.9/using-maven-with-mule" TargetMode="External"/><Relationship Id="rId56" Type="http://schemas.openxmlformats.org/officeDocument/2006/relationships/hyperlink" Target="https://docs.mulesoft.com/anypoint-studio/v/6/enabling-maven-support-for-a-studio-projec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mulesoft.com/mule-user-guide/v/3.9/mule-maven-plugin"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github.com/mulesoft/mulesoft-docs/blob/master/mule-user-guide/v/3.5/mule-examples.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F6616011-3408-4550-9F5B-741D999D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5199</Words>
  <Characters>29636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34766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2018-09-05T20:39:00Z</dcterms:created>
  <dcterms:modified xsi:type="dcterms:W3CDTF">2018-09-19T14:41:00Z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