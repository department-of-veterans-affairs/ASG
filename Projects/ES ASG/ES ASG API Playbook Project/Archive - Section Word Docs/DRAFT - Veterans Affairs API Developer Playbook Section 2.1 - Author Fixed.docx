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82AD" w14:textId="17B43EEC" w:rsidR="009C0CEA" w:rsidRDefault="009C0CEA" w:rsidP="00F868EF">
      <w:pPr>
        <w:pStyle w:val="Heading1"/>
      </w:pPr>
      <w:bookmarkStart w:id="0" w:name="_Toc516653928"/>
      <w:r>
        <w:t xml:space="preserve">2. </w:t>
      </w:r>
      <w:r w:rsidR="00BA6522">
        <w:t>Standards</w:t>
      </w:r>
      <w:bookmarkEnd w:id="0"/>
    </w:p>
    <w:p w14:paraId="2DB6ED71" w14:textId="6724EFAB" w:rsidR="00AB0958" w:rsidRDefault="00AB0958" w:rsidP="00947B02">
      <w:pPr>
        <w:pStyle w:val="Heading2"/>
        <w:spacing w:after="240"/>
      </w:pPr>
      <w:bookmarkStart w:id="1" w:name="_Toc516653929"/>
      <w:r>
        <w:t xml:space="preserve">2.1 </w:t>
      </w:r>
      <w:r w:rsidR="00335228">
        <w:t xml:space="preserve">API </w:t>
      </w:r>
      <w:r>
        <w:t>Development 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commentRangeStart w:id="2"/>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used by various vendor platforms and development teams</w:t>
      </w:r>
      <w:commentRangeEnd w:id="2"/>
      <w:r w:rsidR="00335228">
        <w:rPr>
          <w:rStyle w:val="CommentReference"/>
        </w:rPr>
        <w:commentReference w:id="2"/>
      </w:r>
      <w:r w:rsidRPr="00B01AF3">
        <w:rPr>
          <w:rFonts w:asciiTheme="majorHAnsi" w:hAnsiTheme="majorHAnsi" w:cstheme="majorHAnsi"/>
          <w:color w:val="000000"/>
          <w:sz w:val="18"/>
          <w:szCs w:val="16"/>
        </w:rPr>
        <w:t xml:space="preserve">. </w:t>
      </w:r>
      <w:r w:rsidR="00167275">
        <w:rPr>
          <w:rFonts w:asciiTheme="majorHAnsi" w:hAnsiTheme="majorHAnsi" w:cstheme="majorHAnsi"/>
          <w:color w:val="000000"/>
          <w:sz w:val="18"/>
          <w:szCs w:val="16"/>
        </w:rPr>
        <w:t>Example methodologies include:</w:t>
      </w:r>
    </w:p>
    <w:p w14:paraId="090F84ED" w14:textId="77777777"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Waterfall, where every stage of the development is done in a sequence to a previous stage (shown on the below diagram)</w:t>
      </w:r>
    </w:p>
    <w:p w14:paraId="5D25B91F" w14:textId="552D4070"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Develop Firs</w:t>
      </w:r>
      <w:r>
        <w:rPr>
          <w:rFonts w:asciiTheme="majorHAnsi" w:hAnsiTheme="majorHAnsi" w:cstheme="majorHAnsi"/>
          <w:color w:val="000000"/>
          <w:sz w:val="18"/>
          <w:szCs w:val="16"/>
        </w:rPr>
        <w:t>t, where a small team picks up a pilot project, develops the prototype and showcases to the potential customers, before planning to do a full-blown development</w:t>
      </w:r>
    </w:p>
    <w:p w14:paraId="0E234EB5" w14:textId="18BE783F" w:rsidR="00167275" w:rsidRP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 where the developers first draft the design of a solution, present the design in a well-documented format (e.g., an API contract) to the target users before 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0B3BCA5C" w:rsidR="00C355D7" w:rsidRDefault="00065DA3"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Traditional methodology applied to any general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6E247930"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are typically geared towards large, monolithic projects</w:t>
      </w:r>
      <w:r w:rsidR="00892EFD" w:rsidRPr="007C2117">
        <w:rPr>
          <w:rFonts w:asciiTheme="majorHAnsi" w:hAnsiTheme="majorHAnsi" w:cstheme="majorHAnsi"/>
          <w:color w:val="000000"/>
          <w:sz w:val="18"/>
          <w:szCs w:val="16"/>
        </w:rPr>
        <w:t>, rather than towards microservices based architectures</w:t>
      </w:r>
      <w:r w:rsidR="00335228">
        <w:rPr>
          <w:rFonts w:asciiTheme="majorHAnsi" w:hAnsiTheme="majorHAnsi" w:cstheme="majorHAnsi"/>
          <w:color w:val="000000"/>
          <w:sz w:val="18"/>
          <w:szCs w:val="16"/>
        </w:rPr>
        <w:t xml:space="preserve"> which can be delivered iteratively in smaller and quicker releases</w:t>
      </w:r>
      <w:del w:id="3" w:author="Jordan Braunstein" w:date="2018-06-13T15:56:00Z">
        <w:r w:rsidR="00892EFD" w:rsidRPr="007C2117" w:rsidDel="00335228">
          <w:rPr>
            <w:rFonts w:asciiTheme="majorHAnsi" w:hAnsiTheme="majorHAnsi" w:cstheme="majorHAnsi"/>
            <w:color w:val="000000"/>
            <w:sz w:val="18"/>
            <w:szCs w:val="16"/>
          </w:rPr>
          <w:delText>.</w:delText>
        </w:r>
      </w:del>
    </w:p>
    <w:p w14:paraId="34DCE200" w14:textId="72B90C0A"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del w:id="4" w:author="Jordan Braunstein" w:date="2018-06-13T15:57:00Z">
        <w:r w:rsidR="005B4C9A" w:rsidDel="00335228">
          <w:rPr>
            <w:rFonts w:asciiTheme="majorHAnsi" w:hAnsiTheme="majorHAnsi" w:cstheme="majorHAnsi"/>
            <w:color w:val="000000"/>
            <w:sz w:val="18"/>
            <w:szCs w:val="16"/>
          </w:rPr>
          <w:delText xml:space="preserve"> </w:delText>
        </w:r>
      </w:del>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until after the Development phase of the project is completed.</w:t>
      </w:r>
    </w:p>
    <w:p w14:paraId="1E34E33C" w14:textId="1FC79218"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and not realizing the opportunity to test early, often, and iteratively</w:t>
      </w:r>
      <w:del w:id="5" w:author="Jordan Braunstein" w:date="2018-06-13T15:58:00Z">
        <w:r w:rsidR="004C7B37" w:rsidDel="00335228">
          <w:rPr>
            <w:rFonts w:asciiTheme="majorHAnsi" w:hAnsiTheme="majorHAnsi" w:cstheme="majorHAnsi"/>
            <w:color w:val="000000"/>
            <w:sz w:val="18"/>
            <w:szCs w:val="16"/>
          </w:rPr>
          <w:delText>.</w:delText>
        </w:r>
      </w:del>
    </w:p>
    <w:p w14:paraId="716DFF86" w14:textId="15608490"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proofErr w:type="gramStart"/>
      <w:r>
        <w:rPr>
          <w:rFonts w:asciiTheme="majorHAnsi" w:hAnsiTheme="majorHAnsi" w:cstheme="majorHAnsi"/>
          <w:color w:val="000000"/>
          <w:sz w:val="18"/>
          <w:szCs w:val="16"/>
        </w:rPr>
        <w:lastRenderedPageBreak/>
        <w:t>As a result of</w:t>
      </w:r>
      <w:proofErr w:type="gramEnd"/>
      <w:r>
        <w:rPr>
          <w:rFonts w:asciiTheme="majorHAnsi" w:hAnsiTheme="majorHAnsi" w:cstheme="majorHAnsi"/>
          <w:color w:val="000000"/>
          <w:sz w:val="18"/>
          <w:szCs w:val="16"/>
        </w:rPr>
        <w:t xml:space="preserve"> our analysis of multiple development lifecycle methodologies,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in all of the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45743721"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and </w:t>
      </w:r>
      <w:commentRangeStart w:id="6"/>
      <w:r>
        <w:rPr>
          <w:rFonts w:asciiTheme="majorHAnsi" w:hAnsiTheme="majorHAnsi" w:cstheme="majorHAnsi"/>
          <w:color w:val="000000"/>
          <w:sz w:val="18"/>
          <w:szCs w:val="16"/>
        </w:rPr>
        <w:t>Mock</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C12A86">
        <w:rPr>
          <w:rFonts w:asciiTheme="majorHAnsi" w:hAnsiTheme="majorHAnsi" w:cstheme="majorHAnsi"/>
          <w:color w:val="000000"/>
          <w:sz w:val="18"/>
          <w:szCs w:val="16"/>
        </w:rPr>
        <w:t>Early</w:t>
      </w:r>
      <w:commentRangeEnd w:id="6"/>
      <w:r w:rsidR="00710399">
        <w:rPr>
          <w:rStyle w:val="CommentReference"/>
        </w:rPr>
        <w:commentReference w:id="6"/>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705FE3BB" w14:textId="07A2C837" w:rsidR="00167275" w:rsidRPr="00167275" w:rsidRDefault="00167275" w:rsidP="00167275">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s a common phrase 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 consumed, and depending on the on-boarding process, an API provider and consumer can enter into a</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contract for services around a set of resources, in a self-service way</w:t>
      </w:r>
      <w:r>
        <w:rPr>
          <w:rFonts w:asciiTheme="majorHAnsi" w:hAnsiTheme="majorHAnsi" w:cstheme="majorHAnsi"/>
          <w:color w:val="000000"/>
          <w:sz w:val="18"/>
          <w:szCs w:val="16"/>
        </w:rPr>
        <w:t>.  A typical example of an API Contract is a Swagger JSON or YAML file, or a Mulesoft API RAML definition file.</w:t>
      </w:r>
    </w:p>
    <w:p w14:paraId="6694EB31" w14:textId="5A0F7819"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 is elaborated further in the sections below.</w:t>
      </w:r>
    </w:p>
    <w:p w14:paraId="74BFC373" w14:textId="77777777" w:rsidR="00271E8E" w:rsidRDefault="00271E8E" w:rsidP="00271E8E">
      <w:pPr>
        <w:pStyle w:val="ListParagraph"/>
        <w:autoSpaceDE w:val="0"/>
        <w:autoSpaceDN w:val="0"/>
        <w:adjustRightInd w:val="0"/>
        <w:spacing w:after="120" w:line="240" w:lineRule="auto"/>
        <w:rPr>
          <w:rFonts w:asciiTheme="majorHAnsi" w:hAnsiTheme="majorHAnsi" w:cstheme="majorHAnsi"/>
          <w:color w:val="000000"/>
          <w:sz w:val="18"/>
          <w:szCs w:val="16"/>
        </w:rPr>
      </w:pPr>
    </w:p>
    <w:p w14:paraId="61CB9E1B" w14:textId="68D9E41B" w:rsidR="00271E8E" w:rsidRDefault="00271E8E" w:rsidP="00271E8E">
      <w:pPr>
        <w:pStyle w:val="Heading3"/>
      </w:pPr>
      <w:bookmarkStart w:id="7" w:name="_Toc516653930"/>
      <w:r>
        <w:t xml:space="preserve">2.1.1 </w:t>
      </w:r>
      <w:r w:rsidRPr="00271E8E">
        <w:t>Design First instead of Build First</w:t>
      </w:r>
      <w:bookmarkEnd w:id="7"/>
    </w:p>
    <w:p w14:paraId="0A10C424" w14:textId="3472F9FE"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p>
    <w:p w14:paraId="74274E5C" w14:textId="0AE79F4E" w:rsidR="000E476A" w:rsidRPr="000E476A"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they can begin developing their consumption design.</w:t>
      </w:r>
    </w:p>
    <w:p w14:paraId="22F61523" w14:textId="1C4B28DF" w:rsidR="000E476A" w:rsidRDefault="000E476A" w:rsidP="000E476A">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API is directly coded, </w:t>
      </w:r>
      <w:r w:rsidR="00FF2C8E">
        <w:rPr>
          <w:rFonts w:asciiTheme="majorHAnsi" w:hAnsiTheme="majorHAnsi" w:cstheme="majorHAnsi"/>
          <w:color w:val="000000"/>
          <w:sz w:val="18"/>
          <w:szCs w:val="16"/>
        </w:rPr>
        <w:t xml:space="preserve">from which the Swagger or RAML API contract is then generated.  </w:t>
      </w:r>
    </w:p>
    <w:p w14:paraId="0A6BBF11" w14:textId="628DB0A9"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p>
    <w:p w14:paraId="70BF3A27" w14:textId="6D3D277D"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format to choose, RAML or Swagger, at first the development team needs to decide who would be the target users of that contract and whether the API is to be deployed within the Mulesoft Anypoint Platform, or within some other API management platform.  In the case where an API is closely tied to Mulesoft platform, RAML is a natural choice.  In most other cases, it is recommended to use Open API standards and design a Swagger contract.  A Swagger API contract can be expressed in a form of a JSON or a YAML file.  </w:t>
      </w:r>
      <w:r w:rsidR="007704FC">
        <w:rPr>
          <w:rFonts w:asciiTheme="majorHAnsi" w:hAnsiTheme="majorHAnsi" w:cstheme="majorHAnsi"/>
          <w:color w:val="000000"/>
          <w:sz w:val="18"/>
          <w:szCs w:val="16"/>
        </w:rPr>
        <w:t>YAML format is more widely used amongst technology teams, so it is recommended to use YAML.</w:t>
      </w:r>
    </w:p>
    <w:p w14:paraId="3C9DE4BD" w14:textId="77777777"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p>
    <w:p w14:paraId="002DD199" w14:textId="38ED8234"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The biggest reason to go with the Design First approach</w:t>
      </w:r>
      <w:r w:rsidR="009D10B6">
        <w:rPr>
          <w:rFonts w:asciiTheme="majorHAnsi" w:hAnsiTheme="majorHAnsi" w:cstheme="majorHAnsi"/>
          <w:color w:val="000000"/>
          <w:sz w:val="18"/>
          <w:szCs w:val="16"/>
        </w:rPr>
        <w:t xml:space="preserve"> is when the API audience are external consumers and </w:t>
      </w:r>
      <w:r w:rsidR="00B75381">
        <w:rPr>
          <w:rFonts w:asciiTheme="majorHAnsi" w:hAnsiTheme="majorHAnsi" w:cstheme="majorHAnsi"/>
          <w:color w:val="000000"/>
          <w:sz w:val="18"/>
          <w:szCs w:val="16"/>
        </w:rPr>
        <w:t>partner platforms.  In such a case, the API</w:t>
      </w:r>
      <w:r w:rsidR="00EE50C5">
        <w:rPr>
          <w:rFonts w:asciiTheme="majorHAnsi" w:hAnsiTheme="majorHAnsi" w:cstheme="majorHAnsi"/>
          <w:color w:val="000000"/>
          <w:sz w:val="18"/>
          <w:szCs w:val="16"/>
        </w:rPr>
        <w:t xml:space="preserve"> is a key distribution channel that your API consumers can use t</w:t>
      </w:r>
      <w:r w:rsidR="005A6808">
        <w:rPr>
          <w:rFonts w:asciiTheme="majorHAnsi" w:hAnsiTheme="majorHAnsi" w:cstheme="majorHAnsi"/>
          <w:color w:val="000000"/>
          <w:sz w:val="18"/>
          <w:szCs w:val="16"/>
        </w:rPr>
        <w:t>o consume your services</w:t>
      </w:r>
      <w:r w:rsidR="00754057">
        <w:rPr>
          <w:rFonts w:asciiTheme="majorHAnsi" w:hAnsiTheme="majorHAnsi" w:cstheme="majorHAnsi"/>
          <w:color w:val="000000"/>
          <w:sz w:val="18"/>
          <w:szCs w:val="16"/>
        </w:rPr>
        <w:t xml:space="preserve"> provided, and a solid design plays a key role in your service adoption.</w:t>
      </w:r>
      <w:r w:rsidR="003C7A0C">
        <w:rPr>
          <w:rFonts w:asciiTheme="majorHAnsi" w:hAnsiTheme="majorHAnsi" w:cstheme="majorHAnsi"/>
          <w:color w:val="000000"/>
          <w:sz w:val="18"/>
          <w:szCs w:val="16"/>
        </w:rPr>
        <w:t xml:space="preserve">  The API contract is the cornerstone of the API design, and, as such, can act as the central draft the keeps </w:t>
      </w:r>
      <w:proofErr w:type="gramStart"/>
      <w:r w:rsidR="003C7A0C">
        <w:rPr>
          <w:rFonts w:asciiTheme="majorHAnsi" w:hAnsiTheme="majorHAnsi" w:cstheme="majorHAnsi"/>
          <w:color w:val="000000"/>
          <w:sz w:val="18"/>
          <w:szCs w:val="16"/>
        </w:rPr>
        <w:t>all of</w:t>
      </w:r>
      <w:proofErr w:type="gramEnd"/>
      <w:r w:rsidR="003C7A0C">
        <w:rPr>
          <w:rFonts w:asciiTheme="majorHAnsi" w:hAnsiTheme="majorHAnsi" w:cstheme="majorHAnsi"/>
          <w:color w:val="000000"/>
          <w:sz w:val="18"/>
          <w:szCs w:val="16"/>
        </w:rPr>
        <w:t xml:space="preserve"> the developers aligned on what your API’s objectives are</w:t>
      </w:r>
      <w:r w:rsidR="00A446F7">
        <w:rPr>
          <w:rFonts w:asciiTheme="majorHAnsi" w:hAnsiTheme="majorHAnsi" w:cstheme="majorHAnsi"/>
          <w:color w:val="000000"/>
          <w:sz w:val="18"/>
          <w:szCs w:val="16"/>
        </w:rPr>
        <w:t xml:space="preserve">, and how the API resources are exposed.  Identifying bugs and issues with the API architecture and design becomes easier once a formal API contract is documented in a form of Swagger or RAML.  Furthermore, </w:t>
      </w:r>
      <w:r w:rsidR="00EC5647">
        <w:rPr>
          <w:rFonts w:asciiTheme="majorHAnsi" w:hAnsiTheme="majorHAnsi" w:cstheme="majorHAnsi"/>
          <w:color w:val="000000"/>
          <w:sz w:val="18"/>
          <w:szCs w:val="16"/>
        </w:rPr>
        <w:t xml:space="preserve">mocking an API response becomes as straight-forward as taking the API contract and adding sample data values for each response object and attribute </w:t>
      </w:r>
      <w:proofErr w:type="gramStart"/>
      <w:r w:rsidR="00EC5647">
        <w:rPr>
          <w:rFonts w:asciiTheme="majorHAnsi" w:hAnsiTheme="majorHAnsi" w:cstheme="majorHAnsi"/>
          <w:color w:val="000000"/>
          <w:sz w:val="18"/>
          <w:szCs w:val="16"/>
        </w:rPr>
        <w:t>returned back</w:t>
      </w:r>
      <w:proofErr w:type="gramEnd"/>
      <w:r w:rsidR="00EC5647">
        <w:rPr>
          <w:rFonts w:asciiTheme="majorHAnsi" w:hAnsiTheme="majorHAnsi" w:cstheme="majorHAnsi"/>
          <w:color w:val="000000"/>
          <w:sz w:val="18"/>
          <w:szCs w:val="16"/>
        </w:rPr>
        <w:t xml:space="preserve"> in the API operation responses.</w:t>
      </w:r>
    </w:p>
    <w:p w14:paraId="0AA8C495" w14:textId="65A00C22" w:rsidR="00E132C4" w:rsidRDefault="00E132C4"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Code First approach becomes important when speedy code delivery is of utmost importance and the team has very </w:t>
      </w:r>
      <w:r w:rsidR="00F9481C">
        <w:rPr>
          <w:rFonts w:asciiTheme="majorHAnsi" w:hAnsiTheme="majorHAnsi" w:cstheme="majorHAnsi"/>
          <w:color w:val="000000"/>
          <w:sz w:val="18"/>
          <w:szCs w:val="16"/>
        </w:rPr>
        <w:t>strict and fast-paced timelines to deliver the software component or service.</w:t>
      </w:r>
    </w:p>
    <w:p w14:paraId="47FE6C50" w14:textId="068E0B7D" w:rsidR="00F9481C" w:rsidRDefault="00F9481C" w:rsidP="00CC14AC">
      <w:pPr>
        <w:shd w:val="clear" w:color="auto" w:fill="FFFFFF"/>
        <w:spacing w:after="0" w:line="336" w:lineRule="atLeast"/>
        <w:textAlignment w:val="baseline"/>
        <w:rPr>
          <w:rFonts w:asciiTheme="majorHAnsi" w:hAnsiTheme="majorHAnsi" w:cstheme="majorHAnsi"/>
          <w:color w:val="000000"/>
          <w:sz w:val="18"/>
          <w:szCs w:val="16"/>
        </w:rPr>
      </w:pPr>
    </w:p>
    <w:p w14:paraId="125B6665" w14:textId="6D22AFE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Mulesoft Anypoint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Anypoint Studio, published into Anypoint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w:t>
      </w:r>
      <w:r w:rsidR="002E36E0">
        <w:rPr>
          <w:rFonts w:asciiTheme="majorHAnsi" w:hAnsiTheme="majorHAnsi" w:cstheme="majorHAnsi"/>
          <w:color w:val="000000"/>
          <w:sz w:val="18"/>
          <w:szCs w:val="16"/>
        </w:rPr>
        <w:lastRenderedPageBreak/>
        <w:t>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0D59B481" w:rsidR="009E6991" w:rsidRDefault="009E6991" w:rsidP="009E6991">
      <w:pPr>
        <w:pStyle w:val="Heading3"/>
      </w:pPr>
      <w:bookmarkStart w:id="8" w:name="_Toc516653931"/>
      <w:r>
        <w:t xml:space="preserve">2.1.2 </w:t>
      </w:r>
      <w:r w:rsidRPr="009E6991">
        <w:t>Follow Test Driven Development</w:t>
      </w:r>
      <w:bookmarkEnd w:id="8"/>
    </w:p>
    <w:p w14:paraId="456E5E41" w14:textId="78A38E2C"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del w:id="9" w:author="Jordan Braunstein" w:date="2018-06-18T14:18:00Z">
        <w:r w:rsidR="00D63A2D" w:rsidDel="00556AAE">
          <w:rPr>
            <w:rFonts w:asciiTheme="majorHAnsi" w:hAnsiTheme="majorHAnsi" w:cstheme="majorHAnsi"/>
            <w:color w:val="000000"/>
            <w:sz w:val="18"/>
            <w:szCs w:val="16"/>
          </w:rPr>
          <w:delText>the</w:delText>
        </w:r>
      </w:del>
      <w:r w:rsidR="00D63A2D">
        <w:rPr>
          <w:rFonts w:asciiTheme="majorHAnsi" w:hAnsiTheme="majorHAnsi" w:cstheme="majorHAnsi"/>
          <w:color w:val="000000"/>
          <w:sz w:val="18"/>
          <w:szCs w:val="16"/>
        </w:rPr>
        <w:t xml:space="preserve"> iterative short development lifecycle:</w:t>
      </w:r>
    </w:p>
    <w:p w14:paraId="2F1225FD" w14:textId="13C4236D"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gathered</w:t>
      </w:r>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73086E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 on the API</w:t>
      </w:r>
    </w:p>
    <w:p w14:paraId="0653FF7B" w14:textId="7968CE0B"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w:t>
      </w:r>
      <w:commentRangeStart w:id="10"/>
      <w:r w:rsidR="00D646E4">
        <w:rPr>
          <w:rFonts w:asciiTheme="majorHAnsi" w:hAnsiTheme="majorHAnsi" w:cstheme="majorHAnsi"/>
          <w:color w:val="000000"/>
          <w:sz w:val="18"/>
          <w:szCs w:val="16"/>
        </w:rPr>
        <w:t>, component-based APIs that fit easily into microservice architecture.</w:t>
      </w:r>
      <w:commentRangeEnd w:id="10"/>
      <w:r w:rsidR="00556AAE">
        <w:rPr>
          <w:rStyle w:val="CommentReference"/>
        </w:rPr>
        <w:commentReference w:id="10"/>
      </w:r>
      <w:r w:rsidR="00D646E4">
        <w:rPr>
          <w:rFonts w:asciiTheme="majorHAnsi" w:hAnsiTheme="majorHAnsi" w:cstheme="majorHAnsi"/>
          <w:color w:val="000000"/>
          <w:sz w:val="18"/>
          <w:szCs w:val="16"/>
        </w:rPr>
        <w:t xml:space="preserve">  </w:t>
      </w:r>
      <w:commentRangeStart w:id="11"/>
      <w:r w:rsidR="00D646E4">
        <w:rPr>
          <w:rFonts w:asciiTheme="majorHAnsi" w:hAnsiTheme="majorHAnsi" w:cstheme="majorHAnsi"/>
          <w:color w:val="000000"/>
          <w:sz w:val="18"/>
          <w:szCs w:val="16"/>
        </w:rPr>
        <w:t>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commentRangeEnd w:id="11"/>
      <w:r w:rsidR="00556AAE">
        <w:rPr>
          <w:rStyle w:val="CommentReference"/>
        </w:rPr>
        <w:commentReference w:id="11"/>
      </w:r>
      <w:r w:rsidR="007704FC">
        <w:rPr>
          <w:rFonts w:asciiTheme="majorHAnsi" w:hAnsiTheme="majorHAnsi" w:cstheme="majorHAnsi"/>
          <w:color w:val="000000"/>
          <w:sz w:val="18"/>
          <w:szCs w:val="16"/>
        </w:rPr>
        <w:t>.</w:t>
      </w:r>
    </w:p>
    <w:p w14:paraId="0D9DBEA5" w14:textId="41C739F3"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User Authentication (Login/Logout) service that handles all user login and logout features for a given application.  An API developer or analyst would first gather requirements related to User </w:t>
      </w:r>
      <w:proofErr w:type="gramStart"/>
      <w:r>
        <w:rPr>
          <w:rFonts w:asciiTheme="majorHAnsi" w:hAnsiTheme="majorHAnsi" w:cstheme="majorHAnsi"/>
          <w:color w:val="000000"/>
          <w:sz w:val="18"/>
          <w:szCs w:val="16"/>
        </w:rPr>
        <w:t>Authentication, and</w:t>
      </w:r>
      <w:proofErr w:type="gramEnd"/>
      <w:r>
        <w:rPr>
          <w:rFonts w:asciiTheme="majorHAnsi" w:hAnsiTheme="majorHAnsi" w:cstheme="majorHAnsi"/>
          <w:color w:val="000000"/>
          <w:sz w:val="18"/>
          <w:szCs w:val="16"/>
        </w:rPr>
        <w:t xml:space="preserve">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  The corresponding test case will cover user login.  Test steps for validating the user login will include testing user entering username, masked password, submitting the form, and triggering a microservice operation to authenticate the user into the backend LDAP via binding credentials to the credentials store.  The test steps will cover all UI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0373F37"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proofErr w:type="gramStart"/>
      <w:r w:rsidR="00BF5686">
        <w:rPr>
          <w:rFonts w:asciiTheme="majorHAnsi" w:hAnsiTheme="majorHAnsi" w:cstheme="majorHAnsi"/>
          <w:color w:val="000000"/>
          <w:sz w:val="18"/>
          <w:szCs w:val="16"/>
        </w:rPr>
        <w:t>Test Driven</w:t>
      </w:r>
      <w:proofErr w:type="gramEnd"/>
      <w:r w:rsidR="00BF5686">
        <w:rPr>
          <w:rFonts w:asciiTheme="majorHAnsi" w:hAnsiTheme="majorHAnsi" w:cstheme="majorHAnsi"/>
          <w:color w:val="000000"/>
          <w:sz w:val="18"/>
          <w:szCs w:val="16"/>
        </w:rPr>
        <w:t xml:space="preserve">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commentRangeStart w:id="12"/>
      <w:r>
        <w:rPr>
          <w:rFonts w:asciiTheme="majorHAnsi" w:hAnsiTheme="majorHAnsi" w:cstheme="majorHAnsi"/>
          <w:color w:val="000000"/>
          <w:sz w:val="18"/>
          <w:szCs w:val="16"/>
        </w:rPr>
        <w:t xml:space="preserve">Testing is now an integrated function of all API development, as opposed to </w:t>
      </w:r>
      <w:proofErr w:type="gramStart"/>
      <w:r>
        <w:rPr>
          <w:rFonts w:asciiTheme="majorHAnsi" w:hAnsiTheme="majorHAnsi" w:cstheme="majorHAnsi"/>
          <w:color w:val="000000"/>
          <w:sz w:val="18"/>
          <w:szCs w:val="16"/>
        </w:rPr>
        <w:t>being</w:t>
      </w:r>
      <w:proofErr w:type="gramEnd"/>
      <w:r>
        <w:rPr>
          <w:rFonts w:asciiTheme="majorHAnsi" w:hAnsiTheme="majorHAnsi" w:cstheme="majorHAnsi"/>
          <w:color w:val="000000"/>
          <w:sz w:val="18"/>
          <w:szCs w:val="16"/>
        </w:rPr>
        <w:t xml:space="preserve"> a function of a central QA team</w:t>
      </w:r>
      <w:r w:rsidR="005F19B3">
        <w:rPr>
          <w:rFonts w:asciiTheme="majorHAnsi" w:hAnsiTheme="majorHAnsi" w:cstheme="majorHAnsi"/>
          <w:color w:val="000000"/>
          <w:sz w:val="18"/>
          <w:szCs w:val="16"/>
        </w:rPr>
        <w:t xml:space="preserve"> isolated from the development lifecycle</w:t>
      </w:r>
      <w:commentRangeEnd w:id="12"/>
      <w:r w:rsidR="00556AAE">
        <w:rPr>
          <w:rStyle w:val="CommentReference"/>
        </w:rPr>
        <w:commentReference w:id="12"/>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21B6210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In the traditional projects, a dedicated centralized QA team is managing the test plan with test cases and steps.  In the above TDD development process, an API developer is responsible for documenting the key user stories and corresponding test cases and steps.  The QA function is now becoming decentralized, with an elevated responsibility placed on the shoulders of each API developer to maintain the complete list of the API user stories and test cases with steps for each API that developer is responsible for.</w:t>
      </w:r>
    </w:p>
    <w:p w14:paraId="0C21FAEF" w14:textId="2733C909" w:rsidR="00B917ED" w:rsidRDefault="00B917ED" w:rsidP="00B917ED">
      <w:pPr>
        <w:pStyle w:val="Heading3"/>
      </w:pPr>
      <w:bookmarkStart w:id="13" w:name="_Toc516653932"/>
      <w:r w:rsidRPr="00B917ED">
        <w:t>2.1.3</w:t>
      </w:r>
      <w:r>
        <w:rPr>
          <w:rFonts w:cstheme="majorHAnsi"/>
          <w:color w:val="000000"/>
          <w:sz w:val="18"/>
          <w:szCs w:val="16"/>
        </w:rPr>
        <w:t xml:space="preserve"> </w:t>
      </w:r>
      <w:r w:rsidRPr="00B917ED">
        <w:t>Create API Contracts and Mocks Early</w:t>
      </w:r>
      <w:bookmarkEnd w:id="13"/>
    </w:p>
    <w:p w14:paraId="09951C79" w14:textId="631DBDC4"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 xml:space="preserve">creating API contracts </w:t>
      </w:r>
      <w:commentRangeStart w:id="14"/>
      <w:r w:rsidR="00AA3DF9">
        <w:rPr>
          <w:rFonts w:asciiTheme="majorHAnsi" w:hAnsiTheme="majorHAnsi" w:cstheme="majorHAnsi"/>
          <w:color w:val="000000"/>
          <w:sz w:val="18"/>
          <w:szCs w:val="16"/>
        </w:rPr>
        <w:t xml:space="preserve">and mocks </w:t>
      </w:r>
      <w:commentRangeEnd w:id="14"/>
      <w:r w:rsidR="00556AAE">
        <w:rPr>
          <w:rStyle w:val="CommentReference"/>
        </w:rPr>
        <w:commentReference w:id="14"/>
      </w:r>
      <w:r w:rsidR="00AA3DF9">
        <w:rPr>
          <w:rFonts w:asciiTheme="majorHAnsi" w:hAnsiTheme="majorHAnsi" w:cstheme="majorHAnsi"/>
          <w:color w:val="000000"/>
          <w:sz w:val="18"/>
          <w:szCs w:val="16"/>
        </w:rPr>
        <w:t xml:space="preserve">is an </w:t>
      </w:r>
      <w:commentRangeStart w:id="15"/>
      <w:r w:rsidR="00AA3DF9">
        <w:rPr>
          <w:rFonts w:asciiTheme="majorHAnsi" w:hAnsiTheme="majorHAnsi" w:cstheme="majorHAnsi"/>
          <w:color w:val="000000"/>
          <w:sz w:val="18"/>
          <w:szCs w:val="16"/>
        </w:rPr>
        <w:t>essential first step after th</w:t>
      </w:r>
      <w:commentRangeEnd w:id="15"/>
      <w:r w:rsidR="000608BD">
        <w:rPr>
          <w:rStyle w:val="CommentReference"/>
        </w:rPr>
        <w:commentReference w:id="15"/>
      </w:r>
      <w:r w:rsidR="00AA3DF9">
        <w:rPr>
          <w:rFonts w:asciiTheme="majorHAnsi" w:hAnsiTheme="majorHAnsi" w:cstheme="majorHAnsi"/>
          <w:color w:val="000000"/>
          <w:sz w:val="18"/>
          <w:szCs w:val="16"/>
        </w:rPr>
        <w:t>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are required to be defined and delivered to the development team and to the identified target API consumers.</w:t>
      </w:r>
    </w:p>
    <w:p w14:paraId="0705F933" w14:textId="31F5F3E8"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Mocks of each API are required to be either created manually or, like with some API management platforms (including Mulesoft), auto-generated based on the created API contract.  Since creating “live” API operations requires full-blown development effort, </w:t>
      </w:r>
      <w:r>
        <w:rPr>
          <w:rFonts w:asciiTheme="majorHAnsi" w:hAnsiTheme="majorHAnsi" w:cstheme="majorHAnsi"/>
          <w:color w:val="000000"/>
          <w:sz w:val="18"/>
          <w:szCs w:val="16"/>
        </w:rPr>
        <w:lastRenderedPageBreak/>
        <w:t xml:space="preserve">an API developer would at first create or auto-generate a mock API.  That mock API generation is </w:t>
      </w:r>
      <w:proofErr w:type="gramStart"/>
      <w:r>
        <w:rPr>
          <w:rFonts w:asciiTheme="majorHAnsi" w:hAnsiTheme="majorHAnsi" w:cstheme="majorHAnsi"/>
          <w:color w:val="000000"/>
          <w:sz w:val="18"/>
          <w:szCs w:val="16"/>
        </w:rPr>
        <w:t>fairly trivial</w:t>
      </w:r>
      <w:proofErr w:type="gramEnd"/>
      <w:r>
        <w:rPr>
          <w:rFonts w:asciiTheme="majorHAnsi" w:hAnsiTheme="majorHAnsi" w:cstheme="majorHAnsi"/>
          <w:color w:val="000000"/>
          <w:sz w:val="18"/>
          <w:szCs w:val="16"/>
        </w:rPr>
        <w:t xml:space="preserve"> compared to creating an actual “live” API operation.  Target API consumers would be able to immediately start building their clients to integrated with the backend API, once they are provided with the mock API endpoints.</w:t>
      </w:r>
    </w:p>
    <w:p w14:paraId="0F2B0695" w14:textId="0023BB71"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w:t>
      </w:r>
      <w:commentRangeStart w:id="16"/>
      <w:r w:rsidR="0054709F">
        <w:rPr>
          <w:rFonts w:asciiTheme="majorHAnsi" w:hAnsiTheme="majorHAnsi" w:cstheme="majorHAnsi"/>
          <w:color w:val="000000"/>
          <w:sz w:val="18"/>
          <w:szCs w:val="16"/>
        </w:rPr>
        <w:t>this is achieved either automatically using an API Console,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3C1F4E">
        <w:rPr>
          <w:rFonts w:asciiTheme="majorHAnsi" w:hAnsiTheme="majorHAnsi" w:cstheme="majorHAnsi"/>
          <w:color w:val="000000"/>
          <w:sz w:val="18"/>
          <w:szCs w:val="16"/>
        </w:rPr>
        <w:t xml:space="preserve">,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 such as Mockito, for example.</w:t>
      </w:r>
      <w:commentRangeEnd w:id="16"/>
      <w:r w:rsidR="00556AAE">
        <w:rPr>
          <w:rStyle w:val="CommentReference"/>
        </w:rPr>
        <w:commentReference w:id="16"/>
      </w:r>
    </w:p>
    <w:p w14:paraId="22E8D676" w14:textId="01726667" w:rsidR="00F67C2D" w:rsidRDefault="00F67C2D" w:rsidP="00F67C2D">
      <w:pPr>
        <w:pStyle w:val="Heading3"/>
      </w:pPr>
      <w:bookmarkStart w:id="17" w:name="_Toc516653933"/>
      <w:r>
        <w:t xml:space="preserve">2.1.4 </w:t>
      </w:r>
      <w:r w:rsidRPr="00F67C2D">
        <w:t>Iterate Frequently and Often</w:t>
      </w:r>
      <w:bookmarkEnd w:id="17"/>
    </w:p>
    <w:p w14:paraId="1CCF3398" w14:textId="1D70775B"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w:t>
      </w:r>
      <w:commentRangeStart w:id="18"/>
      <w:r w:rsidR="00FB5447">
        <w:rPr>
          <w:rFonts w:asciiTheme="majorHAnsi" w:hAnsiTheme="majorHAnsi" w:cstheme="majorHAnsi"/>
          <w:color w:val="000000"/>
          <w:sz w:val="18"/>
          <w:szCs w:val="16"/>
        </w:rPr>
        <w:t xml:space="preserve">Each API development iteration should be clearly labelled and versioned in the source code repository and the API Management console. </w:t>
      </w:r>
      <w:commentRangeEnd w:id="18"/>
      <w:r w:rsidR="00261C5F">
        <w:rPr>
          <w:rStyle w:val="CommentReference"/>
        </w:rPr>
        <w:commentReference w:id="18"/>
      </w:r>
      <w:r w:rsidR="00652071">
        <w:rPr>
          <w:rFonts w:asciiTheme="majorHAnsi" w:hAnsiTheme="majorHAnsi" w:cstheme="majorHAnsi"/>
          <w:color w:val="000000"/>
          <w:sz w:val="18"/>
          <w:szCs w:val="16"/>
        </w:rPr>
        <w:t xml:space="preserve"> For more details on API versioning, please see section 6.1.1 of this document.</w:t>
      </w:r>
    </w:p>
    <w:p w14:paraId="36067233" w14:textId="77777777" w:rsidR="00652071" w:rsidRDefault="006F1D23" w:rsidP="00F67C2D">
      <w:pPr>
        <w:rPr>
          <w:rFonts w:asciiTheme="majorHAnsi" w:hAnsiTheme="majorHAnsi" w:cstheme="majorHAnsi"/>
          <w:color w:val="000000"/>
          <w:sz w:val="18"/>
          <w:szCs w:val="16"/>
        </w:rPr>
      </w:pPr>
      <w:commentRangeStart w:id="19"/>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commentRangeEnd w:id="19"/>
      <w:r w:rsidR="00261C5F">
        <w:rPr>
          <w:rStyle w:val="CommentReference"/>
        </w:rPr>
        <w:commentReference w:id="19"/>
      </w:r>
      <w:r w:rsidR="00652071">
        <w:rPr>
          <w:rFonts w:asciiTheme="majorHAnsi" w:hAnsiTheme="majorHAnsi" w:cstheme="majorHAnsi"/>
          <w:color w:val="000000"/>
          <w:sz w:val="18"/>
          <w:szCs w:val="16"/>
        </w:rPr>
        <w:t xml:space="preserve">  </w:t>
      </w:r>
    </w:p>
    <w:p w14:paraId="09E258D0" w14:textId="05DEFFFB"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proofErr w:type="gramStart"/>
      <w:r>
        <w:rPr>
          <w:rFonts w:asciiTheme="majorHAnsi" w:hAnsiTheme="majorHAnsi" w:cstheme="majorHAnsi"/>
          <w:color w:val="000000"/>
          <w:sz w:val="18"/>
          <w:szCs w:val="16"/>
        </w:rPr>
        <w:t>is able to</w:t>
      </w:r>
      <w:proofErr w:type="gramEnd"/>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would publish the updates to the API Design Center and API Portal.  The target API consumers will review the changes and decide whether they would want to stay on an existing API version or upgrade to the new version, based on the release notes documented by the API developer.</w:t>
      </w:r>
    </w:p>
    <w:p w14:paraId="510042DD" w14:textId="2A1A19F4" w:rsidR="006F7E3D" w:rsidRDefault="006F7E3D" w:rsidP="006F7E3D">
      <w:pPr>
        <w:pStyle w:val="Heading3"/>
      </w:pPr>
      <w:r>
        <w:t xml:space="preserve">2.1.5 </w:t>
      </w:r>
      <w:r>
        <w:t>Publish an API and Operate</w:t>
      </w:r>
    </w:p>
    <w:p w14:paraId="4662821A" w14:textId="639BB071"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An API developer will need to have well-documented release notes for each new API version, explaining what changes have been made with this new version and why API consumers should be using this version instead of an older one.</w:t>
      </w:r>
    </w:p>
    <w:p w14:paraId="66CCD5F6" w14:textId="6B11A238"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a responsibility of an API developer to operate and maintain the codebase and 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570F0438" w14:textId="77777777" w:rsidR="006F7E3D" w:rsidRPr="00F67C2D" w:rsidRDefault="006F7E3D" w:rsidP="00F67C2D">
      <w:pPr>
        <w:rPr>
          <w:rFonts w:asciiTheme="majorHAnsi" w:hAnsiTheme="majorHAnsi" w:cstheme="majorHAnsi"/>
          <w:color w:val="000000"/>
          <w:sz w:val="18"/>
          <w:szCs w:val="16"/>
        </w:rPr>
      </w:pPr>
    </w:p>
    <w:p w14:paraId="4D531A82" w14:textId="123B6AA1" w:rsidR="0027143D" w:rsidRDefault="0027143D" w:rsidP="0027143D">
      <w:pPr>
        <w:pStyle w:val="Heading3"/>
      </w:pPr>
      <w:bookmarkStart w:id="20" w:name="_Toc516653934"/>
      <w:r>
        <w:t xml:space="preserve">2.1.5 </w:t>
      </w:r>
      <w:r w:rsidRPr="0027143D">
        <w:t>Engage Your API Consumers</w:t>
      </w:r>
      <w:bookmarkEnd w:id="20"/>
    </w:p>
    <w:p w14:paraId="1CBF4692" w14:textId="41C11929" w:rsidR="00261C5F" w:rsidRDefault="00261C5F" w:rsidP="0027143D">
      <w:pPr>
        <w:rPr>
          <w:ins w:id="21" w:author="Jordan Braunstein" w:date="2018-06-18T14:35:00Z"/>
          <w:rFonts w:asciiTheme="majorHAnsi" w:hAnsiTheme="majorHAnsi" w:cstheme="majorHAnsi"/>
          <w:color w:val="000000"/>
          <w:sz w:val="18"/>
          <w:szCs w:val="16"/>
        </w:rPr>
      </w:pPr>
      <w:commentRangeStart w:id="22"/>
      <w:r>
        <w:rPr>
          <w:rFonts w:asciiTheme="majorHAnsi" w:hAnsiTheme="majorHAnsi" w:cstheme="majorHAnsi"/>
          <w:color w:val="000000"/>
          <w:sz w:val="18"/>
          <w:szCs w:val="16"/>
        </w:rPr>
        <w:t>Engaging the target service consumers early avoids requirements miscommunication, unblocks the consumers to start their integration development to consume your API, and allows your team to focus on development and testing, rather than spending time clarifying requirements and changing developed code based on missing information.</w:t>
      </w:r>
      <w:commentRangeEnd w:id="22"/>
      <w:r>
        <w:rPr>
          <w:rStyle w:val="CommentReference"/>
        </w:rPr>
        <w:commentReference w:id="22"/>
      </w:r>
    </w:p>
    <w:p w14:paraId="0C7669E6" w14:textId="0850D81F" w:rsidR="0027143D" w:rsidRDefault="0027143D" w:rsidP="0027143D">
      <w:pPr>
        <w:rPr>
          <w:rFonts w:asciiTheme="majorHAnsi" w:hAnsiTheme="majorHAnsi" w:cstheme="majorHAnsi"/>
          <w:color w:val="000000"/>
          <w:sz w:val="18"/>
          <w:szCs w:val="16"/>
        </w:rPr>
      </w:pPr>
      <w:commentRangeStart w:id="23"/>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xml:space="preserve">, as soon as the requirements are converted into test cases and the API contract is defined in a form of a Swagger or RAML contract.  </w:t>
      </w:r>
      <w:commentRangeEnd w:id="23"/>
      <w:r w:rsidR="00261C5F">
        <w:rPr>
          <w:rStyle w:val="CommentReference"/>
        </w:rPr>
        <w:commentReference w:id="23"/>
      </w:r>
      <w:r w:rsidR="00C52B5B">
        <w:rPr>
          <w:rFonts w:asciiTheme="majorHAnsi" w:hAnsiTheme="majorHAnsi" w:cstheme="majorHAnsi"/>
          <w:color w:val="000000"/>
          <w:sz w:val="18"/>
          <w:szCs w:val="16"/>
        </w:rPr>
        <w:t>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1E893EB3"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To engage an API consumer, a developer would publish the API to the API Portal such as Mulesoft Exchange, Apigee API Portal, or a custom API online catalog.  The catalog or portal will contain all API versions, with the latest shown on top.  The portal will have an ability for an API consumer to review the API contract for each API version and review the release notes per version, with the key changes delivered with each API version.  Finally, the portal or catalog will provide an ability for an API consumer to quickly test the API by sending a sample request and receiving a sample response back for a given API version.</w:t>
      </w:r>
    </w:p>
    <w:p w14:paraId="1237125A" w14:textId="1096CF3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provide ability for an API consumer to provide feedback and comments on an API contract.</w:t>
      </w:r>
    </w:p>
    <w:p w14:paraId="4714B99C" w14:textId="77777777" w:rsidR="005910F1" w:rsidRPr="0027143D" w:rsidRDefault="005910F1" w:rsidP="0027143D">
      <w:pPr>
        <w:rPr>
          <w:rFonts w:asciiTheme="majorHAnsi" w:hAnsiTheme="majorHAnsi" w:cstheme="majorHAnsi"/>
          <w:color w:val="000000"/>
          <w:sz w:val="18"/>
          <w:szCs w:val="16"/>
        </w:rPr>
      </w:pPr>
    </w:p>
    <w:p w14:paraId="1E707222" w14:textId="478020F3" w:rsidR="0027143D" w:rsidRPr="0027143D" w:rsidRDefault="00F6476E" w:rsidP="005910F1">
      <w:pPr>
        <w:pStyle w:val="Heading3"/>
        <w:rPr>
          <w:rFonts w:cstheme="majorHAnsi"/>
          <w:color w:val="000000"/>
          <w:sz w:val="18"/>
          <w:szCs w:val="16"/>
        </w:rPr>
      </w:pPr>
      <w:bookmarkStart w:id="24" w:name="_Toc516653935"/>
      <w:r>
        <w:t>2.1.6 Development Lifecycle Stages</w:t>
      </w:r>
      <w:bookmarkEnd w:id="24"/>
    </w:p>
    <w:p w14:paraId="0E125F5F" w14:textId="41B8B538"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commentRangeStart w:id="25"/>
      <w:r>
        <w:rPr>
          <w:rFonts w:asciiTheme="majorHAnsi" w:hAnsiTheme="majorHAnsi" w:cstheme="majorHAnsi"/>
          <w:color w:val="000000"/>
          <w:sz w:val="18"/>
          <w:szCs w:val="16"/>
        </w:rPr>
        <w:t xml:space="preserve">Following the above API development guidelines, below are the key stages of the API development.  As an API developer, follow the above guidelines and </w:t>
      </w:r>
      <w:r w:rsidR="00397746">
        <w:rPr>
          <w:rFonts w:asciiTheme="majorHAnsi" w:hAnsiTheme="majorHAnsi" w:cstheme="majorHAnsi"/>
          <w:color w:val="000000"/>
          <w:sz w:val="18"/>
          <w:szCs w:val="16"/>
        </w:rPr>
        <w:t>make sure to complete all stages in the below lifecycle.</w:t>
      </w:r>
      <w:commentRangeEnd w:id="25"/>
      <w:r w:rsidR="00261C5F">
        <w:rPr>
          <w:rStyle w:val="CommentReference"/>
        </w:rPr>
        <w:commentReference w:id="25"/>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w:instrText>
      </w:r>
      <w:r w:rsidR="009329A6">
        <w:instrText>INCLUDEPICTURE  "https://image.slidesharecdn.com/designfirstapiswithramlandsoapuisli</w:instrText>
      </w:r>
      <w:r w:rsidR="009329A6">
        <w:instrText>des-140328120119-phpapp01/95/design-first-apis-with-raml-and-soapui-9-638.jpg?cb=1396009470" \* MERGEFORMATINET</w:instrText>
      </w:r>
      <w:r w:rsidR="009329A6">
        <w:instrText xml:space="preserve"> </w:instrText>
      </w:r>
      <w:r w:rsidR="009329A6">
        <w:fldChar w:fldCharType="separate"/>
      </w:r>
      <w:r w:rsidR="00167275">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1pt">
            <v:imagedata r:id="rId12" r:href="rId13"/>
          </v:shape>
        </w:pict>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C32666E"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4A74EFB4"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0997D6C4"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commentRangeStart w:id="26"/>
      <w:r w:rsidRPr="00E616A7">
        <w:rPr>
          <w:rFonts w:asciiTheme="majorHAnsi" w:hAnsiTheme="majorHAnsi" w:cstheme="majorHAnsi"/>
          <w:b/>
          <w:color w:val="000000"/>
          <w:sz w:val="18"/>
          <w:szCs w:val="16"/>
        </w:rPr>
        <w:lastRenderedPageBreak/>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commentRangeEnd w:id="26"/>
      <w:r w:rsidR="005D75CE">
        <w:rPr>
          <w:rStyle w:val="CommentReference"/>
        </w:rPr>
        <w:commentReference w:id="26"/>
      </w:r>
      <w:r w:rsidR="000B2272">
        <w:rPr>
          <w:rFonts w:asciiTheme="majorHAnsi" w:hAnsiTheme="majorHAnsi" w:cstheme="majorHAnsi"/>
          <w:color w:val="000000"/>
          <w:sz w:val="18"/>
          <w:szCs w:val="16"/>
        </w:rPr>
        <w:t xml:space="preserve">  The mock APIs are only available in Dev and Integration / QA environments, and should never be promoted to </w:t>
      </w:r>
      <w:proofErr w:type="gramStart"/>
      <w:r w:rsidR="000B2272">
        <w:rPr>
          <w:rFonts w:asciiTheme="majorHAnsi" w:hAnsiTheme="majorHAnsi" w:cstheme="majorHAnsi"/>
          <w:color w:val="000000"/>
          <w:sz w:val="18"/>
          <w:szCs w:val="16"/>
        </w:rPr>
        <w:t>Production./</w:t>
      </w:r>
      <w:proofErr w:type="gramEnd"/>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JUnit, etc)</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556339AC"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commentRangeStart w:id="27"/>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commentRangeEnd w:id="27"/>
      <w:r w:rsidR="005D75CE">
        <w:rPr>
          <w:rStyle w:val="CommentReference"/>
        </w:rPr>
        <w:commentReference w:id="27"/>
      </w:r>
      <w:r w:rsidR="00947B02"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Typically, there should be a peer review checklist that each code reviewer should follow when reviewing the code of another developer.  Part of such checklist should include API contract formatting, user story traceability to API operations, code comments, unit test cases and test coverage, logging and exception handling, as well proper use of shared components and reusable artifacts.</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646055B3"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del w:id="28" w:author="Jordan Braunstein" w:date="2018-06-18T14:43:00Z">
        <w:r w:rsidR="007D2B34" w:rsidDel="005D75CE">
          <w:rPr>
            <w:rFonts w:asciiTheme="majorHAnsi" w:hAnsiTheme="majorHAnsi" w:cstheme="majorHAnsi"/>
            <w:color w:val="000000"/>
            <w:sz w:val="18"/>
            <w:szCs w:val="16"/>
          </w:rPr>
          <w:delText xml:space="preserve">and </w:delText>
        </w:r>
      </w:del>
      <w:ins w:id="29" w:author="Jordan Braunstein" w:date="2018-06-18T14:43:00Z">
        <w:r w:rsidR="005D75CE">
          <w:rPr>
            <w:rFonts w:asciiTheme="majorHAnsi" w:hAnsiTheme="majorHAnsi" w:cstheme="majorHAnsi"/>
            <w:color w:val="000000"/>
            <w:sz w:val="18"/>
            <w:szCs w:val="16"/>
          </w:rPr>
          <w:t xml:space="preserve">or </w:t>
        </w:r>
      </w:ins>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 etc</w:t>
      </w:r>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bookmarkStart w:id="30" w:name="_GoBack"/>
      <w:r w:rsidRPr="00F868EF">
        <w:rPr>
          <w:rFonts w:asciiTheme="majorHAnsi" w:hAnsiTheme="majorHAnsi" w:cstheme="majorHAnsi"/>
          <w:b/>
          <w:color w:val="000000"/>
          <w:sz w:val="18"/>
          <w:szCs w:val="16"/>
          <w:u w:val="single"/>
        </w:rPr>
        <w:t>Deliverables</w:t>
      </w:r>
      <w:bookmarkEnd w:id="30"/>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rdan Braunstein" w:date="2018-06-13T15:55:00Z" w:initials="JB">
    <w:p w14:paraId="1479BC07" w14:textId="0AED79EB" w:rsidR="00556AAE" w:rsidRDefault="00556AAE">
      <w:pPr>
        <w:pStyle w:val="CommentText"/>
      </w:pPr>
      <w:r>
        <w:rPr>
          <w:rStyle w:val="CommentReference"/>
        </w:rPr>
        <w:annotationRef/>
      </w:r>
      <w:r>
        <w:t>Such as? 1-2 Examples of API Development methodologies?</w:t>
      </w:r>
    </w:p>
  </w:comment>
  <w:comment w:id="6" w:author="Jordan Braunstein" w:date="2018-06-13T15:51:00Z" w:initials="JB">
    <w:p w14:paraId="3798B2B8" w14:textId="4F01421D" w:rsidR="00556AAE" w:rsidRDefault="00556AAE">
      <w:pPr>
        <w:pStyle w:val="CommentText"/>
      </w:pPr>
      <w:r>
        <w:rPr>
          <w:rStyle w:val="CommentReference"/>
        </w:rPr>
        <w:annotationRef/>
      </w:r>
      <w:r>
        <w:t>Provide a definition of what is an API Contract and what is an API Mock</w:t>
      </w:r>
    </w:p>
  </w:comment>
  <w:comment w:id="10" w:author="Jordan Braunstein" w:date="2018-06-18T14:19:00Z" w:initials="JB">
    <w:p w14:paraId="393670E6" w14:textId="5B40E5A0" w:rsidR="00556AAE" w:rsidRDefault="00556AAE">
      <w:pPr>
        <w:pStyle w:val="CommentText"/>
      </w:pPr>
      <w:r>
        <w:rPr>
          <w:rStyle w:val="CommentReference"/>
        </w:rPr>
        <w:annotationRef/>
      </w:r>
      <w:r>
        <w:t>An Example would be helpful here.</w:t>
      </w:r>
    </w:p>
  </w:comment>
  <w:comment w:id="11" w:author="Jordan Braunstein" w:date="2018-06-18T14:19:00Z" w:initials="JB">
    <w:p w14:paraId="1F5C68ED" w14:textId="3344267A" w:rsidR="00556AAE" w:rsidRDefault="00556AAE">
      <w:pPr>
        <w:pStyle w:val="CommentText"/>
      </w:pPr>
      <w:r>
        <w:rPr>
          <w:rStyle w:val="CommentReference"/>
        </w:rPr>
        <w:annotationRef/>
      </w:r>
      <w:r>
        <w:t>More specifics and details.</w:t>
      </w:r>
    </w:p>
  </w:comment>
  <w:comment w:id="12" w:author="Jordan Braunstein" w:date="2018-06-18T14:21:00Z" w:initials="JB">
    <w:p w14:paraId="63349714" w14:textId="1F8A62C8" w:rsidR="00556AAE" w:rsidRDefault="00556AAE">
      <w:pPr>
        <w:pStyle w:val="CommentText"/>
      </w:pPr>
      <w:r>
        <w:rPr>
          <w:rStyle w:val="CommentReference"/>
        </w:rPr>
        <w:annotationRef/>
      </w:r>
      <w:r>
        <w:t>Are the Developers or QA team doing the Test Cases and Test Execution?  Is this a replacement for centralized API Integration Testing?</w:t>
      </w:r>
    </w:p>
  </w:comment>
  <w:comment w:id="14" w:author="Jordan Braunstein" w:date="2018-06-18T14:26:00Z" w:initials="JB">
    <w:p w14:paraId="60031EBF" w14:textId="352CECA8" w:rsidR="00556AAE" w:rsidRDefault="00556AAE">
      <w:pPr>
        <w:pStyle w:val="CommentText"/>
      </w:pPr>
      <w:r>
        <w:rPr>
          <w:rStyle w:val="CommentReference"/>
        </w:rPr>
        <w:annotationRef/>
      </w:r>
      <w:r>
        <w:t>Unclear what is a mock and how it benefits.</w:t>
      </w:r>
    </w:p>
  </w:comment>
  <w:comment w:id="15" w:author="Jordan Braunstein" w:date="2018-06-18T14:28:00Z" w:initials="JB">
    <w:p w14:paraId="429E096B" w14:textId="6EF163EA" w:rsidR="000608BD" w:rsidRDefault="000608BD">
      <w:pPr>
        <w:pStyle w:val="CommentText"/>
      </w:pPr>
      <w:r>
        <w:rPr>
          <w:rStyle w:val="CommentReference"/>
        </w:rPr>
        <w:annotationRef/>
      </w:r>
      <w:r>
        <w:t>Why is a mock needed?  Why not go straight to the “live API” development?  What’s the value?</w:t>
      </w:r>
    </w:p>
  </w:comment>
  <w:comment w:id="16" w:author="Jordan Braunstein" w:date="2018-06-18T14:27:00Z" w:initials="JB">
    <w:p w14:paraId="3CBE7ACA" w14:textId="512705CB" w:rsidR="00556AAE" w:rsidRDefault="00556AAE">
      <w:pPr>
        <w:pStyle w:val="CommentText"/>
      </w:pPr>
      <w:r>
        <w:rPr>
          <w:rStyle w:val="CommentReference"/>
        </w:rPr>
        <w:annotationRef/>
      </w:r>
      <w:r>
        <w:t>This might need more details and more dummy proofing into a Cookbook like text content.</w:t>
      </w:r>
    </w:p>
  </w:comment>
  <w:comment w:id="18" w:author="Jordan Braunstein" w:date="2018-06-18T14:32:00Z" w:initials="JB">
    <w:p w14:paraId="7617198D" w14:textId="46E9EF75" w:rsidR="00261C5F" w:rsidRDefault="00261C5F">
      <w:pPr>
        <w:pStyle w:val="CommentText"/>
      </w:pPr>
      <w:r>
        <w:rPr>
          <w:rStyle w:val="CommentReference"/>
        </w:rPr>
        <w:annotationRef/>
      </w:r>
      <w:r>
        <w:t>I know it’s not authored yet, but this should have a reference, such as “For more details, see section 6.1.1</w:t>
      </w:r>
    </w:p>
  </w:comment>
  <w:comment w:id="19" w:author="Jordan Braunstein" w:date="2018-06-18T14:33:00Z" w:initials="JB">
    <w:p w14:paraId="1FA530A3" w14:textId="26EC2E35" w:rsidR="00261C5F" w:rsidRDefault="00261C5F">
      <w:pPr>
        <w:pStyle w:val="CommentText"/>
      </w:pPr>
      <w:r>
        <w:rPr>
          <w:rStyle w:val="CommentReference"/>
        </w:rPr>
        <w:annotationRef/>
      </w:r>
      <w:r>
        <w:t>How does this relate to “iterative development” which is the theme of this section?</w:t>
      </w:r>
    </w:p>
  </w:comment>
  <w:comment w:id="22" w:author="Jordan Braunstein" w:date="2018-06-18T14:36:00Z" w:initials="JB">
    <w:p w14:paraId="374ACF90" w14:textId="76917E79" w:rsidR="00261C5F" w:rsidRDefault="00261C5F">
      <w:pPr>
        <w:pStyle w:val="CommentText"/>
      </w:pPr>
      <w:r>
        <w:rPr>
          <w:rStyle w:val="CommentReference"/>
        </w:rPr>
        <w:annotationRef/>
      </w:r>
      <w:r>
        <w:t>I moved this up because it’s the “Why”</w:t>
      </w:r>
    </w:p>
  </w:comment>
  <w:comment w:id="23" w:author="Jordan Braunstein" w:date="2018-06-18T14:33:00Z" w:initials="JB">
    <w:p w14:paraId="591DD48F" w14:textId="1393F07E" w:rsidR="00261C5F" w:rsidRDefault="00261C5F">
      <w:pPr>
        <w:pStyle w:val="CommentText"/>
      </w:pPr>
      <w:r>
        <w:rPr>
          <w:rStyle w:val="CommentReference"/>
        </w:rPr>
        <w:annotationRef/>
      </w:r>
      <w:r>
        <w:t>“How” do you engage your API Consumer?</w:t>
      </w:r>
    </w:p>
  </w:comment>
  <w:comment w:id="25" w:author="Jordan Braunstein" w:date="2018-06-18T14:36:00Z" w:initials="JB">
    <w:p w14:paraId="272796BF" w14:textId="013D5CFF" w:rsidR="00261C5F" w:rsidRDefault="00261C5F">
      <w:pPr>
        <w:pStyle w:val="CommentText"/>
      </w:pPr>
      <w:r>
        <w:rPr>
          <w:rStyle w:val="CommentReference"/>
        </w:rPr>
        <w:annotationRef/>
      </w:r>
      <w:r>
        <w:t>Publish and Operate were not mentioned in 2.1.  Should your text mention to ignore these?</w:t>
      </w:r>
    </w:p>
  </w:comment>
  <w:comment w:id="26" w:author="Jordan Braunstein" w:date="2018-06-18T14:41:00Z" w:initials="JB">
    <w:p w14:paraId="7EE4ED3B" w14:textId="6137B07C" w:rsidR="005D75CE" w:rsidRDefault="005D75CE">
      <w:pPr>
        <w:pStyle w:val="CommentText"/>
      </w:pPr>
      <w:r>
        <w:rPr>
          <w:rStyle w:val="CommentReference"/>
        </w:rPr>
        <w:annotationRef/>
      </w:r>
      <w:r>
        <w:t>Probably worth explaining that mock is not deployed in Production, right?</w:t>
      </w:r>
    </w:p>
  </w:comment>
  <w:comment w:id="27" w:author="Jordan Braunstein" w:date="2018-06-18T14:43:00Z" w:initials="JB">
    <w:p w14:paraId="215F98D0" w14:textId="0442A807" w:rsidR="005D75CE" w:rsidRDefault="005D75CE">
      <w:pPr>
        <w:pStyle w:val="CommentText"/>
      </w:pPr>
      <w:r>
        <w:rPr>
          <w:rStyle w:val="CommentReference"/>
        </w:rPr>
        <w:annotationRef/>
      </w:r>
      <w:r>
        <w:t>Is there a Peer Review Checklist?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9BC07" w15:done="1"/>
  <w15:commentEx w15:paraId="3798B2B8" w15:done="1"/>
  <w15:commentEx w15:paraId="393670E6" w15:done="1"/>
  <w15:commentEx w15:paraId="1F5C68ED" w15:done="1"/>
  <w15:commentEx w15:paraId="63349714" w15:done="1"/>
  <w15:commentEx w15:paraId="60031EBF" w15:done="1"/>
  <w15:commentEx w15:paraId="429E096B" w15:done="1"/>
  <w15:commentEx w15:paraId="3CBE7ACA" w15:done="1"/>
  <w15:commentEx w15:paraId="7617198D" w15:done="1"/>
  <w15:commentEx w15:paraId="1FA530A3" w15:done="1"/>
  <w15:commentEx w15:paraId="374ACF90" w15:done="1"/>
  <w15:commentEx w15:paraId="591DD48F" w15:done="1"/>
  <w15:commentEx w15:paraId="272796BF" w15:done="1"/>
  <w15:commentEx w15:paraId="7EE4ED3B" w15:done="1"/>
  <w15:commentEx w15:paraId="215F98D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9BC07" w16cid:durableId="1ECBBCEF"/>
  <w16cid:commentId w16cid:paraId="3798B2B8" w16cid:durableId="1ECBBC1F"/>
  <w16cid:commentId w16cid:paraId="393670E6" w16cid:durableId="1ED23DF3"/>
  <w16cid:commentId w16cid:paraId="1F5C68ED" w16cid:durableId="1ED23E0E"/>
  <w16cid:commentId w16cid:paraId="63349714" w16cid:durableId="1ED23E64"/>
  <w16cid:commentId w16cid:paraId="60031EBF" w16cid:durableId="1ED23F82"/>
  <w16cid:commentId w16cid:paraId="429E096B" w16cid:durableId="1ED2400F"/>
  <w16cid:commentId w16cid:paraId="3CBE7ACA" w16cid:durableId="1ED23FC2"/>
  <w16cid:commentId w16cid:paraId="7617198D" w16cid:durableId="1ED240E1"/>
  <w16cid:commentId w16cid:paraId="1FA530A3" w16cid:durableId="1ED24126"/>
  <w16cid:commentId w16cid:paraId="374ACF90" w16cid:durableId="1ED241D3"/>
  <w16cid:commentId w16cid:paraId="591DD48F" w16cid:durableId="1ED2414A"/>
  <w16cid:commentId w16cid:paraId="272796BF" w16cid:durableId="1ED2420B"/>
  <w16cid:commentId w16cid:paraId="7EE4ED3B" w16cid:durableId="1ED24333"/>
  <w16cid:commentId w16cid:paraId="215F98D0" w16cid:durableId="1ED24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C9719" w14:textId="77777777" w:rsidR="009329A6" w:rsidRDefault="009329A6" w:rsidP="00CB61B5">
      <w:pPr>
        <w:spacing w:after="0" w:line="240" w:lineRule="auto"/>
      </w:pPr>
      <w:r>
        <w:separator/>
      </w:r>
    </w:p>
  </w:endnote>
  <w:endnote w:type="continuationSeparator" w:id="0">
    <w:p w14:paraId="2897A49E" w14:textId="77777777" w:rsidR="009329A6" w:rsidRDefault="009329A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0D2EA" w14:textId="77777777" w:rsidR="009329A6" w:rsidRDefault="009329A6" w:rsidP="00CB61B5">
      <w:pPr>
        <w:spacing w:after="0" w:line="240" w:lineRule="auto"/>
      </w:pPr>
      <w:r>
        <w:separator/>
      </w:r>
    </w:p>
  </w:footnote>
  <w:footnote w:type="continuationSeparator" w:id="0">
    <w:p w14:paraId="1DD1C659" w14:textId="77777777" w:rsidR="009329A6" w:rsidRDefault="009329A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7"/>
  </w:num>
  <w:num w:numId="5">
    <w:abstractNumId w:val="4"/>
  </w:num>
  <w:num w:numId="6">
    <w:abstractNumId w:val="14"/>
  </w:num>
  <w:num w:numId="7">
    <w:abstractNumId w:val="21"/>
  </w:num>
  <w:num w:numId="8">
    <w:abstractNumId w:val="23"/>
  </w:num>
  <w:num w:numId="9">
    <w:abstractNumId w:val="9"/>
  </w:num>
  <w:num w:numId="10">
    <w:abstractNumId w:val="16"/>
  </w:num>
  <w:num w:numId="11">
    <w:abstractNumId w:val="22"/>
  </w:num>
  <w:num w:numId="12">
    <w:abstractNumId w:val="6"/>
  </w:num>
  <w:num w:numId="13">
    <w:abstractNumId w:val="1"/>
  </w:num>
  <w:num w:numId="14">
    <w:abstractNumId w:val="18"/>
  </w:num>
  <w:num w:numId="15">
    <w:abstractNumId w:val="11"/>
  </w:num>
  <w:num w:numId="16">
    <w:abstractNumId w:val="5"/>
  </w:num>
  <w:num w:numId="17">
    <w:abstractNumId w:val="8"/>
  </w:num>
  <w:num w:numId="18">
    <w:abstractNumId w:val="3"/>
  </w:num>
  <w:num w:numId="19">
    <w:abstractNumId w:val="2"/>
  </w:num>
  <w:num w:numId="20">
    <w:abstractNumId w:val="19"/>
  </w:num>
  <w:num w:numId="21">
    <w:abstractNumId w:val="20"/>
  </w:num>
  <w:num w:numId="22">
    <w:abstractNumId w:val="0"/>
  </w:num>
  <w:num w:numId="23">
    <w:abstractNumId w:val="7"/>
  </w:num>
  <w:num w:numId="24">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E5A"/>
    <w:rsid w:val="00067AC1"/>
    <w:rsid w:val="00074CFA"/>
    <w:rsid w:val="00080CBA"/>
    <w:rsid w:val="00081C9A"/>
    <w:rsid w:val="00081F23"/>
    <w:rsid w:val="0008594D"/>
    <w:rsid w:val="0008646A"/>
    <w:rsid w:val="0009026E"/>
    <w:rsid w:val="000961DC"/>
    <w:rsid w:val="000A0A4F"/>
    <w:rsid w:val="000B2103"/>
    <w:rsid w:val="000B2272"/>
    <w:rsid w:val="000B3A64"/>
    <w:rsid w:val="000B5613"/>
    <w:rsid w:val="000C4F1E"/>
    <w:rsid w:val="000C79A5"/>
    <w:rsid w:val="000D3CFB"/>
    <w:rsid w:val="000D4A9A"/>
    <w:rsid w:val="000E0527"/>
    <w:rsid w:val="000E476A"/>
    <w:rsid w:val="000F1A1A"/>
    <w:rsid w:val="00105EC1"/>
    <w:rsid w:val="00106DE4"/>
    <w:rsid w:val="0010710E"/>
    <w:rsid w:val="00127369"/>
    <w:rsid w:val="00131BA9"/>
    <w:rsid w:val="00135791"/>
    <w:rsid w:val="00135B6A"/>
    <w:rsid w:val="001425D3"/>
    <w:rsid w:val="001602A7"/>
    <w:rsid w:val="001632EA"/>
    <w:rsid w:val="00163DD6"/>
    <w:rsid w:val="0016672B"/>
    <w:rsid w:val="00167275"/>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4F24"/>
    <w:rsid w:val="00455B28"/>
    <w:rsid w:val="0046632C"/>
    <w:rsid w:val="0046634D"/>
    <w:rsid w:val="004708FF"/>
    <w:rsid w:val="00477F1C"/>
    <w:rsid w:val="00481C31"/>
    <w:rsid w:val="00487E7D"/>
    <w:rsid w:val="00490AB5"/>
    <w:rsid w:val="00492A28"/>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6AAE"/>
    <w:rsid w:val="00565172"/>
    <w:rsid w:val="00570ED7"/>
    <w:rsid w:val="00574BFA"/>
    <w:rsid w:val="00583444"/>
    <w:rsid w:val="005853F9"/>
    <w:rsid w:val="005910F1"/>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560A"/>
    <w:rsid w:val="00650163"/>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8033F7"/>
    <w:rsid w:val="00805857"/>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A19FD"/>
    <w:rsid w:val="00CB15BD"/>
    <w:rsid w:val="00CB4631"/>
    <w:rsid w:val="00CB61B5"/>
    <w:rsid w:val="00CC14AC"/>
    <w:rsid w:val="00CC32D6"/>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32D79"/>
    <w:rsid w:val="00E411FF"/>
    <w:rsid w:val="00E4283F"/>
    <w:rsid w:val="00E45F3D"/>
    <w:rsid w:val="00E45F63"/>
    <w:rsid w:val="00E47121"/>
    <w:rsid w:val="00E616A7"/>
    <w:rsid w:val="00E674F5"/>
    <w:rsid w:val="00E718A6"/>
    <w:rsid w:val="00E721D4"/>
    <w:rsid w:val="00E80B17"/>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https://image.slidesharecdn.com/designfirstapiswithramlandsoapuislides-140328120119-phpapp01/95/design-first-apis-with-raml-and-soapui-9-638.jpg?cb=139600947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12216-6508-4310-8E67-7A7B13777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5</cp:revision>
  <dcterms:created xsi:type="dcterms:W3CDTF">2018-06-18T18:49:00Z</dcterms:created>
  <dcterms:modified xsi:type="dcterms:W3CDTF">2018-07-27T04:49:00Z</dcterms:modified>
</cp:coreProperties>
</file>