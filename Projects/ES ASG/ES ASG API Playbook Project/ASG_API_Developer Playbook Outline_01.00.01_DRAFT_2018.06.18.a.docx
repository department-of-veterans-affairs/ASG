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A504F" w14:textId="77777777" w:rsidR="00CB61B5" w:rsidRDefault="00700DA7" w:rsidP="00CB61B5">
      <w:r>
        <w:rPr>
          <w:noProof/>
        </w:rPr>
        <mc:AlternateContent>
          <mc:Choice Requires="wps">
            <w:drawing>
              <wp:anchor distT="0" distB="0" distL="114300" distR="114300" simplePos="0" relativeHeight="251660288" behindDoc="0" locked="0" layoutInCell="1" allowOverlap="1" wp14:anchorId="214BEA1B" wp14:editId="12E001BA">
                <wp:simplePos x="0" y="0"/>
                <wp:positionH relativeFrom="column">
                  <wp:posOffset>327660</wp:posOffset>
                </wp:positionH>
                <wp:positionV relativeFrom="paragraph">
                  <wp:posOffset>-428625</wp:posOffset>
                </wp:positionV>
                <wp:extent cx="5829300" cy="817943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179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A35C25" w14:textId="3CEAE9B9" w:rsidR="0046632C" w:rsidRDefault="0046632C" w:rsidP="00CB61B5">
                            <w:pPr>
                              <w:pStyle w:val="PGETitlePage"/>
                              <w:tabs>
                                <w:tab w:val="left" w:pos="8970"/>
                              </w:tabs>
                              <w:rPr>
                                <w:rFonts w:ascii="Arial Black" w:hAnsi="Arial Black" w:cs="Arial"/>
                                <w:b w:val="0"/>
                                <w:bCs/>
                                <w:caps/>
                                <w:sz w:val="32"/>
                                <w:szCs w:val="40"/>
                              </w:rPr>
                            </w:pPr>
                            <w:r>
                              <w:rPr>
                                <w:rFonts w:ascii="Arial Black" w:hAnsi="Arial Black" w:cs="Arial"/>
                                <w:b w:val="0"/>
                                <w:bCs/>
                                <w:caps/>
                                <w:sz w:val="32"/>
                                <w:szCs w:val="40"/>
                              </w:rPr>
                              <w:t>department of veteran’s affairs</w:t>
                            </w:r>
                          </w:p>
                          <w:p w14:paraId="1B1529F6" w14:textId="77DC6A44" w:rsidR="0046632C" w:rsidRDefault="0046632C" w:rsidP="00CB61B5">
                            <w:pPr>
                              <w:pStyle w:val="PGETitlePage"/>
                              <w:tabs>
                                <w:tab w:val="left" w:pos="8970"/>
                              </w:tabs>
                              <w:rPr>
                                <w:rFonts w:ascii="Arial Black" w:hAnsi="Arial Black" w:cs="Arial"/>
                                <w:b w:val="0"/>
                                <w:bCs/>
                                <w:caps/>
                                <w:sz w:val="32"/>
                                <w:szCs w:val="40"/>
                              </w:rPr>
                            </w:pPr>
                            <w:r>
                              <w:rPr>
                                <w:rFonts w:ascii="Arial Black" w:hAnsi="Arial Black" w:cs="Arial"/>
                                <w:b w:val="0"/>
                                <w:bCs/>
                                <w:caps/>
                                <w:sz w:val="32"/>
                                <w:szCs w:val="40"/>
                              </w:rPr>
                              <w:t>api developer playbook</w:t>
                            </w:r>
                          </w:p>
                          <w:p w14:paraId="7D12AB70" w14:textId="77777777" w:rsidR="0046632C" w:rsidRDefault="0046632C" w:rsidP="00CB61B5">
                            <w:pPr>
                              <w:pStyle w:val="PGETitlePage"/>
                              <w:tabs>
                                <w:tab w:val="left" w:pos="8970"/>
                              </w:tabs>
                              <w:rPr>
                                <w:rFonts w:ascii="Arial Black" w:hAnsi="Arial Black" w:cs="Arial"/>
                                <w:b w:val="0"/>
                                <w:bCs/>
                                <w:caps/>
                                <w:sz w:val="32"/>
                                <w:szCs w:val="40"/>
                              </w:rPr>
                            </w:pPr>
                          </w:p>
                          <w:p w14:paraId="5047EA23" w14:textId="2FE0CDBB" w:rsidR="0046632C" w:rsidRPr="00AB3C74" w:rsidRDefault="0046632C" w:rsidP="00CB61B5">
                            <w:pPr>
                              <w:pStyle w:val="PGETitlePage"/>
                              <w:tabs>
                                <w:tab w:val="left" w:pos="8970"/>
                              </w:tabs>
                              <w:rPr>
                                <w:rFonts w:ascii="Arial Black" w:hAnsi="Arial Black" w:cs="Arial"/>
                                <w:b w:val="0"/>
                                <w:bCs/>
                                <w:caps/>
                                <w:sz w:val="32"/>
                                <w:szCs w:val="40"/>
                              </w:rPr>
                            </w:pPr>
                            <w:r>
                              <w:rPr>
                                <w:rFonts w:ascii="Arial Black" w:hAnsi="Arial Black" w:cs="Arial"/>
                                <w:b w:val="0"/>
                                <w:bCs/>
                                <w:caps/>
                                <w:noProof/>
                                <w:sz w:val="32"/>
                                <w:szCs w:val="40"/>
                              </w:rPr>
                              <w:drawing>
                                <wp:inline distT="0" distB="0" distL="0" distR="0" wp14:anchorId="5E4146DD" wp14:editId="19C1C702">
                                  <wp:extent cx="1581150" cy="1524000"/>
                                  <wp:effectExtent l="0" t="0" r="0" b="0"/>
                                  <wp:docPr id="4" name="Picture 4"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8">
                                            <a:extLst>
                                              <a:ext uri="{28A0092B-C50C-407E-A947-70E740481C1C}">
                                                <a14:useLocalDpi xmlns:a14="http://schemas.microsoft.com/office/drawing/2010/main" val="0"/>
                                              </a:ext>
                                            </a:extLst>
                                          </a:blip>
                                          <a:stretch>
                                            <a:fillRect/>
                                          </a:stretch>
                                        </pic:blipFill>
                                        <pic:spPr>
                                          <a:xfrm>
                                            <a:off x="0" y="0"/>
                                            <a:ext cx="1581150" cy="1524000"/>
                                          </a:xfrm>
                                          <a:prstGeom prst="rect">
                                            <a:avLst/>
                                          </a:prstGeom>
                                        </pic:spPr>
                                      </pic:pic>
                                    </a:graphicData>
                                  </a:graphic>
                                </wp:inline>
                              </w:drawing>
                            </w:r>
                          </w:p>
                          <w:p w14:paraId="71EE23B1" w14:textId="77777777" w:rsidR="0046632C" w:rsidRDefault="0046632C" w:rsidP="00CB61B5">
                            <w:pPr>
                              <w:pStyle w:val="PGETitlePage"/>
                              <w:tabs>
                                <w:tab w:val="left" w:pos="8970"/>
                              </w:tabs>
                            </w:pPr>
                          </w:p>
                          <w:p w14:paraId="57DC3B7B" w14:textId="77777777" w:rsidR="0046632C" w:rsidRPr="00D723EA" w:rsidRDefault="0046632C" w:rsidP="00CB61B5">
                            <w:pPr>
                              <w:jc w:val="right"/>
                              <w:rPr>
                                <w:rFonts w:ascii="Arial Black" w:hAnsi="Arial Black" w:cs="Arial"/>
                                <w:b/>
                                <w:bCs/>
                                <w:caps/>
                                <w:sz w:val="32"/>
                                <w:szCs w:val="40"/>
                              </w:rPr>
                            </w:pPr>
                          </w:p>
                          <w:p w14:paraId="36E2B307" w14:textId="77777777" w:rsidR="0046632C" w:rsidRDefault="0046632C" w:rsidP="00CB61B5">
                            <w:pPr>
                              <w:jc w:val="right"/>
                              <w:rPr>
                                <w:rFonts w:cs="Arial"/>
                                <w:caps/>
                                <w:sz w:val="28"/>
                              </w:rPr>
                            </w:pPr>
                          </w:p>
                          <w:p w14:paraId="31FAE91D" w14:textId="77777777" w:rsidR="0046632C" w:rsidRDefault="0046632C" w:rsidP="00CB61B5">
                            <w:pPr>
                              <w:jc w:val="right"/>
                              <w:rPr>
                                <w:rFonts w:cs="Arial"/>
                                <w:sz w:val="28"/>
                              </w:rPr>
                            </w:pPr>
                          </w:p>
                          <w:p w14:paraId="795C84C8" w14:textId="77777777" w:rsidR="0046632C" w:rsidRDefault="0046632C" w:rsidP="00CB61B5">
                            <w:pPr>
                              <w:jc w:val="right"/>
                              <w:rPr>
                                <w:rFonts w:cs="Arial"/>
                                <w:b/>
                                <w:szCs w:val="24"/>
                              </w:rPr>
                            </w:pPr>
                            <w:r>
                              <w:rPr>
                                <w:rFonts w:cs="Arial"/>
                                <w:b/>
                                <w:szCs w:val="24"/>
                              </w:rPr>
                              <w:t>API Developer Playbook Blueprint Documentation</w:t>
                            </w:r>
                          </w:p>
                          <w:p w14:paraId="1E73BB2E" w14:textId="2137EBC4" w:rsidR="0046632C" w:rsidRPr="00610B93" w:rsidRDefault="0046632C" w:rsidP="00CB61B5">
                            <w:pPr>
                              <w:jc w:val="right"/>
                              <w:rPr>
                                <w:rFonts w:cs="Arial"/>
                                <w:b/>
                                <w:szCs w:val="24"/>
                              </w:rPr>
                            </w:pPr>
                            <w:r>
                              <w:rPr>
                                <w:rFonts w:cs="Arial"/>
                                <w:b/>
                                <w:szCs w:val="24"/>
                              </w:rPr>
                              <w:t>Maps to Framework Set #1</w:t>
                            </w:r>
                          </w:p>
                          <w:p w14:paraId="7722ACAC" w14:textId="0F207795" w:rsidR="0046632C" w:rsidRPr="00E20BF6" w:rsidRDefault="0046632C" w:rsidP="00CB61B5">
                            <w:pPr>
                              <w:jc w:val="right"/>
                              <w:rPr>
                                <w:rFonts w:cs="Arial"/>
                                <w:b/>
                                <w:szCs w:val="24"/>
                              </w:rPr>
                            </w:pPr>
                            <w:r>
                              <w:rPr>
                                <w:rFonts w:cs="Arial"/>
                                <w:b/>
                                <w:szCs w:val="24"/>
                              </w:rPr>
                              <w:t>Version 0.2</w:t>
                            </w:r>
                          </w:p>
                          <w:p w14:paraId="0847435D" w14:textId="23EAFF0D" w:rsidR="0046632C" w:rsidRPr="00E20BF6" w:rsidRDefault="0046632C" w:rsidP="00CB61B5">
                            <w:pPr>
                              <w:jc w:val="right"/>
                              <w:rPr>
                                <w:rFonts w:cs="Arial"/>
                                <w:b/>
                              </w:rPr>
                            </w:pPr>
                            <w:r>
                              <w:rPr>
                                <w:rFonts w:cs="Arial"/>
                                <w:b/>
                                <w:szCs w:val="24"/>
                              </w:rPr>
                              <w:t>June 12, 2018</w:t>
                            </w:r>
                          </w:p>
                          <w:p w14:paraId="30F00A72" w14:textId="77777777" w:rsidR="0046632C" w:rsidRPr="00E20BF6" w:rsidRDefault="0046632C" w:rsidP="00CB61B5">
                            <w:pPr>
                              <w:jc w:val="right"/>
                              <w:rPr>
                                <w:rFonts w:cs="Arial"/>
                                <w:b/>
                              </w:rPr>
                            </w:pPr>
                          </w:p>
                          <w:p w14:paraId="03CD9215" w14:textId="77777777" w:rsidR="0046632C" w:rsidRPr="00E20BF6" w:rsidRDefault="0046632C" w:rsidP="00CB61B5">
                            <w:pPr>
                              <w:jc w:val="right"/>
                              <w:rPr>
                                <w:rFonts w:cs="Arial"/>
                                <w:b/>
                                <w:bCs/>
                              </w:rPr>
                            </w:pPr>
                            <w:r w:rsidRPr="00E20BF6">
                              <w:rPr>
                                <w:rFonts w:cs="Arial"/>
                                <w:b/>
                                <w:bCs/>
                              </w:rPr>
                              <w:t>Prepared by:</w:t>
                            </w:r>
                          </w:p>
                          <w:p w14:paraId="326DA7B1" w14:textId="103A3BFA" w:rsidR="0046632C" w:rsidRDefault="0046632C" w:rsidP="00CB61B5">
                            <w:pPr>
                              <w:jc w:val="right"/>
                              <w:rPr>
                                <w:rFonts w:cs="Arial"/>
                                <w:b/>
                                <w:bCs/>
                                <w:szCs w:val="24"/>
                              </w:rPr>
                            </w:pPr>
                            <w:r>
                              <w:rPr>
                                <w:rFonts w:cs="Arial"/>
                                <w:b/>
                                <w:bCs/>
                                <w:szCs w:val="24"/>
                              </w:rPr>
                              <w:t>Jordan Braunstein</w:t>
                            </w:r>
                          </w:p>
                          <w:p w14:paraId="0069DADE" w14:textId="7C9670AD" w:rsidR="0046632C" w:rsidRDefault="0046632C" w:rsidP="00CB61B5">
                            <w:pPr>
                              <w:jc w:val="right"/>
                              <w:rPr>
                                <w:rFonts w:cs="Arial"/>
                                <w:b/>
                                <w:bCs/>
                                <w:szCs w:val="24"/>
                              </w:rPr>
                            </w:pPr>
                            <w:r>
                              <w:rPr>
                                <w:rFonts w:cs="Arial"/>
                                <w:b/>
                                <w:bCs/>
                                <w:szCs w:val="24"/>
                              </w:rPr>
                              <w:t>Max Girin</w:t>
                            </w:r>
                          </w:p>
                          <w:p w14:paraId="77FE22B4" w14:textId="77777777" w:rsidR="0046632C" w:rsidRDefault="0046632C" w:rsidP="00CB61B5">
                            <w:pPr>
                              <w:jc w:val="right"/>
                              <w:rPr>
                                <w:rFonts w:cs="Arial"/>
                                <w:b/>
                                <w:bCs/>
                                <w:szCs w:val="24"/>
                              </w:rPr>
                            </w:pPr>
                          </w:p>
                          <w:p w14:paraId="6B864C19" w14:textId="281596D7" w:rsidR="0046632C" w:rsidRDefault="0046632C" w:rsidP="00CB61B5">
                            <w:pPr>
                              <w:jc w:val="right"/>
                              <w:rPr>
                                <w:rFonts w:cs="Arial"/>
                                <w:b/>
                                <w:bCs/>
                                <w:szCs w:val="24"/>
                              </w:rPr>
                            </w:pPr>
                            <w:r>
                              <w:rPr>
                                <w:rFonts w:cs="Arial"/>
                                <w:b/>
                                <w:bCs/>
                                <w:noProof/>
                                <w:szCs w:val="24"/>
                              </w:rPr>
                              <w:drawing>
                                <wp:inline distT="0" distB="0" distL="0" distR="0" wp14:anchorId="5F488933" wp14:editId="6F3359ED">
                                  <wp:extent cx="1522479" cy="434341"/>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9">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p>
                          <w:p w14:paraId="1A225B49" w14:textId="77777777" w:rsidR="0046632C" w:rsidRDefault="0046632C" w:rsidP="00CB61B5">
                            <w:pPr>
                              <w:jc w:val="right"/>
                              <w:rPr>
                                <w:rFonts w:cs="Arial"/>
                                <w:b/>
                                <w:bCs/>
                                <w:szCs w:val="24"/>
                              </w:rPr>
                            </w:pPr>
                          </w:p>
                          <w:p w14:paraId="3314D144" w14:textId="77777777" w:rsidR="0046632C" w:rsidRDefault="0046632C" w:rsidP="00CB61B5">
                            <w:pPr>
                              <w:jc w:val="right"/>
                              <w:rPr>
                                <w:rFonts w:cs="Arial"/>
                                <w:b/>
                                <w:bCs/>
                                <w:szCs w:val="24"/>
                              </w:rPr>
                            </w:pPr>
                          </w:p>
                          <w:p w14:paraId="40ACFE10" w14:textId="77777777" w:rsidR="0046632C" w:rsidRDefault="0046632C" w:rsidP="00CB61B5">
                            <w:pPr>
                              <w:jc w:val="right"/>
                              <w:rPr>
                                <w:rFonts w:cs="Arial"/>
                                <w:b/>
                                <w:bCs/>
                                <w:szCs w:val="24"/>
                              </w:rPr>
                            </w:pPr>
                          </w:p>
                          <w:p w14:paraId="479B75EB" w14:textId="77777777" w:rsidR="0046632C" w:rsidRDefault="0046632C" w:rsidP="00CB61B5">
                            <w:pPr>
                              <w:jc w:val="right"/>
                              <w:rPr>
                                <w:rFonts w:cs="Arial"/>
                                <w:b/>
                                <w:bCs/>
                                <w:szCs w:val="24"/>
                              </w:rPr>
                            </w:pPr>
                          </w:p>
                          <w:p w14:paraId="32078480" w14:textId="77777777" w:rsidR="0046632C" w:rsidRDefault="0046632C" w:rsidP="00CB61B5">
                            <w:pPr>
                              <w:jc w:val="right"/>
                              <w:rPr>
                                <w:rFonts w:cs="Arial"/>
                                <w:b/>
                                <w:bCs/>
                                <w:szCs w:val="24"/>
                              </w:rPr>
                            </w:pPr>
                          </w:p>
                          <w:p w14:paraId="6572EAF4" w14:textId="77777777" w:rsidR="0046632C" w:rsidRDefault="0046632C" w:rsidP="00CB61B5">
                            <w:pPr>
                              <w:jc w:val="right"/>
                              <w:rPr>
                                <w:rFonts w:cs="Arial"/>
                                <w:b/>
                                <w:bCs/>
                                <w:szCs w:val="24"/>
                              </w:rPr>
                            </w:pPr>
                          </w:p>
                          <w:p w14:paraId="04AC8549" w14:textId="77777777" w:rsidR="0046632C" w:rsidRDefault="0046632C" w:rsidP="00CB61B5">
                            <w:pPr>
                              <w:jc w:val="right"/>
                              <w:rPr>
                                <w:rFonts w:cs="Arial"/>
                                <w:b/>
                                <w:bCs/>
                                <w:szCs w:val="24"/>
                              </w:rPr>
                            </w:pPr>
                          </w:p>
                          <w:p w14:paraId="6981F18C" w14:textId="77777777" w:rsidR="0046632C" w:rsidRDefault="0046632C" w:rsidP="00CB61B5">
                            <w:pPr>
                              <w:jc w:val="right"/>
                              <w:rPr>
                                <w:rFonts w:cs="Arial"/>
                                <w:b/>
                                <w:bCs/>
                                <w:szCs w:val="24"/>
                              </w:rPr>
                            </w:pPr>
                          </w:p>
                          <w:p w14:paraId="391C7242" w14:textId="77777777" w:rsidR="0046632C" w:rsidRDefault="0046632C" w:rsidP="00CB61B5">
                            <w:pPr>
                              <w:jc w:val="right"/>
                              <w:rPr>
                                <w:rFonts w:cs="Arial"/>
                                <w:b/>
                                <w:bCs/>
                                <w:szCs w:val="24"/>
                              </w:rPr>
                            </w:pPr>
                          </w:p>
                          <w:p w14:paraId="1358251F" w14:textId="77777777" w:rsidR="0046632C" w:rsidRDefault="0046632C" w:rsidP="00CB61B5">
                            <w:pPr>
                              <w:jc w:val="right"/>
                              <w:rPr>
                                <w:rFonts w:cs="Arial"/>
                                <w:b/>
                                <w:bCs/>
                                <w:szCs w:val="24"/>
                              </w:rPr>
                            </w:pPr>
                          </w:p>
                          <w:p w14:paraId="3794D341" w14:textId="77777777" w:rsidR="0046632C" w:rsidRDefault="0046632C" w:rsidP="00CB61B5">
                            <w:pPr>
                              <w:jc w:val="right"/>
                              <w:rPr>
                                <w:rFonts w:cs="Arial"/>
                                <w:b/>
                                <w:bCs/>
                                <w:szCs w:val="24"/>
                              </w:rPr>
                            </w:pPr>
                          </w:p>
                          <w:p w14:paraId="637938E8" w14:textId="77777777" w:rsidR="0046632C" w:rsidRDefault="0046632C" w:rsidP="00CB61B5">
                            <w:pPr>
                              <w:jc w:val="right"/>
                              <w:rPr>
                                <w:rFonts w:cs="Arial"/>
                                <w:b/>
                                <w:bCs/>
                                <w:szCs w:val="24"/>
                              </w:rPr>
                            </w:pPr>
                            <w:r>
                              <w:rPr>
                                <w:rFonts w:cs="Arial"/>
                                <w:b/>
                                <w:bCs/>
                                <w:szCs w:val="24"/>
                              </w:rPr>
                              <w:t xml:space="preserve"> </w:t>
                            </w:r>
                          </w:p>
                          <w:p w14:paraId="3C890362" w14:textId="77777777" w:rsidR="0046632C" w:rsidRPr="00E20BF6" w:rsidRDefault="0046632C" w:rsidP="00CB61B5">
                            <w:pPr>
                              <w:jc w:val="right"/>
                              <w:rPr>
                                <w:rFonts w:cs="Arial"/>
                                <w:b/>
                                <w:bCs/>
                                <w:sz w:val="24"/>
                                <w:szCs w:val="24"/>
                              </w:rPr>
                            </w:pPr>
                          </w:p>
                          <w:p w14:paraId="6F539E0A" w14:textId="77777777" w:rsidR="0046632C" w:rsidRDefault="0046632C" w:rsidP="00CB61B5">
                            <w:pPr>
                              <w:rPr>
                                <w:rFonts w:cs="Arial"/>
                                <w:b/>
                                <w:bCs/>
                                <w:sz w:val="28"/>
                              </w:rPr>
                            </w:pPr>
                            <w:r w:rsidRPr="001F3B0B">
                              <w:rPr>
                                <w:rFonts w:cs="Arial"/>
                                <w:b/>
                                <w:bCs/>
                                <w:noProof/>
                                <w:sz w:val="28"/>
                              </w:rPr>
                              <w:drawing>
                                <wp:inline distT="0" distB="0" distL="0" distR="0" wp14:anchorId="49A368AA" wp14:editId="1CF33021">
                                  <wp:extent cx="2820865" cy="571500"/>
                                  <wp:effectExtent l="19050" t="0" r="0" b="0"/>
                                  <wp:docPr id="29" name="Picture 16"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stretch>
                                            <a:fillRect/>
                                          </a:stretch>
                                        </pic:blipFill>
                                        <pic:spPr>
                                          <a:xfrm>
                                            <a:off x="0" y="0"/>
                                            <a:ext cx="2820865" cy="571500"/>
                                          </a:xfrm>
                                          <a:prstGeom prst="rect">
                                            <a:avLst/>
                                          </a:prstGeom>
                                        </pic:spPr>
                                      </pic:pic>
                                    </a:graphicData>
                                  </a:graphic>
                                </wp:inline>
                              </w:drawing>
                            </w:r>
                          </w:p>
                          <w:p w14:paraId="75E2E4DC" w14:textId="77777777" w:rsidR="0046632C" w:rsidRDefault="0046632C" w:rsidP="00CB61B5">
                            <w:pPr>
                              <w:jc w:val="right"/>
                              <w:rPr>
                                <w:rFonts w:cs="Arial"/>
                                <w:b/>
                                <w:bCs/>
                                <w:sz w:val="28"/>
                              </w:rPr>
                            </w:pPr>
                          </w:p>
                          <w:p w14:paraId="1C72B63F" w14:textId="77777777" w:rsidR="0046632C" w:rsidRDefault="0046632C" w:rsidP="00CB61B5">
                            <w:pPr>
                              <w:jc w:val="right"/>
                              <w:rPr>
                                <w:rFonts w:cs="Arial"/>
                                <w:b/>
                                <w:bCs/>
                                <w:sz w:val="28"/>
                              </w:rPr>
                            </w:pPr>
                          </w:p>
                          <w:p w14:paraId="77C65F22" w14:textId="77777777" w:rsidR="0046632C" w:rsidRDefault="0046632C" w:rsidP="00CB61B5">
                            <w:pPr>
                              <w:jc w:val="right"/>
                              <w:rPr>
                                <w:rFonts w:cs="Arial"/>
                                <w:b/>
                                <w:bCs/>
                                <w:sz w:val="28"/>
                              </w:rPr>
                            </w:pPr>
                          </w:p>
                          <w:p w14:paraId="103C89CD" w14:textId="77777777" w:rsidR="0046632C" w:rsidRDefault="0046632C" w:rsidP="00CB61B5">
                            <w:pPr>
                              <w:jc w:val="right"/>
                              <w:rPr>
                                <w:rFonts w:cs="Arial"/>
                                <w:b/>
                                <w:bCs/>
                                <w:sz w:val="28"/>
                              </w:rPr>
                            </w:pPr>
                          </w:p>
                          <w:p w14:paraId="7D7F270E" w14:textId="77777777" w:rsidR="0046632C" w:rsidRDefault="0046632C" w:rsidP="00CB61B5">
                            <w:pPr>
                              <w:jc w:val="right"/>
                              <w:rPr>
                                <w:rFonts w:cs="Arial"/>
                                <w:b/>
                                <w:bCs/>
                                <w:sz w:val="28"/>
                              </w:rPr>
                            </w:pPr>
                          </w:p>
                          <w:p w14:paraId="120A3D06" w14:textId="77777777" w:rsidR="0046632C" w:rsidRDefault="0046632C" w:rsidP="00CB61B5">
                            <w:pPr>
                              <w:jc w:val="right"/>
                              <w:rPr>
                                <w:rFonts w:cs="Arial"/>
                                <w:b/>
                                <w:bCs/>
                                <w:sz w:val="28"/>
                              </w:rPr>
                            </w:pPr>
                          </w:p>
                          <w:p w14:paraId="2DD3C940" w14:textId="77777777" w:rsidR="0046632C" w:rsidRDefault="0046632C" w:rsidP="00CB61B5">
                            <w:pPr>
                              <w:tabs>
                                <w:tab w:val="left" w:pos="-9900"/>
                              </w:tabs>
                              <w:ind w:left="990"/>
                              <w:rPr>
                                <w:rFonts w:cs="Arial"/>
                                <w:b/>
                                <w:bCs/>
                                <w:color w:val="A4001D"/>
                                <w:sz w:val="24"/>
                              </w:rPr>
                            </w:pPr>
                          </w:p>
                          <w:p w14:paraId="30DC6D53" w14:textId="77777777" w:rsidR="0046632C" w:rsidRDefault="0046632C" w:rsidP="00CB61B5">
                            <w:pPr>
                              <w:tabs>
                                <w:tab w:val="left" w:pos="-9900"/>
                              </w:tabs>
                              <w:ind w:left="990"/>
                              <w:rPr>
                                <w:rFonts w:cs="Arial"/>
                                <w:b/>
                                <w:bCs/>
                                <w:color w:val="A4001D"/>
                                <w:sz w:val="24"/>
                              </w:rPr>
                            </w:pPr>
                          </w:p>
                          <w:p w14:paraId="135AD129" w14:textId="77777777" w:rsidR="0046632C" w:rsidRDefault="0046632C" w:rsidP="00CB61B5">
                            <w:pPr>
                              <w:jc w:val="right"/>
                              <w:rPr>
                                <w:rFonts w:cs="Arial"/>
                                <w:b/>
                                <w:bCs/>
                                <w:sz w:val="28"/>
                                <w:lang w:val="pt-BR"/>
                              </w:rPr>
                            </w:pPr>
                          </w:p>
                          <w:p w14:paraId="1E16DABA" w14:textId="77777777" w:rsidR="0046632C" w:rsidRDefault="0046632C" w:rsidP="00CB61B5">
                            <w:pPr>
                              <w:jc w:val="right"/>
                              <w:rPr>
                                <w:rFonts w:cs="Arial"/>
                                <w:b/>
                                <w:bCs/>
                                <w:sz w:val="28"/>
                                <w:lang w:val="pt-BR"/>
                              </w:rPr>
                            </w:pPr>
                          </w:p>
                          <w:p w14:paraId="6DD1DA53" w14:textId="77777777" w:rsidR="0046632C" w:rsidRDefault="0046632C" w:rsidP="00CB61B5">
                            <w:pPr>
                              <w:jc w:val="right"/>
                              <w:rPr>
                                <w:rFonts w:cs="Arial"/>
                                <w:b/>
                                <w:bCs/>
                                <w:sz w:val="28"/>
                              </w:rPr>
                            </w:pPr>
                          </w:p>
                          <w:p w14:paraId="26B18A4E" w14:textId="77777777" w:rsidR="0046632C" w:rsidRDefault="0046632C" w:rsidP="00CB61B5">
                            <w:pPr>
                              <w:jc w:val="right"/>
                              <w:rPr>
                                <w:rFonts w:cs="Arial"/>
                                <w:b/>
                                <w:bCs/>
                                <w:sz w:val="28"/>
                              </w:rPr>
                            </w:pPr>
                          </w:p>
                          <w:p w14:paraId="04139866" w14:textId="77777777" w:rsidR="0046632C" w:rsidRDefault="0046632C" w:rsidP="00CB61B5">
                            <w:pPr>
                              <w:jc w:val="right"/>
                              <w:rPr>
                                <w:rFonts w:cs="Arial"/>
                                <w:b/>
                                <w:bCs/>
                                <w:sz w:val="28"/>
                              </w:rPr>
                            </w:pPr>
                          </w:p>
                          <w:p w14:paraId="7ECA2E28" w14:textId="77777777" w:rsidR="0046632C" w:rsidRDefault="0046632C" w:rsidP="00CB61B5">
                            <w:pPr>
                              <w:jc w:val="right"/>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4BEA1B" id="_x0000_t202" coordsize="21600,21600" o:spt="202" path="m,l,21600r21600,l21600,xe">
                <v:stroke joinstyle="miter"/>
                <v:path gradientshapeok="t" o:connecttype="rect"/>
              </v:shapetype>
              <v:shape id="Text Box 8" o:spid="_x0000_s1026" type="#_x0000_t202" style="position:absolute;margin-left:25.8pt;margin-top:-33.75pt;width:459pt;height:64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SptAIAALo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" filled="f" stroked="f">
                <v:textbox>
                  <w:txbxContent>
                    <w:p w14:paraId="13A35C25" w14:textId="3CEAE9B9" w:rsidR="0046632C" w:rsidRDefault="0046632C" w:rsidP="00CB61B5">
                      <w:pPr>
                        <w:pStyle w:val="PGETitlePage"/>
                        <w:tabs>
                          <w:tab w:val="left" w:pos="8970"/>
                        </w:tabs>
                        <w:rPr>
                          <w:rFonts w:ascii="Arial Black" w:hAnsi="Arial Black" w:cs="Arial"/>
                          <w:b w:val="0"/>
                          <w:bCs/>
                          <w:caps/>
                          <w:sz w:val="32"/>
                          <w:szCs w:val="40"/>
                        </w:rPr>
                      </w:pPr>
                      <w:r>
                        <w:rPr>
                          <w:rFonts w:ascii="Arial Black" w:hAnsi="Arial Black" w:cs="Arial"/>
                          <w:b w:val="0"/>
                          <w:bCs/>
                          <w:caps/>
                          <w:sz w:val="32"/>
                          <w:szCs w:val="40"/>
                        </w:rPr>
                        <w:t>department of veteran’s affairs</w:t>
                      </w:r>
                    </w:p>
                    <w:p w14:paraId="1B1529F6" w14:textId="77DC6A44" w:rsidR="0046632C" w:rsidRDefault="0046632C" w:rsidP="00CB61B5">
                      <w:pPr>
                        <w:pStyle w:val="PGETitlePage"/>
                        <w:tabs>
                          <w:tab w:val="left" w:pos="8970"/>
                        </w:tabs>
                        <w:rPr>
                          <w:rFonts w:ascii="Arial Black" w:hAnsi="Arial Black" w:cs="Arial"/>
                          <w:b w:val="0"/>
                          <w:bCs/>
                          <w:caps/>
                          <w:sz w:val="32"/>
                          <w:szCs w:val="40"/>
                        </w:rPr>
                      </w:pPr>
                      <w:r>
                        <w:rPr>
                          <w:rFonts w:ascii="Arial Black" w:hAnsi="Arial Black" w:cs="Arial"/>
                          <w:b w:val="0"/>
                          <w:bCs/>
                          <w:caps/>
                          <w:sz w:val="32"/>
                          <w:szCs w:val="40"/>
                        </w:rPr>
                        <w:t>api developer playbook</w:t>
                      </w:r>
                    </w:p>
                    <w:p w14:paraId="7D12AB70" w14:textId="77777777" w:rsidR="0046632C" w:rsidRDefault="0046632C" w:rsidP="00CB61B5">
                      <w:pPr>
                        <w:pStyle w:val="PGETitlePage"/>
                        <w:tabs>
                          <w:tab w:val="left" w:pos="8970"/>
                        </w:tabs>
                        <w:rPr>
                          <w:rFonts w:ascii="Arial Black" w:hAnsi="Arial Black" w:cs="Arial"/>
                          <w:b w:val="0"/>
                          <w:bCs/>
                          <w:caps/>
                          <w:sz w:val="32"/>
                          <w:szCs w:val="40"/>
                        </w:rPr>
                      </w:pPr>
                    </w:p>
                    <w:p w14:paraId="5047EA23" w14:textId="2FE0CDBB" w:rsidR="0046632C" w:rsidRPr="00AB3C74" w:rsidRDefault="0046632C" w:rsidP="00CB61B5">
                      <w:pPr>
                        <w:pStyle w:val="PGETitlePage"/>
                        <w:tabs>
                          <w:tab w:val="left" w:pos="8970"/>
                        </w:tabs>
                        <w:rPr>
                          <w:rFonts w:ascii="Arial Black" w:hAnsi="Arial Black" w:cs="Arial"/>
                          <w:b w:val="0"/>
                          <w:bCs/>
                          <w:caps/>
                          <w:sz w:val="32"/>
                          <w:szCs w:val="40"/>
                        </w:rPr>
                      </w:pPr>
                      <w:r>
                        <w:rPr>
                          <w:rFonts w:ascii="Arial Black" w:hAnsi="Arial Black" w:cs="Arial"/>
                          <w:b w:val="0"/>
                          <w:bCs/>
                          <w:caps/>
                          <w:noProof/>
                          <w:sz w:val="32"/>
                          <w:szCs w:val="40"/>
                        </w:rPr>
                        <w:drawing>
                          <wp:inline distT="0" distB="0" distL="0" distR="0" wp14:anchorId="5E4146DD" wp14:editId="19C1C702">
                            <wp:extent cx="1581150" cy="1524000"/>
                            <wp:effectExtent l="0" t="0" r="0" b="0"/>
                            <wp:docPr id="4" name="Picture 4"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8">
                                      <a:extLst>
                                        <a:ext uri="{28A0092B-C50C-407E-A947-70E740481C1C}">
                                          <a14:useLocalDpi xmlns:a14="http://schemas.microsoft.com/office/drawing/2010/main" val="0"/>
                                        </a:ext>
                                      </a:extLst>
                                    </a:blip>
                                    <a:stretch>
                                      <a:fillRect/>
                                    </a:stretch>
                                  </pic:blipFill>
                                  <pic:spPr>
                                    <a:xfrm>
                                      <a:off x="0" y="0"/>
                                      <a:ext cx="1581150" cy="1524000"/>
                                    </a:xfrm>
                                    <a:prstGeom prst="rect">
                                      <a:avLst/>
                                    </a:prstGeom>
                                  </pic:spPr>
                                </pic:pic>
                              </a:graphicData>
                            </a:graphic>
                          </wp:inline>
                        </w:drawing>
                      </w:r>
                    </w:p>
                    <w:p w14:paraId="71EE23B1" w14:textId="77777777" w:rsidR="0046632C" w:rsidRDefault="0046632C" w:rsidP="00CB61B5">
                      <w:pPr>
                        <w:pStyle w:val="PGETitlePage"/>
                        <w:tabs>
                          <w:tab w:val="left" w:pos="8970"/>
                        </w:tabs>
                      </w:pPr>
                    </w:p>
                    <w:p w14:paraId="57DC3B7B" w14:textId="77777777" w:rsidR="0046632C" w:rsidRPr="00D723EA" w:rsidRDefault="0046632C" w:rsidP="00CB61B5">
                      <w:pPr>
                        <w:jc w:val="right"/>
                        <w:rPr>
                          <w:rFonts w:ascii="Arial Black" w:hAnsi="Arial Black" w:cs="Arial"/>
                          <w:b/>
                          <w:bCs/>
                          <w:caps/>
                          <w:sz w:val="32"/>
                          <w:szCs w:val="40"/>
                        </w:rPr>
                      </w:pPr>
                    </w:p>
                    <w:p w14:paraId="36E2B307" w14:textId="77777777" w:rsidR="0046632C" w:rsidRDefault="0046632C" w:rsidP="00CB61B5">
                      <w:pPr>
                        <w:jc w:val="right"/>
                        <w:rPr>
                          <w:rFonts w:cs="Arial"/>
                          <w:caps/>
                          <w:sz w:val="28"/>
                        </w:rPr>
                      </w:pPr>
                    </w:p>
                    <w:p w14:paraId="31FAE91D" w14:textId="77777777" w:rsidR="0046632C" w:rsidRDefault="0046632C" w:rsidP="00CB61B5">
                      <w:pPr>
                        <w:jc w:val="right"/>
                        <w:rPr>
                          <w:rFonts w:cs="Arial"/>
                          <w:sz w:val="28"/>
                        </w:rPr>
                      </w:pPr>
                    </w:p>
                    <w:p w14:paraId="795C84C8" w14:textId="77777777" w:rsidR="0046632C" w:rsidRDefault="0046632C" w:rsidP="00CB61B5">
                      <w:pPr>
                        <w:jc w:val="right"/>
                        <w:rPr>
                          <w:rFonts w:cs="Arial"/>
                          <w:b/>
                          <w:szCs w:val="24"/>
                        </w:rPr>
                      </w:pPr>
                      <w:r>
                        <w:rPr>
                          <w:rFonts w:cs="Arial"/>
                          <w:b/>
                          <w:szCs w:val="24"/>
                        </w:rPr>
                        <w:t>API Developer Playbook Blueprint Documentation</w:t>
                      </w:r>
                    </w:p>
                    <w:p w14:paraId="1E73BB2E" w14:textId="2137EBC4" w:rsidR="0046632C" w:rsidRPr="00610B93" w:rsidRDefault="0046632C" w:rsidP="00CB61B5">
                      <w:pPr>
                        <w:jc w:val="right"/>
                        <w:rPr>
                          <w:rFonts w:cs="Arial"/>
                          <w:b/>
                          <w:szCs w:val="24"/>
                        </w:rPr>
                      </w:pPr>
                      <w:r>
                        <w:rPr>
                          <w:rFonts w:cs="Arial"/>
                          <w:b/>
                          <w:szCs w:val="24"/>
                        </w:rPr>
                        <w:t>Maps to Framework Set #1</w:t>
                      </w:r>
                    </w:p>
                    <w:p w14:paraId="7722ACAC" w14:textId="0F207795" w:rsidR="0046632C" w:rsidRPr="00E20BF6" w:rsidRDefault="0046632C" w:rsidP="00CB61B5">
                      <w:pPr>
                        <w:jc w:val="right"/>
                        <w:rPr>
                          <w:rFonts w:cs="Arial"/>
                          <w:b/>
                          <w:szCs w:val="24"/>
                        </w:rPr>
                      </w:pPr>
                      <w:r>
                        <w:rPr>
                          <w:rFonts w:cs="Arial"/>
                          <w:b/>
                          <w:szCs w:val="24"/>
                        </w:rPr>
                        <w:t>Version 0.2</w:t>
                      </w:r>
                    </w:p>
                    <w:p w14:paraId="0847435D" w14:textId="23EAFF0D" w:rsidR="0046632C" w:rsidRPr="00E20BF6" w:rsidRDefault="0046632C" w:rsidP="00CB61B5">
                      <w:pPr>
                        <w:jc w:val="right"/>
                        <w:rPr>
                          <w:rFonts w:cs="Arial"/>
                          <w:b/>
                        </w:rPr>
                      </w:pPr>
                      <w:r>
                        <w:rPr>
                          <w:rFonts w:cs="Arial"/>
                          <w:b/>
                          <w:szCs w:val="24"/>
                        </w:rPr>
                        <w:t>June 12, 2018</w:t>
                      </w:r>
                    </w:p>
                    <w:p w14:paraId="30F00A72" w14:textId="77777777" w:rsidR="0046632C" w:rsidRPr="00E20BF6" w:rsidRDefault="0046632C" w:rsidP="00CB61B5">
                      <w:pPr>
                        <w:jc w:val="right"/>
                        <w:rPr>
                          <w:rFonts w:cs="Arial"/>
                          <w:b/>
                        </w:rPr>
                      </w:pPr>
                    </w:p>
                    <w:p w14:paraId="03CD9215" w14:textId="77777777" w:rsidR="0046632C" w:rsidRPr="00E20BF6" w:rsidRDefault="0046632C" w:rsidP="00CB61B5">
                      <w:pPr>
                        <w:jc w:val="right"/>
                        <w:rPr>
                          <w:rFonts w:cs="Arial"/>
                          <w:b/>
                          <w:bCs/>
                        </w:rPr>
                      </w:pPr>
                      <w:r w:rsidRPr="00E20BF6">
                        <w:rPr>
                          <w:rFonts w:cs="Arial"/>
                          <w:b/>
                          <w:bCs/>
                        </w:rPr>
                        <w:t>Prepared by:</w:t>
                      </w:r>
                    </w:p>
                    <w:p w14:paraId="326DA7B1" w14:textId="103A3BFA" w:rsidR="0046632C" w:rsidRDefault="0046632C" w:rsidP="00CB61B5">
                      <w:pPr>
                        <w:jc w:val="right"/>
                        <w:rPr>
                          <w:rFonts w:cs="Arial"/>
                          <w:b/>
                          <w:bCs/>
                          <w:szCs w:val="24"/>
                        </w:rPr>
                      </w:pPr>
                      <w:r>
                        <w:rPr>
                          <w:rFonts w:cs="Arial"/>
                          <w:b/>
                          <w:bCs/>
                          <w:szCs w:val="24"/>
                        </w:rPr>
                        <w:t>Jordan Braunstein</w:t>
                      </w:r>
                    </w:p>
                    <w:p w14:paraId="0069DADE" w14:textId="7C9670AD" w:rsidR="0046632C" w:rsidRDefault="0046632C" w:rsidP="00CB61B5">
                      <w:pPr>
                        <w:jc w:val="right"/>
                        <w:rPr>
                          <w:rFonts w:cs="Arial"/>
                          <w:b/>
                          <w:bCs/>
                          <w:szCs w:val="24"/>
                        </w:rPr>
                      </w:pPr>
                      <w:r>
                        <w:rPr>
                          <w:rFonts w:cs="Arial"/>
                          <w:b/>
                          <w:bCs/>
                          <w:szCs w:val="24"/>
                        </w:rPr>
                        <w:t>Max Girin</w:t>
                      </w:r>
                    </w:p>
                    <w:p w14:paraId="77FE22B4" w14:textId="77777777" w:rsidR="0046632C" w:rsidRDefault="0046632C" w:rsidP="00CB61B5">
                      <w:pPr>
                        <w:jc w:val="right"/>
                        <w:rPr>
                          <w:rFonts w:cs="Arial"/>
                          <w:b/>
                          <w:bCs/>
                          <w:szCs w:val="24"/>
                        </w:rPr>
                      </w:pPr>
                    </w:p>
                    <w:p w14:paraId="6B864C19" w14:textId="281596D7" w:rsidR="0046632C" w:rsidRDefault="0046632C" w:rsidP="00CB61B5">
                      <w:pPr>
                        <w:jc w:val="right"/>
                        <w:rPr>
                          <w:rFonts w:cs="Arial"/>
                          <w:b/>
                          <w:bCs/>
                          <w:szCs w:val="24"/>
                        </w:rPr>
                      </w:pPr>
                      <w:r>
                        <w:rPr>
                          <w:rFonts w:cs="Arial"/>
                          <w:b/>
                          <w:bCs/>
                          <w:noProof/>
                          <w:szCs w:val="24"/>
                        </w:rPr>
                        <w:drawing>
                          <wp:inline distT="0" distB="0" distL="0" distR="0" wp14:anchorId="5F488933" wp14:editId="6F3359ED">
                            <wp:extent cx="1522479" cy="434341"/>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9">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p>
                    <w:p w14:paraId="1A225B49" w14:textId="77777777" w:rsidR="0046632C" w:rsidRDefault="0046632C" w:rsidP="00CB61B5">
                      <w:pPr>
                        <w:jc w:val="right"/>
                        <w:rPr>
                          <w:rFonts w:cs="Arial"/>
                          <w:b/>
                          <w:bCs/>
                          <w:szCs w:val="24"/>
                        </w:rPr>
                      </w:pPr>
                    </w:p>
                    <w:p w14:paraId="3314D144" w14:textId="77777777" w:rsidR="0046632C" w:rsidRDefault="0046632C" w:rsidP="00CB61B5">
                      <w:pPr>
                        <w:jc w:val="right"/>
                        <w:rPr>
                          <w:rFonts w:cs="Arial"/>
                          <w:b/>
                          <w:bCs/>
                          <w:szCs w:val="24"/>
                        </w:rPr>
                      </w:pPr>
                    </w:p>
                    <w:p w14:paraId="40ACFE10" w14:textId="77777777" w:rsidR="0046632C" w:rsidRDefault="0046632C" w:rsidP="00CB61B5">
                      <w:pPr>
                        <w:jc w:val="right"/>
                        <w:rPr>
                          <w:rFonts w:cs="Arial"/>
                          <w:b/>
                          <w:bCs/>
                          <w:szCs w:val="24"/>
                        </w:rPr>
                      </w:pPr>
                    </w:p>
                    <w:p w14:paraId="479B75EB" w14:textId="77777777" w:rsidR="0046632C" w:rsidRDefault="0046632C" w:rsidP="00CB61B5">
                      <w:pPr>
                        <w:jc w:val="right"/>
                        <w:rPr>
                          <w:rFonts w:cs="Arial"/>
                          <w:b/>
                          <w:bCs/>
                          <w:szCs w:val="24"/>
                        </w:rPr>
                      </w:pPr>
                    </w:p>
                    <w:p w14:paraId="32078480" w14:textId="77777777" w:rsidR="0046632C" w:rsidRDefault="0046632C" w:rsidP="00CB61B5">
                      <w:pPr>
                        <w:jc w:val="right"/>
                        <w:rPr>
                          <w:rFonts w:cs="Arial"/>
                          <w:b/>
                          <w:bCs/>
                          <w:szCs w:val="24"/>
                        </w:rPr>
                      </w:pPr>
                    </w:p>
                    <w:p w14:paraId="6572EAF4" w14:textId="77777777" w:rsidR="0046632C" w:rsidRDefault="0046632C" w:rsidP="00CB61B5">
                      <w:pPr>
                        <w:jc w:val="right"/>
                        <w:rPr>
                          <w:rFonts w:cs="Arial"/>
                          <w:b/>
                          <w:bCs/>
                          <w:szCs w:val="24"/>
                        </w:rPr>
                      </w:pPr>
                    </w:p>
                    <w:p w14:paraId="04AC8549" w14:textId="77777777" w:rsidR="0046632C" w:rsidRDefault="0046632C" w:rsidP="00CB61B5">
                      <w:pPr>
                        <w:jc w:val="right"/>
                        <w:rPr>
                          <w:rFonts w:cs="Arial"/>
                          <w:b/>
                          <w:bCs/>
                          <w:szCs w:val="24"/>
                        </w:rPr>
                      </w:pPr>
                    </w:p>
                    <w:p w14:paraId="6981F18C" w14:textId="77777777" w:rsidR="0046632C" w:rsidRDefault="0046632C" w:rsidP="00CB61B5">
                      <w:pPr>
                        <w:jc w:val="right"/>
                        <w:rPr>
                          <w:rFonts w:cs="Arial"/>
                          <w:b/>
                          <w:bCs/>
                          <w:szCs w:val="24"/>
                        </w:rPr>
                      </w:pPr>
                    </w:p>
                    <w:p w14:paraId="391C7242" w14:textId="77777777" w:rsidR="0046632C" w:rsidRDefault="0046632C" w:rsidP="00CB61B5">
                      <w:pPr>
                        <w:jc w:val="right"/>
                        <w:rPr>
                          <w:rFonts w:cs="Arial"/>
                          <w:b/>
                          <w:bCs/>
                          <w:szCs w:val="24"/>
                        </w:rPr>
                      </w:pPr>
                    </w:p>
                    <w:p w14:paraId="1358251F" w14:textId="77777777" w:rsidR="0046632C" w:rsidRDefault="0046632C" w:rsidP="00CB61B5">
                      <w:pPr>
                        <w:jc w:val="right"/>
                        <w:rPr>
                          <w:rFonts w:cs="Arial"/>
                          <w:b/>
                          <w:bCs/>
                          <w:szCs w:val="24"/>
                        </w:rPr>
                      </w:pPr>
                    </w:p>
                    <w:p w14:paraId="3794D341" w14:textId="77777777" w:rsidR="0046632C" w:rsidRDefault="0046632C" w:rsidP="00CB61B5">
                      <w:pPr>
                        <w:jc w:val="right"/>
                        <w:rPr>
                          <w:rFonts w:cs="Arial"/>
                          <w:b/>
                          <w:bCs/>
                          <w:szCs w:val="24"/>
                        </w:rPr>
                      </w:pPr>
                    </w:p>
                    <w:p w14:paraId="637938E8" w14:textId="77777777" w:rsidR="0046632C" w:rsidRDefault="0046632C" w:rsidP="00CB61B5">
                      <w:pPr>
                        <w:jc w:val="right"/>
                        <w:rPr>
                          <w:rFonts w:cs="Arial"/>
                          <w:b/>
                          <w:bCs/>
                          <w:szCs w:val="24"/>
                        </w:rPr>
                      </w:pPr>
                      <w:r>
                        <w:rPr>
                          <w:rFonts w:cs="Arial"/>
                          <w:b/>
                          <w:bCs/>
                          <w:szCs w:val="24"/>
                        </w:rPr>
                        <w:t xml:space="preserve"> </w:t>
                      </w:r>
                    </w:p>
                    <w:p w14:paraId="3C890362" w14:textId="77777777" w:rsidR="0046632C" w:rsidRPr="00E20BF6" w:rsidRDefault="0046632C" w:rsidP="00CB61B5">
                      <w:pPr>
                        <w:jc w:val="right"/>
                        <w:rPr>
                          <w:rFonts w:cs="Arial"/>
                          <w:b/>
                          <w:bCs/>
                          <w:sz w:val="24"/>
                          <w:szCs w:val="24"/>
                        </w:rPr>
                      </w:pPr>
                    </w:p>
                    <w:p w14:paraId="6F539E0A" w14:textId="77777777" w:rsidR="0046632C" w:rsidRDefault="0046632C" w:rsidP="00CB61B5">
                      <w:pPr>
                        <w:rPr>
                          <w:rFonts w:cs="Arial"/>
                          <w:b/>
                          <w:bCs/>
                          <w:sz w:val="28"/>
                        </w:rPr>
                      </w:pPr>
                      <w:r w:rsidRPr="001F3B0B">
                        <w:rPr>
                          <w:rFonts w:cs="Arial"/>
                          <w:b/>
                          <w:bCs/>
                          <w:noProof/>
                          <w:sz w:val="28"/>
                        </w:rPr>
                        <w:drawing>
                          <wp:inline distT="0" distB="0" distL="0" distR="0" wp14:anchorId="49A368AA" wp14:editId="1CF33021">
                            <wp:extent cx="2820865" cy="571500"/>
                            <wp:effectExtent l="19050" t="0" r="0" b="0"/>
                            <wp:docPr id="29" name="Picture 16"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stretch>
                                      <a:fillRect/>
                                    </a:stretch>
                                  </pic:blipFill>
                                  <pic:spPr>
                                    <a:xfrm>
                                      <a:off x="0" y="0"/>
                                      <a:ext cx="2820865" cy="571500"/>
                                    </a:xfrm>
                                    <a:prstGeom prst="rect">
                                      <a:avLst/>
                                    </a:prstGeom>
                                  </pic:spPr>
                                </pic:pic>
                              </a:graphicData>
                            </a:graphic>
                          </wp:inline>
                        </w:drawing>
                      </w:r>
                    </w:p>
                    <w:p w14:paraId="75E2E4DC" w14:textId="77777777" w:rsidR="0046632C" w:rsidRDefault="0046632C" w:rsidP="00CB61B5">
                      <w:pPr>
                        <w:jc w:val="right"/>
                        <w:rPr>
                          <w:rFonts w:cs="Arial"/>
                          <w:b/>
                          <w:bCs/>
                          <w:sz w:val="28"/>
                        </w:rPr>
                      </w:pPr>
                    </w:p>
                    <w:p w14:paraId="1C72B63F" w14:textId="77777777" w:rsidR="0046632C" w:rsidRDefault="0046632C" w:rsidP="00CB61B5">
                      <w:pPr>
                        <w:jc w:val="right"/>
                        <w:rPr>
                          <w:rFonts w:cs="Arial"/>
                          <w:b/>
                          <w:bCs/>
                          <w:sz w:val="28"/>
                        </w:rPr>
                      </w:pPr>
                    </w:p>
                    <w:p w14:paraId="77C65F22" w14:textId="77777777" w:rsidR="0046632C" w:rsidRDefault="0046632C" w:rsidP="00CB61B5">
                      <w:pPr>
                        <w:jc w:val="right"/>
                        <w:rPr>
                          <w:rFonts w:cs="Arial"/>
                          <w:b/>
                          <w:bCs/>
                          <w:sz w:val="28"/>
                        </w:rPr>
                      </w:pPr>
                    </w:p>
                    <w:p w14:paraId="103C89CD" w14:textId="77777777" w:rsidR="0046632C" w:rsidRDefault="0046632C" w:rsidP="00CB61B5">
                      <w:pPr>
                        <w:jc w:val="right"/>
                        <w:rPr>
                          <w:rFonts w:cs="Arial"/>
                          <w:b/>
                          <w:bCs/>
                          <w:sz w:val="28"/>
                        </w:rPr>
                      </w:pPr>
                    </w:p>
                    <w:p w14:paraId="7D7F270E" w14:textId="77777777" w:rsidR="0046632C" w:rsidRDefault="0046632C" w:rsidP="00CB61B5">
                      <w:pPr>
                        <w:jc w:val="right"/>
                        <w:rPr>
                          <w:rFonts w:cs="Arial"/>
                          <w:b/>
                          <w:bCs/>
                          <w:sz w:val="28"/>
                        </w:rPr>
                      </w:pPr>
                    </w:p>
                    <w:p w14:paraId="120A3D06" w14:textId="77777777" w:rsidR="0046632C" w:rsidRDefault="0046632C" w:rsidP="00CB61B5">
                      <w:pPr>
                        <w:jc w:val="right"/>
                        <w:rPr>
                          <w:rFonts w:cs="Arial"/>
                          <w:b/>
                          <w:bCs/>
                          <w:sz w:val="28"/>
                        </w:rPr>
                      </w:pPr>
                    </w:p>
                    <w:p w14:paraId="2DD3C940" w14:textId="77777777" w:rsidR="0046632C" w:rsidRDefault="0046632C" w:rsidP="00CB61B5">
                      <w:pPr>
                        <w:tabs>
                          <w:tab w:val="left" w:pos="-9900"/>
                        </w:tabs>
                        <w:ind w:left="990"/>
                        <w:rPr>
                          <w:rFonts w:cs="Arial"/>
                          <w:b/>
                          <w:bCs/>
                          <w:color w:val="A4001D"/>
                          <w:sz w:val="24"/>
                        </w:rPr>
                      </w:pPr>
                    </w:p>
                    <w:p w14:paraId="30DC6D53" w14:textId="77777777" w:rsidR="0046632C" w:rsidRDefault="0046632C" w:rsidP="00CB61B5">
                      <w:pPr>
                        <w:tabs>
                          <w:tab w:val="left" w:pos="-9900"/>
                        </w:tabs>
                        <w:ind w:left="990"/>
                        <w:rPr>
                          <w:rFonts w:cs="Arial"/>
                          <w:b/>
                          <w:bCs/>
                          <w:color w:val="A4001D"/>
                          <w:sz w:val="24"/>
                        </w:rPr>
                      </w:pPr>
                    </w:p>
                    <w:p w14:paraId="135AD129" w14:textId="77777777" w:rsidR="0046632C" w:rsidRDefault="0046632C" w:rsidP="00CB61B5">
                      <w:pPr>
                        <w:jc w:val="right"/>
                        <w:rPr>
                          <w:rFonts w:cs="Arial"/>
                          <w:b/>
                          <w:bCs/>
                          <w:sz w:val="28"/>
                          <w:lang w:val="pt-BR"/>
                        </w:rPr>
                      </w:pPr>
                    </w:p>
                    <w:p w14:paraId="1E16DABA" w14:textId="77777777" w:rsidR="0046632C" w:rsidRDefault="0046632C" w:rsidP="00CB61B5">
                      <w:pPr>
                        <w:jc w:val="right"/>
                        <w:rPr>
                          <w:rFonts w:cs="Arial"/>
                          <w:b/>
                          <w:bCs/>
                          <w:sz w:val="28"/>
                          <w:lang w:val="pt-BR"/>
                        </w:rPr>
                      </w:pPr>
                    </w:p>
                    <w:p w14:paraId="6DD1DA53" w14:textId="77777777" w:rsidR="0046632C" w:rsidRDefault="0046632C" w:rsidP="00CB61B5">
                      <w:pPr>
                        <w:jc w:val="right"/>
                        <w:rPr>
                          <w:rFonts w:cs="Arial"/>
                          <w:b/>
                          <w:bCs/>
                          <w:sz w:val="28"/>
                        </w:rPr>
                      </w:pPr>
                    </w:p>
                    <w:p w14:paraId="26B18A4E" w14:textId="77777777" w:rsidR="0046632C" w:rsidRDefault="0046632C" w:rsidP="00CB61B5">
                      <w:pPr>
                        <w:jc w:val="right"/>
                        <w:rPr>
                          <w:rFonts w:cs="Arial"/>
                          <w:b/>
                          <w:bCs/>
                          <w:sz w:val="28"/>
                        </w:rPr>
                      </w:pPr>
                    </w:p>
                    <w:p w14:paraId="04139866" w14:textId="77777777" w:rsidR="0046632C" w:rsidRDefault="0046632C" w:rsidP="00CB61B5">
                      <w:pPr>
                        <w:jc w:val="right"/>
                        <w:rPr>
                          <w:rFonts w:cs="Arial"/>
                          <w:b/>
                          <w:bCs/>
                          <w:sz w:val="28"/>
                        </w:rPr>
                      </w:pPr>
                    </w:p>
                    <w:p w14:paraId="7ECA2E28" w14:textId="77777777" w:rsidR="0046632C" w:rsidRDefault="0046632C" w:rsidP="00CB61B5">
                      <w:pPr>
                        <w:jc w:val="right"/>
                        <w:rPr>
                          <w:rFonts w:cs="Arial"/>
                          <w:b/>
                          <w:bCs/>
                          <w:sz w:val="28"/>
                        </w:rPr>
                      </w:pPr>
                    </w:p>
                  </w:txbxContent>
                </v:textbox>
              </v:shape>
            </w:pict>
          </mc:Fallback>
        </mc:AlternateContent>
      </w:r>
      <w:r w:rsidR="00CB61B5">
        <w:rPr>
          <w:noProof/>
        </w:rPr>
        <w:drawing>
          <wp:anchor distT="0" distB="0" distL="114300" distR="114300" simplePos="0" relativeHeight="251659264" behindDoc="0" locked="0" layoutInCell="1" allowOverlap="1" wp14:anchorId="32400D3C" wp14:editId="5E489368">
            <wp:simplePos x="0" y="0"/>
            <wp:positionH relativeFrom="column">
              <wp:posOffset>-619125</wp:posOffset>
            </wp:positionH>
            <wp:positionV relativeFrom="paragraph">
              <wp:posOffset>-619125</wp:posOffset>
            </wp:positionV>
            <wp:extent cx="7172325" cy="8963025"/>
            <wp:effectExtent l="19050" t="0" r="9525" b="0"/>
            <wp:wrapNone/>
            <wp:docPr id="3" name="Picture 12" descr="PL Wave slide simpl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 Wave slide simplify"/>
                    <pic:cNvPicPr>
                      <a:picLocks noChangeAspect="1" noChangeArrowheads="1"/>
                    </pic:cNvPicPr>
                  </pic:nvPicPr>
                  <pic:blipFill>
                    <a:blip r:embed="rId11" cstate="print"/>
                    <a:srcRect/>
                    <a:stretch>
                      <a:fillRect/>
                    </a:stretch>
                  </pic:blipFill>
                  <pic:spPr bwMode="auto">
                    <a:xfrm>
                      <a:off x="0" y="0"/>
                      <a:ext cx="7172325" cy="8963025"/>
                    </a:xfrm>
                    <a:prstGeom prst="rect">
                      <a:avLst/>
                    </a:prstGeom>
                    <a:noFill/>
                    <a:ln w="9525">
                      <a:noFill/>
                      <a:miter lim="800000"/>
                      <a:headEnd/>
                      <a:tailEnd/>
                    </a:ln>
                  </pic:spPr>
                </pic:pic>
              </a:graphicData>
            </a:graphic>
          </wp:anchor>
        </w:drawing>
      </w:r>
    </w:p>
    <w:p w14:paraId="2D59C212" w14:textId="77777777" w:rsidR="00CB61B5" w:rsidRDefault="00CB61B5" w:rsidP="00CB61B5"/>
    <w:p w14:paraId="67770B06" w14:textId="77777777" w:rsidR="00CB61B5" w:rsidRDefault="00CB61B5" w:rsidP="00CB61B5"/>
    <w:p w14:paraId="5CEEC0E4" w14:textId="77777777" w:rsidR="00CB61B5" w:rsidRDefault="00CB61B5" w:rsidP="00CB61B5"/>
    <w:p w14:paraId="4E6AD141" w14:textId="77777777" w:rsidR="00CB61B5" w:rsidRDefault="00CB61B5" w:rsidP="00CB61B5"/>
    <w:p w14:paraId="72EA9010" w14:textId="77777777" w:rsidR="00CB61B5" w:rsidRDefault="00CB61B5" w:rsidP="00CB61B5"/>
    <w:p w14:paraId="2BA5B3C5" w14:textId="77777777" w:rsidR="00CB61B5" w:rsidRDefault="00CB61B5" w:rsidP="00CB61B5"/>
    <w:p w14:paraId="0EEE4D15" w14:textId="77777777" w:rsidR="00CB61B5" w:rsidRDefault="00CB61B5" w:rsidP="00CB61B5"/>
    <w:p w14:paraId="670FE12A" w14:textId="77777777" w:rsidR="00CB61B5" w:rsidRDefault="00CB61B5" w:rsidP="00CB61B5"/>
    <w:p w14:paraId="673DED7C" w14:textId="77777777" w:rsidR="00CB61B5" w:rsidRDefault="00CB61B5" w:rsidP="00CB61B5"/>
    <w:p w14:paraId="4DCC9719" w14:textId="77777777" w:rsidR="00CB61B5" w:rsidRDefault="00CB61B5" w:rsidP="00CB61B5"/>
    <w:p w14:paraId="3CCD66E2" w14:textId="77777777" w:rsidR="00CB61B5" w:rsidRDefault="00CB61B5" w:rsidP="00CB61B5"/>
    <w:p w14:paraId="2EF0CCE9" w14:textId="77777777" w:rsidR="00CB61B5" w:rsidRDefault="00CB61B5" w:rsidP="00CB61B5"/>
    <w:p w14:paraId="74031443" w14:textId="77777777" w:rsidR="00CB61B5" w:rsidRDefault="00CB61B5" w:rsidP="00CB61B5">
      <w:pPr>
        <w:sectPr w:rsidR="00CB61B5" w:rsidSect="007F5150">
          <w:headerReference w:type="even" r:id="rId12"/>
          <w:headerReference w:type="default" r:id="rId13"/>
          <w:footerReference w:type="default" r:id="rId14"/>
          <w:pgSz w:w="12240" w:h="15840" w:code="1"/>
          <w:pgMar w:top="1440" w:right="1440" w:bottom="1440" w:left="1440" w:header="720" w:footer="720" w:gutter="0"/>
          <w:pgBorders w:offsetFrom="page">
            <w:top w:val="single" w:sz="4" w:space="24" w:color="D9D9D9"/>
            <w:left w:val="single" w:sz="4" w:space="24" w:color="D9D9D9"/>
            <w:bottom w:val="single" w:sz="4" w:space="24" w:color="D9D9D9"/>
            <w:right w:val="single" w:sz="4" w:space="24" w:color="D9D9D9"/>
          </w:pgBorders>
          <w:pgNumType w:fmt="lowerRoman" w:start="1"/>
          <w:cols w:space="720"/>
          <w:titlePg/>
        </w:sectPr>
      </w:pPr>
    </w:p>
    <w:p w14:paraId="352D3B70" w14:textId="77777777" w:rsidR="004C6326" w:rsidRDefault="004C6326" w:rsidP="004C6326">
      <w:pPr>
        <w:pStyle w:val="MainTitle"/>
        <w:pageBreakBefore/>
      </w:pPr>
      <w:r>
        <w:lastRenderedPageBreak/>
        <w:t>Revision History</w:t>
      </w:r>
    </w:p>
    <w:p w14:paraId="234DFD26" w14:textId="77777777" w:rsidR="004C6326" w:rsidRDefault="004C6326" w:rsidP="004C6326">
      <w:pPr>
        <w:pStyle w:val="BodyText"/>
      </w:pPr>
    </w:p>
    <w:tbl>
      <w:tblPr>
        <w:tblW w:w="9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Change w:id="0" w:author="Jordan Braunstein" w:date="2018-06-18T10:00:00Z">
          <w:tblPr>
            <w:tblW w:w="9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PrChange>
      </w:tblPr>
      <w:tblGrid>
        <w:gridCol w:w="1247"/>
        <w:gridCol w:w="1769"/>
        <w:gridCol w:w="1672"/>
        <w:gridCol w:w="4844"/>
        <w:tblGridChange w:id="1">
          <w:tblGrid>
            <w:gridCol w:w="1253"/>
            <w:gridCol w:w="1602"/>
            <w:gridCol w:w="1672"/>
            <w:gridCol w:w="5005"/>
          </w:tblGrid>
        </w:tblGridChange>
      </w:tblGrid>
      <w:tr w:rsidR="005D5F81" w:rsidRPr="002A4794" w14:paraId="290EB4BB" w14:textId="77777777" w:rsidTr="00F10C84">
        <w:tc>
          <w:tcPr>
            <w:tcW w:w="1253" w:type="dxa"/>
            <w:tcBorders>
              <w:top w:val="single" w:sz="6" w:space="0" w:color="000000"/>
              <w:left w:val="single" w:sz="6" w:space="0" w:color="000000"/>
              <w:bottom w:val="single" w:sz="6" w:space="0" w:color="000000"/>
              <w:right w:val="single" w:sz="6" w:space="0" w:color="000000"/>
              <w:tl2br w:val="nil"/>
              <w:tr2bl w:val="nil"/>
            </w:tcBorders>
            <w:shd w:val="pct20" w:color="000000" w:fill="FFFFFF"/>
            <w:tcPrChange w:id="2" w:author="Jordan Braunstein" w:date="2018-06-18T10:00:00Z">
              <w:tcPr>
                <w:tcW w:w="1275" w:type="dxa"/>
                <w:tcBorders>
                  <w:top w:val="single" w:sz="6" w:space="0" w:color="000000"/>
                  <w:left w:val="single" w:sz="6" w:space="0" w:color="000000"/>
                  <w:bottom w:val="single" w:sz="6" w:space="0" w:color="000000"/>
                  <w:right w:val="single" w:sz="6" w:space="0" w:color="000000"/>
                  <w:tl2br w:val="nil"/>
                  <w:tr2bl w:val="nil"/>
                </w:tcBorders>
                <w:shd w:val="pct20" w:color="000000" w:fill="FFFFFF"/>
              </w:tcPr>
            </w:tcPrChange>
          </w:tcPr>
          <w:p w14:paraId="01F55CE5" w14:textId="77777777" w:rsidR="005D5F81" w:rsidRPr="00407CBC" w:rsidRDefault="005D5F81" w:rsidP="007F5150">
            <w:pPr>
              <w:pStyle w:val="BodyText"/>
              <w:rPr>
                <w:b/>
                <w:bCs/>
              </w:rPr>
            </w:pPr>
            <w:r w:rsidRPr="00407CBC">
              <w:rPr>
                <w:b/>
                <w:bCs/>
              </w:rPr>
              <w:t>Date</w:t>
            </w:r>
          </w:p>
        </w:tc>
        <w:tc>
          <w:tcPr>
            <w:tcW w:w="1799" w:type="dxa"/>
            <w:tcBorders>
              <w:top w:val="single" w:sz="6" w:space="0" w:color="000000"/>
              <w:left w:val="single" w:sz="6" w:space="0" w:color="000000"/>
              <w:bottom w:val="single" w:sz="6" w:space="0" w:color="000000"/>
              <w:right w:val="single" w:sz="6" w:space="0" w:color="000000"/>
              <w:tl2br w:val="nil"/>
              <w:tr2bl w:val="nil"/>
            </w:tcBorders>
            <w:shd w:val="pct20" w:color="000000" w:fill="FFFFFF"/>
            <w:tcPrChange w:id="3" w:author="Jordan Braunstein" w:date="2018-06-18T10:00:00Z">
              <w:tcPr>
                <w:tcW w:w="1694" w:type="dxa"/>
                <w:tcBorders>
                  <w:top w:val="single" w:sz="6" w:space="0" w:color="000000"/>
                  <w:left w:val="single" w:sz="6" w:space="0" w:color="000000"/>
                  <w:bottom w:val="single" w:sz="6" w:space="0" w:color="000000"/>
                  <w:right w:val="single" w:sz="6" w:space="0" w:color="000000"/>
                  <w:tl2br w:val="nil"/>
                  <w:tr2bl w:val="nil"/>
                </w:tcBorders>
                <w:shd w:val="pct20" w:color="000000" w:fill="FFFFFF"/>
              </w:tcPr>
            </w:tcPrChange>
          </w:tcPr>
          <w:p w14:paraId="3CF9789C" w14:textId="77777777" w:rsidR="005D5F81" w:rsidRPr="00407CBC" w:rsidRDefault="005D5F81" w:rsidP="007F5150">
            <w:pPr>
              <w:pStyle w:val="BodyText"/>
              <w:rPr>
                <w:b/>
                <w:bCs/>
              </w:rPr>
            </w:pPr>
            <w:r w:rsidRPr="00407CBC">
              <w:rPr>
                <w:b/>
                <w:bCs/>
              </w:rPr>
              <w:t>Name</w:t>
            </w:r>
          </w:p>
        </w:tc>
        <w:tc>
          <w:tcPr>
            <w:tcW w:w="1475" w:type="dxa"/>
            <w:tcBorders>
              <w:top w:val="single" w:sz="6" w:space="0" w:color="000000"/>
              <w:left w:val="single" w:sz="6" w:space="0" w:color="000000"/>
              <w:bottom w:val="single" w:sz="6" w:space="0" w:color="000000"/>
              <w:right w:val="single" w:sz="6" w:space="0" w:color="000000"/>
              <w:tl2br w:val="nil"/>
              <w:tr2bl w:val="nil"/>
            </w:tcBorders>
            <w:shd w:val="pct20" w:color="000000" w:fill="FFFFFF"/>
            <w:tcPrChange w:id="4" w:author="Jordan Braunstein" w:date="2018-06-18T10:00:00Z">
              <w:tcPr>
                <w:tcW w:w="884" w:type="dxa"/>
                <w:tcBorders>
                  <w:top w:val="single" w:sz="6" w:space="0" w:color="000000"/>
                  <w:left w:val="single" w:sz="6" w:space="0" w:color="000000"/>
                  <w:bottom w:val="single" w:sz="6" w:space="0" w:color="000000"/>
                  <w:right w:val="single" w:sz="6" w:space="0" w:color="000000"/>
                  <w:tl2br w:val="nil"/>
                  <w:tr2bl w:val="nil"/>
                </w:tcBorders>
                <w:shd w:val="pct20" w:color="000000" w:fill="FFFFFF"/>
              </w:tcPr>
            </w:tcPrChange>
          </w:tcPr>
          <w:p w14:paraId="4994D416" w14:textId="77777777" w:rsidR="005D5F81" w:rsidRPr="00407CBC" w:rsidRDefault="005D5F81" w:rsidP="007F5150">
            <w:pPr>
              <w:pStyle w:val="BodyText"/>
              <w:rPr>
                <w:b/>
                <w:bCs/>
              </w:rPr>
            </w:pPr>
            <w:r>
              <w:rPr>
                <w:b/>
                <w:bCs/>
              </w:rPr>
              <w:t>Version</w:t>
            </w:r>
          </w:p>
        </w:tc>
        <w:tc>
          <w:tcPr>
            <w:tcW w:w="5005" w:type="dxa"/>
            <w:tcBorders>
              <w:top w:val="single" w:sz="6" w:space="0" w:color="000000"/>
              <w:left w:val="single" w:sz="6" w:space="0" w:color="000000"/>
              <w:bottom w:val="single" w:sz="6" w:space="0" w:color="000000"/>
              <w:right w:val="single" w:sz="6" w:space="0" w:color="000000"/>
              <w:tl2br w:val="nil"/>
              <w:tr2bl w:val="nil"/>
            </w:tcBorders>
            <w:shd w:val="pct20" w:color="000000" w:fill="FFFFFF"/>
            <w:tcPrChange w:id="5" w:author="Jordan Braunstein" w:date="2018-06-18T10:00:00Z">
              <w:tcPr>
                <w:tcW w:w="5679" w:type="dxa"/>
                <w:tcBorders>
                  <w:top w:val="single" w:sz="6" w:space="0" w:color="000000"/>
                  <w:left w:val="single" w:sz="6" w:space="0" w:color="000000"/>
                  <w:bottom w:val="single" w:sz="6" w:space="0" w:color="000000"/>
                  <w:right w:val="single" w:sz="6" w:space="0" w:color="000000"/>
                  <w:tl2br w:val="nil"/>
                  <w:tr2bl w:val="nil"/>
                </w:tcBorders>
                <w:shd w:val="pct20" w:color="000000" w:fill="FFFFFF"/>
              </w:tcPr>
            </w:tcPrChange>
          </w:tcPr>
          <w:p w14:paraId="6D99318C" w14:textId="77777777" w:rsidR="005D5F81" w:rsidRPr="00407CBC" w:rsidRDefault="005D5F81" w:rsidP="007F5150">
            <w:pPr>
              <w:pStyle w:val="BodyText"/>
              <w:rPr>
                <w:b/>
                <w:bCs/>
              </w:rPr>
            </w:pPr>
            <w:r w:rsidRPr="00407CBC">
              <w:rPr>
                <w:b/>
                <w:bCs/>
              </w:rPr>
              <w:t>Description</w:t>
            </w:r>
          </w:p>
        </w:tc>
      </w:tr>
      <w:tr w:rsidR="005D5F81" w:rsidRPr="002A4794" w14:paraId="0CE776B4" w14:textId="77777777" w:rsidTr="00F10C84">
        <w:tc>
          <w:tcPr>
            <w:tcW w:w="1253" w:type="dxa"/>
            <w:shd w:val="clear" w:color="auto" w:fill="auto"/>
            <w:tcPrChange w:id="6" w:author="Jordan Braunstein" w:date="2018-06-18T10:00:00Z">
              <w:tcPr>
                <w:tcW w:w="1275" w:type="dxa"/>
                <w:shd w:val="clear" w:color="auto" w:fill="auto"/>
              </w:tcPr>
            </w:tcPrChange>
          </w:tcPr>
          <w:p w14:paraId="343840ED" w14:textId="1DFFBB9D" w:rsidR="005D5F81" w:rsidRPr="002A4794" w:rsidRDefault="000B3A64" w:rsidP="007F5150">
            <w:pPr>
              <w:pStyle w:val="BodyText"/>
            </w:pPr>
            <w:r>
              <w:t>05</w:t>
            </w:r>
            <w:r w:rsidR="009152E1">
              <w:t>/</w:t>
            </w:r>
            <w:r w:rsidR="00015F93">
              <w:t>30</w:t>
            </w:r>
            <w:r w:rsidR="009152E1">
              <w:t>/2018</w:t>
            </w:r>
          </w:p>
        </w:tc>
        <w:tc>
          <w:tcPr>
            <w:tcW w:w="1799" w:type="dxa"/>
            <w:shd w:val="clear" w:color="auto" w:fill="auto"/>
            <w:tcPrChange w:id="7" w:author="Jordan Braunstein" w:date="2018-06-18T10:00:00Z">
              <w:tcPr>
                <w:tcW w:w="1694" w:type="dxa"/>
                <w:shd w:val="clear" w:color="auto" w:fill="auto"/>
              </w:tcPr>
            </w:tcPrChange>
          </w:tcPr>
          <w:p w14:paraId="7A6BAA05" w14:textId="020ABA5E" w:rsidR="00E45F3D" w:rsidRDefault="00E45F3D" w:rsidP="007F5150">
            <w:pPr>
              <w:pStyle w:val="BodyText"/>
            </w:pPr>
            <w:r>
              <w:t>Jordan Braunstein</w:t>
            </w:r>
          </w:p>
          <w:p w14:paraId="7051397D" w14:textId="70EE20C2" w:rsidR="005B41F8" w:rsidRPr="002A4794" w:rsidRDefault="005B41F8" w:rsidP="007F5150">
            <w:pPr>
              <w:pStyle w:val="BodyText"/>
            </w:pPr>
            <w:r>
              <w:t>Max Girin</w:t>
            </w:r>
          </w:p>
        </w:tc>
        <w:tc>
          <w:tcPr>
            <w:tcW w:w="1475" w:type="dxa"/>
            <w:tcPrChange w:id="8" w:author="Jordan Braunstein" w:date="2018-06-18T10:00:00Z">
              <w:tcPr>
                <w:tcW w:w="884" w:type="dxa"/>
              </w:tcPr>
            </w:tcPrChange>
          </w:tcPr>
          <w:p w14:paraId="771756D6" w14:textId="2BE5287C" w:rsidR="005D5F81" w:rsidRDefault="00BA6522" w:rsidP="007F5150">
            <w:pPr>
              <w:pStyle w:val="BodyText"/>
            </w:pPr>
            <w:r>
              <w:t>0.1</w:t>
            </w:r>
          </w:p>
        </w:tc>
        <w:tc>
          <w:tcPr>
            <w:tcW w:w="5005" w:type="dxa"/>
            <w:shd w:val="clear" w:color="auto" w:fill="auto"/>
            <w:tcPrChange w:id="9" w:author="Jordan Braunstein" w:date="2018-06-18T10:00:00Z">
              <w:tcPr>
                <w:tcW w:w="5679" w:type="dxa"/>
                <w:shd w:val="clear" w:color="auto" w:fill="auto"/>
              </w:tcPr>
            </w:tcPrChange>
          </w:tcPr>
          <w:p w14:paraId="556B3545" w14:textId="1CC7F7F7" w:rsidR="005D5F81" w:rsidRPr="002A4794" w:rsidRDefault="00E45F3D" w:rsidP="007F5150">
            <w:pPr>
              <w:pStyle w:val="BodyText"/>
            </w:pPr>
            <w:r>
              <w:t>DRAFT version of Outline distributed for ASG Review</w:t>
            </w:r>
          </w:p>
        </w:tc>
      </w:tr>
      <w:tr w:rsidR="005D5F81" w:rsidRPr="002A4794" w14:paraId="348782E0" w14:textId="77777777" w:rsidTr="00F10C84">
        <w:tc>
          <w:tcPr>
            <w:tcW w:w="1253" w:type="dxa"/>
            <w:shd w:val="clear" w:color="auto" w:fill="auto"/>
            <w:tcPrChange w:id="10" w:author="Jordan Braunstein" w:date="2018-06-18T10:00:00Z">
              <w:tcPr>
                <w:tcW w:w="1275" w:type="dxa"/>
                <w:shd w:val="clear" w:color="auto" w:fill="auto"/>
              </w:tcPr>
            </w:tcPrChange>
          </w:tcPr>
          <w:p w14:paraId="26C19AAE" w14:textId="12F6BCFA" w:rsidR="005D5F81" w:rsidRDefault="00A55503" w:rsidP="007F5150">
            <w:pPr>
              <w:pStyle w:val="BodyText"/>
            </w:pPr>
            <w:r>
              <w:t>06/12/2018</w:t>
            </w:r>
          </w:p>
        </w:tc>
        <w:tc>
          <w:tcPr>
            <w:tcW w:w="1799" w:type="dxa"/>
            <w:shd w:val="clear" w:color="auto" w:fill="auto"/>
            <w:tcPrChange w:id="11" w:author="Jordan Braunstein" w:date="2018-06-18T10:00:00Z">
              <w:tcPr>
                <w:tcW w:w="1694" w:type="dxa"/>
                <w:shd w:val="clear" w:color="auto" w:fill="auto"/>
              </w:tcPr>
            </w:tcPrChange>
          </w:tcPr>
          <w:p w14:paraId="54279EE9" w14:textId="77777777" w:rsidR="005D5F81" w:rsidRDefault="00A55503" w:rsidP="007F5150">
            <w:pPr>
              <w:pStyle w:val="BodyText"/>
              <w:rPr>
                <w:ins w:id="12" w:author="Jordan Braunstein" w:date="2018-06-18T10:00:00Z"/>
              </w:rPr>
            </w:pPr>
            <w:r>
              <w:t>Max Girin</w:t>
            </w:r>
          </w:p>
          <w:p w14:paraId="6C57BD08" w14:textId="49CCB77F" w:rsidR="00F10C84" w:rsidRDefault="00F10C84" w:rsidP="007F5150">
            <w:pPr>
              <w:pStyle w:val="BodyText"/>
            </w:pPr>
            <w:ins w:id="13" w:author="Jordan Braunstein" w:date="2018-06-18T10:00:00Z">
              <w:r>
                <w:t>Jordan Braunstein</w:t>
              </w:r>
            </w:ins>
          </w:p>
        </w:tc>
        <w:tc>
          <w:tcPr>
            <w:tcW w:w="1475" w:type="dxa"/>
            <w:tcPrChange w:id="14" w:author="Jordan Braunstein" w:date="2018-06-18T10:00:00Z">
              <w:tcPr>
                <w:tcW w:w="884" w:type="dxa"/>
              </w:tcPr>
            </w:tcPrChange>
          </w:tcPr>
          <w:p w14:paraId="7CFBC21B" w14:textId="734CB8E9" w:rsidR="005D5F81" w:rsidRDefault="00A55503" w:rsidP="007F5150">
            <w:pPr>
              <w:pStyle w:val="BodyText"/>
            </w:pPr>
            <w:r>
              <w:t>0.2</w:t>
            </w:r>
          </w:p>
        </w:tc>
        <w:tc>
          <w:tcPr>
            <w:tcW w:w="5005" w:type="dxa"/>
            <w:shd w:val="clear" w:color="auto" w:fill="auto"/>
            <w:tcPrChange w:id="15" w:author="Jordan Braunstein" w:date="2018-06-18T10:00:00Z">
              <w:tcPr>
                <w:tcW w:w="5679" w:type="dxa"/>
                <w:shd w:val="clear" w:color="auto" w:fill="auto"/>
              </w:tcPr>
            </w:tcPrChange>
          </w:tcPr>
          <w:p w14:paraId="06ED6DA5" w14:textId="77777777" w:rsidR="005D5F81" w:rsidRDefault="00A55503" w:rsidP="007F5150">
            <w:pPr>
              <w:pStyle w:val="BodyText"/>
              <w:rPr>
                <w:ins w:id="16" w:author="Jordan Braunstein" w:date="2018-06-18T10:00:00Z"/>
              </w:rPr>
            </w:pPr>
            <w:r>
              <w:t>DRAFT of Section 2.1 - Developer Lifecycle</w:t>
            </w:r>
          </w:p>
          <w:p w14:paraId="61527CB8" w14:textId="6289C31F" w:rsidR="00F10C84" w:rsidRDefault="00F10C84" w:rsidP="007F5150">
            <w:pPr>
              <w:pStyle w:val="BodyText"/>
            </w:pPr>
            <w:ins w:id="17" w:author="Jordan Braunstein" w:date="2018-06-18T10:00:00Z">
              <w:r>
                <w:t>Jordan began reviewing 2.1</w:t>
              </w:r>
            </w:ins>
          </w:p>
        </w:tc>
      </w:tr>
      <w:tr w:rsidR="005D5F81" w:rsidRPr="002A4794" w14:paraId="67ACBE4A" w14:textId="77777777" w:rsidTr="00F10C84">
        <w:tc>
          <w:tcPr>
            <w:tcW w:w="1253" w:type="dxa"/>
            <w:shd w:val="clear" w:color="auto" w:fill="auto"/>
            <w:tcPrChange w:id="18" w:author="Jordan Braunstein" w:date="2018-06-18T10:00:00Z">
              <w:tcPr>
                <w:tcW w:w="1275" w:type="dxa"/>
                <w:shd w:val="clear" w:color="auto" w:fill="auto"/>
              </w:tcPr>
            </w:tcPrChange>
          </w:tcPr>
          <w:p w14:paraId="4DB491A8" w14:textId="038B7B5E" w:rsidR="005D5F81" w:rsidRDefault="00F10C84" w:rsidP="007F5150">
            <w:pPr>
              <w:pStyle w:val="BodyText"/>
            </w:pPr>
            <w:ins w:id="19" w:author="Jordan Braunstein" w:date="2018-06-18T10:00:00Z">
              <w:r>
                <w:t>06/14/2018</w:t>
              </w:r>
            </w:ins>
          </w:p>
        </w:tc>
        <w:tc>
          <w:tcPr>
            <w:tcW w:w="1799" w:type="dxa"/>
            <w:shd w:val="clear" w:color="auto" w:fill="auto"/>
            <w:tcPrChange w:id="20" w:author="Jordan Braunstein" w:date="2018-06-18T10:00:00Z">
              <w:tcPr>
                <w:tcW w:w="1694" w:type="dxa"/>
                <w:shd w:val="clear" w:color="auto" w:fill="auto"/>
              </w:tcPr>
            </w:tcPrChange>
          </w:tcPr>
          <w:p w14:paraId="2344C269" w14:textId="74873068" w:rsidR="005D5F81" w:rsidRDefault="00F10C84" w:rsidP="007F5150">
            <w:pPr>
              <w:pStyle w:val="BodyText"/>
            </w:pPr>
            <w:ins w:id="21" w:author="Jordan Braunstein" w:date="2018-06-18T10:00:00Z">
              <w:r>
                <w:t>Jordan Braunstein</w:t>
              </w:r>
            </w:ins>
          </w:p>
        </w:tc>
        <w:tc>
          <w:tcPr>
            <w:tcW w:w="1475" w:type="dxa"/>
            <w:tcPrChange w:id="22" w:author="Jordan Braunstein" w:date="2018-06-18T10:00:00Z">
              <w:tcPr>
                <w:tcW w:w="884" w:type="dxa"/>
              </w:tcPr>
            </w:tcPrChange>
          </w:tcPr>
          <w:p w14:paraId="1FE2EA99" w14:textId="4BF62241" w:rsidR="005D5F81" w:rsidRDefault="00F10C84" w:rsidP="007F5150">
            <w:pPr>
              <w:pStyle w:val="BodyText"/>
            </w:pPr>
            <w:ins w:id="23" w:author="Jordan Braunstein" w:date="2018-06-18T10:00:00Z">
              <w:r>
                <w:t>01.00.01_DRAFT</w:t>
              </w:r>
            </w:ins>
          </w:p>
        </w:tc>
        <w:tc>
          <w:tcPr>
            <w:tcW w:w="5005" w:type="dxa"/>
            <w:shd w:val="clear" w:color="auto" w:fill="auto"/>
            <w:tcPrChange w:id="24" w:author="Jordan Braunstein" w:date="2018-06-18T10:00:00Z">
              <w:tcPr>
                <w:tcW w:w="5679" w:type="dxa"/>
                <w:shd w:val="clear" w:color="auto" w:fill="auto"/>
              </w:tcPr>
            </w:tcPrChange>
          </w:tcPr>
          <w:p w14:paraId="5F4EA8C0" w14:textId="75C46D84" w:rsidR="005D5F81" w:rsidRDefault="00F10C84" w:rsidP="007F5150">
            <w:pPr>
              <w:pStyle w:val="BodyText"/>
            </w:pPr>
            <w:ins w:id="25" w:author="Jordan Braunstein" w:date="2018-06-18T10:00:00Z">
              <w:r>
                <w:t>Sent copy to Paul Marshall</w:t>
              </w:r>
            </w:ins>
            <w:ins w:id="26" w:author="Jordan Braunstein" w:date="2018-06-18T10:01:00Z">
              <w:r>
                <w:t xml:space="preserve"> of work in progress version</w:t>
              </w:r>
            </w:ins>
            <w:bookmarkStart w:id="27" w:name="_GoBack"/>
            <w:bookmarkEnd w:id="27"/>
          </w:p>
        </w:tc>
      </w:tr>
      <w:tr w:rsidR="005D5F81" w:rsidRPr="002A4794" w14:paraId="13F13074" w14:textId="77777777" w:rsidTr="00F10C84">
        <w:tc>
          <w:tcPr>
            <w:tcW w:w="1253" w:type="dxa"/>
            <w:shd w:val="clear" w:color="auto" w:fill="auto"/>
            <w:tcPrChange w:id="28" w:author="Jordan Braunstein" w:date="2018-06-18T10:00:00Z">
              <w:tcPr>
                <w:tcW w:w="1275" w:type="dxa"/>
                <w:shd w:val="clear" w:color="auto" w:fill="auto"/>
              </w:tcPr>
            </w:tcPrChange>
          </w:tcPr>
          <w:p w14:paraId="690D1657" w14:textId="77777777" w:rsidR="005D5F81" w:rsidRDefault="005D5F81" w:rsidP="00B305E1">
            <w:pPr>
              <w:pStyle w:val="BodyText"/>
            </w:pPr>
          </w:p>
        </w:tc>
        <w:tc>
          <w:tcPr>
            <w:tcW w:w="1799" w:type="dxa"/>
            <w:shd w:val="clear" w:color="auto" w:fill="auto"/>
            <w:tcPrChange w:id="29" w:author="Jordan Braunstein" w:date="2018-06-18T10:00:00Z">
              <w:tcPr>
                <w:tcW w:w="1694" w:type="dxa"/>
                <w:shd w:val="clear" w:color="auto" w:fill="auto"/>
              </w:tcPr>
            </w:tcPrChange>
          </w:tcPr>
          <w:p w14:paraId="361EF24E" w14:textId="77777777" w:rsidR="005D5F81" w:rsidRDefault="005D5F81" w:rsidP="00B305E1">
            <w:pPr>
              <w:pStyle w:val="BodyText"/>
            </w:pPr>
          </w:p>
        </w:tc>
        <w:tc>
          <w:tcPr>
            <w:tcW w:w="1475" w:type="dxa"/>
            <w:tcPrChange w:id="30" w:author="Jordan Braunstein" w:date="2018-06-18T10:00:00Z">
              <w:tcPr>
                <w:tcW w:w="884" w:type="dxa"/>
              </w:tcPr>
            </w:tcPrChange>
          </w:tcPr>
          <w:p w14:paraId="5C4266FC" w14:textId="77777777" w:rsidR="005D5F81" w:rsidRDefault="005D5F81" w:rsidP="00B305E1">
            <w:pPr>
              <w:pStyle w:val="BodyText"/>
            </w:pPr>
          </w:p>
        </w:tc>
        <w:tc>
          <w:tcPr>
            <w:tcW w:w="5005" w:type="dxa"/>
            <w:shd w:val="clear" w:color="auto" w:fill="auto"/>
            <w:tcPrChange w:id="31" w:author="Jordan Braunstein" w:date="2018-06-18T10:00:00Z">
              <w:tcPr>
                <w:tcW w:w="5679" w:type="dxa"/>
                <w:shd w:val="clear" w:color="auto" w:fill="auto"/>
              </w:tcPr>
            </w:tcPrChange>
          </w:tcPr>
          <w:p w14:paraId="7A75CAC7" w14:textId="77777777" w:rsidR="005D5F81" w:rsidRDefault="005D5F81" w:rsidP="00B305E1">
            <w:pPr>
              <w:pStyle w:val="BodyText"/>
            </w:pPr>
          </w:p>
        </w:tc>
      </w:tr>
    </w:tbl>
    <w:p w14:paraId="26DC84DE" w14:textId="77777777" w:rsidR="004C6326" w:rsidRDefault="004C6326" w:rsidP="004C6326"/>
    <w:p w14:paraId="74E2115C" w14:textId="77777777" w:rsidR="00700DA7" w:rsidRDefault="00700DA7">
      <w:r>
        <w:br w:type="page"/>
      </w:r>
    </w:p>
    <w:p w14:paraId="1FC0F906" w14:textId="77777777" w:rsidR="00700DA7" w:rsidRDefault="00700DA7"/>
    <w:p w14:paraId="0FEE12F8" w14:textId="52AE6A9E" w:rsidR="005910F1" w:rsidRDefault="00015F93">
      <w:pPr>
        <w:pStyle w:val="TOC1"/>
        <w:tabs>
          <w:tab w:val="right" w:leader="dot" w:pos="9350"/>
        </w:tabs>
        <w:rPr>
          <w:rFonts w:eastAsiaTheme="minorEastAsia"/>
          <w:noProof/>
        </w:rPr>
      </w:pPr>
      <w:r>
        <w:fldChar w:fldCharType="begin"/>
      </w:r>
      <w:r>
        <w:instrText xml:space="preserve"> TOC \o "1-5" \h \z \u </w:instrText>
      </w:r>
      <w:r>
        <w:fldChar w:fldCharType="separate"/>
      </w:r>
      <w:hyperlink w:anchor="_Toc516653923" w:history="1">
        <w:r w:rsidR="005910F1" w:rsidRPr="008F55EC">
          <w:rPr>
            <w:rStyle w:val="Hyperlink"/>
            <w:noProof/>
          </w:rPr>
          <w:t>1. Introduction</w:t>
        </w:r>
        <w:r w:rsidR="005910F1">
          <w:rPr>
            <w:noProof/>
            <w:webHidden/>
          </w:rPr>
          <w:tab/>
        </w:r>
        <w:r w:rsidR="005910F1">
          <w:rPr>
            <w:noProof/>
            <w:webHidden/>
          </w:rPr>
          <w:fldChar w:fldCharType="begin"/>
        </w:r>
        <w:r w:rsidR="005910F1">
          <w:rPr>
            <w:noProof/>
            <w:webHidden/>
          </w:rPr>
          <w:instrText xml:space="preserve"> PAGEREF _Toc516653923 \h </w:instrText>
        </w:r>
        <w:r w:rsidR="005910F1">
          <w:rPr>
            <w:noProof/>
            <w:webHidden/>
          </w:rPr>
        </w:r>
        <w:r w:rsidR="005910F1">
          <w:rPr>
            <w:noProof/>
            <w:webHidden/>
          </w:rPr>
          <w:fldChar w:fldCharType="separate"/>
        </w:r>
        <w:r w:rsidR="005910F1">
          <w:rPr>
            <w:noProof/>
            <w:webHidden/>
          </w:rPr>
          <w:t>6</w:t>
        </w:r>
        <w:r w:rsidR="005910F1">
          <w:rPr>
            <w:noProof/>
            <w:webHidden/>
          </w:rPr>
          <w:fldChar w:fldCharType="end"/>
        </w:r>
      </w:hyperlink>
    </w:p>
    <w:p w14:paraId="3B5A6AB8" w14:textId="454BE893" w:rsidR="005910F1" w:rsidRDefault="00A7541D">
      <w:pPr>
        <w:pStyle w:val="TOC2"/>
        <w:tabs>
          <w:tab w:val="right" w:leader="dot" w:pos="9350"/>
        </w:tabs>
        <w:rPr>
          <w:rFonts w:eastAsiaTheme="minorEastAsia"/>
          <w:noProof/>
        </w:rPr>
      </w:pPr>
      <w:hyperlink w:anchor="_Toc516653924" w:history="1">
        <w:r w:rsidR="005910F1" w:rsidRPr="008F55EC">
          <w:rPr>
            <w:rStyle w:val="Hyperlink"/>
            <w:noProof/>
          </w:rPr>
          <w:t>1.1 Purpose and Use</w:t>
        </w:r>
        <w:r w:rsidR="005910F1">
          <w:rPr>
            <w:noProof/>
            <w:webHidden/>
          </w:rPr>
          <w:tab/>
        </w:r>
        <w:r w:rsidR="005910F1">
          <w:rPr>
            <w:noProof/>
            <w:webHidden/>
          </w:rPr>
          <w:fldChar w:fldCharType="begin"/>
        </w:r>
        <w:r w:rsidR="005910F1">
          <w:rPr>
            <w:noProof/>
            <w:webHidden/>
          </w:rPr>
          <w:instrText xml:space="preserve"> PAGEREF _Toc516653924 \h </w:instrText>
        </w:r>
        <w:r w:rsidR="005910F1">
          <w:rPr>
            <w:noProof/>
            <w:webHidden/>
          </w:rPr>
        </w:r>
        <w:r w:rsidR="005910F1">
          <w:rPr>
            <w:noProof/>
            <w:webHidden/>
          </w:rPr>
          <w:fldChar w:fldCharType="separate"/>
        </w:r>
        <w:r w:rsidR="005910F1">
          <w:rPr>
            <w:noProof/>
            <w:webHidden/>
          </w:rPr>
          <w:t>6</w:t>
        </w:r>
        <w:r w:rsidR="005910F1">
          <w:rPr>
            <w:noProof/>
            <w:webHidden/>
          </w:rPr>
          <w:fldChar w:fldCharType="end"/>
        </w:r>
      </w:hyperlink>
    </w:p>
    <w:p w14:paraId="16BCD848" w14:textId="36DC460D" w:rsidR="005910F1" w:rsidRDefault="00A7541D">
      <w:pPr>
        <w:pStyle w:val="TOC2"/>
        <w:tabs>
          <w:tab w:val="right" w:leader="dot" w:pos="9350"/>
        </w:tabs>
        <w:rPr>
          <w:rFonts w:eastAsiaTheme="minorEastAsia"/>
          <w:noProof/>
        </w:rPr>
      </w:pPr>
      <w:hyperlink w:anchor="_Toc516653925" w:history="1">
        <w:r w:rsidR="005910F1" w:rsidRPr="008F55EC">
          <w:rPr>
            <w:rStyle w:val="Hyperlink"/>
            <w:noProof/>
          </w:rPr>
          <w:t>1.2 VA API Vision</w:t>
        </w:r>
        <w:r w:rsidR="005910F1">
          <w:rPr>
            <w:noProof/>
            <w:webHidden/>
          </w:rPr>
          <w:tab/>
        </w:r>
        <w:r w:rsidR="005910F1">
          <w:rPr>
            <w:noProof/>
            <w:webHidden/>
          </w:rPr>
          <w:fldChar w:fldCharType="begin"/>
        </w:r>
        <w:r w:rsidR="005910F1">
          <w:rPr>
            <w:noProof/>
            <w:webHidden/>
          </w:rPr>
          <w:instrText xml:space="preserve"> PAGEREF _Toc516653925 \h </w:instrText>
        </w:r>
        <w:r w:rsidR="005910F1">
          <w:rPr>
            <w:noProof/>
            <w:webHidden/>
          </w:rPr>
        </w:r>
        <w:r w:rsidR="005910F1">
          <w:rPr>
            <w:noProof/>
            <w:webHidden/>
          </w:rPr>
          <w:fldChar w:fldCharType="separate"/>
        </w:r>
        <w:r w:rsidR="005910F1">
          <w:rPr>
            <w:noProof/>
            <w:webHidden/>
          </w:rPr>
          <w:t>6</w:t>
        </w:r>
        <w:r w:rsidR="005910F1">
          <w:rPr>
            <w:noProof/>
            <w:webHidden/>
          </w:rPr>
          <w:fldChar w:fldCharType="end"/>
        </w:r>
      </w:hyperlink>
    </w:p>
    <w:p w14:paraId="65C207EA" w14:textId="533DF8D5" w:rsidR="005910F1" w:rsidRDefault="00A7541D">
      <w:pPr>
        <w:pStyle w:val="TOC2"/>
        <w:tabs>
          <w:tab w:val="right" w:leader="dot" w:pos="9350"/>
        </w:tabs>
        <w:rPr>
          <w:rFonts w:eastAsiaTheme="minorEastAsia"/>
          <w:noProof/>
        </w:rPr>
      </w:pPr>
      <w:hyperlink w:anchor="_Toc516653926" w:history="1">
        <w:r w:rsidR="005910F1" w:rsidRPr="008F55EC">
          <w:rPr>
            <w:rStyle w:val="Hyperlink"/>
            <w:noProof/>
          </w:rPr>
          <w:t>1.3 Vendor Agnostic</w:t>
        </w:r>
        <w:r w:rsidR="005910F1">
          <w:rPr>
            <w:noProof/>
            <w:webHidden/>
          </w:rPr>
          <w:tab/>
        </w:r>
        <w:r w:rsidR="005910F1">
          <w:rPr>
            <w:noProof/>
            <w:webHidden/>
          </w:rPr>
          <w:fldChar w:fldCharType="begin"/>
        </w:r>
        <w:r w:rsidR="005910F1">
          <w:rPr>
            <w:noProof/>
            <w:webHidden/>
          </w:rPr>
          <w:instrText xml:space="preserve"> PAGEREF _Toc516653926 \h </w:instrText>
        </w:r>
        <w:r w:rsidR="005910F1">
          <w:rPr>
            <w:noProof/>
            <w:webHidden/>
          </w:rPr>
        </w:r>
        <w:r w:rsidR="005910F1">
          <w:rPr>
            <w:noProof/>
            <w:webHidden/>
          </w:rPr>
          <w:fldChar w:fldCharType="separate"/>
        </w:r>
        <w:r w:rsidR="005910F1">
          <w:rPr>
            <w:noProof/>
            <w:webHidden/>
          </w:rPr>
          <w:t>6</w:t>
        </w:r>
        <w:r w:rsidR="005910F1">
          <w:rPr>
            <w:noProof/>
            <w:webHidden/>
          </w:rPr>
          <w:fldChar w:fldCharType="end"/>
        </w:r>
      </w:hyperlink>
    </w:p>
    <w:p w14:paraId="5FB679F7" w14:textId="76CD6272" w:rsidR="005910F1" w:rsidRDefault="00A7541D">
      <w:pPr>
        <w:pStyle w:val="TOC2"/>
        <w:tabs>
          <w:tab w:val="right" w:leader="dot" w:pos="9350"/>
        </w:tabs>
        <w:rPr>
          <w:rFonts w:eastAsiaTheme="minorEastAsia"/>
          <w:noProof/>
        </w:rPr>
      </w:pPr>
      <w:hyperlink w:anchor="_Toc516653927" w:history="1">
        <w:r w:rsidR="005910F1" w:rsidRPr="008F55EC">
          <w:rPr>
            <w:rStyle w:val="Hyperlink"/>
            <w:noProof/>
          </w:rPr>
          <w:t>1.4 MuleSoft Applicability</w:t>
        </w:r>
        <w:r w:rsidR="005910F1">
          <w:rPr>
            <w:noProof/>
            <w:webHidden/>
          </w:rPr>
          <w:tab/>
        </w:r>
        <w:r w:rsidR="005910F1">
          <w:rPr>
            <w:noProof/>
            <w:webHidden/>
          </w:rPr>
          <w:fldChar w:fldCharType="begin"/>
        </w:r>
        <w:r w:rsidR="005910F1">
          <w:rPr>
            <w:noProof/>
            <w:webHidden/>
          </w:rPr>
          <w:instrText xml:space="preserve"> PAGEREF _Toc516653927 \h </w:instrText>
        </w:r>
        <w:r w:rsidR="005910F1">
          <w:rPr>
            <w:noProof/>
            <w:webHidden/>
          </w:rPr>
        </w:r>
        <w:r w:rsidR="005910F1">
          <w:rPr>
            <w:noProof/>
            <w:webHidden/>
          </w:rPr>
          <w:fldChar w:fldCharType="separate"/>
        </w:r>
        <w:r w:rsidR="005910F1">
          <w:rPr>
            <w:noProof/>
            <w:webHidden/>
          </w:rPr>
          <w:t>6</w:t>
        </w:r>
        <w:r w:rsidR="005910F1">
          <w:rPr>
            <w:noProof/>
            <w:webHidden/>
          </w:rPr>
          <w:fldChar w:fldCharType="end"/>
        </w:r>
      </w:hyperlink>
    </w:p>
    <w:p w14:paraId="7671F063" w14:textId="128AF51B" w:rsidR="005910F1" w:rsidRDefault="00A7541D">
      <w:pPr>
        <w:pStyle w:val="TOC1"/>
        <w:tabs>
          <w:tab w:val="right" w:leader="dot" w:pos="9350"/>
        </w:tabs>
        <w:rPr>
          <w:rFonts w:eastAsiaTheme="minorEastAsia"/>
          <w:noProof/>
        </w:rPr>
      </w:pPr>
      <w:hyperlink w:anchor="_Toc516653928" w:history="1">
        <w:r w:rsidR="005910F1" w:rsidRPr="008F55EC">
          <w:rPr>
            <w:rStyle w:val="Hyperlink"/>
            <w:noProof/>
          </w:rPr>
          <w:t>2. Standards</w:t>
        </w:r>
        <w:r w:rsidR="005910F1">
          <w:rPr>
            <w:noProof/>
            <w:webHidden/>
          </w:rPr>
          <w:tab/>
        </w:r>
        <w:r w:rsidR="005910F1">
          <w:rPr>
            <w:noProof/>
            <w:webHidden/>
          </w:rPr>
          <w:fldChar w:fldCharType="begin"/>
        </w:r>
        <w:r w:rsidR="005910F1">
          <w:rPr>
            <w:noProof/>
            <w:webHidden/>
          </w:rPr>
          <w:instrText xml:space="preserve"> PAGEREF _Toc516653928 \h </w:instrText>
        </w:r>
        <w:r w:rsidR="005910F1">
          <w:rPr>
            <w:noProof/>
            <w:webHidden/>
          </w:rPr>
        </w:r>
        <w:r w:rsidR="005910F1">
          <w:rPr>
            <w:noProof/>
            <w:webHidden/>
          </w:rPr>
          <w:fldChar w:fldCharType="separate"/>
        </w:r>
        <w:r w:rsidR="005910F1">
          <w:rPr>
            <w:noProof/>
            <w:webHidden/>
          </w:rPr>
          <w:t>7</w:t>
        </w:r>
        <w:r w:rsidR="005910F1">
          <w:rPr>
            <w:noProof/>
            <w:webHidden/>
          </w:rPr>
          <w:fldChar w:fldCharType="end"/>
        </w:r>
      </w:hyperlink>
    </w:p>
    <w:p w14:paraId="0C20093E" w14:textId="4717444A" w:rsidR="005910F1" w:rsidRDefault="00A7541D">
      <w:pPr>
        <w:pStyle w:val="TOC2"/>
        <w:tabs>
          <w:tab w:val="right" w:leader="dot" w:pos="9350"/>
        </w:tabs>
        <w:rPr>
          <w:rFonts w:eastAsiaTheme="minorEastAsia"/>
          <w:noProof/>
        </w:rPr>
      </w:pPr>
      <w:hyperlink w:anchor="_Toc516653929" w:history="1">
        <w:r w:rsidR="005910F1" w:rsidRPr="008F55EC">
          <w:rPr>
            <w:rStyle w:val="Hyperlink"/>
            <w:noProof/>
          </w:rPr>
          <w:t>2.1 Development Lifecycle</w:t>
        </w:r>
        <w:r w:rsidR="005910F1">
          <w:rPr>
            <w:noProof/>
            <w:webHidden/>
          </w:rPr>
          <w:tab/>
        </w:r>
        <w:r w:rsidR="005910F1">
          <w:rPr>
            <w:noProof/>
            <w:webHidden/>
          </w:rPr>
          <w:fldChar w:fldCharType="begin"/>
        </w:r>
        <w:r w:rsidR="005910F1">
          <w:rPr>
            <w:noProof/>
            <w:webHidden/>
          </w:rPr>
          <w:instrText xml:space="preserve"> PAGEREF _Toc516653929 \h </w:instrText>
        </w:r>
        <w:r w:rsidR="005910F1">
          <w:rPr>
            <w:noProof/>
            <w:webHidden/>
          </w:rPr>
        </w:r>
        <w:r w:rsidR="005910F1">
          <w:rPr>
            <w:noProof/>
            <w:webHidden/>
          </w:rPr>
          <w:fldChar w:fldCharType="separate"/>
        </w:r>
        <w:r w:rsidR="005910F1">
          <w:rPr>
            <w:noProof/>
            <w:webHidden/>
          </w:rPr>
          <w:t>7</w:t>
        </w:r>
        <w:r w:rsidR="005910F1">
          <w:rPr>
            <w:noProof/>
            <w:webHidden/>
          </w:rPr>
          <w:fldChar w:fldCharType="end"/>
        </w:r>
      </w:hyperlink>
    </w:p>
    <w:p w14:paraId="440F4BFE" w14:textId="3B11BAAE" w:rsidR="005910F1" w:rsidRDefault="00A7541D">
      <w:pPr>
        <w:pStyle w:val="TOC3"/>
        <w:tabs>
          <w:tab w:val="right" w:leader="dot" w:pos="9350"/>
        </w:tabs>
        <w:rPr>
          <w:rFonts w:eastAsiaTheme="minorEastAsia"/>
          <w:noProof/>
        </w:rPr>
      </w:pPr>
      <w:hyperlink w:anchor="_Toc516653930" w:history="1">
        <w:r w:rsidR="005910F1" w:rsidRPr="008F55EC">
          <w:rPr>
            <w:rStyle w:val="Hyperlink"/>
            <w:noProof/>
          </w:rPr>
          <w:t>2.1.1 Design First instead of Build First</w:t>
        </w:r>
        <w:r w:rsidR="005910F1">
          <w:rPr>
            <w:noProof/>
            <w:webHidden/>
          </w:rPr>
          <w:tab/>
        </w:r>
        <w:r w:rsidR="005910F1">
          <w:rPr>
            <w:noProof/>
            <w:webHidden/>
          </w:rPr>
          <w:fldChar w:fldCharType="begin"/>
        </w:r>
        <w:r w:rsidR="005910F1">
          <w:rPr>
            <w:noProof/>
            <w:webHidden/>
          </w:rPr>
          <w:instrText xml:space="preserve"> PAGEREF _Toc516653930 \h </w:instrText>
        </w:r>
        <w:r w:rsidR="005910F1">
          <w:rPr>
            <w:noProof/>
            <w:webHidden/>
          </w:rPr>
        </w:r>
        <w:r w:rsidR="005910F1">
          <w:rPr>
            <w:noProof/>
            <w:webHidden/>
          </w:rPr>
          <w:fldChar w:fldCharType="separate"/>
        </w:r>
        <w:r w:rsidR="005910F1">
          <w:rPr>
            <w:noProof/>
            <w:webHidden/>
          </w:rPr>
          <w:t>7</w:t>
        </w:r>
        <w:r w:rsidR="005910F1">
          <w:rPr>
            <w:noProof/>
            <w:webHidden/>
          </w:rPr>
          <w:fldChar w:fldCharType="end"/>
        </w:r>
      </w:hyperlink>
    </w:p>
    <w:p w14:paraId="19E31928" w14:textId="5BB91E7F" w:rsidR="005910F1" w:rsidRDefault="00A7541D">
      <w:pPr>
        <w:pStyle w:val="TOC3"/>
        <w:tabs>
          <w:tab w:val="right" w:leader="dot" w:pos="9350"/>
        </w:tabs>
        <w:rPr>
          <w:rFonts w:eastAsiaTheme="minorEastAsia"/>
          <w:noProof/>
        </w:rPr>
      </w:pPr>
      <w:hyperlink w:anchor="_Toc516653931" w:history="1">
        <w:r w:rsidR="005910F1" w:rsidRPr="008F55EC">
          <w:rPr>
            <w:rStyle w:val="Hyperlink"/>
            <w:noProof/>
          </w:rPr>
          <w:t>2.1.2 Follow Test Driven Development</w:t>
        </w:r>
        <w:r w:rsidR="005910F1">
          <w:rPr>
            <w:noProof/>
            <w:webHidden/>
          </w:rPr>
          <w:tab/>
        </w:r>
        <w:r w:rsidR="005910F1">
          <w:rPr>
            <w:noProof/>
            <w:webHidden/>
          </w:rPr>
          <w:fldChar w:fldCharType="begin"/>
        </w:r>
        <w:r w:rsidR="005910F1">
          <w:rPr>
            <w:noProof/>
            <w:webHidden/>
          </w:rPr>
          <w:instrText xml:space="preserve"> PAGEREF _Toc516653931 \h </w:instrText>
        </w:r>
        <w:r w:rsidR="005910F1">
          <w:rPr>
            <w:noProof/>
            <w:webHidden/>
          </w:rPr>
        </w:r>
        <w:r w:rsidR="005910F1">
          <w:rPr>
            <w:noProof/>
            <w:webHidden/>
          </w:rPr>
          <w:fldChar w:fldCharType="separate"/>
        </w:r>
        <w:r w:rsidR="005910F1">
          <w:rPr>
            <w:noProof/>
            <w:webHidden/>
          </w:rPr>
          <w:t>8</w:t>
        </w:r>
        <w:r w:rsidR="005910F1">
          <w:rPr>
            <w:noProof/>
            <w:webHidden/>
          </w:rPr>
          <w:fldChar w:fldCharType="end"/>
        </w:r>
      </w:hyperlink>
    </w:p>
    <w:p w14:paraId="3848CAC1" w14:textId="58DCA66C" w:rsidR="005910F1" w:rsidRDefault="00A7541D">
      <w:pPr>
        <w:pStyle w:val="TOC3"/>
        <w:tabs>
          <w:tab w:val="right" w:leader="dot" w:pos="9350"/>
        </w:tabs>
        <w:rPr>
          <w:rFonts w:eastAsiaTheme="minorEastAsia"/>
          <w:noProof/>
        </w:rPr>
      </w:pPr>
      <w:hyperlink w:anchor="_Toc516653932" w:history="1">
        <w:r w:rsidR="005910F1" w:rsidRPr="008F55EC">
          <w:rPr>
            <w:rStyle w:val="Hyperlink"/>
            <w:noProof/>
          </w:rPr>
          <w:t>2.1.3</w:t>
        </w:r>
        <w:r w:rsidR="005910F1" w:rsidRPr="008F55EC">
          <w:rPr>
            <w:rStyle w:val="Hyperlink"/>
            <w:rFonts w:cstheme="majorHAnsi"/>
            <w:noProof/>
          </w:rPr>
          <w:t xml:space="preserve"> </w:t>
        </w:r>
        <w:r w:rsidR="005910F1" w:rsidRPr="008F55EC">
          <w:rPr>
            <w:rStyle w:val="Hyperlink"/>
            <w:noProof/>
          </w:rPr>
          <w:t>Create API Contracts and Mocks Early</w:t>
        </w:r>
        <w:r w:rsidR="005910F1">
          <w:rPr>
            <w:noProof/>
            <w:webHidden/>
          </w:rPr>
          <w:tab/>
        </w:r>
        <w:r w:rsidR="005910F1">
          <w:rPr>
            <w:noProof/>
            <w:webHidden/>
          </w:rPr>
          <w:fldChar w:fldCharType="begin"/>
        </w:r>
        <w:r w:rsidR="005910F1">
          <w:rPr>
            <w:noProof/>
            <w:webHidden/>
          </w:rPr>
          <w:instrText xml:space="preserve"> PAGEREF _Toc516653932 \h </w:instrText>
        </w:r>
        <w:r w:rsidR="005910F1">
          <w:rPr>
            <w:noProof/>
            <w:webHidden/>
          </w:rPr>
        </w:r>
        <w:r w:rsidR="005910F1">
          <w:rPr>
            <w:noProof/>
            <w:webHidden/>
          </w:rPr>
          <w:fldChar w:fldCharType="separate"/>
        </w:r>
        <w:r w:rsidR="005910F1">
          <w:rPr>
            <w:noProof/>
            <w:webHidden/>
          </w:rPr>
          <w:t>8</w:t>
        </w:r>
        <w:r w:rsidR="005910F1">
          <w:rPr>
            <w:noProof/>
            <w:webHidden/>
          </w:rPr>
          <w:fldChar w:fldCharType="end"/>
        </w:r>
      </w:hyperlink>
    </w:p>
    <w:p w14:paraId="5B9722EE" w14:textId="40E3CD24" w:rsidR="005910F1" w:rsidRDefault="00A7541D">
      <w:pPr>
        <w:pStyle w:val="TOC3"/>
        <w:tabs>
          <w:tab w:val="right" w:leader="dot" w:pos="9350"/>
        </w:tabs>
        <w:rPr>
          <w:rFonts w:eastAsiaTheme="minorEastAsia"/>
          <w:noProof/>
        </w:rPr>
      </w:pPr>
      <w:hyperlink w:anchor="_Toc516653933" w:history="1">
        <w:r w:rsidR="005910F1" w:rsidRPr="008F55EC">
          <w:rPr>
            <w:rStyle w:val="Hyperlink"/>
            <w:noProof/>
          </w:rPr>
          <w:t>2.1.4 Iterate Frequently and Often</w:t>
        </w:r>
        <w:r w:rsidR="005910F1">
          <w:rPr>
            <w:noProof/>
            <w:webHidden/>
          </w:rPr>
          <w:tab/>
        </w:r>
        <w:r w:rsidR="005910F1">
          <w:rPr>
            <w:noProof/>
            <w:webHidden/>
          </w:rPr>
          <w:fldChar w:fldCharType="begin"/>
        </w:r>
        <w:r w:rsidR="005910F1">
          <w:rPr>
            <w:noProof/>
            <w:webHidden/>
          </w:rPr>
          <w:instrText xml:space="preserve"> PAGEREF _Toc516653933 \h </w:instrText>
        </w:r>
        <w:r w:rsidR="005910F1">
          <w:rPr>
            <w:noProof/>
            <w:webHidden/>
          </w:rPr>
        </w:r>
        <w:r w:rsidR="005910F1">
          <w:rPr>
            <w:noProof/>
            <w:webHidden/>
          </w:rPr>
          <w:fldChar w:fldCharType="separate"/>
        </w:r>
        <w:r w:rsidR="005910F1">
          <w:rPr>
            <w:noProof/>
            <w:webHidden/>
          </w:rPr>
          <w:t>8</w:t>
        </w:r>
        <w:r w:rsidR="005910F1">
          <w:rPr>
            <w:noProof/>
            <w:webHidden/>
          </w:rPr>
          <w:fldChar w:fldCharType="end"/>
        </w:r>
      </w:hyperlink>
    </w:p>
    <w:p w14:paraId="5023F5FA" w14:textId="44569495" w:rsidR="005910F1" w:rsidRDefault="00A7541D">
      <w:pPr>
        <w:pStyle w:val="TOC3"/>
        <w:tabs>
          <w:tab w:val="right" w:leader="dot" w:pos="9350"/>
        </w:tabs>
        <w:rPr>
          <w:rFonts w:eastAsiaTheme="minorEastAsia"/>
          <w:noProof/>
        </w:rPr>
      </w:pPr>
      <w:hyperlink w:anchor="_Toc516653934" w:history="1">
        <w:r w:rsidR="005910F1" w:rsidRPr="008F55EC">
          <w:rPr>
            <w:rStyle w:val="Hyperlink"/>
            <w:noProof/>
          </w:rPr>
          <w:t>2.1.5 Engage Your API Consumers</w:t>
        </w:r>
        <w:r w:rsidR="005910F1">
          <w:rPr>
            <w:noProof/>
            <w:webHidden/>
          </w:rPr>
          <w:tab/>
        </w:r>
        <w:r w:rsidR="005910F1">
          <w:rPr>
            <w:noProof/>
            <w:webHidden/>
          </w:rPr>
          <w:fldChar w:fldCharType="begin"/>
        </w:r>
        <w:r w:rsidR="005910F1">
          <w:rPr>
            <w:noProof/>
            <w:webHidden/>
          </w:rPr>
          <w:instrText xml:space="preserve"> PAGEREF _Toc516653934 \h </w:instrText>
        </w:r>
        <w:r w:rsidR="005910F1">
          <w:rPr>
            <w:noProof/>
            <w:webHidden/>
          </w:rPr>
        </w:r>
        <w:r w:rsidR="005910F1">
          <w:rPr>
            <w:noProof/>
            <w:webHidden/>
          </w:rPr>
          <w:fldChar w:fldCharType="separate"/>
        </w:r>
        <w:r w:rsidR="005910F1">
          <w:rPr>
            <w:noProof/>
            <w:webHidden/>
          </w:rPr>
          <w:t>9</w:t>
        </w:r>
        <w:r w:rsidR="005910F1">
          <w:rPr>
            <w:noProof/>
            <w:webHidden/>
          </w:rPr>
          <w:fldChar w:fldCharType="end"/>
        </w:r>
      </w:hyperlink>
    </w:p>
    <w:p w14:paraId="0EA058C8" w14:textId="04C6E6F9" w:rsidR="005910F1" w:rsidRDefault="00A7541D">
      <w:pPr>
        <w:pStyle w:val="TOC3"/>
        <w:tabs>
          <w:tab w:val="right" w:leader="dot" w:pos="9350"/>
        </w:tabs>
        <w:rPr>
          <w:rFonts w:eastAsiaTheme="minorEastAsia"/>
          <w:noProof/>
        </w:rPr>
      </w:pPr>
      <w:hyperlink w:anchor="_Toc516653935" w:history="1">
        <w:r w:rsidR="005910F1" w:rsidRPr="008F55EC">
          <w:rPr>
            <w:rStyle w:val="Hyperlink"/>
            <w:noProof/>
          </w:rPr>
          <w:t>2.1.6 Development Lifecycle Stages</w:t>
        </w:r>
        <w:r w:rsidR="005910F1">
          <w:rPr>
            <w:noProof/>
            <w:webHidden/>
          </w:rPr>
          <w:tab/>
        </w:r>
        <w:r w:rsidR="005910F1">
          <w:rPr>
            <w:noProof/>
            <w:webHidden/>
          </w:rPr>
          <w:fldChar w:fldCharType="begin"/>
        </w:r>
        <w:r w:rsidR="005910F1">
          <w:rPr>
            <w:noProof/>
            <w:webHidden/>
          </w:rPr>
          <w:instrText xml:space="preserve"> PAGEREF _Toc516653935 \h </w:instrText>
        </w:r>
        <w:r w:rsidR="005910F1">
          <w:rPr>
            <w:noProof/>
            <w:webHidden/>
          </w:rPr>
        </w:r>
        <w:r w:rsidR="005910F1">
          <w:rPr>
            <w:noProof/>
            <w:webHidden/>
          </w:rPr>
          <w:fldChar w:fldCharType="separate"/>
        </w:r>
        <w:r w:rsidR="005910F1">
          <w:rPr>
            <w:noProof/>
            <w:webHidden/>
          </w:rPr>
          <w:t>9</w:t>
        </w:r>
        <w:r w:rsidR="005910F1">
          <w:rPr>
            <w:noProof/>
            <w:webHidden/>
          </w:rPr>
          <w:fldChar w:fldCharType="end"/>
        </w:r>
      </w:hyperlink>
    </w:p>
    <w:p w14:paraId="387AA5C8" w14:textId="21480505" w:rsidR="005910F1" w:rsidRDefault="00A7541D">
      <w:pPr>
        <w:pStyle w:val="TOC3"/>
        <w:tabs>
          <w:tab w:val="right" w:leader="dot" w:pos="9350"/>
        </w:tabs>
        <w:rPr>
          <w:rFonts w:eastAsiaTheme="minorEastAsia"/>
          <w:noProof/>
        </w:rPr>
      </w:pPr>
      <w:hyperlink w:anchor="_Toc516653936" w:history="1">
        <w:r w:rsidR="005910F1" w:rsidRPr="008F55EC">
          <w:rPr>
            <w:rStyle w:val="Hyperlink"/>
            <w:noProof/>
          </w:rPr>
          <w:t>2.2.1 FHIR</w:t>
        </w:r>
        <w:r w:rsidR="005910F1">
          <w:rPr>
            <w:noProof/>
            <w:webHidden/>
          </w:rPr>
          <w:tab/>
        </w:r>
        <w:r w:rsidR="005910F1">
          <w:rPr>
            <w:noProof/>
            <w:webHidden/>
          </w:rPr>
          <w:fldChar w:fldCharType="begin"/>
        </w:r>
        <w:r w:rsidR="005910F1">
          <w:rPr>
            <w:noProof/>
            <w:webHidden/>
          </w:rPr>
          <w:instrText xml:space="preserve"> PAGEREF _Toc516653936 \h </w:instrText>
        </w:r>
        <w:r w:rsidR="005910F1">
          <w:rPr>
            <w:noProof/>
            <w:webHidden/>
          </w:rPr>
        </w:r>
        <w:r w:rsidR="005910F1">
          <w:rPr>
            <w:noProof/>
            <w:webHidden/>
          </w:rPr>
          <w:fldChar w:fldCharType="separate"/>
        </w:r>
        <w:r w:rsidR="005910F1">
          <w:rPr>
            <w:noProof/>
            <w:webHidden/>
          </w:rPr>
          <w:t>11</w:t>
        </w:r>
        <w:r w:rsidR="005910F1">
          <w:rPr>
            <w:noProof/>
            <w:webHidden/>
          </w:rPr>
          <w:fldChar w:fldCharType="end"/>
        </w:r>
      </w:hyperlink>
    </w:p>
    <w:p w14:paraId="5436BB2D" w14:textId="0FB2D73B" w:rsidR="005910F1" w:rsidRDefault="00A7541D">
      <w:pPr>
        <w:pStyle w:val="TOC4"/>
        <w:tabs>
          <w:tab w:val="right" w:leader="dot" w:pos="9350"/>
        </w:tabs>
        <w:rPr>
          <w:rFonts w:eastAsiaTheme="minorEastAsia"/>
          <w:noProof/>
        </w:rPr>
      </w:pPr>
      <w:hyperlink w:anchor="_Toc516653937" w:history="1">
        <w:r w:rsidR="005910F1" w:rsidRPr="008F55EC">
          <w:rPr>
            <w:rStyle w:val="Hyperlink"/>
            <w:noProof/>
          </w:rPr>
          <w:t>2.2.1.1 Argonaut</w:t>
        </w:r>
        <w:r w:rsidR="005910F1">
          <w:rPr>
            <w:noProof/>
            <w:webHidden/>
          </w:rPr>
          <w:tab/>
        </w:r>
        <w:r w:rsidR="005910F1">
          <w:rPr>
            <w:noProof/>
            <w:webHidden/>
          </w:rPr>
          <w:fldChar w:fldCharType="begin"/>
        </w:r>
        <w:r w:rsidR="005910F1">
          <w:rPr>
            <w:noProof/>
            <w:webHidden/>
          </w:rPr>
          <w:instrText xml:space="preserve"> PAGEREF _Toc516653937 \h </w:instrText>
        </w:r>
        <w:r w:rsidR="005910F1">
          <w:rPr>
            <w:noProof/>
            <w:webHidden/>
          </w:rPr>
        </w:r>
        <w:r w:rsidR="005910F1">
          <w:rPr>
            <w:noProof/>
            <w:webHidden/>
          </w:rPr>
          <w:fldChar w:fldCharType="separate"/>
        </w:r>
        <w:r w:rsidR="005910F1">
          <w:rPr>
            <w:noProof/>
            <w:webHidden/>
          </w:rPr>
          <w:t>11</w:t>
        </w:r>
        <w:r w:rsidR="005910F1">
          <w:rPr>
            <w:noProof/>
            <w:webHidden/>
          </w:rPr>
          <w:fldChar w:fldCharType="end"/>
        </w:r>
      </w:hyperlink>
    </w:p>
    <w:p w14:paraId="52B79F2A" w14:textId="6B02EB61" w:rsidR="005910F1" w:rsidRDefault="00A7541D">
      <w:pPr>
        <w:pStyle w:val="TOC1"/>
        <w:tabs>
          <w:tab w:val="right" w:leader="dot" w:pos="9350"/>
        </w:tabs>
        <w:rPr>
          <w:rFonts w:eastAsiaTheme="minorEastAsia"/>
          <w:noProof/>
        </w:rPr>
      </w:pPr>
      <w:hyperlink w:anchor="_Toc516653938" w:history="1">
        <w:r w:rsidR="005910F1" w:rsidRPr="008F55EC">
          <w:rPr>
            <w:rStyle w:val="Hyperlink"/>
            <w:noProof/>
          </w:rPr>
          <w:t>3. API Layers</w:t>
        </w:r>
        <w:r w:rsidR="005910F1">
          <w:rPr>
            <w:noProof/>
            <w:webHidden/>
          </w:rPr>
          <w:tab/>
        </w:r>
        <w:r w:rsidR="005910F1">
          <w:rPr>
            <w:noProof/>
            <w:webHidden/>
          </w:rPr>
          <w:fldChar w:fldCharType="begin"/>
        </w:r>
        <w:r w:rsidR="005910F1">
          <w:rPr>
            <w:noProof/>
            <w:webHidden/>
          </w:rPr>
          <w:instrText xml:space="preserve"> PAGEREF _Toc516653938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6961E4B9" w14:textId="7B229C18" w:rsidR="005910F1" w:rsidRDefault="00A7541D">
      <w:pPr>
        <w:pStyle w:val="TOC2"/>
        <w:tabs>
          <w:tab w:val="right" w:leader="dot" w:pos="9350"/>
        </w:tabs>
        <w:rPr>
          <w:rFonts w:eastAsiaTheme="minorEastAsia"/>
          <w:noProof/>
        </w:rPr>
      </w:pPr>
      <w:hyperlink w:anchor="_Toc516653939" w:history="1">
        <w:r w:rsidR="005910F1" w:rsidRPr="008F55EC">
          <w:rPr>
            <w:rStyle w:val="Hyperlink"/>
            <w:noProof/>
          </w:rPr>
          <w:t>3.1 Loose Coupling</w:t>
        </w:r>
        <w:r w:rsidR="005910F1">
          <w:rPr>
            <w:noProof/>
            <w:webHidden/>
          </w:rPr>
          <w:tab/>
        </w:r>
        <w:r w:rsidR="005910F1">
          <w:rPr>
            <w:noProof/>
            <w:webHidden/>
          </w:rPr>
          <w:fldChar w:fldCharType="begin"/>
        </w:r>
        <w:r w:rsidR="005910F1">
          <w:rPr>
            <w:noProof/>
            <w:webHidden/>
          </w:rPr>
          <w:instrText xml:space="preserve"> PAGEREF _Toc516653939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6B907E92" w14:textId="24DA4DAE" w:rsidR="005910F1" w:rsidRDefault="00A7541D">
      <w:pPr>
        <w:pStyle w:val="TOC2"/>
        <w:tabs>
          <w:tab w:val="right" w:leader="dot" w:pos="9350"/>
        </w:tabs>
        <w:rPr>
          <w:rFonts w:eastAsiaTheme="minorEastAsia"/>
          <w:noProof/>
        </w:rPr>
      </w:pPr>
      <w:hyperlink w:anchor="_Toc516653940" w:history="1">
        <w:r w:rsidR="005910F1" w:rsidRPr="008F55EC">
          <w:rPr>
            <w:rStyle w:val="Hyperlink"/>
            <w:noProof/>
          </w:rPr>
          <w:t>3.2 Policy Impacts</w:t>
        </w:r>
        <w:r w:rsidR="005910F1">
          <w:rPr>
            <w:noProof/>
            <w:webHidden/>
          </w:rPr>
          <w:tab/>
        </w:r>
        <w:r w:rsidR="005910F1">
          <w:rPr>
            <w:noProof/>
            <w:webHidden/>
          </w:rPr>
          <w:fldChar w:fldCharType="begin"/>
        </w:r>
        <w:r w:rsidR="005910F1">
          <w:rPr>
            <w:noProof/>
            <w:webHidden/>
          </w:rPr>
          <w:instrText xml:space="preserve"> PAGEREF _Toc516653940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2154A06D" w14:textId="4502797C" w:rsidR="005910F1" w:rsidRDefault="00A7541D">
      <w:pPr>
        <w:pStyle w:val="TOC2"/>
        <w:tabs>
          <w:tab w:val="right" w:leader="dot" w:pos="9350"/>
        </w:tabs>
        <w:rPr>
          <w:rFonts w:eastAsiaTheme="minorEastAsia"/>
          <w:noProof/>
        </w:rPr>
      </w:pPr>
      <w:hyperlink w:anchor="_Toc516653941" w:history="1">
        <w:r w:rsidR="005910F1" w:rsidRPr="008F55EC">
          <w:rPr>
            <w:rStyle w:val="Hyperlink"/>
            <w:noProof/>
          </w:rPr>
          <w:t>3.3 API Management Impacts</w:t>
        </w:r>
        <w:r w:rsidR="005910F1">
          <w:rPr>
            <w:noProof/>
            <w:webHidden/>
          </w:rPr>
          <w:tab/>
        </w:r>
        <w:r w:rsidR="005910F1">
          <w:rPr>
            <w:noProof/>
            <w:webHidden/>
          </w:rPr>
          <w:fldChar w:fldCharType="begin"/>
        </w:r>
        <w:r w:rsidR="005910F1">
          <w:rPr>
            <w:noProof/>
            <w:webHidden/>
          </w:rPr>
          <w:instrText xml:space="preserve"> PAGEREF _Toc516653941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469B32F7" w14:textId="4149B1A6" w:rsidR="005910F1" w:rsidRDefault="00A7541D">
      <w:pPr>
        <w:pStyle w:val="TOC2"/>
        <w:tabs>
          <w:tab w:val="right" w:leader="dot" w:pos="9350"/>
        </w:tabs>
        <w:rPr>
          <w:rFonts w:eastAsiaTheme="minorEastAsia"/>
          <w:noProof/>
        </w:rPr>
      </w:pPr>
      <w:hyperlink w:anchor="_Toc516653942" w:history="1">
        <w:r w:rsidR="005910F1" w:rsidRPr="008F55EC">
          <w:rPr>
            <w:rStyle w:val="Hyperlink"/>
            <w:noProof/>
          </w:rPr>
          <w:t>3.4 Layer Responsibilities</w:t>
        </w:r>
        <w:r w:rsidR="005910F1">
          <w:rPr>
            <w:noProof/>
            <w:webHidden/>
          </w:rPr>
          <w:tab/>
        </w:r>
        <w:r w:rsidR="005910F1">
          <w:rPr>
            <w:noProof/>
            <w:webHidden/>
          </w:rPr>
          <w:fldChar w:fldCharType="begin"/>
        </w:r>
        <w:r w:rsidR="005910F1">
          <w:rPr>
            <w:noProof/>
            <w:webHidden/>
          </w:rPr>
          <w:instrText xml:space="preserve"> PAGEREF _Toc516653942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4AFEFE81" w14:textId="7CE2D112" w:rsidR="005910F1" w:rsidRDefault="00A7541D">
      <w:pPr>
        <w:pStyle w:val="TOC3"/>
        <w:tabs>
          <w:tab w:val="right" w:leader="dot" w:pos="9350"/>
        </w:tabs>
        <w:rPr>
          <w:rFonts w:eastAsiaTheme="minorEastAsia"/>
          <w:noProof/>
        </w:rPr>
      </w:pPr>
      <w:hyperlink w:anchor="_Toc516653943" w:history="1">
        <w:r w:rsidR="005910F1" w:rsidRPr="008F55EC">
          <w:rPr>
            <w:rStyle w:val="Hyperlink"/>
            <w:noProof/>
          </w:rPr>
          <w:t>3.4.1 Experience</w:t>
        </w:r>
        <w:r w:rsidR="005910F1">
          <w:rPr>
            <w:noProof/>
            <w:webHidden/>
          </w:rPr>
          <w:tab/>
        </w:r>
        <w:r w:rsidR="005910F1">
          <w:rPr>
            <w:noProof/>
            <w:webHidden/>
          </w:rPr>
          <w:fldChar w:fldCharType="begin"/>
        </w:r>
        <w:r w:rsidR="005910F1">
          <w:rPr>
            <w:noProof/>
            <w:webHidden/>
          </w:rPr>
          <w:instrText xml:space="preserve"> PAGEREF _Toc516653943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33766D5C" w14:textId="0447D3C5" w:rsidR="005910F1" w:rsidRDefault="00A7541D">
      <w:pPr>
        <w:pStyle w:val="TOC3"/>
        <w:tabs>
          <w:tab w:val="right" w:leader="dot" w:pos="9350"/>
        </w:tabs>
        <w:rPr>
          <w:rFonts w:eastAsiaTheme="minorEastAsia"/>
          <w:noProof/>
        </w:rPr>
      </w:pPr>
      <w:hyperlink w:anchor="_Toc516653944" w:history="1">
        <w:r w:rsidR="005910F1" w:rsidRPr="008F55EC">
          <w:rPr>
            <w:rStyle w:val="Hyperlink"/>
            <w:noProof/>
          </w:rPr>
          <w:t>3.4.2 Process</w:t>
        </w:r>
        <w:r w:rsidR="005910F1">
          <w:rPr>
            <w:noProof/>
            <w:webHidden/>
          </w:rPr>
          <w:tab/>
        </w:r>
        <w:r w:rsidR="005910F1">
          <w:rPr>
            <w:noProof/>
            <w:webHidden/>
          </w:rPr>
          <w:fldChar w:fldCharType="begin"/>
        </w:r>
        <w:r w:rsidR="005910F1">
          <w:rPr>
            <w:noProof/>
            <w:webHidden/>
          </w:rPr>
          <w:instrText xml:space="preserve"> PAGEREF _Toc516653944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614E3BBC" w14:textId="44162211" w:rsidR="005910F1" w:rsidRDefault="00A7541D">
      <w:pPr>
        <w:pStyle w:val="TOC3"/>
        <w:tabs>
          <w:tab w:val="right" w:leader="dot" w:pos="9350"/>
        </w:tabs>
        <w:rPr>
          <w:rFonts w:eastAsiaTheme="minorEastAsia"/>
          <w:noProof/>
        </w:rPr>
      </w:pPr>
      <w:hyperlink w:anchor="_Toc516653945" w:history="1">
        <w:r w:rsidR="005910F1" w:rsidRPr="008F55EC">
          <w:rPr>
            <w:rStyle w:val="Hyperlink"/>
            <w:noProof/>
          </w:rPr>
          <w:t>3.4.3 System</w:t>
        </w:r>
        <w:r w:rsidR="005910F1">
          <w:rPr>
            <w:noProof/>
            <w:webHidden/>
          </w:rPr>
          <w:tab/>
        </w:r>
        <w:r w:rsidR="005910F1">
          <w:rPr>
            <w:noProof/>
            <w:webHidden/>
          </w:rPr>
          <w:fldChar w:fldCharType="begin"/>
        </w:r>
        <w:r w:rsidR="005910F1">
          <w:rPr>
            <w:noProof/>
            <w:webHidden/>
          </w:rPr>
          <w:instrText xml:space="preserve"> PAGEREF _Toc516653945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115688EC" w14:textId="2E000BB0" w:rsidR="005910F1" w:rsidRDefault="00A7541D">
      <w:pPr>
        <w:pStyle w:val="TOC4"/>
        <w:tabs>
          <w:tab w:val="right" w:leader="dot" w:pos="9350"/>
        </w:tabs>
        <w:rPr>
          <w:rFonts w:eastAsiaTheme="minorEastAsia"/>
          <w:noProof/>
        </w:rPr>
      </w:pPr>
      <w:hyperlink w:anchor="_Toc516653946" w:history="1">
        <w:r w:rsidR="005910F1" w:rsidRPr="008F55EC">
          <w:rPr>
            <w:rStyle w:val="Hyperlink"/>
            <w:noProof/>
          </w:rPr>
          <w:t>3.4.3.1 Native System API</w:t>
        </w:r>
        <w:r w:rsidR="005910F1">
          <w:rPr>
            <w:noProof/>
            <w:webHidden/>
          </w:rPr>
          <w:tab/>
        </w:r>
        <w:r w:rsidR="005910F1">
          <w:rPr>
            <w:noProof/>
            <w:webHidden/>
          </w:rPr>
          <w:fldChar w:fldCharType="begin"/>
        </w:r>
        <w:r w:rsidR="005910F1">
          <w:rPr>
            <w:noProof/>
            <w:webHidden/>
          </w:rPr>
          <w:instrText xml:space="preserve"> PAGEREF _Toc516653946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3FCF6F3F" w14:textId="5441FAA1" w:rsidR="005910F1" w:rsidRDefault="00A7541D">
      <w:pPr>
        <w:pStyle w:val="TOC3"/>
        <w:tabs>
          <w:tab w:val="right" w:leader="dot" w:pos="9350"/>
        </w:tabs>
        <w:rPr>
          <w:rFonts w:eastAsiaTheme="minorEastAsia"/>
          <w:noProof/>
        </w:rPr>
      </w:pPr>
      <w:hyperlink w:anchor="_Toc516653947" w:history="1">
        <w:r w:rsidR="005910F1" w:rsidRPr="008F55EC">
          <w:rPr>
            <w:rStyle w:val="Hyperlink"/>
            <w:noProof/>
          </w:rPr>
          <w:t>3.4.4 Decision Tree</w:t>
        </w:r>
        <w:r w:rsidR="005910F1">
          <w:rPr>
            <w:noProof/>
            <w:webHidden/>
          </w:rPr>
          <w:tab/>
        </w:r>
        <w:r w:rsidR="005910F1">
          <w:rPr>
            <w:noProof/>
            <w:webHidden/>
          </w:rPr>
          <w:fldChar w:fldCharType="begin"/>
        </w:r>
        <w:r w:rsidR="005910F1">
          <w:rPr>
            <w:noProof/>
            <w:webHidden/>
          </w:rPr>
          <w:instrText xml:space="preserve"> PAGEREF _Toc516653947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13EB8F7E" w14:textId="70410754" w:rsidR="005910F1" w:rsidRDefault="00A7541D">
      <w:pPr>
        <w:pStyle w:val="TOC1"/>
        <w:tabs>
          <w:tab w:val="right" w:leader="dot" w:pos="9350"/>
        </w:tabs>
        <w:rPr>
          <w:rFonts w:eastAsiaTheme="minorEastAsia"/>
          <w:noProof/>
        </w:rPr>
      </w:pPr>
      <w:hyperlink w:anchor="_Toc516653948" w:history="1">
        <w:r w:rsidR="005910F1" w:rsidRPr="008F55EC">
          <w:rPr>
            <w:rStyle w:val="Hyperlink"/>
            <w:noProof/>
          </w:rPr>
          <w:t>4. API Contracts</w:t>
        </w:r>
        <w:r w:rsidR="005910F1">
          <w:rPr>
            <w:noProof/>
            <w:webHidden/>
          </w:rPr>
          <w:tab/>
        </w:r>
        <w:r w:rsidR="005910F1">
          <w:rPr>
            <w:noProof/>
            <w:webHidden/>
          </w:rPr>
          <w:fldChar w:fldCharType="begin"/>
        </w:r>
        <w:r w:rsidR="005910F1">
          <w:rPr>
            <w:noProof/>
            <w:webHidden/>
          </w:rPr>
          <w:instrText xml:space="preserve"> PAGEREF _Toc516653948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4EEC92D0" w14:textId="61AFD0F6" w:rsidR="005910F1" w:rsidRDefault="00A7541D">
      <w:pPr>
        <w:pStyle w:val="TOC2"/>
        <w:tabs>
          <w:tab w:val="right" w:leader="dot" w:pos="9350"/>
        </w:tabs>
        <w:rPr>
          <w:rFonts w:eastAsiaTheme="minorEastAsia"/>
          <w:noProof/>
        </w:rPr>
      </w:pPr>
      <w:hyperlink w:anchor="_Toc516653949" w:history="1">
        <w:r w:rsidR="005910F1" w:rsidRPr="008F55EC">
          <w:rPr>
            <w:rStyle w:val="Hyperlink"/>
            <w:noProof/>
          </w:rPr>
          <w:t>4.1 Design First Methodology</w:t>
        </w:r>
        <w:r w:rsidR="005910F1">
          <w:rPr>
            <w:noProof/>
            <w:webHidden/>
          </w:rPr>
          <w:tab/>
        </w:r>
        <w:r w:rsidR="005910F1">
          <w:rPr>
            <w:noProof/>
            <w:webHidden/>
          </w:rPr>
          <w:fldChar w:fldCharType="begin"/>
        </w:r>
        <w:r w:rsidR="005910F1">
          <w:rPr>
            <w:noProof/>
            <w:webHidden/>
          </w:rPr>
          <w:instrText xml:space="preserve"> PAGEREF _Toc516653949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64C91EAF" w14:textId="32E64AD1" w:rsidR="005910F1" w:rsidRDefault="00A7541D">
      <w:pPr>
        <w:pStyle w:val="TOC2"/>
        <w:tabs>
          <w:tab w:val="right" w:leader="dot" w:pos="9350"/>
        </w:tabs>
        <w:rPr>
          <w:rFonts w:eastAsiaTheme="minorEastAsia"/>
          <w:noProof/>
        </w:rPr>
      </w:pPr>
      <w:hyperlink w:anchor="_Toc516653950" w:history="1">
        <w:r w:rsidR="005910F1" w:rsidRPr="008F55EC">
          <w:rPr>
            <w:rStyle w:val="Hyperlink"/>
            <w:noProof/>
          </w:rPr>
          <w:t>4.2 API Contract Standards</w:t>
        </w:r>
        <w:r w:rsidR="005910F1">
          <w:rPr>
            <w:noProof/>
            <w:webHidden/>
          </w:rPr>
          <w:tab/>
        </w:r>
        <w:r w:rsidR="005910F1">
          <w:rPr>
            <w:noProof/>
            <w:webHidden/>
          </w:rPr>
          <w:fldChar w:fldCharType="begin"/>
        </w:r>
        <w:r w:rsidR="005910F1">
          <w:rPr>
            <w:noProof/>
            <w:webHidden/>
          </w:rPr>
          <w:instrText xml:space="preserve"> PAGEREF _Toc516653950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12AB19B6" w14:textId="6698ECD5" w:rsidR="005910F1" w:rsidRDefault="00A7541D">
      <w:pPr>
        <w:pStyle w:val="TOC3"/>
        <w:tabs>
          <w:tab w:val="right" w:leader="dot" w:pos="9350"/>
        </w:tabs>
        <w:rPr>
          <w:rFonts w:eastAsiaTheme="minorEastAsia"/>
          <w:noProof/>
        </w:rPr>
      </w:pPr>
      <w:hyperlink w:anchor="_Toc516653951" w:history="1">
        <w:r w:rsidR="005910F1" w:rsidRPr="008F55EC">
          <w:rPr>
            <w:rStyle w:val="Hyperlink"/>
            <w:noProof/>
          </w:rPr>
          <w:t>4.2.1. API Specifications</w:t>
        </w:r>
        <w:r w:rsidR="005910F1">
          <w:rPr>
            <w:noProof/>
            <w:webHidden/>
          </w:rPr>
          <w:tab/>
        </w:r>
        <w:r w:rsidR="005910F1">
          <w:rPr>
            <w:noProof/>
            <w:webHidden/>
          </w:rPr>
          <w:fldChar w:fldCharType="begin"/>
        </w:r>
        <w:r w:rsidR="005910F1">
          <w:rPr>
            <w:noProof/>
            <w:webHidden/>
          </w:rPr>
          <w:instrText xml:space="preserve"> PAGEREF _Toc516653951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49061171" w14:textId="0D008B01" w:rsidR="005910F1" w:rsidRDefault="00A7541D">
      <w:pPr>
        <w:pStyle w:val="TOC2"/>
        <w:tabs>
          <w:tab w:val="right" w:leader="dot" w:pos="9350"/>
        </w:tabs>
        <w:rPr>
          <w:rFonts w:eastAsiaTheme="minorEastAsia"/>
          <w:noProof/>
        </w:rPr>
      </w:pPr>
      <w:hyperlink w:anchor="_Toc516653952" w:history="1">
        <w:r w:rsidR="005910F1" w:rsidRPr="008F55EC">
          <w:rPr>
            <w:rStyle w:val="Hyperlink"/>
            <w:noProof/>
          </w:rPr>
          <w:t>4.2.2 Swagger and RAML</w:t>
        </w:r>
        <w:r w:rsidR="005910F1">
          <w:rPr>
            <w:noProof/>
            <w:webHidden/>
          </w:rPr>
          <w:tab/>
        </w:r>
        <w:r w:rsidR="005910F1">
          <w:rPr>
            <w:noProof/>
            <w:webHidden/>
          </w:rPr>
          <w:fldChar w:fldCharType="begin"/>
        </w:r>
        <w:r w:rsidR="005910F1">
          <w:rPr>
            <w:noProof/>
            <w:webHidden/>
          </w:rPr>
          <w:instrText xml:space="preserve"> PAGEREF _Toc516653952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08D7E9FB" w14:textId="6CC9A152" w:rsidR="005910F1" w:rsidRDefault="00A7541D">
      <w:pPr>
        <w:pStyle w:val="TOC4"/>
        <w:tabs>
          <w:tab w:val="right" w:leader="dot" w:pos="9350"/>
        </w:tabs>
        <w:rPr>
          <w:rFonts w:eastAsiaTheme="minorEastAsia"/>
          <w:noProof/>
        </w:rPr>
      </w:pPr>
      <w:hyperlink w:anchor="_Toc516653953" w:history="1">
        <w:r w:rsidR="005910F1" w:rsidRPr="008F55EC">
          <w:rPr>
            <w:rStyle w:val="Hyperlink"/>
            <w:noProof/>
          </w:rPr>
          <w:t>4.2.2.1 Conversions</w:t>
        </w:r>
        <w:r w:rsidR="005910F1">
          <w:rPr>
            <w:noProof/>
            <w:webHidden/>
          </w:rPr>
          <w:tab/>
        </w:r>
        <w:r w:rsidR="005910F1">
          <w:rPr>
            <w:noProof/>
            <w:webHidden/>
          </w:rPr>
          <w:fldChar w:fldCharType="begin"/>
        </w:r>
        <w:r w:rsidR="005910F1">
          <w:rPr>
            <w:noProof/>
            <w:webHidden/>
          </w:rPr>
          <w:instrText xml:space="preserve"> PAGEREF _Toc516653953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5E37F210" w14:textId="4EF85788" w:rsidR="005910F1" w:rsidRDefault="00A7541D">
      <w:pPr>
        <w:pStyle w:val="TOC2"/>
        <w:tabs>
          <w:tab w:val="right" w:leader="dot" w:pos="9350"/>
        </w:tabs>
        <w:rPr>
          <w:rFonts w:eastAsiaTheme="minorEastAsia"/>
          <w:noProof/>
        </w:rPr>
      </w:pPr>
      <w:hyperlink w:anchor="_Toc516653954" w:history="1">
        <w:r w:rsidR="005910F1" w:rsidRPr="008F55EC">
          <w:rPr>
            <w:rStyle w:val="Hyperlink"/>
            <w:noProof/>
          </w:rPr>
          <w:t>4.3 MuleSoft Designer Studio</w:t>
        </w:r>
        <w:r w:rsidR="005910F1">
          <w:rPr>
            <w:noProof/>
            <w:webHidden/>
          </w:rPr>
          <w:tab/>
        </w:r>
        <w:r w:rsidR="005910F1">
          <w:rPr>
            <w:noProof/>
            <w:webHidden/>
          </w:rPr>
          <w:fldChar w:fldCharType="begin"/>
        </w:r>
        <w:r w:rsidR="005910F1">
          <w:rPr>
            <w:noProof/>
            <w:webHidden/>
          </w:rPr>
          <w:instrText xml:space="preserve"> PAGEREF _Toc516653954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234E2C47" w14:textId="28755392" w:rsidR="005910F1" w:rsidRDefault="00A7541D">
      <w:pPr>
        <w:pStyle w:val="TOC1"/>
        <w:tabs>
          <w:tab w:val="right" w:leader="dot" w:pos="9350"/>
        </w:tabs>
        <w:rPr>
          <w:rFonts w:eastAsiaTheme="minorEastAsia"/>
          <w:noProof/>
        </w:rPr>
      </w:pPr>
      <w:hyperlink w:anchor="_Toc516653955" w:history="1">
        <w:r w:rsidR="005910F1" w:rsidRPr="008F55EC">
          <w:rPr>
            <w:rStyle w:val="Hyperlink"/>
            <w:noProof/>
          </w:rPr>
          <w:t>5.  Naming Conventions</w:t>
        </w:r>
        <w:r w:rsidR="005910F1">
          <w:rPr>
            <w:noProof/>
            <w:webHidden/>
          </w:rPr>
          <w:tab/>
        </w:r>
        <w:r w:rsidR="005910F1">
          <w:rPr>
            <w:noProof/>
            <w:webHidden/>
          </w:rPr>
          <w:fldChar w:fldCharType="begin"/>
        </w:r>
        <w:r w:rsidR="005910F1">
          <w:rPr>
            <w:noProof/>
            <w:webHidden/>
          </w:rPr>
          <w:instrText xml:space="preserve"> PAGEREF _Toc516653955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090558D1" w14:textId="16FABF47" w:rsidR="005910F1" w:rsidRDefault="00A7541D">
      <w:pPr>
        <w:pStyle w:val="TOC2"/>
        <w:tabs>
          <w:tab w:val="right" w:leader="dot" w:pos="9350"/>
        </w:tabs>
        <w:rPr>
          <w:rFonts w:eastAsiaTheme="minorEastAsia"/>
          <w:noProof/>
        </w:rPr>
      </w:pPr>
      <w:hyperlink w:anchor="_Toc516653956" w:history="1">
        <w:r w:rsidR="005910F1" w:rsidRPr="008F55EC">
          <w:rPr>
            <w:rStyle w:val="Hyperlink"/>
            <w:noProof/>
          </w:rPr>
          <w:t>5.1 API Naming Standards</w:t>
        </w:r>
        <w:r w:rsidR="005910F1">
          <w:rPr>
            <w:noProof/>
            <w:webHidden/>
          </w:rPr>
          <w:tab/>
        </w:r>
        <w:r w:rsidR="005910F1">
          <w:rPr>
            <w:noProof/>
            <w:webHidden/>
          </w:rPr>
          <w:fldChar w:fldCharType="begin"/>
        </w:r>
        <w:r w:rsidR="005910F1">
          <w:rPr>
            <w:noProof/>
            <w:webHidden/>
          </w:rPr>
          <w:instrText xml:space="preserve"> PAGEREF _Toc516653956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2D2D062B" w14:textId="09CB303F" w:rsidR="005910F1" w:rsidRDefault="00A7541D">
      <w:pPr>
        <w:pStyle w:val="TOC3"/>
        <w:tabs>
          <w:tab w:val="right" w:leader="dot" w:pos="9350"/>
        </w:tabs>
        <w:rPr>
          <w:rFonts w:eastAsiaTheme="minorEastAsia"/>
          <w:noProof/>
        </w:rPr>
      </w:pPr>
      <w:hyperlink w:anchor="_Toc516653957" w:history="1">
        <w:r w:rsidR="005910F1" w:rsidRPr="008F55EC">
          <w:rPr>
            <w:rStyle w:val="Hyperlink"/>
            <w:noProof/>
          </w:rPr>
          <w:t>5.1.1 Alignment with FHIR and Argonaut</w:t>
        </w:r>
        <w:r w:rsidR="005910F1">
          <w:rPr>
            <w:noProof/>
            <w:webHidden/>
          </w:rPr>
          <w:tab/>
        </w:r>
        <w:r w:rsidR="005910F1">
          <w:rPr>
            <w:noProof/>
            <w:webHidden/>
          </w:rPr>
          <w:fldChar w:fldCharType="begin"/>
        </w:r>
        <w:r w:rsidR="005910F1">
          <w:rPr>
            <w:noProof/>
            <w:webHidden/>
          </w:rPr>
          <w:instrText xml:space="preserve"> PAGEREF _Toc516653957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33527AF6" w14:textId="04580B39" w:rsidR="005910F1" w:rsidRDefault="00A7541D">
      <w:pPr>
        <w:pStyle w:val="TOC2"/>
        <w:tabs>
          <w:tab w:val="right" w:leader="dot" w:pos="9350"/>
        </w:tabs>
        <w:rPr>
          <w:rFonts w:eastAsiaTheme="minorEastAsia"/>
          <w:noProof/>
        </w:rPr>
      </w:pPr>
      <w:hyperlink w:anchor="_Toc516653958" w:history="1">
        <w:r w:rsidR="005910F1" w:rsidRPr="008F55EC">
          <w:rPr>
            <w:rStyle w:val="Hyperlink"/>
            <w:noProof/>
          </w:rPr>
          <w:t>5.1.2 Alignment with Version Control</w:t>
        </w:r>
        <w:r w:rsidR="005910F1">
          <w:rPr>
            <w:noProof/>
            <w:webHidden/>
          </w:rPr>
          <w:tab/>
        </w:r>
        <w:r w:rsidR="005910F1">
          <w:rPr>
            <w:noProof/>
            <w:webHidden/>
          </w:rPr>
          <w:fldChar w:fldCharType="begin"/>
        </w:r>
        <w:r w:rsidR="005910F1">
          <w:rPr>
            <w:noProof/>
            <w:webHidden/>
          </w:rPr>
          <w:instrText xml:space="preserve"> PAGEREF _Toc516653958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7E43F2F3" w14:textId="510C1F59" w:rsidR="005910F1" w:rsidRDefault="00A7541D">
      <w:pPr>
        <w:pStyle w:val="TOC2"/>
        <w:tabs>
          <w:tab w:val="right" w:leader="dot" w:pos="9350"/>
        </w:tabs>
        <w:rPr>
          <w:rFonts w:eastAsiaTheme="minorEastAsia"/>
          <w:noProof/>
        </w:rPr>
      </w:pPr>
      <w:hyperlink w:anchor="_Toc516653959" w:history="1">
        <w:r w:rsidR="005910F1" w:rsidRPr="008F55EC">
          <w:rPr>
            <w:rStyle w:val="Hyperlink"/>
            <w:noProof/>
          </w:rPr>
          <w:t>5.2 Environment Properties</w:t>
        </w:r>
        <w:r w:rsidR="005910F1">
          <w:rPr>
            <w:noProof/>
            <w:webHidden/>
          </w:rPr>
          <w:tab/>
        </w:r>
        <w:r w:rsidR="005910F1">
          <w:rPr>
            <w:noProof/>
            <w:webHidden/>
          </w:rPr>
          <w:fldChar w:fldCharType="begin"/>
        </w:r>
        <w:r w:rsidR="005910F1">
          <w:rPr>
            <w:noProof/>
            <w:webHidden/>
          </w:rPr>
          <w:instrText xml:space="preserve"> PAGEREF _Toc516653959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0FCC4E57" w14:textId="7C43F5AC" w:rsidR="005910F1" w:rsidRDefault="00A7541D">
      <w:pPr>
        <w:pStyle w:val="TOC2"/>
        <w:tabs>
          <w:tab w:val="right" w:leader="dot" w:pos="9350"/>
        </w:tabs>
        <w:rPr>
          <w:rFonts w:eastAsiaTheme="minorEastAsia"/>
          <w:noProof/>
        </w:rPr>
      </w:pPr>
      <w:hyperlink w:anchor="_Toc516653960" w:history="1">
        <w:r w:rsidR="005910F1" w:rsidRPr="008F55EC">
          <w:rPr>
            <w:rStyle w:val="Hyperlink"/>
            <w:noProof/>
          </w:rPr>
          <w:t>5.3 Configuration Parameters</w:t>
        </w:r>
        <w:r w:rsidR="005910F1">
          <w:rPr>
            <w:noProof/>
            <w:webHidden/>
          </w:rPr>
          <w:tab/>
        </w:r>
        <w:r w:rsidR="005910F1">
          <w:rPr>
            <w:noProof/>
            <w:webHidden/>
          </w:rPr>
          <w:fldChar w:fldCharType="begin"/>
        </w:r>
        <w:r w:rsidR="005910F1">
          <w:rPr>
            <w:noProof/>
            <w:webHidden/>
          </w:rPr>
          <w:instrText xml:space="preserve"> PAGEREF _Toc516653960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2BE60F09" w14:textId="6EA8E286" w:rsidR="005910F1" w:rsidRDefault="00A7541D">
      <w:pPr>
        <w:pStyle w:val="TOC2"/>
        <w:tabs>
          <w:tab w:val="right" w:leader="dot" w:pos="9350"/>
        </w:tabs>
        <w:rPr>
          <w:rFonts w:eastAsiaTheme="minorEastAsia"/>
          <w:noProof/>
        </w:rPr>
      </w:pPr>
      <w:hyperlink w:anchor="_Toc516653961" w:history="1">
        <w:r w:rsidR="005910F1" w:rsidRPr="008F55EC">
          <w:rPr>
            <w:rStyle w:val="Hyperlink"/>
            <w:noProof/>
          </w:rPr>
          <w:t>5.4 API REST and SOAP Standards</w:t>
        </w:r>
        <w:r w:rsidR="005910F1">
          <w:rPr>
            <w:noProof/>
            <w:webHidden/>
          </w:rPr>
          <w:tab/>
        </w:r>
        <w:r w:rsidR="005910F1">
          <w:rPr>
            <w:noProof/>
            <w:webHidden/>
          </w:rPr>
          <w:fldChar w:fldCharType="begin"/>
        </w:r>
        <w:r w:rsidR="005910F1">
          <w:rPr>
            <w:noProof/>
            <w:webHidden/>
          </w:rPr>
          <w:instrText xml:space="preserve"> PAGEREF _Toc516653961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33DBA549" w14:textId="11EF1439" w:rsidR="005910F1" w:rsidRDefault="00A7541D">
      <w:pPr>
        <w:pStyle w:val="TOC3"/>
        <w:tabs>
          <w:tab w:val="right" w:leader="dot" w:pos="9350"/>
        </w:tabs>
        <w:rPr>
          <w:rFonts w:eastAsiaTheme="minorEastAsia"/>
          <w:noProof/>
        </w:rPr>
      </w:pPr>
      <w:hyperlink w:anchor="_Toc516653962" w:history="1">
        <w:r w:rsidR="005910F1" w:rsidRPr="008F55EC">
          <w:rPr>
            <w:rStyle w:val="Hyperlink"/>
            <w:noProof/>
          </w:rPr>
          <w:t>5.4.1 RESTful URI Naming Standards</w:t>
        </w:r>
        <w:r w:rsidR="005910F1">
          <w:rPr>
            <w:noProof/>
            <w:webHidden/>
          </w:rPr>
          <w:tab/>
        </w:r>
        <w:r w:rsidR="005910F1">
          <w:rPr>
            <w:noProof/>
            <w:webHidden/>
          </w:rPr>
          <w:fldChar w:fldCharType="begin"/>
        </w:r>
        <w:r w:rsidR="005910F1">
          <w:rPr>
            <w:noProof/>
            <w:webHidden/>
          </w:rPr>
          <w:instrText xml:space="preserve"> PAGEREF _Toc516653962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0C60B345" w14:textId="2463C61B" w:rsidR="005910F1" w:rsidRDefault="00A7541D">
      <w:pPr>
        <w:pStyle w:val="TOC3"/>
        <w:tabs>
          <w:tab w:val="right" w:leader="dot" w:pos="9350"/>
        </w:tabs>
        <w:rPr>
          <w:rFonts w:eastAsiaTheme="minorEastAsia"/>
          <w:noProof/>
        </w:rPr>
      </w:pPr>
      <w:hyperlink w:anchor="_Toc516653963" w:history="1">
        <w:r w:rsidR="005910F1" w:rsidRPr="008F55EC">
          <w:rPr>
            <w:rStyle w:val="Hyperlink"/>
            <w:noProof/>
          </w:rPr>
          <w:t>5.4.2 SOAP Message XML Standards</w:t>
        </w:r>
        <w:r w:rsidR="005910F1">
          <w:rPr>
            <w:noProof/>
            <w:webHidden/>
          </w:rPr>
          <w:tab/>
        </w:r>
        <w:r w:rsidR="005910F1">
          <w:rPr>
            <w:noProof/>
            <w:webHidden/>
          </w:rPr>
          <w:fldChar w:fldCharType="begin"/>
        </w:r>
        <w:r w:rsidR="005910F1">
          <w:rPr>
            <w:noProof/>
            <w:webHidden/>
          </w:rPr>
          <w:instrText xml:space="preserve"> PAGEREF _Toc516653963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74CA180F" w14:textId="2338B1A1" w:rsidR="005910F1" w:rsidRDefault="00A7541D">
      <w:pPr>
        <w:pStyle w:val="TOC3"/>
        <w:tabs>
          <w:tab w:val="right" w:leader="dot" w:pos="9350"/>
        </w:tabs>
        <w:rPr>
          <w:rFonts w:eastAsiaTheme="minorEastAsia"/>
          <w:noProof/>
        </w:rPr>
      </w:pPr>
      <w:hyperlink w:anchor="_Toc516653964" w:history="1">
        <w:r w:rsidR="005910F1" w:rsidRPr="008F55EC">
          <w:rPr>
            <w:rStyle w:val="Hyperlink"/>
            <w:noProof/>
          </w:rPr>
          <w:t>5.4.3 JSON Schema Naming Standards</w:t>
        </w:r>
        <w:r w:rsidR="005910F1">
          <w:rPr>
            <w:noProof/>
            <w:webHidden/>
          </w:rPr>
          <w:tab/>
        </w:r>
        <w:r w:rsidR="005910F1">
          <w:rPr>
            <w:noProof/>
            <w:webHidden/>
          </w:rPr>
          <w:fldChar w:fldCharType="begin"/>
        </w:r>
        <w:r w:rsidR="005910F1">
          <w:rPr>
            <w:noProof/>
            <w:webHidden/>
          </w:rPr>
          <w:instrText xml:space="preserve"> PAGEREF _Toc516653964 \h </w:instrText>
        </w:r>
        <w:r w:rsidR="005910F1">
          <w:rPr>
            <w:noProof/>
            <w:webHidden/>
          </w:rPr>
        </w:r>
        <w:r w:rsidR="005910F1">
          <w:rPr>
            <w:noProof/>
            <w:webHidden/>
          </w:rPr>
          <w:fldChar w:fldCharType="separate"/>
        </w:r>
        <w:r w:rsidR="005910F1">
          <w:rPr>
            <w:noProof/>
            <w:webHidden/>
          </w:rPr>
          <w:t>12</w:t>
        </w:r>
        <w:r w:rsidR="005910F1">
          <w:rPr>
            <w:noProof/>
            <w:webHidden/>
          </w:rPr>
          <w:fldChar w:fldCharType="end"/>
        </w:r>
      </w:hyperlink>
    </w:p>
    <w:p w14:paraId="0809E7EC" w14:textId="6799D894" w:rsidR="005910F1" w:rsidRDefault="00A7541D">
      <w:pPr>
        <w:pStyle w:val="TOC2"/>
        <w:tabs>
          <w:tab w:val="right" w:leader="dot" w:pos="9350"/>
        </w:tabs>
        <w:rPr>
          <w:rFonts w:eastAsiaTheme="minorEastAsia"/>
          <w:noProof/>
        </w:rPr>
      </w:pPr>
      <w:hyperlink w:anchor="_Toc516653965" w:history="1">
        <w:r w:rsidR="005910F1" w:rsidRPr="008F55EC">
          <w:rPr>
            <w:rStyle w:val="Hyperlink"/>
            <w:noProof/>
          </w:rPr>
          <w:t>5.4 Objects and Methods</w:t>
        </w:r>
        <w:r w:rsidR="005910F1">
          <w:rPr>
            <w:noProof/>
            <w:webHidden/>
          </w:rPr>
          <w:tab/>
        </w:r>
        <w:r w:rsidR="005910F1">
          <w:rPr>
            <w:noProof/>
            <w:webHidden/>
          </w:rPr>
          <w:fldChar w:fldCharType="begin"/>
        </w:r>
        <w:r w:rsidR="005910F1">
          <w:rPr>
            <w:noProof/>
            <w:webHidden/>
          </w:rPr>
          <w:instrText xml:space="preserve"> PAGEREF _Toc516653965 \h </w:instrText>
        </w:r>
        <w:r w:rsidR="005910F1">
          <w:rPr>
            <w:noProof/>
            <w:webHidden/>
          </w:rPr>
        </w:r>
        <w:r w:rsidR="005910F1">
          <w:rPr>
            <w:noProof/>
            <w:webHidden/>
          </w:rPr>
          <w:fldChar w:fldCharType="separate"/>
        </w:r>
        <w:r w:rsidR="005910F1">
          <w:rPr>
            <w:noProof/>
            <w:webHidden/>
          </w:rPr>
          <w:t>13</w:t>
        </w:r>
        <w:r w:rsidR="005910F1">
          <w:rPr>
            <w:noProof/>
            <w:webHidden/>
          </w:rPr>
          <w:fldChar w:fldCharType="end"/>
        </w:r>
      </w:hyperlink>
    </w:p>
    <w:p w14:paraId="7F12EE92" w14:textId="3338BE0F" w:rsidR="005910F1" w:rsidRDefault="00A7541D">
      <w:pPr>
        <w:pStyle w:val="TOC3"/>
        <w:tabs>
          <w:tab w:val="right" w:leader="dot" w:pos="9350"/>
        </w:tabs>
        <w:rPr>
          <w:rFonts w:eastAsiaTheme="minorEastAsia"/>
          <w:noProof/>
        </w:rPr>
      </w:pPr>
      <w:hyperlink w:anchor="_Toc516653966" w:history="1">
        <w:r w:rsidR="005910F1" w:rsidRPr="008F55EC">
          <w:rPr>
            <w:rStyle w:val="Hyperlink"/>
            <w:noProof/>
          </w:rPr>
          <w:t>5.4.1 Canonical Naming</w:t>
        </w:r>
        <w:r w:rsidR="005910F1">
          <w:rPr>
            <w:noProof/>
            <w:webHidden/>
          </w:rPr>
          <w:tab/>
        </w:r>
        <w:r w:rsidR="005910F1">
          <w:rPr>
            <w:noProof/>
            <w:webHidden/>
          </w:rPr>
          <w:fldChar w:fldCharType="begin"/>
        </w:r>
        <w:r w:rsidR="005910F1">
          <w:rPr>
            <w:noProof/>
            <w:webHidden/>
          </w:rPr>
          <w:instrText xml:space="preserve"> PAGEREF _Toc516653966 \h </w:instrText>
        </w:r>
        <w:r w:rsidR="005910F1">
          <w:rPr>
            <w:noProof/>
            <w:webHidden/>
          </w:rPr>
        </w:r>
        <w:r w:rsidR="005910F1">
          <w:rPr>
            <w:noProof/>
            <w:webHidden/>
          </w:rPr>
          <w:fldChar w:fldCharType="separate"/>
        </w:r>
        <w:r w:rsidR="005910F1">
          <w:rPr>
            <w:noProof/>
            <w:webHidden/>
          </w:rPr>
          <w:t>13</w:t>
        </w:r>
        <w:r w:rsidR="005910F1">
          <w:rPr>
            <w:noProof/>
            <w:webHidden/>
          </w:rPr>
          <w:fldChar w:fldCharType="end"/>
        </w:r>
      </w:hyperlink>
    </w:p>
    <w:p w14:paraId="14574CD4" w14:textId="263EDC85" w:rsidR="005910F1" w:rsidRDefault="00A7541D">
      <w:pPr>
        <w:pStyle w:val="TOC2"/>
        <w:tabs>
          <w:tab w:val="right" w:leader="dot" w:pos="9350"/>
        </w:tabs>
        <w:rPr>
          <w:rFonts w:eastAsiaTheme="minorEastAsia"/>
          <w:noProof/>
        </w:rPr>
      </w:pPr>
      <w:hyperlink w:anchor="_Toc516653967" w:history="1">
        <w:r w:rsidR="005910F1" w:rsidRPr="008F55EC">
          <w:rPr>
            <w:rStyle w:val="Hyperlink"/>
            <w:noProof/>
          </w:rPr>
          <w:t>5.5 Middleware Artifacts (flows, sub-flows, transformations, variables)</w:t>
        </w:r>
        <w:r w:rsidR="005910F1">
          <w:rPr>
            <w:noProof/>
            <w:webHidden/>
          </w:rPr>
          <w:tab/>
        </w:r>
        <w:r w:rsidR="005910F1">
          <w:rPr>
            <w:noProof/>
            <w:webHidden/>
          </w:rPr>
          <w:fldChar w:fldCharType="begin"/>
        </w:r>
        <w:r w:rsidR="005910F1">
          <w:rPr>
            <w:noProof/>
            <w:webHidden/>
          </w:rPr>
          <w:instrText xml:space="preserve"> PAGEREF _Toc516653967 \h </w:instrText>
        </w:r>
        <w:r w:rsidR="005910F1">
          <w:rPr>
            <w:noProof/>
            <w:webHidden/>
          </w:rPr>
        </w:r>
        <w:r w:rsidR="005910F1">
          <w:rPr>
            <w:noProof/>
            <w:webHidden/>
          </w:rPr>
          <w:fldChar w:fldCharType="separate"/>
        </w:r>
        <w:r w:rsidR="005910F1">
          <w:rPr>
            <w:noProof/>
            <w:webHidden/>
          </w:rPr>
          <w:t>13</w:t>
        </w:r>
        <w:r w:rsidR="005910F1">
          <w:rPr>
            <w:noProof/>
            <w:webHidden/>
          </w:rPr>
          <w:fldChar w:fldCharType="end"/>
        </w:r>
      </w:hyperlink>
    </w:p>
    <w:p w14:paraId="742B292B" w14:textId="14B1CF21" w:rsidR="005910F1" w:rsidRDefault="00A7541D">
      <w:pPr>
        <w:pStyle w:val="TOC1"/>
        <w:tabs>
          <w:tab w:val="right" w:leader="dot" w:pos="9350"/>
        </w:tabs>
        <w:rPr>
          <w:rFonts w:eastAsiaTheme="minorEastAsia"/>
          <w:noProof/>
        </w:rPr>
      </w:pPr>
      <w:hyperlink w:anchor="_Toc516653968" w:history="1">
        <w:r w:rsidR="005910F1" w:rsidRPr="008F55EC">
          <w:rPr>
            <w:rStyle w:val="Hyperlink"/>
            <w:noProof/>
          </w:rPr>
          <w:t>6.  Configuration Management</w:t>
        </w:r>
        <w:r w:rsidR="005910F1">
          <w:rPr>
            <w:noProof/>
            <w:webHidden/>
          </w:rPr>
          <w:tab/>
        </w:r>
        <w:r w:rsidR="005910F1">
          <w:rPr>
            <w:noProof/>
            <w:webHidden/>
          </w:rPr>
          <w:fldChar w:fldCharType="begin"/>
        </w:r>
        <w:r w:rsidR="005910F1">
          <w:rPr>
            <w:noProof/>
            <w:webHidden/>
          </w:rPr>
          <w:instrText xml:space="preserve"> PAGEREF _Toc516653968 \h </w:instrText>
        </w:r>
        <w:r w:rsidR="005910F1">
          <w:rPr>
            <w:noProof/>
            <w:webHidden/>
          </w:rPr>
        </w:r>
        <w:r w:rsidR="005910F1">
          <w:rPr>
            <w:noProof/>
            <w:webHidden/>
          </w:rPr>
          <w:fldChar w:fldCharType="separate"/>
        </w:r>
        <w:r w:rsidR="005910F1">
          <w:rPr>
            <w:noProof/>
            <w:webHidden/>
          </w:rPr>
          <w:t>13</w:t>
        </w:r>
        <w:r w:rsidR="005910F1">
          <w:rPr>
            <w:noProof/>
            <w:webHidden/>
          </w:rPr>
          <w:fldChar w:fldCharType="end"/>
        </w:r>
      </w:hyperlink>
    </w:p>
    <w:p w14:paraId="36D753C1" w14:textId="1AB85A85" w:rsidR="005910F1" w:rsidRDefault="00A7541D">
      <w:pPr>
        <w:pStyle w:val="TOC2"/>
        <w:tabs>
          <w:tab w:val="right" w:leader="dot" w:pos="9350"/>
        </w:tabs>
        <w:rPr>
          <w:rFonts w:eastAsiaTheme="minorEastAsia"/>
          <w:noProof/>
        </w:rPr>
      </w:pPr>
      <w:hyperlink w:anchor="_Toc516653969" w:history="1">
        <w:r w:rsidR="005910F1" w:rsidRPr="008F55EC">
          <w:rPr>
            <w:rStyle w:val="Hyperlink"/>
            <w:noProof/>
          </w:rPr>
          <w:t>6.1 API Configuration Management</w:t>
        </w:r>
        <w:r w:rsidR="005910F1">
          <w:rPr>
            <w:noProof/>
            <w:webHidden/>
          </w:rPr>
          <w:tab/>
        </w:r>
        <w:r w:rsidR="005910F1">
          <w:rPr>
            <w:noProof/>
            <w:webHidden/>
          </w:rPr>
          <w:fldChar w:fldCharType="begin"/>
        </w:r>
        <w:r w:rsidR="005910F1">
          <w:rPr>
            <w:noProof/>
            <w:webHidden/>
          </w:rPr>
          <w:instrText xml:space="preserve"> PAGEREF _Toc516653969 \h </w:instrText>
        </w:r>
        <w:r w:rsidR="005910F1">
          <w:rPr>
            <w:noProof/>
            <w:webHidden/>
          </w:rPr>
        </w:r>
        <w:r w:rsidR="005910F1">
          <w:rPr>
            <w:noProof/>
            <w:webHidden/>
          </w:rPr>
          <w:fldChar w:fldCharType="separate"/>
        </w:r>
        <w:r w:rsidR="005910F1">
          <w:rPr>
            <w:noProof/>
            <w:webHidden/>
          </w:rPr>
          <w:t>13</w:t>
        </w:r>
        <w:r w:rsidR="005910F1">
          <w:rPr>
            <w:noProof/>
            <w:webHidden/>
          </w:rPr>
          <w:fldChar w:fldCharType="end"/>
        </w:r>
      </w:hyperlink>
    </w:p>
    <w:p w14:paraId="7DB4D3C6" w14:textId="54B85178" w:rsidR="005910F1" w:rsidRDefault="00A7541D">
      <w:pPr>
        <w:pStyle w:val="TOC3"/>
        <w:tabs>
          <w:tab w:val="right" w:leader="dot" w:pos="9350"/>
        </w:tabs>
        <w:rPr>
          <w:rFonts w:eastAsiaTheme="minorEastAsia"/>
          <w:noProof/>
        </w:rPr>
      </w:pPr>
      <w:hyperlink w:anchor="_Toc516653970" w:history="1">
        <w:r w:rsidR="005910F1" w:rsidRPr="008F55EC">
          <w:rPr>
            <w:rStyle w:val="Hyperlink"/>
            <w:noProof/>
          </w:rPr>
          <w:t>6.1.1 Version Numbers</w:t>
        </w:r>
        <w:r w:rsidR="005910F1">
          <w:rPr>
            <w:noProof/>
            <w:webHidden/>
          </w:rPr>
          <w:tab/>
        </w:r>
        <w:r w:rsidR="005910F1">
          <w:rPr>
            <w:noProof/>
            <w:webHidden/>
          </w:rPr>
          <w:fldChar w:fldCharType="begin"/>
        </w:r>
        <w:r w:rsidR="005910F1">
          <w:rPr>
            <w:noProof/>
            <w:webHidden/>
          </w:rPr>
          <w:instrText xml:space="preserve"> PAGEREF _Toc516653970 \h </w:instrText>
        </w:r>
        <w:r w:rsidR="005910F1">
          <w:rPr>
            <w:noProof/>
            <w:webHidden/>
          </w:rPr>
        </w:r>
        <w:r w:rsidR="005910F1">
          <w:rPr>
            <w:noProof/>
            <w:webHidden/>
          </w:rPr>
          <w:fldChar w:fldCharType="separate"/>
        </w:r>
        <w:r w:rsidR="005910F1">
          <w:rPr>
            <w:noProof/>
            <w:webHidden/>
          </w:rPr>
          <w:t>13</w:t>
        </w:r>
        <w:r w:rsidR="005910F1">
          <w:rPr>
            <w:noProof/>
            <w:webHidden/>
          </w:rPr>
          <w:fldChar w:fldCharType="end"/>
        </w:r>
      </w:hyperlink>
    </w:p>
    <w:p w14:paraId="1D2D49C5" w14:textId="57519E80" w:rsidR="005910F1" w:rsidRDefault="00A7541D">
      <w:pPr>
        <w:pStyle w:val="TOC3"/>
        <w:tabs>
          <w:tab w:val="right" w:leader="dot" w:pos="9350"/>
        </w:tabs>
        <w:rPr>
          <w:rFonts w:eastAsiaTheme="minorEastAsia"/>
          <w:noProof/>
        </w:rPr>
      </w:pPr>
      <w:hyperlink w:anchor="_Toc516653971" w:history="1">
        <w:r w:rsidR="005910F1" w:rsidRPr="008F55EC">
          <w:rPr>
            <w:rStyle w:val="Hyperlink"/>
            <w:noProof/>
          </w:rPr>
          <w:t>6.1.2 GitHub Integration</w:t>
        </w:r>
        <w:r w:rsidR="005910F1">
          <w:rPr>
            <w:noProof/>
            <w:webHidden/>
          </w:rPr>
          <w:tab/>
        </w:r>
        <w:r w:rsidR="005910F1">
          <w:rPr>
            <w:noProof/>
            <w:webHidden/>
          </w:rPr>
          <w:fldChar w:fldCharType="begin"/>
        </w:r>
        <w:r w:rsidR="005910F1">
          <w:rPr>
            <w:noProof/>
            <w:webHidden/>
          </w:rPr>
          <w:instrText xml:space="preserve"> PAGEREF _Toc516653971 \h </w:instrText>
        </w:r>
        <w:r w:rsidR="005910F1">
          <w:rPr>
            <w:noProof/>
            <w:webHidden/>
          </w:rPr>
        </w:r>
        <w:r w:rsidR="005910F1">
          <w:rPr>
            <w:noProof/>
            <w:webHidden/>
          </w:rPr>
          <w:fldChar w:fldCharType="separate"/>
        </w:r>
        <w:r w:rsidR="005910F1">
          <w:rPr>
            <w:noProof/>
            <w:webHidden/>
          </w:rPr>
          <w:t>13</w:t>
        </w:r>
        <w:r w:rsidR="005910F1">
          <w:rPr>
            <w:noProof/>
            <w:webHidden/>
          </w:rPr>
          <w:fldChar w:fldCharType="end"/>
        </w:r>
      </w:hyperlink>
    </w:p>
    <w:p w14:paraId="6D73C156" w14:textId="7875975D" w:rsidR="005910F1" w:rsidRDefault="00A7541D">
      <w:pPr>
        <w:pStyle w:val="TOC4"/>
        <w:tabs>
          <w:tab w:val="right" w:leader="dot" w:pos="9350"/>
        </w:tabs>
        <w:rPr>
          <w:rFonts w:eastAsiaTheme="minorEastAsia"/>
          <w:noProof/>
        </w:rPr>
      </w:pPr>
      <w:hyperlink w:anchor="_Toc516653972" w:history="1">
        <w:r w:rsidR="005910F1" w:rsidRPr="008F55EC">
          <w:rPr>
            <w:rStyle w:val="Hyperlink"/>
            <w:noProof/>
          </w:rPr>
          <w:t>6.1.3 Branching and Merging</w:t>
        </w:r>
        <w:r w:rsidR="005910F1">
          <w:rPr>
            <w:noProof/>
            <w:webHidden/>
          </w:rPr>
          <w:tab/>
        </w:r>
        <w:r w:rsidR="005910F1">
          <w:rPr>
            <w:noProof/>
            <w:webHidden/>
          </w:rPr>
          <w:fldChar w:fldCharType="begin"/>
        </w:r>
        <w:r w:rsidR="005910F1">
          <w:rPr>
            <w:noProof/>
            <w:webHidden/>
          </w:rPr>
          <w:instrText xml:space="preserve"> PAGEREF _Toc516653972 \h </w:instrText>
        </w:r>
        <w:r w:rsidR="005910F1">
          <w:rPr>
            <w:noProof/>
            <w:webHidden/>
          </w:rPr>
        </w:r>
        <w:r w:rsidR="005910F1">
          <w:rPr>
            <w:noProof/>
            <w:webHidden/>
          </w:rPr>
          <w:fldChar w:fldCharType="separate"/>
        </w:r>
        <w:r w:rsidR="005910F1">
          <w:rPr>
            <w:noProof/>
            <w:webHidden/>
          </w:rPr>
          <w:t>13</w:t>
        </w:r>
        <w:r w:rsidR="005910F1">
          <w:rPr>
            <w:noProof/>
            <w:webHidden/>
          </w:rPr>
          <w:fldChar w:fldCharType="end"/>
        </w:r>
      </w:hyperlink>
    </w:p>
    <w:p w14:paraId="0CCCF7FB" w14:textId="06D89CCF" w:rsidR="005910F1" w:rsidRDefault="00A7541D">
      <w:pPr>
        <w:pStyle w:val="TOC2"/>
        <w:tabs>
          <w:tab w:val="right" w:leader="dot" w:pos="9350"/>
        </w:tabs>
        <w:rPr>
          <w:rFonts w:eastAsiaTheme="minorEastAsia"/>
          <w:noProof/>
        </w:rPr>
      </w:pPr>
      <w:hyperlink w:anchor="_Toc516653973" w:history="1">
        <w:r w:rsidR="005910F1" w:rsidRPr="008F55EC">
          <w:rPr>
            <w:rStyle w:val="Hyperlink"/>
            <w:noProof/>
          </w:rPr>
          <w:t>6.2 Environment Configuration</w:t>
        </w:r>
        <w:r w:rsidR="005910F1">
          <w:rPr>
            <w:noProof/>
            <w:webHidden/>
          </w:rPr>
          <w:tab/>
        </w:r>
        <w:r w:rsidR="005910F1">
          <w:rPr>
            <w:noProof/>
            <w:webHidden/>
          </w:rPr>
          <w:fldChar w:fldCharType="begin"/>
        </w:r>
        <w:r w:rsidR="005910F1">
          <w:rPr>
            <w:noProof/>
            <w:webHidden/>
          </w:rPr>
          <w:instrText xml:space="preserve"> PAGEREF _Toc516653973 \h </w:instrText>
        </w:r>
        <w:r w:rsidR="005910F1">
          <w:rPr>
            <w:noProof/>
            <w:webHidden/>
          </w:rPr>
        </w:r>
        <w:r w:rsidR="005910F1">
          <w:rPr>
            <w:noProof/>
            <w:webHidden/>
          </w:rPr>
          <w:fldChar w:fldCharType="separate"/>
        </w:r>
        <w:r w:rsidR="005910F1">
          <w:rPr>
            <w:noProof/>
            <w:webHidden/>
          </w:rPr>
          <w:t>13</w:t>
        </w:r>
        <w:r w:rsidR="005910F1">
          <w:rPr>
            <w:noProof/>
            <w:webHidden/>
          </w:rPr>
          <w:fldChar w:fldCharType="end"/>
        </w:r>
      </w:hyperlink>
    </w:p>
    <w:p w14:paraId="2E5215DA" w14:textId="0C0C3ADA" w:rsidR="005910F1" w:rsidRDefault="00A7541D">
      <w:pPr>
        <w:pStyle w:val="TOC1"/>
        <w:tabs>
          <w:tab w:val="right" w:leader="dot" w:pos="9350"/>
        </w:tabs>
        <w:rPr>
          <w:rFonts w:eastAsiaTheme="minorEastAsia"/>
          <w:noProof/>
        </w:rPr>
      </w:pPr>
      <w:hyperlink w:anchor="_Toc516653974" w:history="1">
        <w:r w:rsidR="005910F1" w:rsidRPr="008F55EC">
          <w:rPr>
            <w:rStyle w:val="Hyperlink"/>
            <w:noProof/>
          </w:rPr>
          <w:t>7. Unit Testing</w:t>
        </w:r>
        <w:r w:rsidR="005910F1">
          <w:rPr>
            <w:noProof/>
            <w:webHidden/>
          </w:rPr>
          <w:tab/>
        </w:r>
        <w:r w:rsidR="005910F1">
          <w:rPr>
            <w:noProof/>
            <w:webHidden/>
          </w:rPr>
          <w:fldChar w:fldCharType="begin"/>
        </w:r>
        <w:r w:rsidR="005910F1">
          <w:rPr>
            <w:noProof/>
            <w:webHidden/>
          </w:rPr>
          <w:instrText xml:space="preserve"> PAGEREF _Toc516653974 \h </w:instrText>
        </w:r>
        <w:r w:rsidR="005910F1">
          <w:rPr>
            <w:noProof/>
            <w:webHidden/>
          </w:rPr>
        </w:r>
        <w:r w:rsidR="005910F1">
          <w:rPr>
            <w:noProof/>
            <w:webHidden/>
          </w:rPr>
          <w:fldChar w:fldCharType="separate"/>
        </w:r>
        <w:r w:rsidR="005910F1">
          <w:rPr>
            <w:noProof/>
            <w:webHidden/>
          </w:rPr>
          <w:t>13</w:t>
        </w:r>
        <w:r w:rsidR="005910F1">
          <w:rPr>
            <w:noProof/>
            <w:webHidden/>
          </w:rPr>
          <w:fldChar w:fldCharType="end"/>
        </w:r>
      </w:hyperlink>
    </w:p>
    <w:p w14:paraId="1E1D127B" w14:textId="1EB7CCE3" w:rsidR="005910F1" w:rsidRDefault="00A7541D">
      <w:pPr>
        <w:pStyle w:val="TOC2"/>
        <w:tabs>
          <w:tab w:val="right" w:leader="dot" w:pos="9350"/>
        </w:tabs>
        <w:rPr>
          <w:rFonts w:eastAsiaTheme="minorEastAsia"/>
          <w:noProof/>
        </w:rPr>
      </w:pPr>
      <w:hyperlink w:anchor="_Toc516653975" w:history="1">
        <w:r w:rsidR="005910F1" w:rsidRPr="008F55EC">
          <w:rPr>
            <w:rStyle w:val="Hyperlink"/>
            <w:noProof/>
          </w:rPr>
          <w:t>7.1 Unit Testing Approach</w:t>
        </w:r>
        <w:r w:rsidR="005910F1">
          <w:rPr>
            <w:noProof/>
            <w:webHidden/>
          </w:rPr>
          <w:tab/>
        </w:r>
        <w:r w:rsidR="005910F1">
          <w:rPr>
            <w:noProof/>
            <w:webHidden/>
          </w:rPr>
          <w:fldChar w:fldCharType="begin"/>
        </w:r>
        <w:r w:rsidR="005910F1">
          <w:rPr>
            <w:noProof/>
            <w:webHidden/>
          </w:rPr>
          <w:instrText xml:space="preserve"> PAGEREF _Toc516653975 \h </w:instrText>
        </w:r>
        <w:r w:rsidR="005910F1">
          <w:rPr>
            <w:noProof/>
            <w:webHidden/>
          </w:rPr>
        </w:r>
        <w:r w:rsidR="005910F1">
          <w:rPr>
            <w:noProof/>
            <w:webHidden/>
          </w:rPr>
          <w:fldChar w:fldCharType="separate"/>
        </w:r>
        <w:r w:rsidR="005910F1">
          <w:rPr>
            <w:noProof/>
            <w:webHidden/>
          </w:rPr>
          <w:t>13</w:t>
        </w:r>
        <w:r w:rsidR="005910F1">
          <w:rPr>
            <w:noProof/>
            <w:webHidden/>
          </w:rPr>
          <w:fldChar w:fldCharType="end"/>
        </w:r>
      </w:hyperlink>
    </w:p>
    <w:p w14:paraId="5C5ABAB2" w14:textId="45BB9097" w:rsidR="005910F1" w:rsidRDefault="00A7541D">
      <w:pPr>
        <w:pStyle w:val="TOC2"/>
        <w:tabs>
          <w:tab w:val="right" w:leader="dot" w:pos="9350"/>
        </w:tabs>
        <w:rPr>
          <w:rFonts w:eastAsiaTheme="minorEastAsia"/>
          <w:noProof/>
        </w:rPr>
      </w:pPr>
      <w:hyperlink w:anchor="_Toc516653976" w:history="1">
        <w:r w:rsidR="005910F1" w:rsidRPr="008F55EC">
          <w:rPr>
            <w:rStyle w:val="Hyperlink"/>
            <w:noProof/>
          </w:rPr>
          <w:t>7.2 Agnostic Unit Testing</w:t>
        </w:r>
        <w:r w:rsidR="005910F1">
          <w:rPr>
            <w:noProof/>
            <w:webHidden/>
          </w:rPr>
          <w:tab/>
        </w:r>
        <w:r w:rsidR="005910F1">
          <w:rPr>
            <w:noProof/>
            <w:webHidden/>
          </w:rPr>
          <w:fldChar w:fldCharType="begin"/>
        </w:r>
        <w:r w:rsidR="005910F1">
          <w:rPr>
            <w:noProof/>
            <w:webHidden/>
          </w:rPr>
          <w:instrText xml:space="preserve"> PAGEREF _Toc516653976 \h </w:instrText>
        </w:r>
        <w:r w:rsidR="005910F1">
          <w:rPr>
            <w:noProof/>
            <w:webHidden/>
          </w:rPr>
        </w:r>
        <w:r w:rsidR="005910F1">
          <w:rPr>
            <w:noProof/>
            <w:webHidden/>
          </w:rPr>
          <w:fldChar w:fldCharType="separate"/>
        </w:r>
        <w:r w:rsidR="005910F1">
          <w:rPr>
            <w:noProof/>
            <w:webHidden/>
          </w:rPr>
          <w:t>13</w:t>
        </w:r>
        <w:r w:rsidR="005910F1">
          <w:rPr>
            <w:noProof/>
            <w:webHidden/>
          </w:rPr>
          <w:fldChar w:fldCharType="end"/>
        </w:r>
      </w:hyperlink>
    </w:p>
    <w:p w14:paraId="1FB9197B" w14:textId="55842EF0" w:rsidR="005910F1" w:rsidRDefault="00A7541D">
      <w:pPr>
        <w:pStyle w:val="TOC2"/>
        <w:tabs>
          <w:tab w:val="right" w:leader="dot" w:pos="9350"/>
        </w:tabs>
        <w:rPr>
          <w:rFonts w:eastAsiaTheme="minorEastAsia"/>
          <w:noProof/>
        </w:rPr>
      </w:pPr>
      <w:hyperlink w:anchor="_Toc516653977" w:history="1">
        <w:r w:rsidR="005910F1" w:rsidRPr="008F55EC">
          <w:rPr>
            <w:rStyle w:val="Hyperlink"/>
            <w:noProof/>
          </w:rPr>
          <w:t>7.3 MuleSoft MUnit</w:t>
        </w:r>
        <w:r w:rsidR="005910F1">
          <w:rPr>
            <w:noProof/>
            <w:webHidden/>
          </w:rPr>
          <w:tab/>
        </w:r>
        <w:r w:rsidR="005910F1">
          <w:rPr>
            <w:noProof/>
            <w:webHidden/>
          </w:rPr>
          <w:fldChar w:fldCharType="begin"/>
        </w:r>
        <w:r w:rsidR="005910F1">
          <w:rPr>
            <w:noProof/>
            <w:webHidden/>
          </w:rPr>
          <w:instrText xml:space="preserve"> PAGEREF _Toc516653977 \h </w:instrText>
        </w:r>
        <w:r w:rsidR="005910F1">
          <w:rPr>
            <w:noProof/>
            <w:webHidden/>
          </w:rPr>
        </w:r>
        <w:r w:rsidR="005910F1">
          <w:rPr>
            <w:noProof/>
            <w:webHidden/>
          </w:rPr>
          <w:fldChar w:fldCharType="separate"/>
        </w:r>
        <w:r w:rsidR="005910F1">
          <w:rPr>
            <w:noProof/>
            <w:webHidden/>
          </w:rPr>
          <w:t>13</w:t>
        </w:r>
        <w:r w:rsidR="005910F1">
          <w:rPr>
            <w:noProof/>
            <w:webHidden/>
          </w:rPr>
          <w:fldChar w:fldCharType="end"/>
        </w:r>
      </w:hyperlink>
    </w:p>
    <w:p w14:paraId="1B133CDB" w14:textId="32FCDA4C" w:rsidR="005910F1" w:rsidRDefault="00A7541D">
      <w:pPr>
        <w:pStyle w:val="TOC3"/>
        <w:tabs>
          <w:tab w:val="right" w:leader="dot" w:pos="9350"/>
        </w:tabs>
        <w:rPr>
          <w:rFonts w:eastAsiaTheme="minorEastAsia"/>
          <w:noProof/>
        </w:rPr>
      </w:pPr>
      <w:hyperlink w:anchor="_Toc516653978" w:history="1">
        <w:r w:rsidR="005910F1" w:rsidRPr="008F55EC">
          <w:rPr>
            <w:rStyle w:val="Hyperlink"/>
            <w:noProof/>
          </w:rPr>
          <w:t>7.3.1 Mocking Features</w:t>
        </w:r>
        <w:r w:rsidR="005910F1">
          <w:rPr>
            <w:noProof/>
            <w:webHidden/>
          </w:rPr>
          <w:tab/>
        </w:r>
        <w:r w:rsidR="005910F1">
          <w:rPr>
            <w:noProof/>
            <w:webHidden/>
          </w:rPr>
          <w:fldChar w:fldCharType="begin"/>
        </w:r>
        <w:r w:rsidR="005910F1">
          <w:rPr>
            <w:noProof/>
            <w:webHidden/>
          </w:rPr>
          <w:instrText xml:space="preserve"> PAGEREF _Toc516653978 \h </w:instrText>
        </w:r>
        <w:r w:rsidR="005910F1">
          <w:rPr>
            <w:noProof/>
            <w:webHidden/>
          </w:rPr>
        </w:r>
        <w:r w:rsidR="005910F1">
          <w:rPr>
            <w:noProof/>
            <w:webHidden/>
          </w:rPr>
          <w:fldChar w:fldCharType="separate"/>
        </w:r>
        <w:r w:rsidR="005910F1">
          <w:rPr>
            <w:noProof/>
            <w:webHidden/>
          </w:rPr>
          <w:t>13</w:t>
        </w:r>
        <w:r w:rsidR="005910F1">
          <w:rPr>
            <w:noProof/>
            <w:webHidden/>
          </w:rPr>
          <w:fldChar w:fldCharType="end"/>
        </w:r>
      </w:hyperlink>
    </w:p>
    <w:p w14:paraId="4C1267BD" w14:textId="069AD8A3" w:rsidR="005910F1" w:rsidRDefault="00A7541D">
      <w:pPr>
        <w:pStyle w:val="TOC2"/>
        <w:tabs>
          <w:tab w:val="right" w:leader="dot" w:pos="9350"/>
        </w:tabs>
        <w:rPr>
          <w:rFonts w:eastAsiaTheme="minorEastAsia"/>
          <w:noProof/>
        </w:rPr>
      </w:pPr>
      <w:hyperlink w:anchor="_Toc516653979" w:history="1">
        <w:r w:rsidR="005910F1" w:rsidRPr="008F55EC">
          <w:rPr>
            <w:rStyle w:val="Hyperlink"/>
            <w:noProof/>
          </w:rPr>
          <w:t>7.4 Integration with Continuous Integration Continuous Deployment</w:t>
        </w:r>
        <w:r w:rsidR="005910F1">
          <w:rPr>
            <w:noProof/>
            <w:webHidden/>
          </w:rPr>
          <w:tab/>
        </w:r>
        <w:r w:rsidR="005910F1">
          <w:rPr>
            <w:noProof/>
            <w:webHidden/>
          </w:rPr>
          <w:fldChar w:fldCharType="begin"/>
        </w:r>
        <w:r w:rsidR="005910F1">
          <w:rPr>
            <w:noProof/>
            <w:webHidden/>
          </w:rPr>
          <w:instrText xml:space="preserve"> PAGEREF _Toc516653979 \h </w:instrText>
        </w:r>
        <w:r w:rsidR="005910F1">
          <w:rPr>
            <w:noProof/>
            <w:webHidden/>
          </w:rPr>
        </w:r>
        <w:r w:rsidR="005910F1">
          <w:rPr>
            <w:noProof/>
            <w:webHidden/>
          </w:rPr>
          <w:fldChar w:fldCharType="separate"/>
        </w:r>
        <w:r w:rsidR="005910F1">
          <w:rPr>
            <w:noProof/>
            <w:webHidden/>
          </w:rPr>
          <w:t>13</w:t>
        </w:r>
        <w:r w:rsidR="005910F1">
          <w:rPr>
            <w:noProof/>
            <w:webHidden/>
          </w:rPr>
          <w:fldChar w:fldCharType="end"/>
        </w:r>
      </w:hyperlink>
    </w:p>
    <w:p w14:paraId="792290C1" w14:textId="474602F8" w:rsidR="005910F1" w:rsidRDefault="00A7541D">
      <w:pPr>
        <w:pStyle w:val="TOC1"/>
        <w:tabs>
          <w:tab w:val="right" w:leader="dot" w:pos="9350"/>
        </w:tabs>
        <w:rPr>
          <w:rFonts w:eastAsiaTheme="minorEastAsia"/>
          <w:noProof/>
        </w:rPr>
      </w:pPr>
      <w:hyperlink w:anchor="_Toc516653980" w:history="1">
        <w:r w:rsidR="005910F1" w:rsidRPr="008F55EC">
          <w:rPr>
            <w:rStyle w:val="Hyperlink"/>
            <w:noProof/>
          </w:rPr>
          <w:t>8. Developer Setup</w:t>
        </w:r>
        <w:r w:rsidR="005910F1">
          <w:rPr>
            <w:noProof/>
            <w:webHidden/>
          </w:rPr>
          <w:tab/>
        </w:r>
        <w:r w:rsidR="005910F1">
          <w:rPr>
            <w:noProof/>
            <w:webHidden/>
          </w:rPr>
          <w:fldChar w:fldCharType="begin"/>
        </w:r>
        <w:r w:rsidR="005910F1">
          <w:rPr>
            <w:noProof/>
            <w:webHidden/>
          </w:rPr>
          <w:instrText xml:space="preserve"> PAGEREF _Toc516653980 \h </w:instrText>
        </w:r>
        <w:r w:rsidR="005910F1">
          <w:rPr>
            <w:noProof/>
            <w:webHidden/>
          </w:rPr>
        </w:r>
        <w:r w:rsidR="005910F1">
          <w:rPr>
            <w:noProof/>
            <w:webHidden/>
          </w:rPr>
          <w:fldChar w:fldCharType="separate"/>
        </w:r>
        <w:r w:rsidR="005910F1">
          <w:rPr>
            <w:noProof/>
            <w:webHidden/>
          </w:rPr>
          <w:t>13</w:t>
        </w:r>
        <w:r w:rsidR="005910F1">
          <w:rPr>
            <w:noProof/>
            <w:webHidden/>
          </w:rPr>
          <w:fldChar w:fldCharType="end"/>
        </w:r>
      </w:hyperlink>
    </w:p>
    <w:p w14:paraId="3E1826D0" w14:textId="230A9CC1" w:rsidR="005910F1" w:rsidRDefault="00A7541D">
      <w:pPr>
        <w:pStyle w:val="TOC2"/>
        <w:tabs>
          <w:tab w:val="right" w:leader="dot" w:pos="9350"/>
        </w:tabs>
        <w:rPr>
          <w:rFonts w:eastAsiaTheme="minorEastAsia"/>
          <w:noProof/>
        </w:rPr>
      </w:pPr>
      <w:hyperlink w:anchor="_Toc516653981" w:history="1">
        <w:r w:rsidR="005910F1" w:rsidRPr="008F55EC">
          <w:rPr>
            <w:rStyle w:val="Hyperlink"/>
            <w:noProof/>
          </w:rPr>
          <w:t>8.1 MuleSoft Developer Setup</w:t>
        </w:r>
        <w:r w:rsidR="005910F1">
          <w:rPr>
            <w:noProof/>
            <w:webHidden/>
          </w:rPr>
          <w:tab/>
        </w:r>
        <w:r w:rsidR="005910F1">
          <w:rPr>
            <w:noProof/>
            <w:webHidden/>
          </w:rPr>
          <w:fldChar w:fldCharType="begin"/>
        </w:r>
        <w:r w:rsidR="005910F1">
          <w:rPr>
            <w:noProof/>
            <w:webHidden/>
          </w:rPr>
          <w:instrText xml:space="preserve"> PAGEREF _Toc516653981 \h </w:instrText>
        </w:r>
        <w:r w:rsidR="005910F1">
          <w:rPr>
            <w:noProof/>
            <w:webHidden/>
          </w:rPr>
        </w:r>
        <w:r w:rsidR="005910F1">
          <w:rPr>
            <w:noProof/>
            <w:webHidden/>
          </w:rPr>
          <w:fldChar w:fldCharType="separate"/>
        </w:r>
        <w:r w:rsidR="005910F1">
          <w:rPr>
            <w:noProof/>
            <w:webHidden/>
          </w:rPr>
          <w:t>13</w:t>
        </w:r>
        <w:r w:rsidR="005910F1">
          <w:rPr>
            <w:noProof/>
            <w:webHidden/>
          </w:rPr>
          <w:fldChar w:fldCharType="end"/>
        </w:r>
      </w:hyperlink>
    </w:p>
    <w:p w14:paraId="3F95C637" w14:textId="5ACE6103" w:rsidR="005910F1" w:rsidRDefault="00A7541D">
      <w:pPr>
        <w:pStyle w:val="TOC3"/>
        <w:tabs>
          <w:tab w:val="right" w:leader="dot" w:pos="9350"/>
        </w:tabs>
        <w:rPr>
          <w:rFonts w:eastAsiaTheme="minorEastAsia"/>
          <w:noProof/>
        </w:rPr>
      </w:pPr>
      <w:hyperlink w:anchor="_Toc516653982" w:history="1">
        <w:r w:rsidR="005910F1" w:rsidRPr="008F55EC">
          <w:rPr>
            <w:rStyle w:val="Hyperlink"/>
            <w:noProof/>
          </w:rPr>
          <w:t>8.1.1 Maven</w:t>
        </w:r>
        <w:r w:rsidR="005910F1">
          <w:rPr>
            <w:noProof/>
            <w:webHidden/>
          </w:rPr>
          <w:tab/>
        </w:r>
        <w:r w:rsidR="005910F1">
          <w:rPr>
            <w:noProof/>
            <w:webHidden/>
          </w:rPr>
          <w:fldChar w:fldCharType="begin"/>
        </w:r>
        <w:r w:rsidR="005910F1">
          <w:rPr>
            <w:noProof/>
            <w:webHidden/>
          </w:rPr>
          <w:instrText xml:space="preserve"> PAGEREF _Toc516653982 \h </w:instrText>
        </w:r>
        <w:r w:rsidR="005910F1">
          <w:rPr>
            <w:noProof/>
            <w:webHidden/>
          </w:rPr>
        </w:r>
        <w:r w:rsidR="005910F1">
          <w:rPr>
            <w:noProof/>
            <w:webHidden/>
          </w:rPr>
          <w:fldChar w:fldCharType="separate"/>
        </w:r>
        <w:r w:rsidR="005910F1">
          <w:rPr>
            <w:noProof/>
            <w:webHidden/>
          </w:rPr>
          <w:t>13</w:t>
        </w:r>
        <w:r w:rsidR="005910F1">
          <w:rPr>
            <w:noProof/>
            <w:webHidden/>
          </w:rPr>
          <w:fldChar w:fldCharType="end"/>
        </w:r>
      </w:hyperlink>
    </w:p>
    <w:p w14:paraId="6FE1FED9" w14:textId="556168C9" w:rsidR="005910F1" w:rsidRDefault="00A7541D">
      <w:pPr>
        <w:pStyle w:val="TOC3"/>
        <w:tabs>
          <w:tab w:val="right" w:leader="dot" w:pos="9350"/>
        </w:tabs>
        <w:rPr>
          <w:rFonts w:eastAsiaTheme="minorEastAsia"/>
          <w:noProof/>
        </w:rPr>
      </w:pPr>
      <w:hyperlink w:anchor="_Toc516653983" w:history="1">
        <w:r w:rsidR="005910F1" w:rsidRPr="008F55EC">
          <w:rPr>
            <w:rStyle w:val="Hyperlink"/>
            <w:noProof/>
          </w:rPr>
          <w:t>8.1.2 GitHub Plugin</w:t>
        </w:r>
        <w:r w:rsidR="005910F1">
          <w:rPr>
            <w:noProof/>
            <w:webHidden/>
          </w:rPr>
          <w:tab/>
        </w:r>
        <w:r w:rsidR="005910F1">
          <w:rPr>
            <w:noProof/>
            <w:webHidden/>
          </w:rPr>
          <w:fldChar w:fldCharType="begin"/>
        </w:r>
        <w:r w:rsidR="005910F1">
          <w:rPr>
            <w:noProof/>
            <w:webHidden/>
          </w:rPr>
          <w:instrText xml:space="preserve"> PAGEREF _Toc516653983 \h </w:instrText>
        </w:r>
        <w:r w:rsidR="005910F1">
          <w:rPr>
            <w:noProof/>
            <w:webHidden/>
          </w:rPr>
        </w:r>
        <w:r w:rsidR="005910F1">
          <w:rPr>
            <w:noProof/>
            <w:webHidden/>
          </w:rPr>
          <w:fldChar w:fldCharType="separate"/>
        </w:r>
        <w:r w:rsidR="005910F1">
          <w:rPr>
            <w:noProof/>
            <w:webHidden/>
          </w:rPr>
          <w:t>13</w:t>
        </w:r>
        <w:r w:rsidR="005910F1">
          <w:rPr>
            <w:noProof/>
            <w:webHidden/>
          </w:rPr>
          <w:fldChar w:fldCharType="end"/>
        </w:r>
      </w:hyperlink>
    </w:p>
    <w:p w14:paraId="4BFAC6FD" w14:textId="354F8C19" w:rsidR="005910F1" w:rsidRDefault="00A7541D">
      <w:pPr>
        <w:pStyle w:val="TOC3"/>
        <w:tabs>
          <w:tab w:val="right" w:leader="dot" w:pos="9350"/>
        </w:tabs>
        <w:rPr>
          <w:rFonts w:eastAsiaTheme="minorEastAsia"/>
          <w:noProof/>
        </w:rPr>
      </w:pPr>
      <w:hyperlink w:anchor="_Toc516653984" w:history="1">
        <w:r w:rsidR="005910F1" w:rsidRPr="008F55EC">
          <w:rPr>
            <w:rStyle w:val="Hyperlink"/>
            <w:noProof/>
          </w:rPr>
          <w:t>8.1.3 Munit Setup</w:t>
        </w:r>
        <w:r w:rsidR="005910F1">
          <w:rPr>
            <w:noProof/>
            <w:webHidden/>
          </w:rPr>
          <w:tab/>
        </w:r>
        <w:r w:rsidR="005910F1">
          <w:rPr>
            <w:noProof/>
            <w:webHidden/>
          </w:rPr>
          <w:fldChar w:fldCharType="begin"/>
        </w:r>
        <w:r w:rsidR="005910F1">
          <w:rPr>
            <w:noProof/>
            <w:webHidden/>
          </w:rPr>
          <w:instrText xml:space="preserve"> PAGEREF _Toc516653984 \h </w:instrText>
        </w:r>
        <w:r w:rsidR="005910F1">
          <w:rPr>
            <w:noProof/>
            <w:webHidden/>
          </w:rPr>
        </w:r>
        <w:r w:rsidR="005910F1">
          <w:rPr>
            <w:noProof/>
            <w:webHidden/>
          </w:rPr>
          <w:fldChar w:fldCharType="separate"/>
        </w:r>
        <w:r w:rsidR="005910F1">
          <w:rPr>
            <w:noProof/>
            <w:webHidden/>
          </w:rPr>
          <w:t>13</w:t>
        </w:r>
        <w:r w:rsidR="005910F1">
          <w:rPr>
            <w:noProof/>
            <w:webHidden/>
          </w:rPr>
          <w:fldChar w:fldCharType="end"/>
        </w:r>
      </w:hyperlink>
    </w:p>
    <w:p w14:paraId="6EB0B0FF" w14:textId="5D669204" w:rsidR="005910F1" w:rsidRDefault="00A7541D">
      <w:pPr>
        <w:pStyle w:val="TOC1"/>
        <w:tabs>
          <w:tab w:val="right" w:leader="dot" w:pos="9350"/>
        </w:tabs>
        <w:rPr>
          <w:rFonts w:eastAsiaTheme="minorEastAsia"/>
          <w:noProof/>
        </w:rPr>
      </w:pPr>
      <w:hyperlink w:anchor="_Toc516653985" w:history="1">
        <w:r w:rsidR="005910F1" w:rsidRPr="008F55EC">
          <w:rPr>
            <w:rStyle w:val="Hyperlink"/>
            <w:noProof/>
          </w:rPr>
          <w:t>9. Exception Handling</w:t>
        </w:r>
        <w:r w:rsidR="005910F1">
          <w:rPr>
            <w:noProof/>
            <w:webHidden/>
          </w:rPr>
          <w:tab/>
        </w:r>
        <w:r w:rsidR="005910F1">
          <w:rPr>
            <w:noProof/>
            <w:webHidden/>
          </w:rPr>
          <w:fldChar w:fldCharType="begin"/>
        </w:r>
        <w:r w:rsidR="005910F1">
          <w:rPr>
            <w:noProof/>
            <w:webHidden/>
          </w:rPr>
          <w:instrText xml:space="preserve"> PAGEREF _Toc516653985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0B8325B8" w14:textId="13A0BF38" w:rsidR="005910F1" w:rsidRDefault="00A7541D">
      <w:pPr>
        <w:pStyle w:val="TOC2"/>
        <w:tabs>
          <w:tab w:val="right" w:leader="dot" w:pos="9350"/>
        </w:tabs>
        <w:rPr>
          <w:rFonts w:eastAsiaTheme="minorEastAsia"/>
          <w:noProof/>
        </w:rPr>
      </w:pPr>
      <w:hyperlink w:anchor="_Toc516653986" w:history="1">
        <w:r w:rsidR="005910F1" w:rsidRPr="008F55EC">
          <w:rPr>
            <w:rStyle w:val="Hyperlink"/>
            <w:noProof/>
          </w:rPr>
          <w:t>9.1 Exception Handling Approach</w:t>
        </w:r>
        <w:r w:rsidR="005910F1">
          <w:rPr>
            <w:noProof/>
            <w:webHidden/>
          </w:rPr>
          <w:tab/>
        </w:r>
        <w:r w:rsidR="005910F1">
          <w:rPr>
            <w:noProof/>
            <w:webHidden/>
          </w:rPr>
          <w:fldChar w:fldCharType="begin"/>
        </w:r>
        <w:r w:rsidR="005910F1">
          <w:rPr>
            <w:noProof/>
            <w:webHidden/>
          </w:rPr>
          <w:instrText xml:space="preserve"> PAGEREF _Toc516653986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414AB9B8" w14:textId="4A75CB23" w:rsidR="005910F1" w:rsidRDefault="00A7541D">
      <w:pPr>
        <w:pStyle w:val="TOC3"/>
        <w:tabs>
          <w:tab w:val="right" w:leader="dot" w:pos="9350"/>
        </w:tabs>
        <w:rPr>
          <w:rFonts w:eastAsiaTheme="minorEastAsia"/>
          <w:noProof/>
        </w:rPr>
      </w:pPr>
      <w:hyperlink w:anchor="_Toc516653987" w:history="1">
        <w:r w:rsidR="005910F1" w:rsidRPr="008F55EC">
          <w:rPr>
            <w:rStyle w:val="Hyperlink"/>
            <w:noProof/>
          </w:rPr>
          <w:t>9.1.1 Transactions vs. non-Transactions</w:t>
        </w:r>
        <w:r w:rsidR="005910F1">
          <w:rPr>
            <w:noProof/>
            <w:webHidden/>
          </w:rPr>
          <w:tab/>
        </w:r>
        <w:r w:rsidR="005910F1">
          <w:rPr>
            <w:noProof/>
            <w:webHidden/>
          </w:rPr>
          <w:fldChar w:fldCharType="begin"/>
        </w:r>
        <w:r w:rsidR="005910F1">
          <w:rPr>
            <w:noProof/>
            <w:webHidden/>
          </w:rPr>
          <w:instrText xml:space="preserve"> PAGEREF _Toc516653987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6AC39252" w14:textId="750A98FC" w:rsidR="005910F1" w:rsidRDefault="00A7541D">
      <w:pPr>
        <w:pStyle w:val="TOC2"/>
        <w:tabs>
          <w:tab w:val="right" w:leader="dot" w:pos="9350"/>
        </w:tabs>
        <w:rPr>
          <w:rFonts w:eastAsiaTheme="minorEastAsia"/>
          <w:noProof/>
        </w:rPr>
      </w:pPr>
      <w:hyperlink w:anchor="_Toc516653988" w:history="1">
        <w:r w:rsidR="005910F1" w:rsidRPr="008F55EC">
          <w:rPr>
            <w:rStyle w:val="Hyperlink"/>
            <w:noProof/>
          </w:rPr>
          <w:t>9.2 Global Exceptions</w:t>
        </w:r>
        <w:r w:rsidR="005910F1">
          <w:rPr>
            <w:noProof/>
            <w:webHidden/>
          </w:rPr>
          <w:tab/>
        </w:r>
        <w:r w:rsidR="005910F1">
          <w:rPr>
            <w:noProof/>
            <w:webHidden/>
          </w:rPr>
          <w:fldChar w:fldCharType="begin"/>
        </w:r>
        <w:r w:rsidR="005910F1">
          <w:rPr>
            <w:noProof/>
            <w:webHidden/>
          </w:rPr>
          <w:instrText xml:space="preserve"> PAGEREF _Toc516653988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6BD142C1" w14:textId="4C8A318F" w:rsidR="005910F1" w:rsidRDefault="00A7541D">
      <w:pPr>
        <w:pStyle w:val="TOC2"/>
        <w:tabs>
          <w:tab w:val="right" w:leader="dot" w:pos="9350"/>
        </w:tabs>
        <w:rPr>
          <w:rFonts w:eastAsiaTheme="minorEastAsia"/>
          <w:noProof/>
        </w:rPr>
      </w:pPr>
      <w:hyperlink w:anchor="_Toc516653989" w:history="1">
        <w:r w:rsidR="005910F1" w:rsidRPr="008F55EC">
          <w:rPr>
            <w:rStyle w:val="Hyperlink"/>
            <w:noProof/>
          </w:rPr>
          <w:t>9.3 API-Level Exceptions</w:t>
        </w:r>
        <w:r w:rsidR="005910F1">
          <w:rPr>
            <w:noProof/>
            <w:webHidden/>
          </w:rPr>
          <w:tab/>
        </w:r>
        <w:r w:rsidR="005910F1">
          <w:rPr>
            <w:noProof/>
            <w:webHidden/>
          </w:rPr>
          <w:fldChar w:fldCharType="begin"/>
        </w:r>
        <w:r w:rsidR="005910F1">
          <w:rPr>
            <w:noProof/>
            <w:webHidden/>
          </w:rPr>
          <w:instrText xml:space="preserve"> PAGEREF _Toc516653989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55FAE6B0" w14:textId="5189AAAD" w:rsidR="005910F1" w:rsidRDefault="00A7541D">
      <w:pPr>
        <w:pStyle w:val="TOC2"/>
        <w:tabs>
          <w:tab w:val="right" w:leader="dot" w:pos="9350"/>
        </w:tabs>
        <w:rPr>
          <w:rFonts w:eastAsiaTheme="minorEastAsia"/>
          <w:noProof/>
        </w:rPr>
      </w:pPr>
      <w:hyperlink w:anchor="_Toc516653990" w:history="1">
        <w:r w:rsidR="005910F1" w:rsidRPr="008F55EC">
          <w:rPr>
            <w:rStyle w:val="Hyperlink"/>
            <w:noProof/>
          </w:rPr>
          <w:t>9.4 Middleware-Level Exceptions</w:t>
        </w:r>
        <w:r w:rsidR="005910F1">
          <w:rPr>
            <w:noProof/>
            <w:webHidden/>
          </w:rPr>
          <w:tab/>
        </w:r>
        <w:r w:rsidR="005910F1">
          <w:rPr>
            <w:noProof/>
            <w:webHidden/>
          </w:rPr>
          <w:fldChar w:fldCharType="begin"/>
        </w:r>
        <w:r w:rsidR="005910F1">
          <w:rPr>
            <w:noProof/>
            <w:webHidden/>
          </w:rPr>
          <w:instrText xml:space="preserve"> PAGEREF _Toc516653990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1570E274" w14:textId="00835DA5" w:rsidR="005910F1" w:rsidRDefault="00A7541D">
      <w:pPr>
        <w:pStyle w:val="TOC2"/>
        <w:tabs>
          <w:tab w:val="right" w:leader="dot" w:pos="9350"/>
        </w:tabs>
        <w:rPr>
          <w:rFonts w:eastAsiaTheme="minorEastAsia"/>
          <w:noProof/>
        </w:rPr>
      </w:pPr>
      <w:hyperlink w:anchor="_Toc516653991" w:history="1">
        <w:r w:rsidR="005910F1" w:rsidRPr="008F55EC">
          <w:rPr>
            <w:rStyle w:val="Hyperlink"/>
            <w:noProof/>
          </w:rPr>
          <w:t>9.5 Message Process Failures and Retries</w:t>
        </w:r>
        <w:r w:rsidR="005910F1">
          <w:rPr>
            <w:noProof/>
            <w:webHidden/>
          </w:rPr>
          <w:tab/>
        </w:r>
        <w:r w:rsidR="005910F1">
          <w:rPr>
            <w:noProof/>
            <w:webHidden/>
          </w:rPr>
          <w:fldChar w:fldCharType="begin"/>
        </w:r>
        <w:r w:rsidR="005910F1">
          <w:rPr>
            <w:noProof/>
            <w:webHidden/>
          </w:rPr>
          <w:instrText xml:space="preserve"> PAGEREF _Toc516653991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26AC40ED" w14:textId="6A0672CD" w:rsidR="005910F1" w:rsidRDefault="00A7541D">
      <w:pPr>
        <w:pStyle w:val="TOC2"/>
        <w:tabs>
          <w:tab w:val="right" w:leader="dot" w:pos="9350"/>
        </w:tabs>
        <w:rPr>
          <w:rFonts w:eastAsiaTheme="minorEastAsia"/>
          <w:noProof/>
        </w:rPr>
      </w:pPr>
      <w:hyperlink w:anchor="_Toc516653992" w:history="1">
        <w:r w:rsidR="005910F1" w:rsidRPr="008F55EC">
          <w:rPr>
            <w:rStyle w:val="Hyperlink"/>
            <w:noProof/>
          </w:rPr>
          <w:t>9.5.1 Message Retries</w:t>
        </w:r>
        <w:r w:rsidR="005910F1">
          <w:rPr>
            <w:noProof/>
            <w:webHidden/>
          </w:rPr>
          <w:tab/>
        </w:r>
        <w:r w:rsidR="005910F1">
          <w:rPr>
            <w:noProof/>
            <w:webHidden/>
          </w:rPr>
          <w:fldChar w:fldCharType="begin"/>
        </w:r>
        <w:r w:rsidR="005910F1">
          <w:rPr>
            <w:noProof/>
            <w:webHidden/>
          </w:rPr>
          <w:instrText xml:space="preserve"> PAGEREF _Toc516653992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39439432" w14:textId="547D854C" w:rsidR="005910F1" w:rsidRDefault="00A7541D">
      <w:pPr>
        <w:pStyle w:val="TOC2"/>
        <w:tabs>
          <w:tab w:val="right" w:leader="dot" w:pos="9350"/>
        </w:tabs>
        <w:rPr>
          <w:rFonts w:eastAsiaTheme="minorEastAsia"/>
          <w:noProof/>
        </w:rPr>
      </w:pPr>
      <w:hyperlink w:anchor="_Toc516653993" w:history="1">
        <w:r w:rsidR="005910F1" w:rsidRPr="008F55EC">
          <w:rPr>
            <w:rStyle w:val="Hyperlink"/>
            <w:noProof/>
          </w:rPr>
          <w:t>9.5.2 Handling Message Failures</w:t>
        </w:r>
        <w:r w:rsidR="005910F1">
          <w:rPr>
            <w:noProof/>
            <w:webHidden/>
          </w:rPr>
          <w:tab/>
        </w:r>
        <w:r w:rsidR="005910F1">
          <w:rPr>
            <w:noProof/>
            <w:webHidden/>
          </w:rPr>
          <w:fldChar w:fldCharType="begin"/>
        </w:r>
        <w:r w:rsidR="005910F1">
          <w:rPr>
            <w:noProof/>
            <w:webHidden/>
          </w:rPr>
          <w:instrText xml:space="preserve"> PAGEREF _Toc516653993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709922AB" w14:textId="750FF45F" w:rsidR="005910F1" w:rsidRDefault="00A7541D">
      <w:pPr>
        <w:pStyle w:val="TOC2"/>
        <w:tabs>
          <w:tab w:val="right" w:leader="dot" w:pos="9350"/>
        </w:tabs>
        <w:rPr>
          <w:rFonts w:eastAsiaTheme="minorEastAsia"/>
          <w:noProof/>
        </w:rPr>
      </w:pPr>
      <w:hyperlink w:anchor="_Toc516653994" w:history="1">
        <w:r w:rsidR="005910F1" w:rsidRPr="008F55EC">
          <w:rPr>
            <w:rStyle w:val="Hyperlink"/>
            <w:noProof/>
          </w:rPr>
          <w:t>9.6 Exception Logging</w:t>
        </w:r>
        <w:r w:rsidR="005910F1">
          <w:rPr>
            <w:noProof/>
            <w:webHidden/>
          </w:rPr>
          <w:tab/>
        </w:r>
        <w:r w:rsidR="005910F1">
          <w:rPr>
            <w:noProof/>
            <w:webHidden/>
          </w:rPr>
          <w:fldChar w:fldCharType="begin"/>
        </w:r>
        <w:r w:rsidR="005910F1">
          <w:rPr>
            <w:noProof/>
            <w:webHidden/>
          </w:rPr>
          <w:instrText xml:space="preserve"> PAGEREF _Toc516653994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3DD3F887" w14:textId="3D00AB33" w:rsidR="005910F1" w:rsidRDefault="00A7541D">
      <w:pPr>
        <w:pStyle w:val="TOC2"/>
        <w:tabs>
          <w:tab w:val="right" w:leader="dot" w:pos="9350"/>
        </w:tabs>
        <w:rPr>
          <w:rFonts w:eastAsiaTheme="minorEastAsia"/>
          <w:noProof/>
        </w:rPr>
      </w:pPr>
      <w:hyperlink w:anchor="_Toc516653995" w:history="1">
        <w:r w:rsidR="005910F1" w:rsidRPr="008F55EC">
          <w:rPr>
            <w:rStyle w:val="Hyperlink"/>
            <w:noProof/>
          </w:rPr>
          <w:t>9.7 Notification and Alerting</w:t>
        </w:r>
        <w:r w:rsidR="005910F1">
          <w:rPr>
            <w:noProof/>
            <w:webHidden/>
          </w:rPr>
          <w:tab/>
        </w:r>
        <w:r w:rsidR="005910F1">
          <w:rPr>
            <w:noProof/>
            <w:webHidden/>
          </w:rPr>
          <w:fldChar w:fldCharType="begin"/>
        </w:r>
        <w:r w:rsidR="005910F1">
          <w:rPr>
            <w:noProof/>
            <w:webHidden/>
          </w:rPr>
          <w:instrText xml:space="preserve"> PAGEREF _Toc516653995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07F21702" w14:textId="1AD134CD" w:rsidR="005910F1" w:rsidRDefault="00A7541D">
      <w:pPr>
        <w:pStyle w:val="TOC2"/>
        <w:tabs>
          <w:tab w:val="right" w:leader="dot" w:pos="9350"/>
        </w:tabs>
        <w:rPr>
          <w:rFonts w:eastAsiaTheme="minorEastAsia"/>
          <w:noProof/>
        </w:rPr>
      </w:pPr>
      <w:hyperlink w:anchor="_Toc516653996" w:history="1">
        <w:r w:rsidR="005910F1" w:rsidRPr="008F55EC">
          <w:rPr>
            <w:rStyle w:val="Hyperlink"/>
            <w:noProof/>
          </w:rPr>
          <w:t>9.8 Integration with Queuing</w:t>
        </w:r>
        <w:r w:rsidR="005910F1">
          <w:rPr>
            <w:noProof/>
            <w:webHidden/>
          </w:rPr>
          <w:tab/>
        </w:r>
        <w:r w:rsidR="005910F1">
          <w:rPr>
            <w:noProof/>
            <w:webHidden/>
          </w:rPr>
          <w:fldChar w:fldCharType="begin"/>
        </w:r>
        <w:r w:rsidR="005910F1">
          <w:rPr>
            <w:noProof/>
            <w:webHidden/>
          </w:rPr>
          <w:instrText xml:space="preserve"> PAGEREF _Toc516653996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6D695189" w14:textId="5BB82579" w:rsidR="005910F1" w:rsidRDefault="00A7541D">
      <w:pPr>
        <w:pStyle w:val="TOC1"/>
        <w:tabs>
          <w:tab w:val="right" w:leader="dot" w:pos="9350"/>
        </w:tabs>
        <w:rPr>
          <w:rFonts w:eastAsiaTheme="minorEastAsia"/>
          <w:noProof/>
        </w:rPr>
      </w:pPr>
      <w:hyperlink w:anchor="_Toc516653997" w:history="1">
        <w:r w:rsidR="005910F1" w:rsidRPr="008F55EC">
          <w:rPr>
            <w:rStyle w:val="Hyperlink"/>
            <w:noProof/>
          </w:rPr>
          <w:t>10. Baseline Logging</w:t>
        </w:r>
        <w:r w:rsidR="005910F1">
          <w:rPr>
            <w:noProof/>
            <w:webHidden/>
          </w:rPr>
          <w:tab/>
        </w:r>
        <w:r w:rsidR="005910F1">
          <w:rPr>
            <w:noProof/>
            <w:webHidden/>
          </w:rPr>
          <w:fldChar w:fldCharType="begin"/>
        </w:r>
        <w:r w:rsidR="005910F1">
          <w:rPr>
            <w:noProof/>
            <w:webHidden/>
          </w:rPr>
          <w:instrText xml:space="preserve"> PAGEREF _Toc516653997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7C69DC3E" w14:textId="4F6F41B4" w:rsidR="005910F1" w:rsidRDefault="00A7541D">
      <w:pPr>
        <w:pStyle w:val="TOC2"/>
        <w:tabs>
          <w:tab w:val="right" w:leader="dot" w:pos="9350"/>
        </w:tabs>
        <w:rPr>
          <w:rFonts w:eastAsiaTheme="minorEastAsia"/>
          <w:noProof/>
        </w:rPr>
      </w:pPr>
      <w:hyperlink w:anchor="_Toc516653998" w:history="1">
        <w:r w:rsidR="005910F1" w:rsidRPr="008F55EC">
          <w:rPr>
            <w:rStyle w:val="Hyperlink"/>
            <w:noProof/>
          </w:rPr>
          <w:t>10.1 Logging Framework Used within Each API</w:t>
        </w:r>
        <w:r w:rsidR="005910F1">
          <w:rPr>
            <w:noProof/>
            <w:webHidden/>
          </w:rPr>
          <w:tab/>
        </w:r>
        <w:r w:rsidR="005910F1">
          <w:rPr>
            <w:noProof/>
            <w:webHidden/>
          </w:rPr>
          <w:fldChar w:fldCharType="begin"/>
        </w:r>
        <w:r w:rsidR="005910F1">
          <w:rPr>
            <w:noProof/>
            <w:webHidden/>
          </w:rPr>
          <w:instrText xml:space="preserve"> PAGEREF _Toc516653998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043330E3" w14:textId="50F584DE" w:rsidR="005910F1" w:rsidRDefault="00A7541D">
      <w:pPr>
        <w:pStyle w:val="TOC2"/>
        <w:tabs>
          <w:tab w:val="right" w:leader="dot" w:pos="9350"/>
        </w:tabs>
        <w:rPr>
          <w:rFonts w:eastAsiaTheme="minorEastAsia"/>
          <w:noProof/>
        </w:rPr>
      </w:pPr>
      <w:hyperlink w:anchor="_Toc516653999" w:history="1">
        <w:r w:rsidR="005910F1" w:rsidRPr="008F55EC">
          <w:rPr>
            <w:rStyle w:val="Hyperlink"/>
            <w:noProof/>
          </w:rPr>
          <w:t>10.2 Logged API Messages</w:t>
        </w:r>
        <w:r w:rsidR="005910F1">
          <w:rPr>
            <w:noProof/>
            <w:webHidden/>
          </w:rPr>
          <w:tab/>
        </w:r>
        <w:r w:rsidR="005910F1">
          <w:rPr>
            <w:noProof/>
            <w:webHidden/>
          </w:rPr>
          <w:fldChar w:fldCharType="begin"/>
        </w:r>
        <w:r w:rsidR="005910F1">
          <w:rPr>
            <w:noProof/>
            <w:webHidden/>
          </w:rPr>
          <w:instrText xml:space="preserve"> PAGEREF _Toc516653999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3AE71968" w14:textId="7AA359F1" w:rsidR="005910F1" w:rsidRDefault="00A7541D">
      <w:pPr>
        <w:pStyle w:val="TOC2"/>
        <w:tabs>
          <w:tab w:val="right" w:leader="dot" w:pos="9350"/>
        </w:tabs>
        <w:rPr>
          <w:rFonts w:eastAsiaTheme="minorEastAsia"/>
          <w:noProof/>
        </w:rPr>
      </w:pPr>
      <w:hyperlink w:anchor="_Toc516654000" w:history="1">
        <w:r w:rsidR="005910F1" w:rsidRPr="008F55EC">
          <w:rPr>
            <w:rStyle w:val="Hyperlink"/>
            <w:noProof/>
          </w:rPr>
          <w:t>10.3 API Audit-Level Logging</w:t>
        </w:r>
        <w:r w:rsidR="005910F1">
          <w:rPr>
            <w:noProof/>
            <w:webHidden/>
          </w:rPr>
          <w:tab/>
        </w:r>
        <w:r w:rsidR="005910F1">
          <w:rPr>
            <w:noProof/>
            <w:webHidden/>
          </w:rPr>
          <w:fldChar w:fldCharType="begin"/>
        </w:r>
        <w:r w:rsidR="005910F1">
          <w:rPr>
            <w:noProof/>
            <w:webHidden/>
          </w:rPr>
          <w:instrText xml:space="preserve"> PAGEREF _Toc516654000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4EC67350" w14:textId="1721D0BA" w:rsidR="005910F1" w:rsidRDefault="00A7541D">
      <w:pPr>
        <w:pStyle w:val="TOC2"/>
        <w:tabs>
          <w:tab w:val="right" w:leader="dot" w:pos="9350"/>
        </w:tabs>
        <w:rPr>
          <w:rFonts w:eastAsiaTheme="minorEastAsia"/>
          <w:noProof/>
        </w:rPr>
      </w:pPr>
      <w:hyperlink w:anchor="_Toc516654001" w:history="1">
        <w:r w:rsidR="005910F1" w:rsidRPr="008F55EC">
          <w:rPr>
            <w:rStyle w:val="Hyperlink"/>
            <w:noProof/>
          </w:rPr>
          <w:t>10.4 Integration with Third-Party Log Aggregators</w:t>
        </w:r>
        <w:r w:rsidR="005910F1">
          <w:rPr>
            <w:noProof/>
            <w:webHidden/>
          </w:rPr>
          <w:tab/>
        </w:r>
        <w:r w:rsidR="005910F1">
          <w:rPr>
            <w:noProof/>
            <w:webHidden/>
          </w:rPr>
          <w:fldChar w:fldCharType="begin"/>
        </w:r>
        <w:r w:rsidR="005910F1">
          <w:rPr>
            <w:noProof/>
            <w:webHidden/>
          </w:rPr>
          <w:instrText xml:space="preserve"> PAGEREF _Toc516654001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2E42974F" w14:textId="44B07BED" w:rsidR="005910F1" w:rsidRDefault="00A7541D">
      <w:pPr>
        <w:pStyle w:val="TOC1"/>
        <w:tabs>
          <w:tab w:val="right" w:leader="dot" w:pos="9350"/>
        </w:tabs>
        <w:rPr>
          <w:rFonts w:eastAsiaTheme="minorEastAsia"/>
          <w:noProof/>
        </w:rPr>
      </w:pPr>
      <w:hyperlink w:anchor="_Toc516654002" w:history="1">
        <w:r w:rsidR="005910F1" w:rsidRPr="008F55EC">
          <w:rPr>
            <w:rStyle w:val="Hyperlink"/>
            <w:noProof/>
          </w:rPr>
          <w:t>11. Baseline API Security</w:t>
        </w:r>
        <w:r w:rsidR="005910F1">
          <w:rPr>
            <w:noProof/>
            <w:webHidden/>
          </w:rPr>
          <w:tab/>
        </w:r>
        <w:r w:rsidR="005910F1">
          <w:rPr>
            <w:noProof/>
            <w:webHidden/>
          </w:rPr>
          <w:fldChar w:fldCharType="begin"/>
        </w:r>
        <w:r w:rsidR="005910F1">
          <w:rPr>
            <w:noProof/>
            <w:webHidden/>
          </w:rPr>
          <w:instrText xml:space="preserve"> PAGEREF _Toc516654002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4BB383F8" w14:textId="7579E10A" w:rsidR="005910F1" w:rsidRDefault="00A7541D">
      <w:pPr>
        <w:pStyle w:val="TOC2"/>
        <w:tabs>
          <w:tab w:val="right" w:leader="dot" w:pos="9350"/>
        </w:tabs>
        <w:rPr>
          <w:rFonts w:eastAsiaTheme="minorEastAsia"/>
          <w:noProof/>
        </w:rPr>
      </w:pPr>
      <w:hyperlink w:anchor="_Toc516654003" w:history="1">
        <w:r w:rsidR="005910F1" w:rsidRPr="008F55EC">
          <w:rPr>
            <w:rStyle w:val="Hyperlink"/>
            <w:noProof/>
          </w:rPr>
          <w:t>11.1 VA Standards</w:t>
        </w:r>
        <w:r w:rsidR="005910F1">
          <w:rPr>
            <w:noProof/>
            <w:webHidden/>
          </w:rPr>
          <w:tab/>
        </w:r>
        <w:r w:rsidR="005910F1">
          <w:rPr>
            <w:noProof/>
            <w:webHidden/>
          </w:rPr>
          <w:fldChar w:fldCharType="begin"/>
        </w:r>
        <w:r w:rsidR="005910F1">
          <w:rPr>
            <w:noProof/>
            <w:webHidden/>
          </w:rPr>
          <w:instrText xml:space="preserve"> PAGEREF _Toc516654003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40DAABDE" w14:textId="637E0EAE" w:rsidR="005910F1" w:rsidRDefault="00A7541D">
      <w:pPr>
        <w:pStyle w:val="TOC2"/>
        <w:tabs>
          <w:tab w:val="right" w:leader="dot" w:pos="9350"/>
        </w:tabs>
        <w:rPr>
          <w:rFonts w:eastAsiaTheme="minorEastAsia"/>
          <w:noProof/>
        </w:rPr>
      </w:pPr>
      <w:hyperlink w:anchor="_Toc516654004" w:history="1">
        <w:r w:rsidR="005910F1" w:rsidRPr="008F55EC">
          <w:rPr>
            <w:rStyle w:val="Hyperlink"/>
            <w:noProof/>
          </w:rPr>
          <w:t>11.2 OAuth 2.0 and OpenID Connect Security</w:t>
        </w:r>
        <w:r w:rsidR="005910F1">
          <w:rPr>
            <w:noProof/>
            <w:webHidden/>
          </w:rPr>
          <w:tab/>
        </w:r>
        <w:r w:rsidR="005910F1">
          <w:rPr>
            <w:noProof/>
            <w:webHidden/>
          </w:rPr>
          <w:fldChar w:fldCharType="begin"/>
        </w:r>
        <w:r w:rsidR="005910F1">
          <w:rPr>
            <w:noProof/>
            <w:webHidden/>
          </w:rPr>
          <w:instrText xml:space="preserve"> PAGEREF _Toc516654004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20003745" w14:textId="0F84C3B3" w:rsidR="005910F1" w:rsidRDefault="00A7541D">
      <w:pPr>
        <w:pStyle w:val="TOC2"/>
        <w:tabs>
          <w:tab w:val="right" w:leader="dot" w:pos="9350"/>
        </w:tabs>
        <w:rPr>
          <w:rFonts w:eastAsiaTheme="minorEastAsia"/>
          <w:noProof/>
        </w:rPr>
      </w:pPr>
      <w:hyperlink w:anchor="_Toc516654005" w:history="1">
        <w:r w:rsidR="005910F1" w:rsidRPr="008F55EC">
          <w:rPr>
            <w:rStyle w:val="Hyperlink"/>
            <w:noProof/>
          </w:rPr>
          <w:t>11.3 API Security Guidelines and Best Practices</w:t>
        </w:r>
        <w:r w:rsidR="005910F1">
          <w:rPr>
            <w:noProof/>
            <w:webHidden/>
          </w:rPr>
          <w:tab/>
        </w:r>
        <w:r w:rsidR="005910F1">
          <w:rPr>
            <w:noProof/>
            <w:webHidden/>
          </w:rPr>
          <w:fldChar w:fldCharType="begin"/>
        </w:r>
        <w:r w:rsidR="005910F1">
          <w:rPr>
            <w:noProof/>
            <w:webHidden/>
          </w:rPr>
          <w:instrText xml:space="preserve"> PAGEREF _Toc516654005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435520D1" w14:textId="5A9A0F45" w:rsidR="005910F1" w:rsidRDefault="00A7541D">
      <w:pPr>
        <w:pStyle w:val="TOC1"/>
        <w:tabs>
          <w:tab w:val="right" w:leader="dot" w:pos="9350"/>
        </w:tabs>
        <w:rPr>
          <w:rFonts w:eastAsiaTheme="minorEastAsia"/>
          <w:noProof/>
        </w:rPr>
      </w:pPr>
      <w:hyperlink w:anchor="_Toc516654006" w:history="1">
        <w:r w:rsidR="005910F1" w:rsidRPr="008F55EC">
          <w:rPr>
            <w:rStyle w:val="Hyperlink"/>
            <w:noProof/>
          </w:rPr>
          <w:t>12. Re-Usability and Shared Components</w:t>
        </w:r>
        <w:r w:rsidR="005910F1">
          <w:rPr>
            <w:noProof/>
            <w:webHidden/>
          </w:rPr>
          <w:tab/>
        </w:r>
        <w:r w:rsidR="005910F1">
          <w:rPr>
            <w:noProof/>
            <w:webHidden/>
          </w:rPr>
          <w:fldChar w:fldCharType="begin"/>
        </w:r>
        <w:r w:rsidR="005910F1">
          <w:rPr>
            <w:noProof/>
            <w:webHidden/>
          </w:rPr>
          <w:instrText xml:space="preserve"> PAGEREF _Toc516654006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33D8C818" w14:textId="662CF4BD" w:rsidR="005910F1" w:rsidRDefault="00A7541D">
      <w:pPr>
        <w:pStyle w:val="TOC2"/>
        <w:tabs>
          <w:tab w:val="right" w:leader="dot" w:pos="9350"/>
        </w:tabs>
        <w:rPr>
          <w:rFonts w:eastAsiaTheme="minorEastAsia"/>
          <w:noProof/>
        </w:rPr>
      </w:pPr>
      <w:hyperlink w:anchor="_Toc516654007" w:history="1">
        <w:r w:rsidR="005910F1" w:rsidRPr="008F55EC">
          <w:rPr>
            <w:rStyle w:val="Hyperlink"/>
            <w:noProof/>
          </w:rPr>
          <w:t>12.1 What Constitutes Reusable Artifacts</w:t>
        </w:r>
        <w:r w:rsidR="005910F1">
          <w:rPr>
            <w:noProof/>
            <w:webHidden/>
          </w:rPr>
          <w:tab/>
        </w:r>
        <w:r w:rsidR="005910F1">
          <w:rPr>
            <w:noProof/>
            <w:webHidden/>
          </w:rPr>
          <w:fldChar w:fldCharType="begin"/>
        </w:r>
        <w:r w:rsidR="005910F1">
          <w:rPr>
            <w:noProof/>
            <w:webHidden/>
          </w:rPr>
          <w:instrText xml:space="preserve"> PAGEREF _Toc516654007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1E811637" w14:textId="02E5388D" w:rsidR="005910F1" w:rsidRDefault="00A7541D">
      <w:pPr>
        <w:pStyle w:val="TOC2"/>
        <w:tabs>
          <w:tab w:val="right" w:leader="dot" w:pos="9350"/>
        </w:tabs>
        <w:rPr>
          <w:rFonts w:eastAsiaTheme="minorEastAsia"/>
          <w:noProof/>
        </w:rPr>
      </w:pPr>
      <w:hyperlink w:anchor="_Toc516654008" w:history="1">
        <w:r w:rsidR="005910F1" w:rsidRPr="008F55EC">
          <w:rPr>
            <w:rStyle w:val="Hyperlink"/>
            <w:noProof/>
          </w:rPr>
          <w:t>12.2 How to Create Shared Components</w:t>
        </w:r>
        <w:r w:rsidR="005910F1">
          <w:rPr>
            <w:noProof/>
            <w:webHidden/>
          </w:rPr>
          <w:tab/>
        </w:r>
        <w:r w:rsidR="005910F1">
          <w:rPr>
            <w:noProof/>
            <w:webHidden/>
          </w:rPr>
          <w:fldChar w:fldCharType="begin"/>
        </w:r>
        <w:r w:rsidR="005910F1">
          <w:rPr>
            <w:noProof/>
            <w:webHidden/>
          </w:rPr>
          <w:instrText xml:space="preserve"> PAGEREF _Toc516654008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593DF91F" w14:textId="626BEEEB" w:rsidR="005910F1" w:rsidRDefault="00A7541D">
      <w:pPr>
        <w:pStyle w:val="TOC2"/>
        <w:tabs>
          <w:tab w:val="right" w:leader="dot" w:pos="9350"/>
        </w:tabs>
        <w:rPr>
          <w:rFonts w:eastAsiaTheme="minorEastAsia"/>
          <w:noProof/>
        </w:rPr>
      </w:pPr>
      <w:hyperlink w:anchor="_Toc516654009" w:history="1">
        <w:r w:rsidR="005910F1" w:rsidRPr="008F55EC">
          <w:rPr>
            <w:rStyle w:val="Hyperlink"/>
            <w:noProof/>
          </w:rPr>
          <w:t>12.3 Reuse Guidelines</w:t>
        </w:r>
        <w:r w:rsidR="005910F1">
          <w:rPr>
            <w:noProof/>
            <w:webHidden/>
          </w:rPr>
          <w:tab/>
        </w:r>
        <w:r w:rsidR="005910F1">
          <w:rPr>
            <w:noProof/>
            <w:webHidden/>
          </w:rPr>
          <w:fldChar w:fldCharType="begin"/>
        </w:r>
        <w:r w:rsidR="005910F1">
          <w:rPr>
            <w:noProof/>
            <w:webHidden/>
          </w:rPr>
          <w:instrText xml:space="preserve"> PAGEREF _Toc516654009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398AFC7E" w14:textId="3F9B5D10" w:rsidR="005910F1" w:rsidRDefault="00A7541D">
      <w:pPr>
        <w:pStyle w:val="TOC2"/>
        <w:tabs>
          <w:tab w:val="right" w:leader="dot" w:pos="9350"/>
        </w:tabs>
        <w:rPr>
          <w:rFonts w:eastAsiaTheme="minorEastAsia"/>
          <w:noProof/>
        </w:rPr>
      </w:pPr>
      <w:hyperlink w:anchor="_Toc516654010" w:history="1">
        <w:r w:rsidR="005910F1" w:rsidRPr="008F55EC">
          <w:rPr>
            <w:rStyle w:val="Hyperlink"/>
            <w:noProof/>
          </w:rPr>
          <w:t>12.4 Deploying and Integrating Shared Components into an API</w:t>
        </w:r>
        <w:r w:rsidR="005910F1">
          <w:rPr>
            <w:noProof/>
            <w:webHidden/>
          </w:rPr>
          <w:tab/>
        </w:r>
        <w:r w:rsidR="005910F1">
          <w:rPr>
            <w:noProof/>
            <w:webHidden/>
          </w:rPr>
          <w:fldChar w:fldCharType="begin"/>
        </w:r>
        <w:r w:rsidR="005910F1">
          <w:rPr>
            <w:noProof/>
            <w:webHidden/>
          </w:rPr>
          <w:instrText xml:space="preserve"> PAGEREF _Toc516654010 \h </w:instrText>
        </w:r>
        <w:r w:rsidR="005910F1">
          <w:rPr>
            <w:noProof/>
            <w:webHidden/>
          </w:rPr>
        </w:r>
        <w:r w:rsidR="005910F1">
          <w:rPr>
            <w:noProof/>
            <w:webHidden/>
          </w:rPr>
          <w:fldChar w:fldCharType="separate"/>
        </w:r>
        <w:r w:rsidR="005910F1">
          <w:rPr>
            <w:noProof/>
            <w:webHidden/>
          </w:rPr>
          <w:t>14</w:t>
        </w:r>
        <w:r w:rsidR="005910F1">
          <w:rPr>
            <w:noProof/>
            <w:webHidden/>
          </w:rPr>
          <w:fldChar w:fldCharType="end"/>
        </w:r>
      </w:hyperlink>
    </w:p>
    <w:p w14:paraId="24054CA2" w14:textId="1084B7EF" w:rsidR="005910F1" w:rsidRDefault="00A7541D">
      <w:pPr>
        <w:pStyle w:val="TOC1"/>
        <w:tabs>
          <w:tab w:val="right" w:leader="dot" w:pos="9350"/>
        </w:tabs>
        <w:rPr>
          <w:rFonts w:eastAsiaTheme="minorEastAsia"/>
          <w:noProof/>
        </w:rPr>
      </w:pPr>
      <w:hyperlink w:anchor="_Toc516654011" w:history="1">
        <w:r w:rsidR="005910F1" w:rsidRPr="008F55EC">
          <w:rPr>
            <w:rStyle w:val="Hyperlink"/>
            <w:noProof/>
          </w:rPr>
          <w:t>13. API Documentation Blueprint</w:t>
        </w:r>
        <w:r w:rsidR="005910F1">
          <w:rPr>
            <w:noProof/>
            <w:webHidden/>
          </w:rPr>
          <w:tab/>
        </w:r>
        <w:r w:rsidR="005910F1">
          <w:rPr>
            <w:noProof/>
            <w:webHidden/>
          </w:rPr>
          <w:fldChar w:fldCharType="begin"/>
        </w:r>
        <w:r w:rsidR="005910F1">
          <w:rPr>
            <w:noProof/>
            <w:webHidden/>
          </w:rPr>
          <w:instrText xml:space="preserve"> PAGEREF _Toc516654011 \h </w:instrText>
        </w:r>
        <w:r w:rsidR="005910F1">
          <w:rPr>
            <w:noProof/>
            <w:webHidden/>
          </w:rPr>
        </w:r>
        <w:r w:rsidR="005910F1">
          <w:rPr>
            <w:noProof/>
            <w:webHidden/>
          </w:rPr>
          <w:fldChar w:fldCharType="separate"/>
        </w:r>
        <w:r w:rsidR="005910F1">
          <w:rPr>
            <w:noProof/>
            <w:webHidden/>
          </w:rPr>
          <w:t>15</w:t>
        </w:r>
        <w:r w:rsidR="005910F1">
          <w:rPr>
            <w:noProof/>
            <w:webHidden/>
          </w:rPr>
          <w:fldChar w:fldCharType="end"/>
        </w:r>
      </w:hyperlink>
    </w:p>
    <w:p w14:paraId="7A59BB0A" w14:textId="45A6F3E4" w:rsidR="005910F1" w:rsidRDefault="00A7541D">
      <w:pPr>
        <w:pStyle w:val="TOC2"/>
        <w:tabs>
          <w:tab w:val="left" w:pos="1100"/>
          <w:tab w:val="right" w:leader="dot" w:pos="9350"/>
        </w:tabs>
        <w:rPr>
          <w:rFonts w:eastAsiaTheme="minorEastAsia"/>
          <w:noProof/>
        </w:rPr>
      </w:pPr>
      <w:hyperlink w:anchor="_Toc516654012" w:history="1">
        <w:r w:rsidR="005910F1" w:rsidRPr="008F55EC">
          <w:rPr>
            <w:rStyle w:val="Hyperlink"/>
            <w:noProof/>
          </w:rPr>
          <w:t xml:space="preserve">13.1 </w:t>
        </w:r>
        <w:r w:rsidR="005910F1">
          <w:rPr>
            <w:rFonts w:eastAsiaTheme="minorEastAsia"/>
            <w:noProof/>
          </w:rPr>
          <w:tab/>
        </w:r>
        <w:r w:rsidR="005910F1" w:rsidRPr="008F55EC">
          <w:rPr>
            <w:rStyle w:val="Hyperlink"/>
            <w:noProof/>
          </w:rPr>
          <w:t>Core API Design Document</w:t>
        </w:r>
        <w:r w:rsidR="005910F1">
          <w:rPr>
            <w:noProof/>
            <w:webHidden/>
          </w:rPr>
          <w:tab/>
        </w:r>
        <w:r w:rsidR="005910F1">
          <w:rPr>
            <w:noProof/>
            <w:webHidden/>
          </w:rPr>
          <w:fldChar w:fldCharType="begin"/>
        </w:r>
        <w:r w:rsidR="005910F1">
          <w:rPr>
            <w:noProof/>
            <w:webHidden/>
          </w:rPr>
          <w:instrText xml:space="preserve"> PAGEREF _Toc516654012 \h </w:instrText>
        </w:r>
        <w:r w:rsidR="005910F1">
          <w:rPr>
            <w:noProof/>
            <w:webHidden/>
          </w:rPr>
        </w:r>
        <w:r w:rsidR="005910F1">
          <w:rPr>
            <w:noProof/>
            <w:webHidden/>
          </w:rPr>
          <w:fldChar w:fldCharType="separate"/>
        </w:r>
        <w:r w:rsidR="005910F1">
          <w:rPr>
            <w:noProof/>
            <w:webHidden/>
          </w:rPr>
          <w:t>15</w:t>
        </w:r>
        <w:r w:rsidR="005910F1">
          <w:rPr>
            <w:noProof/>
            <w:webHidden/>
          </w:rPr>
          <w:fldChar w:fldCharType="end"/>
        </w:r>
      </w:hyperlink>
    </w:p>
    <w:p w14:paraId="5F6966D1" w14:textId="740BB5AE" w:rsidR="005910F1" w:rsidRDefault="00A7541D">
      <w:pPr>
        <w:pStyle w:val="TOC1"/>
        <w:tabs>
          <w:tab w:val="right" w:leader="dot" w:pos="9350"/>
        </w:tabs>
        <w:rPr>
          <w:rFonts w:eastAsiaTheme="minorEastAsia"/>
          <w:noProof/>
        </w:rPr>
      </w:pPr>
      <w:hyperlink w:anchor="_Toc516654013" w:history="1">
        <w:r w:rsidR="005910F1" w:rsidRPr="008F55EC">
          <w:rPr>
            <w:rStyle w:val="Hyperlink"/>
            <w:noProof/>
          </w:rPr>
          <w:t>14. References</w:t>
        </w:r>
        <w:r w:rsidR="005910F1">
          <w:rPr>
            <w:noProof/>
            <w:webHidden/>
          </w:rPr>
          <w:tab/>
        </w:r>
        <w:r w:rsidR="005910F1">
          <w:rPr>
            <w:noProof/>
            <w:webHidden/>
          </w:rPr>
          <w:fldChar w:fldCharType="begin"/>
        </w:r>
        <w:r w:rsidR="005910F1">
          <w:rPr>
            <w:noProof/>
            <w:webHidden/>
          </w:rPr>
          <w:instrText xml:space="preserve"> PAGEREF _Toc516654013 \h </w:instrText>
        </w:r>
        <w:r w:rsidR="005910F1">
          <w:rPr>
            <w:noProof/>
            <w:webHidden/>
          </w:rPr>
        </w:r>
        <w:r w:rsidR="005910F1">
          <w:rPr>
            <w:noProof/>
            <w:webHidden/>
          </w:rPr>
          <w:fldChar w:fldCharType="separate"/>
        </w:r>
        <w:r w:rsidR="005910F1">
          <w:rPr>
            <w:noProof/>
            <w:webHidden/>
          </w:rPr>
          <w:t>16</w:t>
        </w:r>
        <w:r w:rsidR="005910F1">
          <w:rPr>
            <w:noProof/>
            <w:webHidden/>
          </w:rPr>
          <w:fldChar w:fldCharType="end"/>
        </w:r>
      </w:hyperlink>
    </w:p>
    <w:p w14:paraId="699A4740" w14:textId="4D80984E" w:rsidR="005910F1" w:rsidRDefault="00A7541D">
      <w:pPr>
        <w:pStyle w:val="TOC1"/>
        <w:tabs>
          <w:tab w:val="right" w:leader="dot" w:pos="9350"/>
        </w:tabs>
        <w:rPr>
          <w:rFonts w:eastAsiaTheme="minorEastAsia"/>
          <w:noProof/>
        </w:rPr>
      </w:pPr>
      <w:hyperlink w:anchor="_Toc516654014" w:history="1">
        <w:r w:rsidR="005910F1" w:rsidRPr="008F55EC">
          <w:rPr>
            <w:rStyle w:val="Hyperlink"/>
            <w:noProof/>
          </w:rPr>
          <w:t>15. Acronym</w:t>
        </w:r>
        <w:r w:rsidR="005910F1">
          <w:rPr>
            <w:noProof/>
            <w:webHidden/>
          </w:rPr>
          <w:tab/>
        </w:r>
        <w:r w:rsidR="005910F1">
          <w:rPr>
            <w:noProof/>
            <w:webHidden/>
          </w:rPr>
          <w:fldChar w:fldCharType="begin"/>
        </w:r>
        <w:r w:rsidR="005910F1">
          <w:rPr>
            <w:noProof/>
            <w:webHidden/>
          </w:rPr>
          <w:instrText xml:space="preserve"> PAGEREF _Toc516654014 \h </w:instrText>
        </w:r>
        <w:r w:rsidR="005910F1">
          <w:rPr>
            <w:noProof/>
            <w:webHidden/>
          </w:rPr>
        </w:r>
        <w:r w:rsidR="005910F1">
          <w:rPr>
            <w:noProof/>
            <w:webHidden/>
          </w:rPr>
          <w:fldChar w:fldCharType="separate"/>
        </w:r>
        <w:r w:rsidR="005910F1">
          <w:rPr>
            <w:noProof/>
            <w:webHidden/>
          </w:rPr>
          <w:t>16</w:t>
        </w:r>
        <w:r w:rsidR="005910F1">
          <w:rPr>
            <w:noProof/>
            <w:webHidden/>
          </w:rPr>
          <w:fldChar w:fldCharType="end"/>
        </w:r>
      </w:hyperlink>
    </w:p>
    <w:p w14:paraId="70494CB7" w14:textId="1CB96896" w:rsidR="00F55C83" w:rsidRDefault="00015F93" w:rsidP="00F55C83">
      <w:pPr>
        <w:pStyle w:val="TOCHeading"/>
      </w:pPr>
      <w:r>
        <w:fldChar w:fldCharType="end"/>
      </w:r>
      <w:r w:rsidR="00F55C83">
        <w:t>Table of Figures</w:t>
      </w:r>
    </w:p>
    <w:p w14:paraId="7A15D39A" w14:textId="0BEADF62" w:rsidR="00416C2C" w:rsidRDefault="00A7541D" w:rsidP="00416C2C">
      <w:r>
        <w:fldChar w:fldCharType="begin"/>
      </w:r>
      <w:r>
        <w:instrText xml:space="preserve"> TOC \h \z \c "Figure" </w:instrText>
      </w:r>
      <w:r>
        <w:fldChar w:fldCharType="separate"/>
      </w:r>
      <w:r w:rsidR="00C85286">
        <w:rPr>
          <w:b/>
          <w:bCs/>
          <w:noProof/>
        </w:rPr>
        <w:t>No table of figures entries found.</w:t>
      </w:r>
      <w:r>
        <w:rPr>
          <w:b/>
          <w:bCs/>
          <w:noProof/>
        </w:rPr>
        <w:fldChar w:fldCharType="end"/>
      </w:r>
    </w:p>
    <w:p w14:paraId="4C885D9C" w14:textId="072FAF2F" w:rsidR="00135B6A" w:rsidRDefault="00135B6A" w:rsidP="00416C2C"/>
    <w:p w14:paraId="4B604FAD" w14:textId="532FC632" w:rsidR="00135B6A" w:rsidRDefault="00135B6A" w:rsidP="00135B6A">
      <w:pPr>
        <w:pStyle w:val="TableofFigures"/>
        <w:tabs>
          <w:tab w:val="right" w:leader="dot" w:pos="9350"/>
        </w:tabs>
        <w:rPr>
          <w:rFonts w:asciiTheme="majorHAnsi" w:eastAsiaTheme="majorEastAsia" w:hAnsiTheme="majorHAnsi" w:cstheme="majorBidi"/>
          <w:color w:val="2F5496" w:themeColor="accent1" w:themeShade="BF"/>
          <w:sz w:val="32"/>
          <w:szCs w:val="32"/>
        </w:rPr>
      </w:pPr>
      <w:r w:rsidRPr="001F0EAD">
        <w:rPr>
          <w:rFonts w:asciiTheme="majorHAnsi" w:eastAsiaTheme="majorEastAsia" w:hAnsiTheme="majorHAnsi" w:cstheme="majorBidi"/>
          <w:color w:val="2F5496" w:themeColor="accent1" w:themeShade="BF"/>
          <w:sz w:val="32"/>
          <w:szCs w:val="32"/>
        </w:rPr>
        <w:t xml:space="preserve">Table of </w:t>
      </w:r>
      <w:r>
        <w:rPr>
          <w:rFonts w:asciiTheme="majorHAnsi" w:eastAsiaTheme="majorEastAsia" w:hAnsiTheme="majorHAnsi" w:cstheme="majorBidi"/>
          <w:color w:val="2F5496" w:themeColor="accent1" w:themeShade="BF"/>
          <w:sz w:val="32"/>
          <w:szCs w:val="32"/>
        </w:rPr>
        <w:t>Tables</w:t>
      </w:r>
    </w:p>
    <w:p w14:paraId="7E94094D" w14:textId="13775776" w:rsidR="00261F46" w:rsidRDefault="00261F46">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515341204" w:history="1">
        <w:r w:rsidRPr="00414418">
          <w:rPr>
            <w:rStyle w:val="Hyperlink"/>
            <w:noProof/>
          </w:rPr>
          <w:t>Table 1: Reference Table</w:t>
        </w:r>
        <w:r>
          <w:rPr>
            <w:noProof/>
            <w:webHidden/>
          </w:rPr>
          <w:tab/>
        </w:r>
        <w:r>
          <w:rPr>
            <w:noProof/>
            <w:webHidden/>
          </w:rPr>
          <w:fldChar w:fldCharType="begin"/>
        </w:r>
        <w:r>
          <w:rPr>
            <w:noProof/>
            <w:webHidden/>
          </w:rPr>
          <w:instrText xml:space="preserve"> PAGEREF _Toc515341204 \h </w:instrText>
        </w:r>
        <w:r>
          <w:rPr>
            <w:noProof/>
            <w:webHidden/>
          </w:rPr>
        </w:r>
        <w:r>
          <w:rPr>
            <w:noProof/>
            <w:webHidden/>
          </w:rPr>
          <w:fldChar w:fldCharType="separate"/>
        </w:r>
        <w:r>
          <w:rPr>
            <w:noProof/>
            <w:webHidden/>
          </w:rPr>
          <w:t>8</w:t>
        </w:r>
        <w:r>
          <w:rPr>
            <w:noProof/>
            <w:webHidden/>
          </w:rPr>
          <w:fldChar w:fldCharType="end"/>
        </w:r>
      </w:hyperlink>
    </w:p>
    <w:p w14:paraId="1035CD28" w14:textId="67535BAC" w:rsidR="00261F46" w:rsidRDefault="00A7541D">
      <w:pPr>
        <w:pStyle w:val="TableofFigures"/>
        <w:tabs>
          <w:tab w:val="right" w:leader="dot" w:pos="9350"/>
        </w:tabs>
        <w:rPr>
          <w:rFonts w:eastAsiaTheme="minorEastAsia"/>
          <w:noProof/>
        </w:rPr>
      </w:pPr>
      <w:hyperlink w:anchor="_Toc515341205" w:history="1">
        <w:r w:rsidR="00261F46" w:rsidRPr="00414418">
          <w:rPr>
            <w:rStyle w:val="Hyperlink"/>
            <w:noProof/>
          </w:rPr>
          <w:t>Table 1: Acronym Table</w:t>
        </w:r>
        <w:r w:rsidR="00261F46">
          <w:rPr>
            <w:noProof/>
            <w:webHidden/>
          </w:rPr>
          <w:tab/>
        </w:r>
        <w:r w:rsidR="00261F46">
          <w:rPr>
            <w:noProof/>
            <w:webHidden/>
          </w:rPr>
          <w:fldChar w:fldCharType="begin"/>
        </w:r>
        <w:r w:rsidR="00261F46">
          <w:rPr>
            <w:noProof/>
            <w:webHidden/>
          </w:rPr>
          <w:instrText xml:space="preserve"> PAGEREF _Toc515341205 \h </w:instrText>
        </w:r>
        <w:r w:rsidR="00261F46">
          <w:rPr>
            <w:noProof/>
            <w:webHidden/>
          </w:rPr>
        </w:r>
        <w:r w:rsidR="00261F46">
          <w:rPr>
            <w:noProof/>
            <w:webHidden/>
          </w:rPr>
          <w:fldChar w:fldCharType="separate"/>
        </w:r>
        <w:r w:rsidR="00261F46">
          <w:rPr>
            <w:noProof/>
            <w:webHidden/>
          </w:rPr>
          <w:t>8</w:t>
        </w:r>
        <w:r w:rsidR="00261F46">
          <w:rPr>
            <w:noProof/>
            <w:webHidden/>
          </w:rPr>
          <w:fldChar w:fldCharType="end"/>
        </w:r>
      </w:hyperlink>
    </w:p>
    <w:p w14:paraId="6AD35AE8" w14:textId="53BF0C16" w:rsidR="00261F46" w:rsidRPr="00261F46" w:rsidRDefault="00261F46" w:rsidP="00261F46">
      <w:r>
        <w:fldChar w:fldCharType="end"/>
      </w:r>
    </w:p>
    <w:p w14:paraId="2028AD68" w14:textId="398F6512" w:rsidR="00895244" w:rsidRPr="00CC32D6" w:rsidRDefault="00895244" w:rsidP="00895244">
      <w:pPr>
        <w:rPr>
          <w:rFonts w:ascii="Courier New" w:eastAsia="Times New Roman" w:hAnsi="Courier New" w:cs="Courier New"/>
          <w:color w:val="444444"/>
          <w:sz w:val="20"/>
          <w:szCs w:val="20"/>
        </w:rPr>
      </w:pPr>
    </w:p>
    <w:p w14:paraId="7896F21A" w14:textId="1FECD4DF" w:rsidR="00E45F3D" w:rsidRDefault="00E45F3D" w:rsidP="00E45F3D">
      <w:pPr>
        <w:pStyle w:val="Heading1"/>
      </w:pPr>
      <w:bookmarkStart w:id="32" w:name="_Toc516653923"/>
      <w:r>
        <w:t>1. Introduction</w:t>
      </w:r>
      <w:bookmarkEnd w:id="32"/>
    </w:p>
    <w:p w14:paraId="09425FF1" w14:textId="07E79247" w:rsidR="00A6794E" w:rsidRDefault="00E45F3D" w:rsidP="00E45F3D">
      <w:pPr>
        <w:pStyle w:val="Heading2"/>
      </w:pPr>
      <w:bookmarkStart w:id="33" w:name="_Toc516653924"/>
      <w:r>
        <w:t xml:space="preserve">1.1 </w:t>
      </w:r>
      <w:r w:rsidR="00A6794E">
        <w:t>Purpose and Use</w:t>
      </w:r>
      <w:bookmarkEnd w:id="33"/>
    </w:p>
    <w:p w14:paraId="4A07717F" w14:textId="3803C9BE" w:rsidR="009C0CEA" w:rsidRPr="009C0CEA" w:rsidRDefault="00A6794E" w:rsidP="009C0CEA">
      <w:pPr>
        <w:pStyle w:val="Heading2"/>
      </w:pPr>
      <w:bookmarkStart w:id="34" w:name="_Toc516653925"/>
      <w:r>
        <w:t>1.2 VA API Vision</w:t>
      </w:r>
      <w:bookmarkEnd w:id="34"/>
    </w:p>
    <w:p w14:paraId="399CAD3D" w14:textId="473C02A7" w:rsidR="00E45F3D" w:rsidRDefault="00A6794E" w:rsidP="00E45F3D">
      <w:pPr>
        <w:pStyle w:val="Heading2"/>
      </w:pPr>
      <w:bookmarkStart w:id="35" w:name="_Toc516653926"/>
      <w:r>
        <w:t xml:space="preserve">1.3 </w:t>
      </w:r>
      <w:r w:rsidR="00FB10EF">
        <w:t xml:space="preserve">Vendor </w:t>
      </w:r>
      <w:r w:rsidR="00E45F3D">
        <w:t>Agnostic</w:t>
      </w:r>
      <w:bookmarkEnd w:id="35"/>
    </w:p>
    <w:p w14:paraId="22F94BEF" w14:textId="42A8A071" w:rsidR="009C0CEA" w:rsidRDefault="00787A2D" w:rsidP="00BA6522">
      <w:pPr>
        <w:pStyle w:val="Heading2"/>
      </w:pPr>
      <w:bookmarkStart w:id="36" w:name="_Toc516653927"/>
      <w:r>
        <w:t>1.4</w:t>
      </w:r>
      <w:r w:rsidR="00E45F3D">
        <w:t xml:space="preserve"> MuleSoft Applicability</w:t>
      </w:r>
      <w:bookmarkEnd w:id="36"/>
    </w:p>
    <w:p w14:paraId="70BB1D1B" w14:textId="77777777" w:rsidR="00261F46" w:rsidRDefault="00261F46" w:rsidP="00261F46"/>
    <w:p w14:paraId="551AC25E" w14:textId="77777777" w:rsidR="00F868EF" w:rsidRDefault="00F868EF">
      <w:pPr>
        <w:rPr>
          <w:rFonts w:asciiTheme="majorHAnsi" w:eastAsiaTheme="majorEastAsia" w:hAnsiTheme="majorHAnsi" w:cstheme="majorBidi"/>
          <w:color w:val="2F5496" w:themeColor="accent1" w:themeShade="BF"/>
          <w:sz w:val="32"/>
          <w:szCs w:val="32"/>
        </w:rPr>
      </w:pPr>
      <w:r>
        <w:br w:type="page"/>
      </w:r>
    </w:p>
    <w:p w14:paraId="654482AD" w14:textId="17B43EEC" w:rsidR="009C0CEA" w:rsidRDefault="009C0CEA" w:rsidP="00F868EF">
      <w:pPr>
        <w:pStyle w:val="Heading1"/>
      </w:pPr>
      <w:bookmarkStart w:id="37" w:name="_Toc516653928"/>
      <w:r>
        <w:lastRenderedPageBreak/>
        <w:t xml:space="preserve">2. </w:t>
      </w:r>
      <w:r w:rsidR="00BA6522">
        <w:t>Standards</w:t>
      </w:r>
      <w:bookmarkEnd w:id="37"/>
    </w:p>
    <w:p w14:paraId="2DB6ED71" w14:textId="6724EFAB" w:rsidR="00AB0958" w:rsidRDefault="00AB0958" w:rsidP="00947B02">
      <w:pPr>
        <w:pStyle w:val="Heading2"/>
        <w:spacing w:after="240"/>
      </w:pPr>
      <w:bookmarkStart w:id="38" w:name="_Toc516653929"/>
      <w:r>
        <w:t xml:space="preserve">2.1 </w:t>
      </w:r>
      <w:ins w:id="39" w:author="Jordan Braunstein" w:date="2018-06-13T15:56:00Z">
        <w:r w:rsidR="00335228">
          <w:t xml:space="preserve">API </w:t>
        </w:r>
      </w:ins>
      <w:r>
        <w:t>Development Lifecycle</w:t>
      </w:r>
      <w:bookmarkEnd w:id="38"/>
    </w:p>
    <w:p w14:paraId="11539CEC" w14:textId="77777777" w:rsidR="00335228" w:rsidRPr="00335228" w:rsidRDefault="00335228" w:rsidP="00335228"/>
    <w:p w14:paraId="2893F5EC" w14:textId="5E607106" w:rsidR="00C355D7" w:rsidRDefault="000C4F1E" w:rsidP="002A3796">
      <w:pPr>
        <w:autoSpaceDE w:val="0"/>
        <w:autoSpaceDN w:val="0"/>
        <w:adjustRightInd w:val="0"/>
        <w:spacing w:after="120" w:line="240" w:lineRule="auto"/>
        <w:rPr>
          <w:rFonts w:asciiTheme="majorHAnsi" w:hAnsiTheme="majorHAnsi" w:cstheme="majorHAnsi"/>
          <w:color w:val="000000"/>
          <w:sz w:val="18"/>
          <w:szCs w:val="16"/>
        </w:rPr>
      </w:pPr>
      <w:commentRangeStart w:id="40"/>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used by various vendor platforms and development teams</w:t>
      </w:r>
      <w:commentRangeEnd w:id="40"/>
      <w:r w:rsidR="00335228">
        <w:rPr>
          <w:rStyle w:val="CommentReference"/>
        </w:rPr>
        <w:commentReference w:id="40"/>
      </w:r>
      <w:r w:rsidRPr="00B01AF3">
        <w:rPr>
          <w:rFonts w:asciiTheme="majorHAnsi" w:hAnsiTheme="majorHAnsi" w:cstheme="majorHAnsi"/>
          <w:color w:val="000000"/>
          <w:sz w:val="18"/>
          <w:szCs w:val="16"/>
        </w:rPr>
        <w:t xml:space="preserve">.  </w:t>
      </w:r>
      <w:r w:rsidR="00065DA3">
        <w:rPr>
          <w:rFonts w:asciiTheme="majorHAnsi" w:hAnsiTheme="majorHAnsi" w:cstheme="majorHAnsi"/>
          <w:color w:val="000000"/>
          <w:sz w:val="18"/>
          <w:szCs w:val="16"/>
        </w:rPr>
        <w:t xml:space="preserve">Traditional methodology applied to any general 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 waterfall, development lifecycle, are:</w:t>
      </w:r>
    </w:p>
    <w:p w14:paraId="565FD520" w14:textId="6E247930"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are typically geared towards large, monolithic projects</w:t>
      </w:r>
      <w:r w:rsidR="00892EFD" w:rsidRPr="007C2117">
        <w:rPr>
          <w:rFonts w:asciiTheme="majorHAnsi" w:hAnsiTheme="majorHAnsi" w:cstheme="majorHAnsi"/>
          <w:color w:val="000000"/>
          <w:sz w:val="18"/>
          <w:szCs w:val="16"/>
        </w:rPr>
        <w:t>, rather than towards microservices based architectures</w:t>
      </w:r>
      <w:ins w:id="41" w:author="Jordan Braunstein" w:date="2018-06-13T15:56:00Z">
        <w:r w:rsidR="00335228">
          <w:rPr>
            <w:rFonts w:asciiTheme="majorHAnsi" w:hAnsiTheme="majorHAnsi" w:cstheme="majorHAnsi"/>
            <w:color w:val="000000"/>
            <w:sz w:val="18"/>
            <w:szCs w:val="16"/>
          </w:rPr>
          <w:t xml:space="preserve"> which can be delivered iteratively in smaller and quicker releases</w:t>
        </w:r>
      </w:ins>
      <w:del w:id="42" w:author="Jordan Braunstein" w:date="2018-06-13T15:56:00Z">
        <w:r w:rsidR="00892EFD" w:rsidRPr="007C2117" w:rsidDel="00335228">
          <w:rPr>
            <w:rFonts w:asciiTheme="majorHAnsi" w:hAnsiTheme="majorHAnsi" w:cstheme="majorHAnsi"/>
            <w:color w:val="000000"/>
            <w:sz w:val="18"/>
            <w:szCs w:val="16"/>
          </w:rPr>
          <w:delText>.</w:delText>
        </w:r>
      </w:del>
    </w:p>
    <w:p w14:paraId="34DCE200" w14:textId="72B90C0A"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ins w:id="43" w:author="Jordan Braunstein" w:date="2018-06-13T15:57:00Z">
        <w:r w:rsidR="00335228">
          <w:rPr>
            <w:rFonts w:asciiTheme="majorHAnsi" w:hAnsiTheme="majorHAnsi" w:cstheme="majorHAnsi"/>
            <w:color w:val="000000"/>
            <w:sz w:val="18"/>
            <w:szCs w:val="16"/>
          </w:rPr>
          <w:t xml:space="preserve">, and hence API specifications, </w:t>
        </w:r>
      </w:ins>
      <w:del w:id="44" w:author="Jordan Braunstein" w:date="2018-06-13T15:57:00Z">
        <w:r w:rsidR="005B4C9A" w:rsidDel="00335228">
          <w:rPr>
            <w:rFonts w:asciiTheme="majorHAnsi" w:hAnsiTheme="majorHAnsi" w:cstheme="majorHAnsi"/>
            <w:color w:val="000000"/>
            <w:sz w:val="18"/>
            <w:szCs w:val="16"/>
          </w:rPr>
          <w:delText xml:space="preserve"> </w:delText>
        </w:r>
      </w:del>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until after the Development phase of the project is completed.</w:t>
      </w:r>
    </w:p>
    <w:p w14:paraId="1E34E33C" w14:textId="1FC79218"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ins w:id="45" w:author="Jordan Braunstein" w:date="2018-06-13T15:58:00Z">
        <w:r w:rsidR="00335228">
          <w:rPr>
            <w:rFonts w:asciiTheme="majorHAnsi" w:hAnsiTheme="majorHAnsi" w:cstheme="majorHAnsi"/>
            <w:color w:val="000000"/>
            <w:sz w:val="18"/>
            <w:szCs w:val="16"/>
          </w:rPr>
          <w:t>, and not realizing the opportunity to test early, often, and iteratively</w:t>
        </w:r>
      </w:ins>
      <w:del w:id="46" w:author="Jordan Braunstein" w:date="2018-06-13T15:58:00Z">
        <w:r w:rsidR="004C7B37" w:rsidDel="00335228">
          <w:rPr>
            <w:rFonts w:asciiTheme="majorHAnsi" w:hAnsiTheme="majorHAnsi" w:cstheme="majorHAnsi"/>
            <w:color w:val="000000"/>
            <w:sz w:val="18"/>
            <w:szCs w:val="16"/>
          </w:rPr>
          <w:delText>.</w:delText>
        </w:r>
      </w:del>
    </w:p>
    <w:p w14:paraId="716DFF86" w14:textId="15608490"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As a result of our analysis of multiple development lifecycle methodologies,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in all of the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45743721"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and </w:t>
      </w:r>
      <w:commentRangeStart w:id="47"/>
      <w:r>
        <w:rPr>
          <w:rFonts w:asciiTheme="majorHAnsi" w:hAnsiTheme="majorHAnsi" w:cstheme="majorHAnsi"/>
          <w:color w:val="000000"/>
          <w:sz w:val="18"/>
          <w:szCs w:val="16"/>
        </w:rPr>
        <w:t>Mock</w:t>
      </w:r>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r w:rsidR="00C12A86">
        <w:rPr>
          <w:rFonts w:asciiTheme="majorHAnsi" w:hAnsiTheme="majorHAnsi" w:cstheme="majorHAnsi"/>
          <w:color w:val="000000"/>
          <w:sz w:val="18"/>
          <w:szCs w:val="16"/>
        </w:rPr>
        <w:t>Early</w:t>
      </w:r>
      <w:commentRangeEnd w:id="47"/>
      <w:r w:rsidR="00710399">
        <w:rPr>
          <w:rStyle w:val="CommentReference"/>
        </w:rPr>
        <w:commentReference w:id="47"/>
      </w:r>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4E63D2A5"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6694EB31" w14:textId="5A0F7819"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ins w:id="48" w:author="Jordan Braunstein" w:date="2018-06-13T15:53:00Z">
        <w:r>
          <w:rPr>
            <w:rFonts w:asciiTheme="majorHAnsi" w:hAnsiTheme="majorHAnsi" w:cstheme="majorHAnsi"/>
            <w:color w:val="000000"/>
            <w:sz w:val="18"/>
            <w:szCs w:val="16"/>
          </w:rPr>
          <w:t>Each of the following key guidelines is elaborated further in the sections below.</w:t>
        </w:r>
      </w:ins>
    </w:p>
    <w:p w14:paraId="74BFC373" w14:textId="77777777" w:rsidR="00271E8E" w:rsidRDefault="00271E8E" w:rsidP="00271E8E">
      <w:pPr>
        <w:pStyle w:val="ListParagraph"/>
        <w:autoSpaceDE w:val="0"/>
        <w:autoSpaceDN w:val="0"/>
        <w:adjustRightInd w:val="0"/>
        <w:spacing w:after="120" w:line="240" w:lineRule="auto"/>
        <w:rPr>
          <w:rFonts w:asciiTheme="majorHAnsi" w:hAnsiTheme="majorHAnsi" w:cstheme="majorHAnsi"/>
          <w:color w:val="000000"/>
          <w:sz w:val="18"/>
          <w:szCs w:val="16"/>
        </w:rPr>
      </w:pPr>
    </w:p>
    <w:p w14:paraId="61CB9E1B" w14:textId="68D9E41B" w:rsidR="00271E8E" w:rsidRDefault="00271E8E" w:rsidP="00271E8E">
      <w:pPr>
        <w:pStyle w:val="Heading3"/>
      </w:pPr>
      <w:bookmarkStart w:id="49" w:name="_Toc516653930"/>
      <w:r>
        <w:t xml:space="preserve">2.1.1 </w:t>
      </w:r>
      <w:r w:rsidRPr="00271E8E">
        <w:t>Design First instead of Build First</w:t>
      </w:r>
      <w:bookmarkEnd w:id="49"/>
    </w:p>
    <w:p w14:paraId="0A10C424" w14:textId="3472F9FE"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p>
    <w:p w14:paraId="74274E5C" w14:textId="361ADDC8" w:rsidR="000E476A" w:rsidRPr="000E476A" w:rsidRDefault="000E476A" w:rsidP="00B75381">
      <w:pPr>
        <w:numPr>
          <w:ilvl w:val="0"/>
          <w:numId w:val="20"/>
        </w:numPr>
        <w:shd w:val="clear" w:color="auto" w:fill="FFFFFF"/>
        <w:spacing w:after="0" w:line="336" w:lineRule="atLeast"/>
        <w:ind w:left="446"/>
        <w:textAlignment w:val="baseline"/>
        <w:rPr>
          <w:rFonts w:asciiTheme="majorHAnsi" w:hAnsiTheme="majorHAnsi" w:cstheme="majorHAnsi"/>
          <w:color w:val="000000"/>
          <w:sz w:val="18"/>
          <w:szCs w:val="16"/>
        </w:rPr>
      </w:pPr>
      <w:r w:rsidRPr="000E476A">
        <w:rPr>
          <w:rFonts w:asciiTheme="majorHAnsi" w:hAnsiTheme="majorHAnsi" w:cstheme="majorHAnsi"/>
          <w:b/>
          <w:color w:val="000000"/>
          <w:sz w:val="18"/>
          <w:szCs w:val="16"/>
        </w:rPr>
        <w:t>Design First</w:t>
      </w:r>
      <w:r w:rsidRPr="000E476A">
        <w:rPr>
          <w:rFonts w:asciiTheme="majorHAnsi" w:hAnsiTheme="majorHAnsi" w:cstheme="majorHAnsi"/>
          <w:color w:val="000000"/>
          <w:sz w:val="18"/>
          <w:szCs w:val="16"/>
        </w:rPr>
        <w:t>: </w:t>
      </w:r>
      <w:commentRangeStart w:id="50"/>
      <w:r>
        <w:rPr>
          <w:rFonts w:asciiTheme="majorHAnsi" w:hAnsiTheme="majorHAnsi" w:cstheme="majorHAnsi"/>
          <w:color w:val="000000"/>
          <w:sz w:val="18"/>
          <w:szCs w:val="16"/>
        </w:rPr>
        <w:t>Create a well-defined API</w:t>
      </w:r>
      <w:r w:rsidRPr="000E476A">
        <w:rPr>
          <w:rFonts w:asciiTheme="majorHAnsi" w:hAnsiTheme="majorHAnsi" w:cstheme="majorHAnsi"/>
          <w:color w:val="000000"/>
          <w:sz w:val="18"/>
          <w:szCs w:val="16"/>
        </w:rPr>
        <w:t xml:space="preserve"> contract,</w:t>
      </w:r>
      <w:r>
        <w:rPr>
          <w:rFonts w:asciiTheme="majorHAnsi" w:hAnsiTheme="majorHAnsi" w:cstheme="majorHAnsi"/>
          <w:color w:val="000000"/>
          <w:sz w:val="18"/>
          <w:szCs w:val="16"/>
        </w:rPr>
        <w:t xml:space="preserve"> following Open API </w:t>
      </w:r>
      <w:r w:rsidR="00E14A3E">
        <w:rPr>
          <w:rFonts w:asciiTheme="majorHAnsi" w:hAnsiTheme="majorHAnsi" w:cstheme="majorHAnsi"/>
          <w:color w:val="000000"/>
          <w:sz w:val="18"/>
          <w:szCs w:val="16"/>
        </w:rPr>
        <w:t>or RESTful API Modelling standards</w:t>
      </w:r>
      <w:r>
        <w:rPr>
          <w:rFonts w:asciiTheme="majorHAnsi" w:hAnsiTheme="majorHAnsi" w:cstheme="majorHAnsi"/>
          <w:color w:val="000000"/>
          <w:sz w:val="18"/>
          <w:szCs w:val="16"/>
        </w:rPr>
        <w:t xml:space="preserve">, such as </w:t>
      </w:r>
      <w:r w:rsidR="00E14A3E">
        <w:rPr>
          <w:rFonts w:asciiTheme="majorHAnsi" w:hAnsiTheme="majorHAnsi" w:cstheme="majorHAnsi"/>
          <w:color w:val="000000"/>
          <w:sz w:val="18"/>
          <w:szCs w:val="16"/>
        </w:rPr>
        <w:t>Swagger or RAML</w:t>
      </w:r>
      <w:r w:rsidRPr="000E476A">
        <w:rPr>
          <w:rFonts w:asciiTheme="majorHAnsi" w:hAnsiTheme="majorHAnsi" w:cstheme="majorHAnsi"/>
          <w:color w:val="000000"/>
          <w:sz w:val="18"/>
          <w:szCs w:val="16"/>
        </w:rPr>
        <w:t xml:space="preserve">, from which the code is </w:t>
      </w:r>
      <w:r w:rsidR="00FF2C8E">
        <w:rPr>
          <w:rFonts w:asciiTheme="majorHAnsi" w:hAnsiTheme="majorHAnsi" w:cstheme="majorHAnsi"/>
          <w:color w:val="000000"/>
          <w:sz w:val="18"/>
          <w:szCs w:val="16"/>
        </w:rPr>
        <w:t>then developed and tested.  Mulesoft platform</w:t>
      </w:r>
      <w:r w:rsidR="00356781">
        <w:rPr>
          <w:rFonts w:asciiTheme="majorHAnsi" w:hAnsiTheme="majorHAnsi" w:cstheme="majorHAnsi"/>
          <w:color w:val="000000"/>
          <w:sz w:val="18"/>
          <w:szCs w:val="16"/>
        </w:rPr>
        <w:t xml:space="preserve"> has been designed specifically with the Design First </w:t>
      </w:r>
      <w:r w:rsidR="00CC14AC">
        <w:rPr>
          <w:rFonts w:asciiTheme="majorHAnsi" w:hAnsiTheme="majorHAnsi" w:cstheme="majorHAnsi"/>
          <w:color w:val="000000"/>
          <w:sz w:val="18"/>
          <w:szCs w:val="16"/>
        </w:rPr>
        <w:t>approach</w:t>
      </w:r>
      <w:r w:rsidR="00356781">
        <w:rPr>
          <w:rFonts w:asciiTheme="majorHAnsi" w:hAnsiTheme="majorHAnsi" w:cstheme="majorHAnsi"/>
          <w:color w:val="000000"/>
          <w:sz w:val="18"/>
          <w:szCs w:val="16"/>
        </w:rPr>
        <w:t xml:space="preserve"> in mind.</w:t>
      </w:r>
      <w:commentRangeEnd w:id="50"/>
      <w:r w:rsidR="0046632C">
        <w:rPr>
          <w:rStyle w:val="CommentReference"/>
        </w:rPr>
        <w:commentReference w:id="50"/>
      </w:r>
      <w:ins w:id="51" w:author="Jordan Braunstein" w:date="2018-06-13T16:06:00Z">
        <w:r w:rsidR="00C622C3">
          <w:rPr>
            <w:rFonts w:asciiTheme="majorHAnsi" w:hAnsiTheme="majorHAnsi" w:cstheme="majorHAnsi"/>
            <w:color w:val="000000"/>
            <w:sz w:val="18"/>
            <w:szCs w:val="16"/>
          </w:rPr>
          <w:t xml:space="preserve"> The API Contract is distributed to service consumers before the API is developed, so they can begin developing their consumption design.</w:t>
        </w:r>
      </w:ins>
    </w:p>
    <w:p w14:paraId="22F61523" w14:textId="68975424" w:rsidR="000E476A" w:rsidRDefault="000E476A" w:rsidP="000E476A">
      <w:pPr>
        <w:numPr>
          <w:ilvl w:val="0"/>
          <w:numId w:val="20"/>
        </w:numPr>
        <w:shd w:val="clear" w:color="auto" w:fill="FFFFFF"/>
        <w:spacing w:after="0" w:line="336" w:lineRule="atLeast"/>
        <w:ind w:left="450"/>
        <w:textAlignment w:val="baseline"/>
        <w:rPr>
          <w:rFonts w:asciiTheme="majorHAnsi" w:hAnsiTheme="majorHAnsi" w:cstheme="majorHAnsi"/>
          <w:color w:val="000000"/>
          <w:sz w:val="18"/>
          <w:szCs w:val="16"/>
        </w:rPr>
      </w:pPr>
      <w:r w:rsidRPr="000E476A">
        <w:rPr>
          <w:rFonts w:asciiTheme="majorHAnsi" w:hAnsiTheme="majorHAnsi" w:cstheme="majorHAnsi"/>
          <w:b/>
          <w:color w:val="000000"/>
          <w:sz w:val="18"/>
          <w:szCs w:val="16"/>
        </w:rPr>
        <w:t>Code First</w:t>
      </w:r>
      <w:r w:rsidRPr="000E476A">
        <w:rPr>
          <w:rFonts w:asciiTheme="majorHAnsi" w:hAnsiTheme="majorHAnsi" w:cstheme="majorHAnsi"/>
          <w:color w:val="000000"/>
          <w:sz w:val="18"/>
          <w:szCs w:val="16"/>
        </w:rPr>
        <w:t xml:space="preserve">: Based on the business plan, API is directly coded, </w:t>
      </w:r>
      <w:r w:rsidR="00FF2C8E">
        <w:rPr>
          <w:rFonts w:asciiTheme="majorHAnsi" w:hAnsiTheme="majorHAnsi" w:cstheme="majorHAnsi"/>
          <w:color w:val="000000"/>
          <w:sz w:val="18"/>
          <w:szCs w:val="16"/>
        </w:rPr>
        <w:t xml:space="preserve">from which the Swagger or RAML API contract is then generated.  </w:t>
      </w:r>
      <w:del w:id="52" w:author="Jordan Braunstein" w:date="2018-06-13T16:02:00Z">
        <w:r w:rsidR="00FF2C8E" w:rsidDel="00C622C3">
          <w:rPr>
            <w:rFonts w:asciiTheme="majorHAnsi" w:hAnsiTheme="majorHAnsi" w:cstheme="majorHAnsi"/>
            <w:color w:val="000000"/>
            <w:sz w:val="18"/>
            <w:szCs w:val="16"/>
          </w:rPr>
          <w:delText xml:space="preserve">Certain middleware platforms, such as Boomi, are built around this </w:delText>
        </w:r>
        <w:r w:rsidR="00CC14AC" w:rsidDel="00C622C3">
          <w:rPr>
            <w:rFonts w:asciiTheme="majorHAnsi" w:hAnsiTheme="majorHAnsi" w:cstheme="majorHAnsi"/>
            <w:color w:val="000000"/>
            <w:sz w:val="18"/>
            <w:szCs w:val="16"/>
          </w:rPr>
          <w:delText>approach</w:delText>
        </w:r>
        <w:r w:rsidR="00FF2C8E" w:rsidDel="00C622C3">
          <w:rPr>
            <w:rFonts w:asciiTheme="majorHAnsi" w:hAnsiTheme="majorHAnsi" w:cstheme="majorHAnsi"/>
            <w:color w:val="000000"/>
            <w:sz w:val="18"/>
            <w:szCs w:val="16"/>
          </w:rPr>
          <w:delText>.</w:delText>
        </w:r>
      </w:del>
    </w:p>
    <w:p w14:paraId="3C9DE4BD" w14:textId="77777777" w:rsidR="00CC14AC" w:rsidRDefault="00CC14AC" w:rsidP="00CC14AC">
      <w:pPr>
        <w:shd w:val="clear" w:color="auto" w:fill="FFFFFF"/>
        <w:spacing w:after="0" w:line="336" w:lineRule="atLeast"/>
        <w:textAlignment w:val="baseline"/>
        <w:rPr>
          <w:rFonts w:asciiTheme="majorHAnsi" w:hAnsiTheme="majorHAnsi" w:cstheme="majorHAnsi"/>
          <w:color w:val="000000"/>
          <w:sz w:val="18"/>
          <w:szCs w:val="16"/>
        </w:rPr>
      </w:pPr>
    </w:p>
    <w:p w14:paraId="002DD199" w14:textId="38ED8234" w:rsidR="00CC14AC" w:rsidRDefault="00CC14AC"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The biggest reason to go with the Design First approach</w:t>
      </w:r>
      <w:r w:rsidR="009D10B6">
        <w:rPr>
          <w:rFonts w:asciiTheme="majorHAnsi" w:hAnsiTheme="majorHAnsi" w:cstheme="majorHAnsi"/>
          <w:color w:val="000000"/>
          <w:sz w:val="18"/>
          <w:szCs w:val="16"/>
        </w:rPr>
        <w:t xml:space="preserve"> is when the API audience are external consumers and </w:t>
      </w:r>
      <w:r w:rsidR="00B75381">
        <w:rPr>
          <w:rFonts w:asciiTheme="majorHAnsi" w:hAnsiTheme="majorHAnsi" w:cstheme="majorHAnsi"/>
          <w:color w:val="000000"/>
          <w:sz w:val="18"/>
          <w:szCs w:val="16"/>
        </w:rPr>
        <w:t>partner platforms.  In such a case, the API</w:t>
      </w:r>
      <w:r w:rsidR="00EE50C5">
        <w:rPr>
          <w:rFonts w:asciiTheme="majorHAnsi" w:hAnsiTheme="majorHAnsi" w:cstheme="majorHAnsi"/>
          <w:color w:val="000000"/>
          <w:sz w:val="18"/>
          <w:szCs w:val="16"/>
        </w:rPr>
        <w:t xml:space="preserve"> is a key distribution channel that your API consumers can use t</w:t>
      </w:r>
      <w:r w:rsidR="005A6808">
        <w:rPr>
          <w:rFonts w:asciiTheme="majorHAnsi" w:hAnsiTheme="majorHAnsi" w:cstheme="majorHAnsi"/>
          <w:color w:val="000000"/>
          <w:sz w:val="18"/>
          <w:szCs w:val="16"/>
        </w:rPr>
        <w:t>o consume your services</w:t>
      </w:r>
      <w:r w:rsidR="00754057">
        <w:rPr>
          <w:rFonts w:asciiTheme="majorHAnsi" w:hAnsiTheme="majorHAnsi" w:cstheme="majorHAnsi"/>
          <w:color w:val="000000"/>
          <w:sz w:val="18"/>
          <w:szCs w:val="16"/>
        </w:rPr>
        <w:t xml:space="preserve"> provided, and a solid design plays a key role in your service adoption.</w:t>
      </w:r>
      <w:r w:rsidR="003C7A0C">
        <w:rPr>
          <w:rFonts w:asciiTheme="majorHAnsi" w:hAnsiTheme="majorHAnsi" w:cstheme="majorHAnsi"/>
          <w:color w:val="000000"/>
          <w:sz w:val="18"/>
          <w:szCs w:val="16"/>
        </w:rPr>
        <w:t xml:space="preserve">  The API contract is the cornerstone of the API design, and, as such, can act as the central draft the keeps all of the developers aligned on what your API’s objectives are</w:t>
      </w:r>
      <w:r w:rsidR="00A446F7">
        <w:rPr>
          <w:rFonts w:asciiTheme="majorHAnsi" w:hAnsiTheme="majorHAnsi" w:cstheme="majorHAnsi"/>
          <w:color w:val="000000"/>
          <w:sz w:val="18"/>
          <w:szCs w:val="16"/>
        </w:rPr>
        <w:t xml:space="preserve">, and how the API resources are exposed.  Identifying bugs and issues with the API architecture and design becomes easier once a formal API contract is </w:t>
      </w:r>
      <w:r w:rsidR="00A446F7">
        <w:rPr>
          <w:rFonts w:asciiTheme="majorHAnsi" w:hAnsiTheme="majorHAnsi" w:cstheme="majorHAnsi"/>
          <w:color w:val="000000"/>
          <w:sz w:val="18"/>
          <w:szCs w:val="16"/>
        </w:rPr>
        <w:lastRenderedPageBreak/>
        <w:t xml:space="preserve">documented in a form of Swagger or RAML.  Furthermore, </w:t>
      </w:r>
      <w:r w:rsidR="00EC5647">
        <w:rPr>
          <w:rFonts w:asciiTheme="majorHAnsi" w:hAnsiTheme="majorHAnsi" w:cstheme="majorHAnsi"/>
          <w:color w:val="000000"/>
          <w:sz w:val="18"/>
          <w:szCs w:val="16"/>
        </w:rPr>
        <w:t>mocking an API response becomes as straight-forward as taking the API contract and adding sample data values for each response object and attribute returned back in the API operation responses.</w:t>
      </w:r>
    </w:p>
    <w:p w14:paraId="0AA8C495" w14:textId="65A00C22" w:rsidR="00E132C4" w:rsidRDefault="00E132C4"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Code First approach becomes important when speedy code delivery is of utmost importance and the team has very </w:t>
      </w:r>
      <w:r w:rsidR="00F9481C">
        <w:rPr>
          <w:rFonts w:asciiTheme="majorHAnsi" w:hAnsiTheme="majorHAnsi" w:cstheme="majorHAnsi"/>
          <w:color w:val="000000"/>
          <w:sz w:val="18"/>
          <w:szCs w:val="16"/>
        </w:rPr>
        <w:t>strict and fast-paced timelines to deliver the software component or service.</w:t>
      </w:r>
    </w:p>
    <w:p w14:paraId="47FE6C50" w14:textId="068E0B7D" w:rsidR="00F9481C" w:rsidRDefault="00F9481C" w:rsidP="00CC14AC">
      <w:pPr>
        <w:shd w:val="clear" w:color="auto" w:fill="FFFFFF"/>
        <w:spacing w:after="0" w:line="336" w:lineRule="atLeast"/>
        <w:textAlignment w:val="baseline"/>
        <w:rPr>
          <w:rFonts w:asciiTheme="majorHAnsi" w:hAnsiTheme="majorHAnsi" w:cstheme="majorHAnsi"/>
          <w:color w:val="000000"/>
          <w:sz w:val="18"/>
          <w:szCs w:val="16"/>
        </w:rPr>
      </w:pPr>
    </w:p>
    <w:p w14:paraId="125B6665" w14:textId="4E77967C"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using Mulesoft Anypoint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Anypoint Studio, published into Anypoint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API consumers via Exchange</w:t>
      </w:r>
      <w:r w:rsidR="00685465">
        <w:rPr>
          <w:rFonts w:asciiTheme="majorHAnsi" w:hAnsiTheme="majorHAnsi" w:cstheme="majorHAnsi"/>
          <w:color w:val="000000"/>
          <w:sz w:val="18"/>
          <w:szCs w:val="16"/>
        </w:rPr>
        <w:t>.  The consumers at this point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0D59B481" w:rsidR="009E6991" w:rsidRDefault="009E6991" w:rsidP="009E6991">
      <w:pPr>
        <w:pStyle w:val="Heading3"/>
      </w:pPr>
      <w:bookmarkStart w:id="53" w:name="_Toc516653931"/>
      <w:r>
        <w:t xml:space="preserve">2.1.2 </w:t>
      </w:r>
      <w:r w:rsidRPr="009E6991">
        <w:t>Follow Test Driven Development</w:t>
      </w:r>
      <w:bookmarkEnd w:id="53"/>
    </w:p>
    <w:p w14:paraId="456E5E41" w14:textId="78A38E2C"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 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r w:rsidR="00D63A2D">
        <w:rPr>
          <w:rFonts w:asciiTheme="majorHAnsi" w:hAnsiTheme="majorHAnsi" w:cstheme="majorHAnsi"/>
          <w:color w:val="000000"/>
          <w:sz w:val="18"/>
          <w:szCs w:val="16"/>
        </w:rPr>
        <w:t>the iterative short development lifecycle:</w:t>
      </w:r>
    </w:p>
    <w:p w14:paraId="2F1225FD" w14:textId="13C4236D"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gathered</w:t>
      </w:r>
    </w:p>
    <w:p w14:paraId="668FC7A4" w14:textId="6AC7D153"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p>
    <w:p w14:paraId="0EB65B1C" w14:textId="4CCAA8D2" w:rsidR="00D63A2D" w:rsidRDefault="00817E47"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p>
    <w:p w14:paraId="0653FF7B" w14:textId="4ED6E66A" w:rsidR="003D218F" w:rsidRP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primarily for small, component-based APIs that fit easily into microservice architecture.  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p>
    <w:p w14:paraId="7B0FBED0" w14:textId="2E46168F" w:rsidR="0068518D" w:rsidRDefault="007E3C02"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We </w:t>
      </w:r>
      <w:r w:rsidR="00BF5686">
        <w:rPr>
          <w:rFonts w:asciiTheme="majorHAnsi" w:hAnsiTheme="majorHAnsi" w:cstheme="majorHAnsi"/>
          <w:color w:val="000000"/>
          <w:sz w:val="18"/>
          <w:szCs w:val="16"/>
        </w:rPr>
        <w:t>will</w:t>
      </w:r>
      <w:r>
        <w:rPr>
          <w:rFonts w:asciiTheme="majorHAnsi" w:hAnsiTheme="majorHAnsi" w:cstheme="majorHAnsi"/>
          <w:color w:val="000000"/>
          <w:sz w:val="18"/>
          <w:szCs w:val="16"/>
        </w:rPr>
        <w:t xml:space="preserve"> follow th</w:t>
      </w:r>
      <w:r w:rsidR="00BF5686">
        <w:rPr>
          <w:rFonts w:asciiTheme="majorHAnsi" w:hAnsiTheme="majorHAnsi" w:cstheme="majorHAnsi"/>
          <w:color w:val="000000"/>
          <w:sz w:val="18"/>
          <w:szCs w:val="16"/>
        </w:rPr>
        <w:t xml:space="preserve">e Test Driven Development approach for all of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p>
    <w:p w14:paraId="2D8CF904" w14:textId="0BB1BC50"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p>
    <w:p w14:paraId="51DC4ACF" w14:textId="230C650A"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 iterative development lifecycle, with a strong fit for microservice development</w:t>
      </w:r>
    </w:p>
    <w:p w14:paraId="1788CD30" w14:textId="107D6413"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Testing is now an integrated function of all API development, as opposed to being a function of a central QA team</w:t>
      </w:r>
      <w:r w:rsidR="005F19B3">
        <w:rPr>
          <w:rFonts w:asciiTheme="majorHAnsi" w:hAnsiTheme="majorHAnsi" w:cstheme="majorHAnsi"/>
          <w:color w:val="000000"/>
          <w:sz w:val="18"/>
          <w:szCs w:val="16"/>
        </w:rPr>
        <w:t xml:space="preserve"> isolated from the development lifecycle</w:t>
      </w:r>
    </w:p>
    <w:p w14:paraId="3B6467D2" w14:textId="543DC161"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MUnit,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 xml:space="preserve">Mocha, Jasmine, and Cucumber,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p>
    <w:p w14:paraId="6030914F" w14:textId="77777777" w:rsidR="0027143D" w:rsidRP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C21FAEF" w14:textId="2733C909" w:rsidR="00B917ED" w:rsidRDefault="00B917ED" w:rsidP="00B917ED">
      <w:pPr>
        <w:pStyle w:val="Heading3"/>
      </w:pPr>
      <w:bookmarkStart w:id="54" w:name="_Toc516653932"/>
      <w:r w:rsidRPr="00B917ED">
        <w:t>2.1.3</w:t>
      </w:r>
      <w:r>
        <w:rPr>
          <w:rFonts w:cstheme="majorHAnsi"/>
          <w:color w:val="000000"/>
          <w:sz w:val="18"/>
          <w:szCs w:val="16"/>
        </w:rPr>
        <w:t xml:space="preserve"> </w:t>
      </w:r>
      <w:r w:rsidRPr="00B917ED">
        <w:t>Create API Contracts and Mocks Early</w:t>
      </w:r>
      <w:bookmarkEnd w:id="54"/>
    </w:p>
    <w:p w14:paraId="09951C79" w14:textId="23159CBF"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Design First, Test Driven Development, </w:t>
      </w:r>
      <w:r w:rsidR="00AA3DF9">
        <w:rPr>
          <w:rFonts w:asciiTheme="majorHAnsi" w:hAnsiTheme="majorHAnsi" w:cstheme="majorHAnsi"/>
          <w:color w:val="000000"/>
          <w:sz w:val="18"/>
          <w:szCs w:val="16"/>
        </w:rPr>
        <w:t>creating API contracts and mocks is an essential first step after the API requirements are delivered to your team to create an API</w:t>
      </w:r>
      <w:r w:rsidR="00F947DB">
        <w:rPr>
          <w:rFonts w:asciiTheme="majorHAnsi" w:hAnsiTheme="majorHAnsi" w:cstheme="majorHAnsi"/>
          <w:color w:val="000000"/>
          <w:sz w:val="18"/>
          <w:szCs w:val="16"/>
        </w:rPr>
        <w:t>.  Either an Open API Standards contract such as Swagger 1.x or 2.x, or a RESTful</w:t>
      </w:r>
      <w:r w:rsidR="00922F9E">
        <w:rPr>
          <w:rFonts w:asciiTheme="majorHAnsi" w:hAnsiTheme="majorHAnsi" w:cstheme="majorHAnsi"/>
          <w:color w:val="000000"/>
          <w:sz w:val="18"/>
          <w:szCs w:val="16"/>
        </w:rPr>
        <w:t xml:space="preserve"> API Modelling Language (RAML) contract are required to be defined and delivered to the development team and to the identified target API consumers.</w:t>
      </w:r>
    </w:p>
    <w:p w14:paraId="0F2B0695" w14:textId="42437331"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In the Mulesoft Anypoint Platform, this is achieved either automatically using an API Console inside the Design Center, or manually, by developing and deploying a mock API based on the contract defined.</w:t>
      </w:r>
      <w:r w:rsidR="003C1F4E">
        <w:rPr>
          <w:rFonts w:asciiTheme="majorHAnsi" w:hAnsiTheme="majorHAnsi" w:cstheme="majorHAnsi"/>
          <w:color w:val="000000"/>
          <w:sz w:val="18"/>
          <w:szCs w:val="16"/>
        </w:rPr>
        <w:t xml:space="preserve">  In other API platforms, it can be also an automated function using SwaggerUI, as an 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 such as Mockito, for example.</w:t>
      </w:r>
    </w:p>
    <w:p w14:paraId="30A7036E" w14:textId="77777777" w:rsidR="0027143D" w:rsidRPr="0085147E" w:rsidRDefault="0027143D" w:rsidP="00B917ED">
      <w:pPr>
        <w:rPr>
          <w:rFonts w:asciiTheme="majorHAnsi" w:hAnsiTheme="majorHAnsi" w:cstheme="majorHAnsi"/>
          <w:color w:val="000000"/>
          <w:sz w:val="18"/>
          <w:szCs w:val="16"/>
        </w:rPr>
      </w:pPr>
    </w:p>
    <w:p w14:paraId="22E8D676" w14:textId="01726667" w:rsidR="00F67C2D" w:rsidRDefault="00F67C2D" w:rsidP="00F67C2D">
      <w:pPr>
        <w:pStyle w:val="Heading3"/>
      </w:pPr>
      <w:bookmarkStart w:id="55" w:name="_Toc516653933"/>
      <w:r>
        <w:t xml:space="preserve">2.1.4 </w:t>
      </w:r>
      <w:r w:rsidRPr="00F67C2D">
        <w:t>Iterate Frequently and Often</w:t>
      </w:r>
      <w:bookmarkEnd w:id="55"/>
    </w:p>
    <w:p w14:paraId="1CCF3398" w14:textId="4D951287" w:rsidR="00F67C2D" w:rsidRDefault="00D7789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development should be an iterative process, 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w:t>
      </w:r>
      <w:r w:rsidR="00106DE4">
        <w:rPr>
          <w:rFonts w:asciiTheme="majorHAnsi" w:hAnsiTheme="majorHAnsi" w:cstheme="majorHAnsi"/>
          <w:color w:val="000000"/>
          <w:sz w:val="18"/>
          <w:szCs w:val="16"/>
        </w:rPr>
        <w:lastRenderedPageBreak/>
        <w:t xml:space="preserve">should then be developed by replacing mock operation responses with “live” </w:t>
      </w:r>
      <w:r w:rsidR="00FB5447">
        <w:rPr>
          <w:rFonts w:asciiTheme="majorHAnsi" w:hAnsiTheme="majorHAnsi" w:cstheme="majorHAnsi"/>
          <w:color w:val="000000"/>
          <w:sz w:val="18"/>
          <w:szCs w:val="16"/>
        </w:rPr>
        <w:t xml:space="preserve">service operations.  Each API development iteration should be clearly labelled and versioned in the source code repository and the API Management console. </w:t>
      </w:r>
    </w:p>
    <w:p w14:paraId="6AF491EB" w14:textId="6DA379CC" w:rsidR="00FB5447" w:rsidRDefault="00FB5447"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Mulesoft API Manager provides ability to tag APIs with versions, which should be used </w:t>
      </w:r>
      <w:r w:rsidR="006F1D23">
        <w:rPr>
          <w:rFonts w:asciiTheme="majorHAnsi" w:hAnsiTheme="majorHAnsi" w:cstheme="majorHAnsi"/>
          <w:color w:val="000000"/>
          <w:sz w:val="18"/>
          <w:szCs w:val="16"/>
        </w:rPr>
        <w:t>during each successive API iteration deployment.</w:t>
      </w:r>
    </w:p>
    <w:p w14:paraId="09E258D0" w14:textId="2128CC78" w:rsidR="006F1D23" w:rsidRPr="00F67C2D" w:rsidRDefault="006F1D2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new API version as </w:t>
      </w:r>
      <w:r w:rsidR="0027143D">
        <w:rPr>
          <w:rFonts w:asciiTheme="majorHAnsi" w:hAnsiTheme="majorHAnsi" w:cstheme="majorHAnsi"/>
          <w:color w:val="000000"/>
          <w:sz w:val="18"/>
          <w:szCs w:val="16"/>
        </w:rPr>
        <w:t>a Maven artifact version Id.</w:t>
      </w:r>
    </w:p>
    <w:p w14:paraId="4D531A82" w14:textId="123B6AA1" w:rsidR="0027143D" w:rsidRDefault="0027143D" w:rsidP="0027143D">
      <w:pPr>
        <w:pStyle w:val="Heading3"/>
      </w:pPr>
      <w:bookmarkStart w:id="56" w:name="_Toc516653934"/>
      <w:r>
        <w:t xml:space="preserve">2.1.5 </w:t>
      </w:r>
      <w:r w:rsidRPr="0027143D">
        <w:t>Engage Your API Consumers</w:t>
      </w:r>
      <w:bookmarkEnd w:id="56"/>
    </w:p>
    <w:p w14:paraId="0C7669E6" w14:textId="16F81A46" w:rsidR="0027143D" w:rsidRDefault="0027143D" w:rsidP="0027143D">
      <w:pPr>
        <w:rPr>
          <w:rFonts w:asciiTheme="majorHAnsi" w:hAnsiTheme="majorHAnsi" w:cstheme="majorHAnsi"/>
          <w:color w:val="000000"/>
          <w:sz w:val="18"/>
          <w:szCs w:val="16"/>
        </w:rPr>
      </w:pPr>
      <w:r>
        <w:rPr>
          <w:rFonts w:asciiTheme="majorHAnsi" w:hAnsiTheme="majorHAnsi" w:cstheme="majorHAnsi"/>
          <w:color w:val="000000"/>
          <w:sz w:val="18"/>
          <w:szCs w:val="16"/>
        </w:rPr>
        <w:t>Engage your API consumer early</w:t>
      </w:r>
      <w:r w:rsidR="00C52B5B">
        <w:rPr>
          <w:rFonts w:asciiTheme="majorHAnsi" w:hAnsiTheme="majorHAnsi" w:cstheme="majorHAnsi"/>
          <w:color w:val="000000"/>
          <w:sz w:val="18"/>
          <w:szCs w:val="16"/>
        </w:rPr>
        <w:t>, as soon as the requirements are converted into test cases and the API contract is defined in a form of a Swagger or RAML contract.  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Engaging the target service consumers early avoids </w:t>
      </w:r>
      <w:r w:rsidR="0045026E">
        <w:rPr>
          <w:rFonts w:asciiTheme="majorHAnsi" w:hAnsiTheme="majorHAnsi" w:cstheme="majorHAnsi"/>
          <w:color w:val="000000"/>
          <w:sz w:val="18"/>
          <w:szCs w:val="16"/>
        </w:rPr>
        <w:t xml:space="preserve">requirements miscommunication, unblocks the consumers to start their integration development to consume your API, and </w:t>
      </w:r>
      <w:r w:rsidR="009600CF">
        <w:rPr>
          <w:rFonts w:asciiTheme="majorHAnsi" w:hAnsiTheme="majorHAnsi" w:cstheme="majorHAnsi"/>
          <w:color w:val="000000"/>
          <w:sz w:val="18"/>
          <w:szCs w:val="16"/>
        </w:rPr>
        <w:t xml:space="preserve">allows your team to focus on development and testing, rather than </w:t>
      </w:r>
      <w:r w:rsidR="00D62430">
        <w:rPr>
          <w:rFonts w:asciiTheme="majorHAnsi" w:hAnsiTheme="majorHAnsi" w:cstheme="majorHAnsi"/>
          <w:color w:val="000000"/>
          <w:sz w:val="18"/>
          <w:szCs w:val="16"/>
        </w:rPr>
        <w:t>spending time clarifying requirements and changing developed code based on missing information.</w:t>
      </w:r>
    </w:p>
    <w:p w14:paraId="4714B99C" w14:textId="77777777" w:rsidR="005910F1" w:rsidRPr="0027143D" w:rsidRDefault="005910F1" w:rsidP="0027143D">
      <w:pPr>
        <w:rPr>
          <w:rFonts w:asciiTheme="majorHAnsi" w:hAnsiTheme="majorHAnsi" w:cstheme="majorHAnsi"/>
          <w:color w:val="000000"/>
          <w:sz w:val="18"/>
          <w:szCs w:val="16"/>
        </w:rPr>
      </w:pPr>
    </w:p>
    <w:p w14:paraId="1E707222" w14:textId="478020F3" w:rsidR="0027143D" w:rsidRPr="0027143D" w:rsidRDefault="00F6476E" w:rsidP="005910F1">
      <w:pPr>
        <w:pStyle w:val="Heading3"/>
        <w:rPr>
          <w:rFonts w:cstheme="majorHAnsi"/>
          <w:color w:val="000000"/>
          <w:sz w:val="18"/>
          <w:szCs w:val="16"/>
        </w:rPr>
      </w:pPr>
      <w:bookmarkStart w:id="57" w:name="_Toc516653935"/>
      <w:r>
        <w:t>2.1.6 Development Lifecycle Stages</w:t>
      </w:r>
      <w:bookmarkEnd w:id="57"/>
    </w:p>
    <w:p w14:paraId="0E125F5F" w14:textId="41B8B538"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Following the above API development guidelines, below are the key stages of the API development.  As an API developer, follow the above guidelines and </w:t>
      </w:r>
      <w:r w:rsidR="00397746">
        <w:rPr>
          <w:rFonts w:asciiTheme="majorHAnsi" w:hAnsiTheme="majorHAnsi" w:cstheme="majorHAnsi"/>
          <w:color w:val="000000"/>
          <w:sz w:val="18"/>
          <w:szCs w:val="16"/>
        </w:rPr>
        <w:t>make sure to complete all stages in the below lifecycle.</w:t>
      </w:r>
    </w:p>
    <w:p w14:paraId="71E17CB5" w14:textId="79BD11E6" w:rsidR="00947B02" w:rsidRDefault="00947B02" w:rsidP="00947B02">
      <w:pPr>
        <w:autoSpaceDE w:val="0"/>
        <w:autoSpaceDN w:val="0"/>
        <w:adjustRightInd w:val="0"/>
        <w:spacing w:after="120" w:line="240" w:lineRule="auto"/>
        <w:rPr>
          <w:rFonts w:ascii="Tahoma" w:hAnsi="Tahoma" w:cs="Tahoma"/>
          <w:color w:val="000000"/>
          <w:sz w:val="16"/>
          <w:szCs w:val="16"/>
        </w:rPr>
      </w:pPr>
      <w:r>
        <w:fldChar w:fldCharType="begin"/>
      </w:r>
      <w:r>
        <w:instrText xml:space="preserve"> INCLUDEPICTURE "https://image.slidesharecdn.com/designfirstapiswithramlandsoapuislides-140328120119-phpapp01/95/design-first-apis-with-raml-and-soapui-9-638.jpg?cb=1396009470" \* MERGEFORMATINET </w:instrText>
      </w:r>
      <w:r>
        <w:fldChar w:fldCharType="separate"/>
      </w:r>
      <w:r w:rsidR="0046632C">
        <w:fldChar w:fldCharType="begin"/>
      </w:r>
      <w:r w:rsidR="0046632C">
        <w:instrText xml:space="preserve"> INCLUDEPICTURE  "https://image.slidesharecdn.com/designfirstapiswithramlandsoapuislides-140328120119-phpapp01/95/design-first-apis-with-raml-and-soapui-9-638.jpg?cb=1396009470" \* MERGEFORMATINET </w:instrText>
      </w:r>
      <w:r w:rsidR="0046632C">
        <w:fldChar w:fldCharType="separate"/>
      </w:r>
      <w:r w:rsidR="00A7541D">
        <w:fldChar w:fldCharType="begin"/>
      </w:r>
      <w:r w:rsidR="00A7541D">
        <w:instrText xml:space="preserve"> </w:instrText>
      </w:r>
      <w:r w:rsidR="00A7541D">
        <w:instrText>INCLUDEPICTURE  "https://image.slidesharecdn.com/designfirstapiswithramlandsoapuislides-140328120119-phpapp01/95/desig</w:instrText>
      </w:r>
      <w:r w:rsidR="00A7541D">
        <w:instrText>n-first-apis-with-raml-and-soapui-9-638.jpg?cb=1396009470" \* MERGEFORMATINET</w:instrText>
      </w:r>
      <w:r w:rsidR="00A7541D">
        <w:instrText xml:space="preserve"> </w:instrText>
      </w:r>
      <w:r w:rsidR="00A7541D">
        <w:fldChar w:fldCharType="separate"/>
      </w:r>
      <w:r w:rsidR="00F10C84">
        <w:pict w14:anchorId="7260A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design first development" style="width:422.25pt;height:326.25pt">
            <v:imagedata r:id="rId18" r:href="rId19"/>
          </v:shape>
        </w:pict>
      </w:r>
      <w:r w:rsidR="00A7541D">
        <w:fldChar w:fldCharType="end"/>
      </w:r>
      <w:r w:rsidR="0046632C">
        <w:fldChar w:fldCharType="end"/>
      </w:r>
      <w:r>
        <w:fldChar w:fldCharType="end"/>
      </w:r>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C32666E"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 created by business stakeholders and your target API consumers</w:t>
      </w:r>
      <w:r w:rsidR="00545331">
        <w:rPr>
          <w:rFonts w:asciiTheme="majorHAnsi" w:hAnsiTheme="majorHAnsi" w:cstheme="majorHAnsi"/>
          <w:color w:val="000000"/>
          <w:sz w:val="18"/>
          <w:szCs w:val="16"/>
        </w:rPr>
        <w:t>.</w:t>
      </w:r>
    </w:p>
    <w:p w14:paraId="786EBD09" w14:textId="5EBB17C6"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lastRenderedPageBreak/>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covering all service integration points and interactions with other services, as well as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361DD30A" w:rsidR="00947B02" w:rsidRPr="00397746"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5278AD59"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7068C106"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test-driven development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(required for all services developed)</w:t>
      </w:r>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The tests have to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492DA104"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API operations (</w:t>
      </w:r>
      <w:r w:rsidR="00204874">
        <w:rPr>
          <w:rFonts w:asciiTheme="majorHAnsi" w:hAnsiTheme="majorHAnsi" w:cstheme="majorHAnsi"/>
          <w:color w:val="000000"/>
          <w:sz w:val="18"/>
          <w:szCs w:val="16"/>
        </w:rPr>
        <w:t xml:space="preserve">using </w:t>
      </w:r>
      <w:r>
        <w:rPr>
          <w:rFonts w:asciiTheme="majorHAnsi" w:hAnsiTheme="majorHAnsi" w:cstheme="majorHAnsi"/>
          <w:color w:val="000000"/>
          <w:sz w:val="18"/>
          <w:szCs w:val="16"/>
        </w:rPr>
        <w:t>MUnit, Mocha/Chai, JUnit, etc)</w:t>
      </w:r>
      <w:r w:rsidR="0017588A">
        <w:rPr>
          <w:rFonts w:asciiTheme="majorHAnsi" w:hAnsiTheme="majorHAnsi" w:cstheme="majorHAnsi"/>
          <w:color w:val="000000"/>
          <w:sz w:val="18"/>
          <w:szCs w:val="16"/>
        </w:rPr>
        <w:t>.</w:t>
      </w:r>
    </w:p>
    <w:p w14:paraId="2494B3CE" w14:textId="001538B8"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test how the APIs are to be consumed</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(using SoapUI, Postman, or automated Gerkin/Cucumber functional test framework)</w:t>
      </w:r>
      <w:r w:rsidR="0017588A">
        <w:rPr>
          <w:rFonts w:asciiTheme="majorHAnsi" w:hAnsiTheme="majorHAnsi" w:cstheme="majorHAnsi"/>
          <w:color w:val="000000"/>
          <w:sz w:val="18"/>
          <w:szCs w:val="16"/>
        </w:rPr>
        <w:t>.</w:t>
      </w:r>
    </w:p>
    <w:p w14:paraId="77C2BAE0" w14:textId="66CD64F5"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 with the live operations (not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2009B5BD"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p>
    <w:p w14:paraId="79E86240" w14:textId="287DFAD1"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(no longer mock).</w:t>
      </w:r>
    </w:p>
    <w:p w14:paraId="630E1A4C"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F13C8ED" w14:textId="144D96CC"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and 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e.g., Cloudbees, Jenkins, etc</w:t>
      </w:r>
      <w:r w:rsidRPr="00397746">
        <w:rPr>
          <w:rFonts w:asciiTheme="majorHAnsi" w:hAnsiTheme="majorHAnsi" w:cstheme="majorHAnsi"/>
          <w:color w:val="000000"/>
          <w:sz w:val="18"/>
          <w:szCs w:val="16"/>
        </w:rPr>
        <w:t xml:space="preserve">) to automate 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have to also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68E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p>
    <w:p w14:paraId="0F285C4B" w14:textId="061C4193" w:rsidR="00BA6522" w:rsidRDefault="00AB0958" w:rsidP="00397746">
      <w:r>
        <w:t>2.2</w:t>
      </w:r>
      <w:r w:rsidR="00BA6522">
        <w:t xml:space="preserve"> Industry Standards</w:t>
      </w:r>
    </w:p>
    <w:p w14:paraId="70B340FD" w14:textId="7CBB4A43" w:rsidR="009C0CEA" w:rsidRDefault="00AB0958" w:rsidP="00BA6522">
      <w:pPr>
        <w:pStyle w:val="Heading3"/>
      </w:pPr>
      <w:bookmarkStart w:id="58" w:name="_Toc516653936"/>
      <w:r>
        <w:t>2.2</w:t>
      </w:r>
      <w:r w:rsidR="00015F93">
        <w:t>.1</w:t>
      </w:r>
      <w:r w:rsidR="009C0CEA">
        <w:t xml:space="preserve"> FHIR</w:t>
      </w:r>
      <w:bookmarkEnd w:id="58"/>
    </w:p>
    <w:p w14:paraId="31DA1C79" w14:textId="03FE1749" w:rsidR="00BA6522" w:rsidRPr="00261F46" w:rsidRDefault="00AB0958" w:rsidP="00261F46">
      <w:pPr>
        <w:pStyle w:val="Heading4"/>
      </w:pPr>
      <w:bookmarkStart w:id="59" w:name="_Toc516653937"/>
      <w:r>
        <w:t>2.2</w:t>
      </w:r>
      <w:r w:rsidR="009C0CEA">
        <w:t>.1</w:t>
      </w:r>
      <w:r w:rsidR="00015F93">
        <w:t>.1</w:t>
      </w:r>
      <w:r w:rsidR="009C0CEA">
        <w:t xml:space="preserve"> Argonaut</w:t>
      </w:r>
      <w:bookmarkEnd w:id="59"/>
    </w:p>
    <w:p w14:paraId="4C9A1503" w14:textId="1446DFA3" w:rsidR="00BA6522" w:rsidRDefault="00BA6522" w:rsidP="00FB10EF">
      <w:pPr>
        <w:pStyle w:val="NoSpacing"/>
      </w:pPr>
    </w:p>
    <w:p w14:paraId="443C7524" w14:textId="77777777" w:rsidR="00A55503" w:rsidRDefault="00A55503">
      <w:pPr>
        <w:rPr>
          <w:rFonts w:asciiTheme="majorHAnsi" w:eastAsiaTheme="majorEastAsia" w:hAnsiTheme="majorHAnsi" w:cstheme="majorBidi"/>
          <w:color w:val="2F5496" w:themeColor="accent1" w:themeShade="BF"/>
          <w:sz w:val="32"/>
          <w:szCs w:val="32"/>
        </w:rPr>
      </w:pPr>
      <w:r>
        <w:br w:type="page"/>
      </w:r>
    </w:p>
    <w:p w14:paraId="06A1A8E4" w14:textId="13C9EAAC" w:rsidR="00BA6522" w:rsidRDefault="00BA6522" w:rsidP="00BA6522">
      <w:pPr>
        <w:pStyle w:val="Heading1"/>
      </w:pPr>
      <w:bookmarkStart w:id="60" w:name="_Toc516653938"/>
      <w:r>
        <w:lastRenderedPageBreak/>
        <w:t>3. API Layers</w:t>
      </w:r>
      <w:bookmarkEnd w:id="60"/>
    </w:p>
    <w:p w14:paraId="6E09A84A" w14:textId="00AED70C" w:rsidR="00BA6522" w:rsidRDefault="00261F46" w:rsidP="00261F46">
      <w:pPr>
        <w:pStyle w:val="Heading2"/>
      </w:pPr>
      <w:bookmarkStart w:id="61" w:name="_Toc516653939"/>
      <w:r>
        <w:t>3.1 Loose Coupling</w:t>
      </w:r>
      <w:bookmarkEnd w:id="61"/>
    </w:p>
    <w:p w14:paraId="396D3411" w14:textId="2A151737" w:rsidR="00261F46" w:rsidRDefault="00261F46" w:rsidP="00261F46">
      <w:pPr>
        <w:pStyle w:val="Heading2"/>
      </w:pPr>
      <w:bookmarkStart w:id="62" w:name="_Toc516653940"/>
      <w:r>
        <w:t>3.2 Policy Impacts</w:t>
      </w:r>
      <w:bookmarkEnd w:id="62"/>
    </w:p>
    <w:p w14:paraId="4A691244" w14:textId="298BB907" w:rsidR="00261F46" w:rsidRDefault="00261F46" w:rsidP="00261F46">
      <w:pPr>
        <w:pStyle w:val="Heading2"/>
      </w:pPr>
      <w:bookmarkStart w:id="63" w:name="_Toc516653941"/>
      <w:r>
        <w:t>3.3 AP</w:t>
      </w:r>
      <w:r w:rsidR="00AB0958">
        <w:t>I</w:t>
      </w:r>
      <w:r>
        <w:t xml:space="preserve"> Management Impacts</w:t>
      </w:r>
      <w:bookmarkEnd w:id="63"/>
    </w:p>
    <w:p w14:paraId="61D83810" w14:textId="0739D890" w:rsidR="00261F46" w:rsidRDefault="00261F46" w:rsidP="00261F46">
      <w:pPr>
        <w:pStyle w:val="Heading2"/>
      </w:pPr>
      <w:bookmarkStart w:id="64" w:name="_Toc516653942"/>
      <w:r>
        <w:t>3.4 Layer Responsibilities</w:t>
      </w:r>
      <w:bookmarkEnd w:id="64"/>
    </w:p>
    <w:p w14:paraId="023149B6" w14:textId="026838D8" w:rsidR="00261F46" w:rsidRDefault="00261F46" w:rsidP="00261F46">
      <w:pPr>
        <w:pStyle w:val="Heading3"/>
      </w:pPr>
      <w:bookmarkStart w:id="65" w:name="_Toc516653943"/>
      <w:r>
        <w:t>3.4.1 Experience</w:t>
      </w:r>
      <w:bookmarkEnd w:id="65"/>
    </w:p>
    <w:p w14:paraId="3F57DA41" w14:textId="3D4E4FA4" w:rsidR="00261F46" w:rsidRDefault="00261F46" w:rsidP="00261F46">
      <w:pPr>
        <w:pStyle w:val="Heading3"/>
      </w:pPr>
      <w:bookmarkStart w:id="66" w:name="_Toc516653944"/>
      <w:r>
        <w:t>3.4.2 Process</w:t>
      </w:r>
      <w:bookmarkEnd w:id="66"/>
    </w:p>
    <w:p w14:paraId="383E6C44" w14:textId="357397F6" w:rsidR="00261F46" w:rsidRDefault="00261F46" w:rsidP="00261F46">
      <w:pPr>
        <w:pStyle w:val="Heading3"/>
      </w:pPr>
      <w:bookmarkStart w:id="67" w:name="_Toc516653945"/>
      <w:r>
        <w:t>3.4.3 System</w:t>
      </w:r>
      <w:bookmarkEnd w:id="67"/>
    </w:p>
    <w:p w14:paraId="46F64314" w14:textId="63BAFF4D" w:rsidR="00261F46" w:rsidRDefault="00261F46" w:rsidP="00261F46">
      <w:pPr>
        <w:pStyle w:val="Heading4"/>
      </w:pPr>
      <w:bookmarkStart w:id="68" w:name="_Toc516653946"/>
      <w:r>
        <w:t>3.4.3.1 Native System API</w:t>
      </w:r>
      <w:bookmarkEnd w:id="68"/>
    </w:p>
    <w:p w14:paraId="1366BEFC" w14:textId="0A3DBEC5" w:rsidR="00261F46" w:rsidRPr="00261F46" w:rsidRDefault="00261F46" w:rsidP="00261F46">
      <w:pPr>
        <w:pStyle w:val="Heading3"/>
      </w:pPr>
      <w:bookmarkStart w:id="69" w:name="_Toc516653947"/>
      <w:r>
        <w:t>3.4.4 Decision Tree</w:t>
      </w:r>
      <w:bookmarkEnd w:id="69"/>
    </w:p>
    <w:p w14:paraId="6B26E581" w14:textId="77777777" w:rsidR="00261F46" w:rsidRPr="00261F46" w:rsidRDefault="00261F46" w:rsidP="00261F46"/>
    <w:p w14:paraId="5CFA2D07" w14:textId="7E589937" w:rsidR="00741E73" w:rsidRDefault="00741E73" w:rsidP="00E45F3D">
      <w:pPr>
        <w:pStyle w:val="Heading1"/>
      </w:pPr>
      <w:bookmarkStart w:id="70" w:name="_Toc516653948"/>
      <w:r>
        <w:t>4. API Contracts</w:t>
      </w:r>
      <w:bookmarkEnd w:id="70"/>
    </w:p>
    <w:p w14:paraId="27FAC2ED" w14:textId="0AB4F7A1" w:rsidR="00741E73" w:rsidRDefault="00741E73" w:rsidP="00741E73">
      <w:pPr>
        <w:pStyle w:val="Heading2"/>
      </w:pPr>
      <w:bookmarkStart w:id="71" w:name="_Toc516653949"/>
      <w:r>
        <w:t xml:space="preserve">4.1 </w:t>
      </w:r>
      <w:r w:rsidR="00AB0958">
        <w:t>Design First Methodology</w:t>
      </w:r>
      <w:bookmarkEnd w:id="71"/>
    </w:p>
    <w:p w14:paraId="64F596D6" w14:textId="785458F3" w:rsidR="00741E73" w:rsidRDefault="00741E73" w:rsidP="00741E73">
      <w:pPr>
        <w:pStyle w:val="Heading2"/>
      </w:pPr>
      <w:bookmarkStart w:id="72" w:name="_Toc516653950"/>
      <w:r>
        <w:t>4.2 API Contract Standards</w:t>
      </w:r>
      <w:bookmarkEnd w:id="72"/>
    </w:p>
    <w:p w14:paraId="56E54BA0" w14:textId="7FBEE380" w:rsidR="00787A2D" w:rsidRPr="00787A2D" w:rsidRDefault="00787A2D" w:rsidP="00787A2D">
      <w:pPr>
        <w:pStyle w:val="Heading3"/>
      </w:pPr>
      <w:bookmarkStart w:id="73" w:name="_Toc516653951"/>
      <w:r>
        <w:t>4.2.1. API Specifications</w:t>
      </w:r>
      <w:bookmarkEnd w:id="73"/>
    </w:p>
    <w:p w14:paraId="41B3DD1F" w14:textId="2FB66067" w:rsidR="00741E73" w:rsidRDefault="00787A2D" w:rsidP="00741E73">
      <w:pPr>
        <w:pStyle w:val="Heading2"/>
      </w:pPr>
      <w:bookmarkStart w:id="74" w:name="_Toc516653952"/>
      <w:r>
        <w:t>4.2.2</w:t>
      </w:r>
      <w:r w:rsidR="00741E73">
        <w:t xml:space="preserve"> Swagger and RAML</w:t>
      </w:r>
      <w:bookmarkEnd w:id="74"/>
    </w:p>
    <w:p w14:paraId="6AFA81A2" w14:textId="7D24D55E" w:rsidR="00787A2D" w:rsidRPr="00787A2D" w:rsidRDefault="00787A2D" w:rsidP="00787A2D">
      <w:pPr>
        <w:pStyle w:val="Heading4"/>
      </w:pPr>
      <w:bookmarkStart w:id="75" w:name="_Toc516653953"/>
      <w:r>
        <w:t>4.2.2.1 Conversions</w:t>
      </w:r>
      <w:bookmarkEnd w:id="75"/>
    </w:p>
    <w:p w14:paraId="55AC35AC" w14:textId="52C37A95" w:rsidR="00787A2D" w:rsidRPr="00787A2D" w:rsidRDefault="00787A2D" w:rsidP="00787A2D">
      <w:pPr>
        <w:pStyle w:val="Heading2"/>
      </w:pPr>
      <w:bookmarkStart w:id="76" w:name="_Toc516653954"/>
      <w:r>
        <w:t xml:space="preserve">4.3 MuleSoft </w:t>
      </w:r>
      <w:r w:rsidR="00AB0958">
        <w:t>Designer Studio</w:t>
      </w:r>
      <w:bookmarkEnd w:id="76"/>
    </w:p>
    <w:p w14:paraId="1BDCAE0C" w14:textId="77777777" w:rsidR="00741E73" w:rsidRPr="00741E73" w:rsidRDefault="00741E73" w:rsidP="00741E73"/>
    <w:p w14:paraId="177F342C" w14:textId="7352AB69" w:rsidR="00E45F3D" w:rsidRDefault="00741E73" w:rsidP="00E45F3D">
      <w:pPr>
        <w:pStyle w:val="Heading1"/>
      </w:pPr>
      <w:bookmarkStart w:id="77" w:name="_Toc516653955"/>
      <w:r>
        <w:t>5</w:t>
      </w:r>
      <w:r w:rsidR="00E45F3D">
        <w:t>.  Naming Conventions</w:t>
      </w:r>
      <w:bookmarkEnd w:id="77"/>
    </w:p>
    <w:p w14:paraId="72146B2E" w14:textId="7D23B167" w:rsidR="00A6794E" w:rsidRDefault="00741E73" w:rsidP="00A6794E">
      <w:pPr>
        <w:pStyle w:val="Heading2"/>
      </w:pPr>
      <w:bookmarkStart w:id="78" w:name="_Toc516653956"/>
      <w:r>
        <w:t>5</w:t>
      </w:r>
      <w:r w:rsidR="00A6794E">
        <w:t>.1 API Naming Standards</w:t>
      </w:r>
      <w:bookmarkEnd w:id="78"/>
    </w:p>
    <w:p w14:paraId="69D7CA74" w14:textId="2CA5BFDE" w:rsidR="009C0CEA" w:rsidRDefault="00741E73" w:rsidP="009C0CEA">
      <w:pPr>
        <w:pStyle w:val="Heading3"/>
      </w:pPr>
      <w:bookmarkStart w:id="79" w:name="_Toc516653957"/>
      <w:r>
        <w:t>5</w:t>
      </w:r>
      <w:r w:rsidR="009C0CEA">
        <w:t>.1.1 Alignment with FHIR and Argonaut</w:t>
      </w:r>
      <w:bookmarkEnd w:id="79"/>
    </w:p>
    <w:p w14:paraId="6DBE6FA7" w14:textId="13ED194A" w:rsidR="00741E73" w:rsidRPr="00741E73" w:rsidRDefault="00741E73" w:rsidP="00741E73">
      <w:pPr>
        <w:pStyle w:val="Heading2"/>
      </w:pPr>
      <w:bookmarkStart w:id="80" w:name="_Toc516653958"/>
      <w:r>
        <w:t>5.1.2 Alignment with Version Control</w:t>
      </w:r>
      <w:bookmarkEnd w:id="80"/>
    </w:p>
    <w:p w14:paraId="32AF9F08" w14:textId="2D3B97F4" w:rsidR="00A6794E" w:rsidRPr="00A6794E" w:rsidRDefault="00FB10EF" w:rsidP="00A6794E">
      <w:pPr>
        <w:pStyle w:val="Heading2"/>
      </w:pPr>
      <w:bookmarkStart w:id="81" w:name="_Toc516653959"/>
      <w:r>
        <w:t>5</w:t>
      </w:r>
      <w:r w:rsidR="00A6794E">
        <w:t xml:space="preserve">.2 </w:t>
      </w:r>
      <w:r w:rsidR="00A6794E" w:rsidRPr="00A6794E">
        <w:t>Environment Properties</w:t>
      </w:r>
      <w:bookmarkEnd w:id="81"/>
    </w:p>
    <w:p w14:paraId="1674BBD1" w14:textId="5F911C0A" w:rsidR="00A6794E" w:rsidRDefault="00FB10EF" w:rsidP="009C0CEA">
      <w:pPr>
        <w:pStyle w:val="Heading2"/>
      </w:pPr>
      <w:bookmarkStart w:id="82" w:name="_Toc516653960"/>
      <w:r>
        <w:t>5</w:t>
      </w:r>
      <w:r w:rsidR="009C0CEA">
        <w:t xml:space="preserve">.3 </w:t>
      </w:r>
      <w:r w:rsidR="00A6794E">
        <w:t>Configuration Parameters</w:t>
      </w:r>
      <w:bookmarkEnd w:id="82"/>
    </w:p>
    <w:p w14:paraId="48C4EA3A" w14:textId="1D99BE5F" w:rsidR="00AB0958" w:rsidRDefault="00AB0958" w:rsidP="00AB0958">
      <w:pPr>
        <w:pStyle w:val="Heading2"/>
      </w:pPr>
      <w:bookmarkStart w:id="83" w:name="_Toc516653961"/>
      <w:r>
        <w:t>5.4 API REST and SOAP Standards</w:t>
      </w:r>
      <w:bookmarkEnd w:id="83"/>
    </w:p>
    <w:p w14:paraId="455A953A" w14:textId="31CF0722" w:rsidR="00AB0958" w:rsidRDefault="00AB0958" w:rsidP="00AB0958">
      <w:pPr>
        <w:pStyle w:val="Heading3"/>
      </w:pPr>
      <w:bookmarkStart w:id="84" w:name="_Toc516653962"/>
      <w:r>
        <w:t>5.4.1 RESTful URI Naming Standards</w:t>
      </w:r>
      <w:bookmarkEnd w:id="84"/>
    </w:p>
    <w:p w14:paraId="3F1BA9F6" w14:textId="1EB559A9" w:rsidR="00AB0958" w:rsidRDefault="00AB0958" w:rsidP="00AB0958">
      <w:pPr>
        <w:pStyle w:val="Heading3"/>
      </w:pPr>
      <w:bookmarkStart w:id="85" w:name="_Toc516653963"/>
      <w:r>
        <w:t>5.4.2 SOAP Message XML Standards</w:t>
      </w:r>
      <w:bookmarkEnd w:id="85"/>
    </w:p>
    <w:p w14:paraId="23541EAE" w14:textId="23348ADF" w:rsidR="00AB0958" w:rsidRDefault="00AB0958" w:rsidP="00AB0958">
      <w:pPr>
        <w:pStyle w:val="Heading3"/>
      </w:pPr>
      <w:bookmarkStart w:id="86" w:name="_Toc516653964"/>
      <w:r>
        <w:t>5.4.3 JSON Schema Naming Standards</w:t>
      </w:r>
      <w:bookmarkEnd w:id="86"/>
    </w:p>
    <w:p w14:paraId="5CEDA2D8" w14:textId="77777777" w:rsidR="00AB0958" w:rsidRPr="00AB0958" w:rsidRDefault="00AB0958" w:rsidP="00AB0958"/>
    <w:p w14:paraId="17560676" w14:textId="5302F35F" w:rsidR="00A6794E" w:rsidRDefault="00FB10EF" w:rsidP="009C0CEA">
      <w:pPr>
        <w:pStyle w:val="Heading2"/>
      </w:pPr>
      <w:bookmarkStart w:id="87" w:name="_Toc516653965"/>
      <w:r>
        <w:lastRenderedPageBreak/>
        <w:t>5</w:t>
      </w:r>
      <w:r w:rsidR="009C0CEA">
        <w:t xml:space="preserve">.4 </w:t>
      </w:r>
      <w:r w:rsidR="00BA6522">
        <w:t>Objects and M</w:t>
      </w:r>
      <w:r w:rsidR="00A6794E">
        <w:t>ethods</w:t>
      </w:r>
      <w:bookmarkEnd w:id="87"/>
    </w:p>
    <w:p w14:paraId="333F67EB" w14:textId="07C100B9" w:rsidR="00787A2D" w:rsidRPr="00787A2D" w:rsidRDefault="00787A2D" w:rsidP="00787A2D">
      <w:pPr>
        <w:pStyle w:val="Heading3"/>
      </w:pPr>
      <w:bookmarkStart w:id="88" w:name="_Toc516653966"/>
      <w:r>
        <w:t>5.4.1 Canonical Naming</w:t>
      </w:r>
      <w:bookmarkEnd w:id="88"/>
    </w:p>
    <w:p w14:paraId="5A42A5EC" w14:textId="77160AA3" w:rsidR="00A6794E" w:rsidRDefault="00FB10EF" w:rsidP="009C0CEA">
      <w:pPr>
        <w:pStyle w:val="Heading2"/>
      </w:pPr>
      <w:bookmarkStart w:id="89" w:name="_Toc516653967"/>
      <w:r>
        <w:t>5</w:t>
      </w:r>
      <w:r w:rsidR="009C0CEA">
        <w:t xml:space="preserve">.5 </w:t>
      </w:r>
      <w:r w:rsidR="00BA6522">
        <w:t>Middleware A</w:t>
      </w:r>
      <w:r w:rsidR="00A6794E">
        <w:t>rtifacts (flows, sub-flows, transformations, variables)</w:t>
      </w:r>
      <w:bookmarkEnd w:id="89"/>
    </w:p>
    <w:p w14:paraId="23A30D8C" w14:textId="77777777" w:rsidR="00AB0958" w:rsidRPr="00AB0958" w:rsidRDefault="00AB0958" w:rsidP="00AB0958"/>
    <w:p w14:paraId="34808C7A" w14:textId="6AA42BEC" w:rsidR="00C85286" w:rsidRDefault="00C85286" w:rsidP="00FB10EF">
      <w:pPr>
        <w:pStyle w:val="NoSpacing"/>
      </w:pPr>
    </w:p>
    <w:p w14:paraId="1CA79D05" w14:textId="77564544" w:rsidR="00A6794E" w:rsidRPr="00741E73" w:rsidRDefault="00FB10EF" w:rsidP="00741E73">
      <w:pPr>
        <w:pStyle w:val="Heading1"/>
      </w:pPr>
      <w:bookmarkStart w:id="90" w:name="_Toc516653968"/>
      <w:r>
        <w:t>6</w:t>
      </w:r>
      <w:r w:rsidR="00A6794E">
        <w:t xml:space="preserve">. </w:t>
      </w:r>
      <w:r w:rsidR="00C85286">
        <w:t xml:space="preserve"> Configuration Management</w:t>
      </w:r>
      <w:bookmarkEnd w:id="90"/>
    </w:p>
    <w:p w14:paraId="7EC8529F" w14:textId="09F1639A" w:rsidR="00741E73" w:rsidRDefault="00FB10EF" w:rsidP="00741E73">
      <w:pPr>
        <w:pStyle w:val="Heading2"/>
      </w:pPr>
      <w:bookmarkStart w:id="91" w:name="_Toc516653969"/>
      <w:r>
        <w:t xml:space="preserve">6.1 </w:t>
      </w:r>
      <w:r w:rsidR="00C85286">
        <w:t>API Configuration Management</w:t>
      </w:r>
      <w:bookmarkEnd w:id="91"/>
    </w:p>
    <w:p w14:paraId="300B3F80" w14:textId="243C8A10" w:rsidR="00741E73" w:rsidRDefault="00FB10EF" w:rsidP="00741E73">
      <w:pPr>
        <w:pStyle w:val="Heading3"/>
      </w:pPr>
      <w:bookmarkStart w:id="92" w:name="_Toc516653970"/>
      <w:r>
        <w:t xml:space="preserve">6.1.1 </w:t>
      </w:r>
      <w:r w:rsidR="00741E73">
        <w:t>Version Numbers</w:t>
      </w:r>
      <w:bookmarkEnd w:id="92"/>
    </w:p>
    <w:p w14:paraId="5B6EF7E5" w14:textId="77489C67" w:rsidR="00BA6522" w:rsidRDefault="00FB10EF" w:rsidP="00741E73">
      <w:pPr>
        <w:pStyle w:val="Heading3"/>
      </w:pPr>
      <w:bookmarkStart w:id="93" w:name="_Toc516653971"/>
      <w:r>
        <w:t xml:space="preserve">6.1.2 </w:t>
      </w:r>
      <w:r w:rsidR="00BA6522">
        <w:t>GitHub</w:t>
      </w:r>
      <w:r w:rsidR="00741E73">
        <w:t xml:space="preserve"> Integration</w:t>
      </w:r>
      <w:bookmarkEnd w:id="93"/>
    </w:p>
    <w:p w14:paraId="24C72863" w14:textId="23C1B810" w:rsidR="00741E73" w:rsidRDefault="00FB10EF" w:rsidP="00741E73">
      <w:pPr>
        <w:pStyle w:val="Heading4"/>
      </w:pPr>
      <w:bookmarkStart w:id="94" w:name="_Toc516653972"/>
      <w:r>
        <w:t xml:space="preserve">6.1.3 </w:t>
      </w:r>
      <w:r w:rsidR="00741E73">
        <w:t>Branching and Merging</w:t>
      </w:r>
      <w:bookmarkEnd w:id="94"/>
    </w:p>
    <w:p w14:paraId="454A92A4" w14:textId="014F1D62" w:rsidR="00C85286" w:rsidRDefault="00FB10EF" w:rsidP="00741E73">
      <w:pPr>
        <w:pStyle w:val="Heading2"/>
      </w:pPr>
      <w:bookmarkStart w:id="95" w:name="_Toc516653973"/>
      <w:r>
        <w:t xml:space="preserve">6.2 </w:t>
      </w:r>
      <w:r w:rsidR="00C85286">
        <w:t>Environment Configuration</w:t>
      </w:r>
      <w:bookmarkEnd w:id="95"/>
    </w:p>
    <w:p w14:paraId="77A7BFE4" w14:textId="64651855" w:rsidR="00741E73" w:rsidRDefault="00741E73" w:rsidP="00741E73"/>
    <w:p w14:paraId="15636BDE" w14:textId="0ED55772" w:rsidR="00741E73" w:rsidRDefault="00FB10EF" w:rsidP="00741E73">
      <w:pPr>
        <w:pStyle w:val="Heading1"/>
      </w:pPr>
      <w:bookmarkStart w:id="96" w:name="_Toc516653974"/>
      <w:r>
        <w:t xml:space="preserve">7. </w:t>
      </w:r>
      <w:r w:rsidR="00741E73">
        <w:t>Unit Testing</w:t>
      </w:r>
      <w:bookmarkEnd w:id="96"/>
    </w:p>
    <w:p w14:paraId="7C96613C" w14:textId="018525A3" w:rsidR="00787A46" w:rsidRDefault="00FB10EF" w:rsidP="00FB10EF">
      <w:pPr>
        <w:pStyle w:val="Heading2"/>
      </w:pPr>
      <w:bookmarkStart w:id="97" w:name="_Toc516653975"/>
      <w:r>
        <w:t>7.1 Unit Testing Approach</w:t>
      </w:r>
      <w:bookmarkEnd w:id="97"/>
    </w:p>
    <w:p w14:paraId="3FD160A5" w14:textId="7C824F01" w:rsidR="00787A2D" w:rsidRPr="00787A2D" w:rsidRDefault="00FB10EF" w:rsidP="00787A2D">
      <w:pPr>
        <w:pStyle w:val="Heading2"/>
      </w:pPr>
      <w:bookmarkStart w:id="98" w:name="_Toc516653976"/>
      <w:r>
        <w:t>7.2 Agnostic Unit Testing</w:t>
      </w:r>
      <w:bookmarkEnd w:id="98"/>
    </w:p>
    <w:p w14:paraId="5841A868" w14:textId="1B111FF8" w:rsidR="00741E73" w:rsidRDefault="00FB10EF" w:rsidP="00FB10EF">
      <w:pPr>
        <w:pStyle w:val="Heading2"/>
      </w:pPr>
      <w:bookmarkStart w:id="99" w:name="_Toc516653977"/>
      <w:r>
        <w:t xml:space="preserve">7.3 </w:t>
      </w:r>
      <w:r w:rsidR="00CB15BD">
        <w:t>MuleSoft M</w:t>
      </w:r>
      <w:r w:rsidR="00AB0958">
        <w:t>U</w:t>
      </w:r>
      <w:r w:rsidR="00CB15BD">
        <w:t>nit</w:t>
      </w:r>
      <w:bookmarkEnd w:id="99"/>
    </w:p>
    <w:p w14:paraId="59543D20" w14:textId="565B9367" w:rsidR="00FB10EF" w:rsidRDefault="00FB10EF" w:rsidP="00FB10EF">
      <w:pPr>
        <w:pStyle w:val="Heading3"/>
      </w:pPr>
      <w:bookmarkStart w:id="100" w:name="_Toc516653978"/>
      <w:r>
        <w:t>7.3.1 Mocking Features</w:t>
      </w:r>
      <w:bookmarkEnd w:id="100"/>
    </w:p>
    <w:p w14:paraId="1232BC06" w14:textId="2986A6B9" w:rsidR="00787A2D" w:rsidRPr="00787A2D" w:rsidRDefault="00787A2D" w:rsidP="00787A2D">
      <w:pPr>
        <w:pStyle w:val="Heading2"/>
      </w:pPr>
      <w:bookmarkStart w:id="101" w:name="_Toc516653979"/>
      <w:r>
        <w:t>7.4 Integration with Continuous Integration Continuous Deployment</w:t>
      </w:r>
      <w:bookmarkEnd w:id="101"/>
    </w:p>
    <w:p w14:paraId="781F8210" w14:textId="77777777" w:rsidR="00FB10EF" w:rsidRPr="00FB10EF" w:rsidRDefault="00FB10EF" w:rsidP="00FB10EF">
      <w:pPr>
        <w:pStyle w:val="NoSpacing"/>
      </w:pPr>
    </w:p>
    <w:p w14:paraId="29A45BD1" w14:textId="1F034E1A" w:rsidR="00CB15BD" w:rsidRDefault="00FB10EF" w:rsidP="00CB15BD">
      <w:pPr>
        <w:pStyle w:val="Heading1"/>
      </w:pPr>
      <w:bookmarkStart w:id="102" w:name="_Toc516653980"/>
      <w:r>
        <w:t xml:space="preserve">8. </w:t>
      </w:r>
      <w:r w:rsidR="00CB15BD">
        <w:t>Developer Setup</w:t>
      </w:r>
      <w:bookmarkEnd w:id="102"/>
    </w:p>
    <w:p w14:paraId="21633945" w14:textId="067F7E82" w:rsidR="00CB15BD" w:rsidRDefault="00FB10EF" w:rsidP="00CB15BD">
      <w:pPr>
        <w:pStyle w:val="Heading2"/>
      </w:pPr>
      <w:bookmarkStart w:id="103" w:name="_Toc516653981"/>
      <w:r>
        <w:t xml:space="preserve">8.1 </w:t>
      </w:r>
      <w:r w:rsidR="00CB15BD">
        <w:t xml:space="preserve">MuleSoft </w:t>
      </w:r>
      <w:r>
        <w:t>Developer</w:t>
      </w:r>
      <w:r w:rsidR="00CB15BD">
        <w:t xml:space="preserve"> Setup</w:t>
      </w:r>
      <w:bookmarkEnd w:id="103"/>
    </w:p>
    <w:p w14:paraId="7698C575" w14:textId="68435F70" w:rsidR="00CB15BD" w:rsidRDefault="00FB10EF" w:rsidP="00015F93">
      <w:pPr>
        <w:pStyle w:val="Heading3"/>
      </w:pPr>
      <w:bookmarkStart w:id="104" w:name="_Toc516653982"/>
      <w:r>
        <w:t xml:space="preserve">8.1.1 </w:t>
      </w:r>
      <w:r w:rsidR="00CB15BD">
        <w:t>Maven</w:t>
      </w:r>
      <w:bookmarkEnd w:id="104"/>
    </w:p>
    <w:p w14:paraId="5DDC1EF3" w14:textId="16FBD7B4" w:rsidR="00CB15BD" w:rsidRDefault="00FB10EF" w:rsidP="00015F93">
      <w:pPr>
        <w:pStyle w:val="Heading3"/>
      </w:pPr>
      <w:bookmarkStart w:id="105" w:name="_Toc516653983"/>
      <w:r>
        <w:t xml:space="preserve">8.1.2 </w:t>
      </w:r>
      <w:r w:rsidR="00CB15BD">
        <w:t>GitHub Plugin</w:t>
      </w:r>
      <w:bookmarkEnd w:id="105"/>
    </w:p>
    <w:p w14:paraId="609C3D72" w14:textId="1222AB82" w:rsidR="00CB15BD" w:rsidRPr="00CB15BD" w:rsidRDefault="00FB10EF" w:rsidP="00015F93">
      <w:pPr>
        <w:pStyle w:val="Heading3"/>
      </w:pPr>
      <w:bookmarkStart w:id="106" w:name="_Toc516653984"/>
      <w:r>
        <w:t xml:space="preserve">8.1.3 </w:t>
      </w:r>
      <w:r w:rsidR="00CB15BD">
        <w:t>M</w:t>
      </w:r>
      <w:r>
        <w:t>u</w:t>
      </w:r>
      <w:r w:rsidR="00CB15BD">
        <w:t>nit</w:t>
      </w:r>
      <w:r>
        <w:t xml:space="preserve"> Setup</w:t>
      </w:r>
      <w:bookmarkEnd w:id="106"/>
    </w:p>
    <w:p w14:paraId="1D974DB3" w14:textId="62B494A7" w:rsidR="00E45F3D" w:rsidRPr="00E45F3D" w:rsidRDefault="00E45F3D" w:rsidP="00E45F3D"/>
    <w:p w14:paraId="70B32902" w14:textId="67E6178E" w:rsidR="00E45F3D" w:rsidRDefault="00FB10EF" w:rsidP="00E45F3D">
      <w:pPr>
        <w:pStyle w:val="Heading1"/>
      </w:pPr>
      <w:bookmarkStart w:id="107" w:name="_Toc516653985"/>
      <w:r>
        <w:lastRenderedPageBreak/>
        <w:t xml:space="preserve">9. </w:t>
      </w:r>
      <w:r w:rsidR="00E45F3D">
        <w:t>Exception Handling</w:t>
      </w:r>
      <w:bookmarkEnd w:id="107"/>
    </w:p>
    <w:p w14:paraId="24393680" w14:textId="064F77EB" w:rsidR="00E45F3D" w:rsidRDefault="00FB10EF" w:rsidP="00FB10EF">
      <w:pPr>
        <w:pStyle w:val="Heading2"/>
      </w:pPr>
      <w:bookmarkStart w:id="108" w:name="_Toc516653986"/>
      <w:r>
        <w:t xml:space="preserve">9.1 </w:t>
      </w:r>
      <w:r w:rsidR="00E45F3D">
        <w:t xml:space="preserve">Exception </w:t>
      </w:r>
      <w:r>
        <w:t>Handling Approach</w:t>
      </w:r>
      <w:bookmarkEnd w:id="108"/>
    </w:p>
    <w:p w14:paraId="31B823D3" w14:textId="52D5A0B8" w:rsidR="00FB10EF" w:rsidRPr="00FB10EF" w:rsidRDefault="00FB10EF" w:rsidP="00015F93">
      <w:pPr>
        <w:pStyle w:val="Heading3"/>
      </w:pPr>
      <w:bookmarkStart w:id="109" w:name="_Toc516653987"/>
      <w:r>
        <w:t>9.1.1 Transactions vs. non-Transactions</w:t>
      </w:r>
      <w:bookmarkEnd w:id="109"/>
    </w:p>
    <w:p w14:paraId="41ECA13E" w14:textId="4C5E9B7B" w:rsidR="00E45F3D" w:rsidRDefault="00FB10EF" w:rsidP="00FB10EF">
      <w:pPr>
        <w:pStyle w:val="Heading2"/>
      </w:pPr>
      <w:bookmarkStart w:id="110" w:name="_Toc516653988"/>
      <w:r>
        <w:t xml:space="preserve">9.2 </w:t>
      </w:r>
      <w:r w:rsidR="00E45F3D">
        <w:t>Global Exceptions</w:t>
      </w:r>
      <w:bookmarkEnd w:id="110"/>
    </w:p>
    <w:p w14:paraId="2DF2B213" w14:textId="691E3965" w:rsidR="00E45F3D" w:rsidRDefault="00FB10EF" w:rsidP="00FB10EF">
      <w:pPr>
        <w:pStyle w:val="Heading2"/>
      </w:pPr>
      <w:bookmarkStart w:id="111" w:name="_Toc516653989"/>
      <w:r>
        <w:t xml:space="preserve">9.3 </w:t>
      </w:r>
      <w:r w:rsidR="00E45F3D">
        <w:t>API-Level Exceptions</w:t>
      </w:r>
      <w:bookmarkEnd w:id="111"/>
    </w:p>
    <w:p w14:paraId="52A6419E" w14:textId="4F569233" w:rsidR="00E45F3D" w:rsidRDefault="00FB10EF" w:rsidP="00FB10EF">
      <w:pPr>
        <w:pStyle w:val="Heading2"/>
      </w:pPr>
      <w:bookmarkStart w:id="112" w:name="_Toc516653990"/>
      <w:r>
        <w:t xml:space="preserve">9.4 </w:t>
      </w:r>
      <w:r w:rsidR="00E45F3D">
        <w:t>Middleware-Level Exceptions</w:t>
      </w:r>
      <w:bookmarkEnd w:id="112"/>
    </w:p>
    <w:p w14:paraId="54154559" w14:textId="2332D460" w:rsidR="00E45F3D" w:rsidRDefault="00FB10EF" w:rsidP="00FB10EF">
      <w:pPr>
        <w:pStyle w:val="Heading2"/>
      </w:pPr>
      <w:bookmarkStart w:id="113" w:name="_Toc516653991"/>
      <w:r>
        <w:t xml:space="preserve">9.5 </w:t>
      </w:r>
      <w:r w:rsidR="00E45F3D">
        <w:t>Message Process Failures and Retries</w:t>
      </w:r>
      <w:bookmarkEnd w:id="113"/>
    </w:p>
    <w:p w14:paraId="4F124E82" w14:textId="6C3C5B9A" w:rsidR="00E45F3D" w:rsidRDefault="00FB10EF" w:rsidP="00FB10EF">
      <w:pPr>
        <w:pStyle w:val="Heading2"/>
      </w:pPr>
      <w:bookmarkStart w:id="114" w:name="_Toc516653992"/>
      <w:r>
        <w:t xml:space="preserve">9.5.1 </w:t>
      </w:r>
      <w:r w:rsidR="00E45F3D">
        <w:t>Message Retries</w:t>
      </w:r>
      <w:bookmarkEnd w:id="114"/>
    </w:p>
    <w:p w14:paraId="0C5AAFA4" w14:textId="21F2F99A" w:rsidR="00E45F3D" w:rsidRDefault="00FB10EF" w:rsidP="00FB10EF">
      <w:pPr>
        <w:pStyle w:val="Heading2"/>
      </w:pPr>
      <w:bookmarkStart w:id="115" w:name="_Toc516653993"/>
      <w:r>
        <w:t xml:space="preserve">9.5.2 </w:t>
      </w:r>
      <w:r w:rsidR="00E45F3D">
        <w:t>Handling Message Failures</w:t>
      </w:r>
      <w:bookmarkEnd w:id="115"/>
    </w:p>
    <w:p w14:paraId="44D85CAA" w14:textId="072C34F5" w:rsidR="00FB10EF" w:rsidRDefault="00FB10EF" w:rsidP="00FB10EF">
      <w:pPr>
        <w:pStyle w:val="Heading2"/>
      </w:pPr>
      <w:bookmarkStart w:id="116" w:name="_Toc516653994"/>
      <w:r>
        <w:t>9.6 Exception Logging</w:t>
      </w:r>
      <w:bookmarkEnd w:id="116"/>
    </w:p>
    <w:p w14:paraId="7D1040B0" w14:textId="6CEC4868" w:rsidR="00FB10EF" w:rsidRDefault="00FB10EF" w:rsidP="00FB10EF">
      <w:pPr>
        <w:pStyle w:val="Heading2"/>
      </w:pPr>
      <w:bookmarkStart w:id="117" w:name="_Toc516653995"/>
      <w:r>
        <w:t>9.7 Notification and Alerting</w:t>
      </w:r>
      <w:bookmarkEnd w:id="117"/>
    </w:p>
    <w:p w14:paraId="40FD01D6" w14:textId="6C03094F" w:rsidR="00FB10EF" w:rsidRDefault="00FB10EF" w:rsidP="00FB10EF">
      <w:pPr>
        <w:pStyle w:val="Heading2"/>
      </w:pPr>
      <w:bookmarkStart w:id="118" w:name="_Toc516653996"/>
      <w:r>
        <w:t>9.8 Integration with Queuing</w:t>
      </w:r>
      <w:bookmarkEnd w:id="118"/>
    </w:p>
    <w:p w14:paraId="257B58EA" w14:textId="77777777" w:rsidR="00E45F3D" w:rsidRDefault="00E45F3D" w:rsidP="00E45F3D">
      <w:pPr>
        <w:shd w:val="clear" w:color="auto" w:fill="FFFFFF"/>
        <w:rPr>
          <w:rFonts w:ascii="Arial" w:hAnsi="Arial" w:cs="Arial"/>
          <w:color w:val="222222"/>
          <w:sz w:val="19"/>
          <w:szCs w:val="19"/>
        </w:rPr>
      </w:pPr>
    </w:p>
    <w:p w14:paraId="5B0B1A16" w14:textId="693B0E79" w:rsidR="00CB15BD" w:rsidRDefault="00787A2D" w:rsidP="00CB15BD">
      <w:pPr>
        <w:pStyle w:val="Heading1"/>
      </w:pPr>
      <w:bookmarkStart w:id="119" w:name="_Toc516653997"/>
      <w:r>
        <w:t xml:space="preserve">10. </w:t>
      </w:r>
      <w:r w:rsidR="00AB0958">
        <w:t>Baseline</w:t>
      </w:r>
      <w:r w:rsidR="00CB15BD">
        <w:t xml:space="preserve"> Logging</w:t>
      </w:r>
      <w:bookmarkEnd w:id="119"/>
    </w:p>
    <w:p w14:paraId="1A9211EA" w14:textId="6F6FB16A" w:rsidR="00E45F3D" w:rsidRDefault="00787A2D" w:rsidP="00CB15BD">
      <w:pPr>
        <w:pStyle w:val="Heading2"/>
      </w:pPr>
      <w:bookmarkStart w:id="120" w:name="_Toc516653998"/>
      <w:r>
        <w:t xml:space="preserve">10.1 </w:t>
      </w:r>
      <w:r w:rsidR="00E45F3D">
        <w:t>Logging Framework Used within Each API</w:t>
      </w:r>
      <w:bookmarkEnd w:id="120"/>
    </w:p>
    <w:p w14:paraId="70C5EC3C" w14:textId="6459591E" w:rsidR="00E45F3D" w:rsidRDefault="00787A2D" w:rsidP="00CB15BD">
      <w:pPr>
        <w:pStyle w:val="Heading2"/>
      </w:pPr>
      <w:bookmarkStart w:id="121" w:name="_Toc516653999"/>
      <w:r>
        <w:t xml:space="preserve">10.2 </w:t>
      </w:r>
      <w:r w:rsidR="00E45F3D">
        <w:t>Logged API Messages</w:t>
      </w:r>
      <w:bookmarkEnd w:id="121"/>
    </w:p>
    <w:p w14:paraId="7404BCC5" w14:textId="2FE04549" w:rsidR="00E45F3D" w:rsidRDefault="00787A2D" w:rsidP="00CB15BD">
      <w:pPr>
        <w:pStyle w:val="Heading2"/>
      </w:pPr>
      <w:bookmarkStart w:id="122" w:name="_Toc516654000"/>
      <w:r>
        <w:t xml:space="preserve">10.3 </w:t>
      </w:r>
      <w:r w:rsidR="00E45F3D">
        <w:t>API Audit-Level Logging</w:t>
      </w:r>
      <w:bookmarkEnd w:id="122"/>
    </w:p>
    <w:p w14:paraId="74CABEE2" w14:textId="7A76622C" w:rsidR="00E45F3D" w:rsidRDefault="001951CF" w:rsidP="00CB15BD">
      <w:pPr>
        <w:pStyle w:val="Heading2"/>
      </w:pPr>
      <w:bookmarkStart w:id="123" w:name="_Toc516654001"/>
      <w:r>
        <w:t xml:space="preserve">10.4 </w:t>
      </w:r>
      <w:r w:rsidR="00E45F3D">
        <w:t xml:space="preserve">Integration with Third-Party Log </w:t>
      </w:r>
      <w:r>
        <w:t>Aggregators</w:t>
      </w:r>
      <w:bookmarkEnd w:id="123"/>
    </w:p>
    <w:p w14:paraId="48C3B90A" w14:textId="77777777" w:rsidR="00741E73" w:rsidRDefault="00741E73" w:rsidP="001951CF">
      <w:pPr>
        <w:pStyle w:val="NoSpacing"/>
      </w:pPr>
    </w:p>
    <w:p w14:paraId="12AE8CA4" w14:textId="54CFAA2F" w:rsidR="00E45F3D" w:rsidRDefault="001951CF" w:rsidP="00CB15BD">
      <w:pPr>
        <w:pStyle w:val="Heading1"/>
      </w:pPr>
      <w:bookmarkStart w:id="124" w:name="_Toc516654002"/>
      <w:r>
        <w:t xml:space="preserve">11. </w:t>
      </w:r>
      <w:r w:rsidR="00AB0958">
        <w:t>Baseline</w:t>
      </w:r>
      <w:r w:rsidR="00CB15BD">
        <w:t xml:space="preserve"> </w:t>
      </w:r>
      <w:r w:rsidR="00E45F3D">
        <w:t>API Security</w:t>
      </w:r>
      <w:bookmarkEnd w:id="124"/>
    </w:p>
    <w:p w14:paraId="074C70E7" w14:textId="6616E3D1" w:rsidR="00CB15BD" w:rsidRPr="00CB15BD" w:rsidRDefault="001951CF" w:rsidP="00CB15BD">
      <w:pPr>
        <w:pStyle w:val="Heading2"/>
      </w:pPr>
      <w:bookmarkStart w:id="125" w:name="_Toc516654003"/>
      <w:r>
        <w:t xml:space="preserve">11.1 </w:t>
      </w:r>
      <w:r w:rsidR="00741E73">
        <w:t>VA Standards</w:t>
      </w:r>
      <w:bookmarkEnd w:id="125"/>
    </w:p>
    <w:p w14:paraId="4D561F88" w14:textId="7F902101" w:rsidR="00E45F3D" w:rsidRDefault="001951CF" w:rsidP="00CB15BD">
      <w:pPr>
        <w:pStyle w:val="Heading2"/>
      </w:pPr>
      <w:bookmarkStart w:id="126" w:name="_Toc516654004"/>
      <w:r>
        <w:t xml:space="preserve">11.2 </w:t>
      </w:r>
      <w:r w:rsidR="00E45F3D">
        <w:t>OAuth 2.0 and OpenID Connect Security</w:t>
      </w:r>
      <w:bookmarkEnd w:id="126"/>
    </w:p>
    <w:p w14:paraId="7C0487D5" w14:textId="4964DECF" w:rsidR="00E45F3D" w:rsidRDefault="001951CF" w:rsidP="00CB15BD">
      <w:pPr>
        <w:pStyle w:val="Heading2"/>
      </w:pPr>
      <w:bookmarkStart w:id="127" w:name="_Toc516654005"/>
      <w:r>
        <w:t xml:space="preserve">11.3 </w:t>
      </w:r>
      <w:r w:rsidR="00E45F3D">
        <w:t>API Security Guidelines and Best Practices</w:t>
      </w:r>
      <w:bookmarkEnd w:id="127"/>
    </w:p>
    <w:p w14:paraId="3DC485B7" w14:textId="77777777" w:rsidR="001951CF" w:rsidRPr="001951CF" w:rsidRDefault="001951CF" w:rsidP="001951CF">
      <w:pPr>
        <w:pStyle w:val="NoSpacing"/>
      </w:pPr>
    </w:p>
    <w:p w14:paraId="6D4D1FCC" w14:textId="2E97F2C9" w:rsidR="00CB15BD" w:rsidRDefault="001951CF" w:rsidP="00CB15BD">
      <w:pPr>
        <w:pStyle w:val="Heading1"/>
      </w:pPr>
      <w:bookmarkStart w:id="128" w:name="_Toc516654006"/>
      <w:r>
        <w:t xml:space="preserve">12. </w:t>
      </w:r>
      <w:r w:rsidR="00CB15BD">
        <w:t>Re-Usability and Shared Components</w:t>
      </w:r>
      <w:bookmarkEnd w:id="128"/>
    </w:p>
    <w:p w14:paraId="42C9D47D" w14:textId="2DA742F4" w:rsidR="00CB15BD" w:rsidRDefault="001951CF" w:rsidP="00CB15BD">
      <w:pPr>
        <w:pStyle w:val="Heading2"/>
      </w:pPr>
      <w:bookmarkStart w:id="129" w:name="_Toc516654007"/>
      <w:r>
        <w:t xml:space="preserve">12.1 </w:t>
      </w:r>
      <w:r w:rsidR="00CB15BD">
        <w:t>What Constitutes Reusable Artifacts</w:t>
      </w:r>
      <w:bookmarkEnd w:id="129"/>
    </w:p>
    <w:p w14:paraId="53E99128" w14:textId="78196FA6" w:rsidR="00CB15BD" w:rsidRDefault="001951CF" w:rsidP="00CB15BD">
      <w:pPr>
        <w:pStyle w:val="Heading2"/>
      </w:pPr>
      <w:bookmarkStart w:id="130" w:name="_Toc516654008"/>
      <w:r>
        <w:t xml:space="preserve">12.2 </w:t>
      </w:r>
      <w:r w:rsidR="00CB15BD">
        <w:t>How to Create Shared Components</w:t>
      </w:r>
      <w:bookmarkEnd w:id="130"/>
    </w:p>
    <w:p w14:paraId="42728BE4" w14:textId="703D94F6" w:rsidR="00CB15BD" w:rsidRDefault="001951CF" w:rsidP="00CB15BD">
      <w:pPr>
        <w:pStyle w:val="Heading2"/>
      </w:pPr>
      <w:bookmarkStart w:id="131" w:name="_Toc516654009"/>
      <w:r>
        <w:t xml:space="preserve">12.3 </w:t>
      </w:r>
      <w:r w:rsidR="00CB15BD">
        <w:t>Reuse Guidelines</w:t>
      </w:r>
      <w:bookmarkEnd w:id="131"/>
    </w:p>
    <w:p w14:paraId="3F6D73EF" w14:textId="11759E93" w:rsidR="00CB15BD" w:rsidRDefault="001951CF" w:rsidP="00CB15BD">
      <w:pPr>
        <w:pStyle w:val="Heading2"/>
      </w:pPr>
      <w:bookmarkStart w:id="132" w:name="_Toc516654010"/>
      <w:r>
        <w:t xml:space="preserve">12.4 </w:t>
      </w:r>
      <w:r w:rsidR="00CB15BD">
        <w:t>Deploying and Integrating Shared Components into an API</w:t>
      </w:r>
      <w:bookmarkEnd w:id="132"/>
      <w:r w:rsidR="00CB15BD">
        <w:t> </w:t>
      </w:r>
    </w:p>
    <w:p w14:paraId="68512080" w14:textId="01B2D462" w:rsidR="00ED6D58" w:rsidRDefault="00ED6D58" w:rsidP="00ED6D58"/>
    <w:p w14:paraId="448A764A" w14:textId="023F7693" w:rsidR="00ED6D58" w:rsidRPr="00ED6D58" w:rsidRDefault="00ED6D58" w:rsidP="00ED6D58">
      <w:pPr>
        <w:pStyle w:val="Heading1"/>
      </w:pPr>
      <w:bookmarkStart w:id="133" w:name="_Toc516654011"/>
      <w:r>
        <w:lastRenderedPageBreak/>
        <w:t>13. API Documentation Blueprint</w:t>
      </w:r>
      <w:bookmarkEnd w:id="133"/>
    </w:p>
    <w:p w14:paraId="4591C8AA" w14:textId="67788428" w:rsidR="00CB15BD" w:rsidRDefault="00ED6D58" w:rsidP="00ED6D58">
      <w:pPr>
        <w:pStyle w:val="Heading2"/>
      </w:pPr>
      <w:bookmarkStart w:id="134" w:name="_Toc516654012"/>
      <w:r>
        <w:t xml:space="preserve">13.1 </w:t>
      </w:r>
      <w:r w:rsidR="007E5B07">
        <w:tab/>
      </w:r>
      <w:r>
        <w:t>Core API Design Document</w:t>
      </w:r>
      <w:bookmarkEnd w:id="134"/>
    </w:p>
    <w:p w14:paraId="1C4A113F" w14:textId="77777777" w:rsidR="00135B6A" w:rsidRDefault="00135B6A" w:rsidP="00E45F3D">
      <w:pPr>
        <w:shd w:val="clear" w:color="auto" w:fill="FFFFFF"/>
        <w:rPr>
          <w:rFonts w:ascii="Arial" w:hAnsi="Arial" w:cs="Arial"/>
          <w:color w:val="222222"/>
          <w:sz w:val="19"/>
          <w:szCs w:val="19"/>
        </w:rPr>
      </w:pPr>
    </w:p>
    <w:p w14:paraId="2228AE04" w14:textId="77777777" w:rsidR="00135B6A" w:rsidRDefault="00135B6A">
      <w:pPr>
        <w:rPr>
          <w:rFonts w:ascii="Arial" w:hAnsi="Arial" w:cs="Arial"/>
          <w:color w:val="222222"/>
          <w:sz w:val="19"/>
          <w:szCs w:val="19"/>
        </w:rPr>
      </w:pPr>
      <w:r>
        <w:rPr>
          <w:rFonts w:ascii="Arial" w:hAnsi="Arial" w:cs="Arial"/>
          <w:color w:val="222222"/>
          <w:sz w:val="19"/>
          <w:szCs w:val="19"/>
        </w:rPr>
        <w:br w:type="page"/>
      </w:r>
    </w:p>
    <w:p w14:paraId="0321ABE7" w14:textId="77777777" w:rsidR="00135B6A" w:rsidRDefault="00135B6A" w:rsidP="00E45F3D">
      <w:pPr>
        <w:shd w:val="clear" w:color="auto" w:fill="FFFFFF"/>
        <w:rPr>
          <w:rFonts w:ascii="Arial" w:hAnsi="Arial" w:cs="Arial"/>
          <w:color w:val="222222"/>
          <w:sz w:val="19"/>
          <w:szCs w:val="19"/>
        </w:rPr>
      </w:pPr>
    </w:p>
    <w:p w14:paraId="5DC23601" w14:textId="5A50E05A" w:rsidR="009C0CEA" w:rsidRDefault="00ED6D58" w:rsidP="00135B6A">
      <w:pPr>
        <w:pStyle w:val="Heading1"/>
      </w:pPr>
      <w:bookmarkStart w:id="135" w:name="_Toc516654013"/>
      <w:r>
        <w:t>14</w:t>
      </w:r>
      <w:r w:rsidR="001951CF">
        <w:t xml:space="preserve">. </w:t>
      </w:r>
      <w:r w:rsidR="009C0CEA">
        <w:t>References</w:t>
      </w:r>
      <w:bookmarkEnd w:id="135"/>
    </w:p>
    <w:p w14:paraId="1C7357B7" w14:textId="742001C5" w:rsidR="00BA6522" w:rsidRPr="00BA6522" w:rsidRDefault="00BA6522" w:rsidP="00BA6522">
      <w:pPr>
        <w:pStyle w:val="Caption"/>
        <w:keepNext/>
      </w:pPr>
      <w:bookmarkStart w:id="136" w:name="_Toc515341204"/>
      <w:r>
        <w:t xml:space="preserve">Table </w:t>
      </w:r>
      <w:r w:rsidR="00A7541D">
        <w:fldChar w:fldCharType="begin"/>
      </w:r>
      <w:r w:rsidR="00A7541D">
        <w:instrText xml:space="preserve"> SEQ Table \* ARABIC </w:instrText>
      </w:r>
      <w:r w:rsidR="00A7541D">
        <w:fldChar w:fldCharType="separate"/>
      </w:r>
      <w:r>
        <w:rPr>
          <w:noProof/>
        </w:rPr>
        <w:t>1</w:t>
      </w:r>
      <w:r w:rsidR="00A7541D">
        <w:rPr>
          <w:noProof/>
        </w:rPr>
        <w:fldChar w:fldCharType="end"/>
      </w:r>
      <w:r>
        <w:t>: Reference Table</w:t>
      </w:r>
      <w:bookmarkEnd w:id="136"/>
    </w:p>
    <w:tbl>
      <w:tblPr>
        <w:tblStyle w:val="TableGrid"/>
        <w:tblW w:w="9355" w:type="dxa"/>
        <w:tblLayout w:type="fixed"/>
        <w:tblLook w:val="04A0" w:firstRow="1" w:lastRow="0" w:firstColumn="1" w:lastColumn="0" w:noHBand="0" w:noVBand="1"/>
      </w:tblPr>
      <w:tblGrid>
        <w:gridCol w:w="1064"/>
        <w:gridCol w:w="1901"/>
        <w:gridCol w:w="2250"/>
        <w:gridCol w:w="4140"/>
      </w:tblGrid>
      <w:tr w:rsidR="00BA6522" w14:paraId="0F5D571E" w14:textId="4000D5D5" w:rsidTr="00BA6522">
        <w:tc>
          <w:tcPr>
            <w:tcW w:w="1064" w:type="dxa"/>
            <w:shd w:val="clear" w:color="auto" w:fill="5B9BD5" w:themeFill="accent5"/>
          </w:tcPr>
          <w:p w14:paraId="14F4E3E5" w14:textId="77A3D401" w:rsidR="00BA6522" w:rsidRDefault="00BA6522" w:rsidP="00BA6522">
            <w:r>
              <w:t>Ref. ID</w:t>
            </w:r>
          </w:p>
        </w:tc>
        <w:tc>
          <w:tcPr>
            <w:tcW w:w="1901" w:type="dxa"/>
            <w:shd w:val="clear" w:color="auto" w:fill="5B9BD5" w:themeFill="accent5"/>
          </w:tcPr>
          <w:p w14:paraId="11D78D81" w14:textId="449C00A1" w:rsidR="00BA6522" w:rsidRDefault="00BA6522" w:rsidP="00BA6522">
            <w:r>
              <w:t>Reference Name</w:t>
            </w:r>
          </w:p>
        </w:tc>
        <w:tc>
          <w:tcPr>
            <w:tcW w:w="2250" w:type="dxa"/>
            <w:shd w:val="clear" w:color="auto" w:fill="5B9BD5" w:themeFill="accent5"/>
          </w:tcPr>
          <w:p w14:paraId="155C4204" w14:textId="1CE18708" w:rsidR="00BA6522" w:rsidRDefault="00BA6522" w:rsidP="00BA6522">
            <w:r>
              <w:t>Reference</w:t>
            </w:r>
          </w:p>
        </w:tc>
        <w:tc>
          <w:tcPr>
            <w:tcW w:w="4140" w:type="dxa"/>
            <w:shd w:val="clear" w:color="auto" w:fill="5B9BD5" w:themeFill="accent5"/>
          </w:tcPr>
          <w:p w14:paraId="7B181415" w14:textId="13060278" w:rsidR="00BA6522" w:rsidRDefault="00BA6522" w:rsidP="00BA6522">
            <w:r>
              <w:t>Definition</w:t>
            </w:r>
          </w:p>
        </w:tc>
      </w:tr>
      <w:tr w:rsidR="00BA6522" w14:paraId="6F7AB0B4" w14:textId="65C7634F" w:rsidTr="00BA6522">
        <w:tc>
          <w:tcPr>
            <w:tcW w:w="1064" w:type="dxa"/>
          </w:tcPr>
          <w:p w14:paraId="0AE3CE34" w14:textId="4A1213DD" w:rsidR="00BA6522" w:rsidRDefault="00BA6522" w:rsidP="00BA6522">
            <w:r>
              <w:t>R1</w:t>
            </w:r>
          </w:p>
        </w:tc>
        <w:tc>
          <w:tcPr>
            <w:tcW w:w="1901" w:type="dxa"/>
          </w:tcPr>
          <w:p w14:paraId="606A4C1F" w14:textId="68232BCC" w:rsidR="00BA6522" w:rsidRDefault="00BA6522" w:rsidP="00BA6522">
            <w:r>
              <w:t>FHIR Standard</w:t>
            </w:r>
          </w:p>
        </w:tc>
        <w:tc>
          <w:tcPr>
            <w:tcW w:w="2250" w:type="dxa"/>
          </w:tcPr>
          <w:p w14:paraId="68F73A0B" w14:textId="44E420EF" w:rsidR="00BA6522" w:rsidRDefault="00BA6522" w:rsidP="00BA6522">
            <w:r w:rsidRPr="00135B6A">
              <w:t>http://www.fhir.org/</w:t>
            </w:r>
          </w:p>
        </w:tc>
        <w:tc>
          <w:tcPr>
            <w:tcW w:w="4140" w:type="dxa"/>
          </w:tcPr>
          <w:p w14:paraId="2D39CD4E" w14:textId="77777777" w:rsidR="00BA6522" w:rsidRDefault="00BA6522" w:rsidP="00BA6522"/>
        </w:tc>
      </w:tr>
      <w:tr w:rsidR="00BA6522" w14:paraId="3139E838" w14:textId="1D85E9A0" w:rsidTr="00BA6522">
        <w:tc>
          <w:tcPr>
            <w:tcW w:w="1064" w:type="dxa"/>
          </w:tcPr>
          <w:p w14:paraId="50D9DB22" w14:textId="7B675186" w:rsidR="00BA6522" w:rsidRDefault="0073159D" w:rsidP="00BA6522">
            <w:r>
              <w:t>R2</w:t>
            </w:r>
          </w:p>
        </w:tc>
        <w:tc>
          <w:tcPr>
            <w:tcW w:w="1901" w:type="dxa"/>
          </w:tcPr>
          <w:p w14:paraId="50B87700" w14:textId="29F7F3F7" w:rsidR="00BA6522" w:rsidRDefault="0073159D" w:rsidP="00BA6522">
            <w:r>
              <w:t>HTTPS Standard</w:t>
            </w:r>
          </w:p>
        </w:tc>
        <w:tc>
          <w:tcPr>
            <w:tcW w:w="2250" w:type="dxa"/>
          </w:tcPr>
          <w:p w14:paraId="4FBA180F" w14:textId="5130851F" w:rsidR="00BA6522" w:rsidRPr="0073159D" w:rsidRDefault="00A7541D" w:rsidP="00BA6522">
            <w:pPr>
              <w:rPr>
                <w:rFonts w:ascii="Calibri" w:hAnsi="Calibri" w:cs="Calibri"/>
                <w:color w:val="0563C1"/>
                <w:u w:val="single"/>
              </w:rPr>
            </w:pPr>
            <w:hyperlink r:id="rId20" w:history="1">
              <w:r w:rsidR="0073159D">
                <w:rPr>
                  <w:rStyle w:val="Hyperlink"/>
                  <w:rFonts w:ascii="Calibri" w:hAnsi="Calibri" w:cs="Calibri"/>
                </w:rPr>
                <w:t>https://https.cio.gov/everything/</w:t>
              </w:r>
            </w:hyperlink>
          </w:p>
        </w:tc>
        <w:tc>
          <w:tcPr>
            <w:tcW w:w="4140" w:type="dxa"/>
          </w:tcPr>
          <w:p w14:paraId="3560731F" w14:textId="78F1F06E" w:rsidR="00BA6522" w:rsidRDefault="00D70892" w:rsidP="00BA6522">
            <w:r>
              <w:t>All web traffic shall be HTTPS and none shall be HTTP</w:t>
            </w:r>
          </w:p>
        </w:tc>
      </w:tr>
      <w:tr w:rsidR="00BA6522" w14:paraId="3E3E6106" w14:textId="502D377D" w:rsidTr="00BA6522">
        <w:tc>
          <w:tcPr>
            <w:tcW w:w="1064" w:type="dxa"/>
          </w:tcPr>
          <w:p w14:paraId="158E6DFC" w14:textId="37B3CF86" w:rsidR="00BA6522" w:rsidRDefault="00BA6522" w:rsidP="00BA6522"/>
        </w:tc>
        <w:tc>
          <w:tcPr>
            <w:tcW w:w="1901" w:type="dxa"/>
          </w:tcPr>
          <w:p w14:paraId="141E1485" w14:textId="059EC9E3" w:rsidR="00BA6522" w:rsidRDefault="00BA6522" w:rsidP="00BA6522"/>
        </w:tc>
        <w:tc>
          <w:tcPr>
            <w:tcW w:w="2250" w:type="dxa"/>
          </w:tcPr>
          <w:p w14:paraId="61060017" w14:textId="0E0C36CB" w:rsidR="00BA6522" w:rsidRDefault="00BA6522" w:rsidP="00BA6522"/>
        </w:tc>
        <w:tc>
          <w:tcPr>
            <w:tcW w:w="4140" w:type="dxa"/>
          </w:tcPr>
          <w:p w14:paraId="71B69E55" w14:textId="77777777" w:rsidR="00BA6522" w:rsidRDefault="00BA6522" w:rsidP="00BA6522"/>
        </w:tc>
      </w:tr>
      <w:tr w:rsidR="00BA6522" w14:paraId="03C561F9" w14:textId="05E5209D" w:rsidTr="00BA6522">
        <w:tc>
          <w:tcPr>
            <w:tcW w:w="1064" w:type="dxa"/>
          </w:tcPr>
          <w:p w14:paraId="7A1D07E1" w14:textId="10DCE699" w:rsidR="00BA6522" w:rsidRDefault="00BA6522" w:rsidP="00BA6522"/>
        </w:tc>
        <w:tc>
          <w:tcPr>
            <w:tcW w:w="1901" w:type="dxa"/>
          </w:tcPr>
          <w:p w14:paraId="46C447BC" w14:textId="457767FB" w:rsidR="00BA6522" w:rsidRDefault="00BA6522" w:rsidP="00BA6522"/>
        </w:tc>
        <w:tc>
          <w:tcPr>
            <w:tcW w:w="2250" w:type="dxa"/>
          </w:tcPr>
          <w:p w14:paraId="7300E105" w14:textId="082D1B27" w:rsidR="00BA6522" w:rsidRDefault="00BA6522" w:rsidP="00BA6522"/>
        </w:tc>
        <w:tc>
          <w:tcPr>
            <w:tcW w:w="4140" w:type="dxa"/>
          </w:tcPr>
          <w:p w14:paraId="4220D2B8" w14:textId="77777777" w:rsidR="00BA6522" w:rsidRDefault="00BA6522" w:rsidP="00BA6522"/>
        </w:tc>
      </w:tr>
    </w:tbl>
    <w:p w14:paraId="1E1589B6" w14:textId="5B134B14" w:rsidR="00135B6A" w:rsidRDefault="00135B6A">
      <w:pPr>
        <w:rPr>
          <w:rFonts w:asciiTheme="majorHAnsi" w:eastAsiaTheme="majorEastAsia" w:hAnsiTheme="majorHAnsi" w:cstheme="majorBidi"/>
          <w:color w:val="2F5496" w:themeColor="accent1" w:themeShade="BF"/>
          <w:sz w:val="32"/>
          <w:szCs w:val="32"/>
        </w:rPr>
      </w:pPr>
    </w:p>
    <w:p w14:paraId="48B5A34F" w14:textId="14436154" w:rsidR="00135B6A" w:rsidRPr="00135B6A" w:rsidRDefault="00ED6D58" w:rsidP="00135B6A">
      <w:pPr>
        <w:pStyle w:val="Heading1"/>
      </w:pPr>
      <w:bookmarkStart w:id="137" w:name="_Toc516654014"/>
      <w:r>
        <w:t>15</w:t>
      </w:r>
      <w:r w:rsidR="001951CF">
        <w:t xml:space="preserve">. </w:t>
      </w:r>
      <w:r w:rsidR="00135B6A">
        <w:t>Acronym</w:t>
      </w:r>
      <w:bookmarkEnd w:id="137"/>
    </w:p>
    <w:p w14:paraId="1989D160" w14:textId="70CBB097" w:rsidR="00135B6A" w:rsidRDefault="00135B6A" w:rsidP="00135B6A">
      <w:pPr>
        <w:pStyle w:val="Caption"/>
        <w:keepNext/>
      </w:pPr>
      <w:bookmarkStart w:id="138" w:name="_Toc515341205"/>
      <w:r>
        <w:t xml:space="preserve">Table </w:t>
      </w:r>
      <w:r w:rsidR="00755C1A">
        <w:t>2</w:t>
      </w:r>
      <w:r w:rsidR="00BA6522">
        <w:t>: Acronym Table</w:t>
      </w:r>
      <w:bookmarkEnd w:id="138"/>
    </w:p>
    <w:tbl>
      <w:tblPr>
        <w:tblStyle w:val="TableGrid"/>
        <w:tblW w:w="9355" w:type="dxa"/>
        <w:tblLook w:val="04A0" w:firstRow="1" w:lastRow="0" w:firstColumn="1" w:lastColumn="0" w:noHBand="0" w:noVBand="1"/>
      </w:tblPr>
      <w:tblGrid>
        <w:gridCol w:w="1130"/>
        <w:gridCol w:w="3545"/>
        <w:gridCol w:w="4680"/>
      </w:tblGrid>
      <w:tr w:rsidR="00135B6A" w14:paraId="2381EB9F" w14:textId="77777777" w:rsidTr="00261F46">
        <w:tc>
          <w:tcPr>
            <w:tcW w:w="1130" w:type="dxa"/>
            <w:shd w:val="clear" w:color="auto" w:fill="5B9BD5" w:themeFill="accent5"/>
          </w:tcPr>
          <w:p w14:paraId="7B46F732" w14:textId="77777777" w:rsidR="00135B6A" w:rsidRDefault="00135B6A" w:rsidP="00261F46">
            <w:r>
              <w:t>Acronym</w:t>
            </w:r>
          </w:p>
        </w:tc>
        <w:tc>
          <w:tcPr>
            <w:tcW w:w="3545" w:type="dxa"/>
            <w:shd w:val="clear" w:color="auto" w:fill="5B9BD5" w:themeFill="accent5"/>
          </w:tcPr>
          <w:p w14:paraId="6C862FC6" w14:textId="77777777" w:rsidR="00135B6A" w:rsidRDefault="00135B6A" w:rsidP="00261F46">
            <w:r>
              <w:t>Elaboration</w:t>
            </w:r>
          </w:p>
        </w:tc>
        <w:tc>
          <w:tcPr>
            <w:tcW w:w="4680" w:type="dxa"/>
            <w:shd w:val="clear" w:color="auto" w:fill="5B9BD5" w:themeFill="accent5"/>
          </w:tcPr>
          <w:p w14:paraId="72E3AD72" w14:textId="77777777" w:rsidR="00135B6A" w:rsidRDefault="00135B6A" w:rsidP="00261F46">
            <w:r>
              <w:t>Definition</w:t>
            </w:r>
          </w:p>
        </w:tc>
      </w:tr>
      <w:tr w:rsidR="00135B6A" w14:paraId="51545922" w14:textId="77777777" w:rsidTr="00261F46">
        <w:tc>
          <w:tcPr>
            <w:tcW w:w="1130" w:type="dxa"/>
          </w:tcPr>
          <w:p w14:paraId="4A38FA51" w14:textId="77777777" w:rsidR="00135B6A" w:rsidRDefault="00135B6A" w:rsidP="00261F46">
            <w:r>
              <w:t>API</w:t>
            </w:r>
          </w:p>
        </w:tc>
        <w:tc>
          <w:tcPr>
            <w:tcW w:w="3545" w:type="dxa"/>
          </w:tcPr>
          <w:p w14:paraId="06E7E12D" w14:textId="77777777" w:rsidR="00135B6A" w:rsidRDefault="00135B6A" w:rsidP="00261F46">
            <w:r>
              <w:t>Application Programming Interface</w:t>
            </w:r>
          </w:p>
        </w:tc>
        <w:tc>
          <w:tcPr>
            <w:tcW w:w="4680" w:type="dxa"/>
          </w:tcPr>
          <w:p w14:paraId="08B63678" w14:textId="77777777" w:rsidR="00135B6A" w:rsidRDefault="00135B6A" w:rsidP="00261F46">
            <w:r>
              <w:t>A computer function that performs a logical operation on rules or data.</w:t>
            </w:r>
          </w:p>
        </w:tc>
      </w:tr>
      <w:tr w:rsidR="00135B6A" w14:paraId="7790EACC" w14:textId="77777777" w:rsidTr="00261F46">
        <w:tc>
          <w:tcPr>
            <w:tcW w:w="1130" w:type="dxa"/>
          </w:tcPr>
          <w:p w14:paraId="2BEC4864" w14:textId="77777777" w:rsidR="00135B6A" w:rsidRDefault="00135B6A" w:rsidP="00261F46">
            <w:r>
              <w:t>SDK</w:t>
            </w:r>
          </w:p>
        </w:tc>
        <w:tc>
          <w:tcPr>
            <w:tcW w:w="3545" w:type="dxa"/>
          </w:tcPr>
          <w:p w14:paraId="22A1F268" w14:textId="77777777" w:rsidR="00135B6A" w:rsidRDefault="00135B6A" w:rsidP="00261F46">
            <w:r>
              <w:t>Software Development Kit</w:t>
            </w:r>
          </w:p>
        </w:tc>
        <w:tc>
          <w:tcPr>
            <w:tcW w:w="4680" w:type="dxa"/>
          </w:tcPr>
          <w:p w14:paraId="39DD3D99" w14:textId="77777777" w:rsidR="00135B6A" w:rsidRDefault="00135B6A" w:rsidP="00261F46">
            <w:r>
              <w:t>A collection of software modules and assets that allows a consumer to apply the modules for runtime functionality.</w:t>
            </w:r>
          </w:p>
        </w:tc>
      </w:tr>
      <w:tr w:rsidR="00135B6A" w14:paraId="6F0B5C15" w14:textId="77777777" w:rsidTr="00261F46">
        <w:tc>
          <w:tcPr>
            <w:tcW w:w="1130" w:type="dxa"/>
          </w:tcPr>
          <w:p w14:paraId="0D8C9A9C" w14:textId="77777777" w:rsidR="00135B6A" w:rsidRDefault="00135B6A" w:rsidP="00261F46">
            <w:r>
              <w:t>ROI</w:t>
            </w:r>
          </w:p>
        </w:tc>
        <w:tc>
          <w:tcPr>
            <w:tcW w:w="3545" w:type="dxa"/>
          </w:tcPr>
          <w:p w14:paraId="661407F2" w14:textId="77777777" w:rsidR="00135B6A" w:rsidRDefault="00135B6A" w:rsidP="00261F46">
            <w:r>
              <w:t>Return on Investment</w:t>
            </w:r>
          </w:p>
        </w:tc>
        <w:tc>
          <w:tcPr>
            <w:tcW w:w="4680" w:type="dxa"/>
          </w:tcPr>
          <w:p w14:paraId="2981AE60" w14:textId="77777777" w:rsidR="00135B6A" w:rsidRDefault="00135B6A" w:rsidP="00261F46">
            <w:r>
              <w:t>The benefit or payoff received from investing cost into an initiative</w:t>
            </w:r>
          </w:p>
        </w:tc>
      </w:tr>
      <w:tr w:rsidR="00135B6A" w14:paraId="6C7685A9" w14:textId="77777777" w:rsidTr="00261F46">
        <w:tc>
          <w:tcPr>
            <w:tcW w:w="1130" w:type="dxa"/>
          </w:tcPr>
          <w:p w14:paraId="21D88F36" w14:textId="77777777" w:rsidR="00135B6A" w:rsidRDefault="00135B6A" w:rsidP="00261F46">
            <w:r>
              <w:t>RAML</w:t>
            </w:r>
          </w:p>
        </w:tc>
        <w:tc>
          <w:tcPr>
            <w:tcW w:w="3545" w:type="dxa"/>
          </w:tcPr>
          <w:p w14:paraId="0BFACE95" w14:textId="77777777" w:rsidR="00135B6A" w:rsidRDefault="00135B6A" w:rsidP="00261F46">
            <w:r>
              <w:t>RESTful API Modeling Language</w:t>
            </w:r>
          </w:p>
        </w:tc>
        <w:tc>
          <w:tcPr>
            <w:tcW w:w="4680" w:type="dxa"/>
          </w:tcPr>
          <w:p w14:paraId="2FD3D3F1" w14:textId="77777777" w:rsidR="00135B6A" w:rsidRDefault="00135B6A" w:rsidP="00261F46">
            <w:r>
              <w:t>A language and approach to building API soft contracts the describe and specify API design details.</w:t>
            </w:r>
          </w:p>
        </w:tc>
      </w:tr>
      <w:tr w:rsidR="00BA6522" w14:paraId="79D476BC" w14:textId="77777777" w:rsidTr="00261F46">
        <w:tc>
          <w:tcPr>
            <w:tcW w:w="1130" w:type="dxa"/>
          </w:tcPr>
          <w:p w14:paraId="44D8BD4C" w14:textId="75528F46" w:rsidR="00BA6522" w:rsidRDefault="00BA6522" w:rsidP="00261F46">
            <w:r>
              <w:t>JSON</w:t>
            </w:r>
          </w:p>
        </w:tc>
        <w:tc>
          <w:tcPr>
            <w:tcW w:w="3545" w:type="dxa"/>
          </w:tcPr>
          <w:p w14:paraId="49E2F522" w14:textId="4A8C59CE" w:rsidR="00BA6522" w:rsidRDefault="00D70892" w:rsidP="00261F46">
            <w:r>
              <w:t>Javascript Object Notation</w:t>
            </w:r>
          </w:p>
        </w:tc>
        <w:tc>
          <w:tcPr>
            <w:tcW w:w="4680" w:type="dxa"/>
          </w:tcPr>
          <w:p w14:paraId="22E3021A" w14:textId="77777777" w:rsidR="00BA6522" w:rsidRDefault="00BA6522" w:rsidP="00261F46"/>
        </w:tc>
      </w:tr>
      <w:tr w:rsidR="00BA6522" w14:paraId="6E99B45F" w14:textId="77777777" w:rsidTr="00261F46">
        <w:tc>
          <w:tcPr>
            <w:tcW w:w="1130" w:type="dxa"/>
          </w:tcPr>
          <w:p w14:paraId="1076165B" w14:textId="60CA0B48" w:rsidR="00BA6522" w:rsidRDefault="00BA6522" w:rsidP="00261F46">
            <w:r>
              <w:t>SOAP</w:t>
            </w:r>
          </w:p>
        </w:tc>
        <w:tc>
          <w:tcPr>
            <w:tcW w:w="3545" w:type="dxa"/>
          </w:tcPr>
          <w:p w14:paraId="1D444D0B" w14:textId="77777777" w:rsidR="00BA6522" w:rsidRDefault="00BA6522" w:rsidP="00261F46"/>
        </w:tc>
        <w:tc>
          <w:tcPr>
            <w:tcW w:w="4680" w:type="dxa"/>
          </w:tcPr>
          <w:p w14:paraId="604C6A5F" w14:textId="77777777" w:rsidR="00BA6522" w:rsidRDefault="00BA6522" w:rsidP="00261F46"/>
        </w:tc>
      </w:tr>
      <w:tr w:rsidR="00BA6522" w14:paraId="343C97EC" w14:textId="77777777" w:rsidTr="00261F46">
        <w:tc>
          <w:tcPr>
            <w:tcW w:w="1130" w:type="dxa"/>
          </w:tcPr>
          <w:p w14:paraId="39D3FC04" w14:textId="6BF048A2" w:rsidR="00BA6522" w:rsidRDefault="00BA6522" w:rsidP="00261F46">
            <w:r>
              <w:t>XML</w:t>
            </w:r>
          </w:p>
        </w:tc>
        <w:tc>
          <w:tcPr>
            <w:tcW w:w="3545" w:type="dxa"/>
          </w:tcPr>
          <w:p w14:paraId="1478060A" w14:textId="6AF8763C" w:rsidR="00BA6522" w:rsidRDefault="00D70892" w:rsidP="00261F46">
            <w:r>
              <w:t>Xtensible Markup Language</w:t>
            </w:r>
          </w:p>
        </w:tc>
        <w:tc>
          <w:tcPr>
            <w:tcW w:w="4680" w:type="dxa"/>
          </w:tcPr>
          <w:p w14:paraId="5B8C6647" w14:textId="77777777" w:rsidR="00BA6522" w:rsidRDefault="00BA6522" w:rsidP="00261F46"/>
        </w:tc>
      </w:tr>
      <w:tr w:rsidR="00BA6522" w14:paraId="363ADBFF" w14:textId="77777777" w:rsidTr="00261F46">
        <w:tc>
          <w:tcPr>
            <w:tcW w:w="1130" w:type="dxa"/>
          </w:tcPr>
          <w:p w14:paraId="2AA0DF7C" w14:textId="73442BE6" w:rsidR="00BA6522" w:rsidRDefault="00BA6522" w:rsidP="00261F46">
            <w:r>
              <w:t>FHIR</w:t>
            </w:r>
          </w:p>
        </w:tc>
        <w:tc>
          <w:tcPr>
            <w:tcW w:w="3545" w:type="dxa"/>
          </w:tcPr>
          <w:p w14:paraId="78AA55DC" w14:textId="77777777" w:rsidR="00BA6522" w:rsidRDefault="00BA6522" w:rsidP="00261F46"/>
        </w:tc>
        <w:tc>
          <w:tcPr>
            <w:tcW w:w="4680" w:type="dxa"/>
          </w:tcPr>
          <w:p w14:paraId="39ACD381" w14:textId="77777777" w:rsidR="00BA6522" w:rsidRDefault="00BA6522" w:rsidP="00261F46"/>
        </w:tc>
      </w:tr>
      <w:tr w:rsidR="00741E73" w14:paraId="5053D370" w14:textId="77777777" w:rsidTr="00261F46">
        <w:tc>
          <w:tcPr>
            <w:tcW w:w="1130" w:type="dxa"/>
          </w:tcPr>
          <w:p w14:paraId="512D49B1" w14:textId="43CD9335" w:rsidR="00741E73" w:rsidRDefault="00741E73" w:rsidP="00261F46"/>
        </w:tc>
        <w:tc>
          <w:tcPr>
            <w:tcW w:w="3545" w:type="dxa"/>
          </w:tcPr>
          <w:p w14:paraId="5170E85C" w14:textId="77777777" w:rsidR="00741E73" w:rsidRDefault="00741E73" w:rsidP="00261F46"/>
        </w:tc>
        <w:tc>
          <w:tcPr>
            <w:tcW w:w="4680" w:type="dxa"/>
          </w:tcPr>
          <w:p w14:paraId="738F0230" w14:textId="77777777" w:rsidR="00741E73" w:rsidRDefault="00741E73" w:rsidP="00261F46"/>
        </w:tc>
      </w:tr>
    </w:tbl>
    <w:p w14:paraId="19F29EAE" w14:textId="77777777" w:rsidR="00135B6A" w:rsidRDefault="00135B6A" w:rsidP="00135B6A"/>
    <w:p w14:paraId="4D8D9963" w14:textId="77777777" w:rsidR="00135B6A" w:rsidRDefault="00135B6A" w:rsidP="00E45F3D">
      <w:pPr>
        <w:shd w:val="clear" w:color="auto" w:fill="FFFFFF"/>
        <w:rPr>
          <w:rFonts w:ascii="Arial" w:hAnsi="Arial" w:cs="Arial"/>
          <w:color w:val="222222"/>
          <w:sz w:val="19"/>
          <w:szCs w:val="19"/>
        </w:rPr>
      </w:pPr>
    </w:p>
    <w:p w14:paraId="4127B589" w14:textId="77777777" w:rsidR="00135B6A" w:rsidRDefault="00135B6A" w:rsidP="00E45F3D">
      <w:pPr>
        <w:shd w:val="clear" w:color="auto" w:fill="FFFFFF"/>
        <w:rPr>
          <w:rFonts w:ascii="Arial" w:hAnsi="Arial" w:cs="Arial"/>
          <w:color w:val="222222"/>
          <w:sz w:val="19"/>
          <w:szCs w:val="19"/>
        </w:rPr>
      </w:pPr>
    </w:p>
    <w:p w14:paraId="446A5989" w14:textId="77777777" w:rsidR="002636FC" w:rsidRDefault="002636FC" w:rsidP="00400461"/>
    <w:sectPr w:rsidR="002636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0" w:author="Jordan Braunstein" w:date="2018-06-13T15:55:00Z" w:initials="JB">
    <w:p w14:paraId="1479BC07" w14:textId="0AED79EB" w:rsidR="0046632C" w:rsidRDefault="0046632C">
      <w:pPr>
        <w:pStyle w:val="CommentText"/>
      </w:pPr>
      <w:r>
        <w:rPr>
          <w:rStyle w:val="CommentReference"/>
        </w:rPr>
        <w:annotationRef/>
      </w:r>
      <w:r>
        <w:t>Such as? 1-2 Examples of API Development methodologies?</w:t>
      </w:r>
    </w:p>
  </w:comment>
  <w:comment w:id="47" w:author="Jordan Braunstein" w:date="2018-06-13T15:51:00Z" w:initials="JB">
    <w:p w14:paraId="3798B2B8" w14:textId="4F01421D" w:rsidR="0046632C" w:rsidRDefault="0046632C">
      <w:pPr>
        <w:pStyle w:val="CommentText"/>
      </w:pPr>
      <w:r>
        <w:rPr>
          <w:rStyle w:val="CommentReference"/>
        </w:rPr>
        <w:annotationRef/>
      </w:r>
      <w:r>
        <w:t>Provide a definition of what is an API Contract and what is an API Mock</w:t>
      </w:r>
    </w:p>
  </w:comment>
  <w:comment w:id="50" w:author="Jordan Braunstein" w:date="2018-06-13T15:59:00Z" w:initials="JB">
    <w:p w14:paraId="10F2E736" w14:textId="77777777" w:rsidR="0046632C" w:rsidRDefault="0046632C">
      <w:pPr>
        <w:pStyle w:val="CommentText"/>
      </w:pPr>
      <w:r>
        <w:rPr>
          <w:rStyle w:val="CommentReference"/>
        </w:rPr>
        <w:annotationRef/>
      </w:r>
      <w:r>
        <w:t>3 Feedback items:</w:t>
      </w:r>
    </w:p>
    <w:p w14:paraId="0D3D2743" w14:textId="60E49961" w:rsidR="0046632C" w:rsidRDefault="00C622C3" w:rsidP="0046632C">
      <w:pPr>
        <w:pStyle w:val="CommentText"/>
        <w:numPr>
          <w:ilvl w:val="0"/>
          <w:numId w:val="23"/>
        </w:numPr>
      </w:pPr>
      <w:r>
        <w:t xml:space="preserve"> This shoulld vendor agnostic</w:t>
      </w:r>
    </w:p>
    <w:p w14:paraId="76F16E6F" w14:textId="4F9770D6" w:rsidR="00C622C3" w:rsidRDefault="00C622C3" w:rsidP="0046632C">
      <w:pPr>
        <w:pStyle w:val="CommentText"/>
        <w:numPr>
          <w:ilvl w:val="0"/>
          <w:numId w:val="23"/>
        </w:numPr>
      </w:pPr>
      <w:r>
        <w:t xml:space="preserve"> Can we get more prescriptive on choosing Swagger vs. RAML.  Which one should we standardize on? or when to use which on vs. the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79BC07" w15:done="0"/>
  <w15:commentEx w15:paraId="3798B2B8" w15:done="0"/>
  <w15:commentEx w15:paraId="76F16E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79BC07" w16cid:durableId="1ECBBCEF"/>
  <w16cid:commentId w16cid:paraId="3798B2B8" w16cid:durableId="1ECBBC1F"/>
  <w16cid:commentId w16cid:paraId="76F16E6F" w16cid:durableId="1ECBBD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FDB73" w14:textId="77777777" w:rsidR="00A7541D" w:rsidRDefault="00A7541D" w:rsidP="00CB61B5">
      <w:pPr>
        <w:spacing w:after="0" w:line="240" w:lineRule="auto"/>
      </w:pPr>
      <w:r>
        <w:separator/>
      </w:r>
    </w:p>
  </w:endnote>
  <w:endnote w:type="continuationSeparator" w:id="0">
    <w:p w14:paraId="2B8BEDA8" w14:textId="77777777" w:rsidR="00A7541D" w:rsidRDefault="00A7541D"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03FCEE5D" w:rsidR="0046632C" w:rsidRPr="00E65605" w:rsidRDefault="004663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F10C84">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8D35E" w14:textId="77777777" w:rsidR="00A7541D" w:rsidRDefault="00A7541D" w:rsidP="00CB61B5">
      <w:pPr>
        <w:spacing w:after="0" w:line="240" w:lineRule="auto"/>
      </w:pPr>
      <w:r>
        <w:separator/>
      </w:r>
    </w:p>
  </w:footnote>
  <w:footnote w:type="continuationSeparator" w:id="0">
    <w:p w14:paraId="78A90AE9" w14:textId="77777777" w:rsidR="00A7541D" w:rsidRDefault="00A7541D"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46632C" w:rsidRDefault="0046632C">
    <w:pPr>
      <w:pStyle w:val="Header"/>
    </w:pPr>
  </w:p>
  <w:p w14:paraId="7FE18429" w14:textId="77777777" w:rsidR="0046632C" w:rsidRDefault="004663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46632C" w:rsidRPr="00092AF9" w:rsidRDefault="0046632C"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3"/>
  </w:num>
  <w:num w:numId="3">
    <w:abstractNumId w:val="10"/>
  </w:num>
  <w:num w:numId="4">
    <w:abstractNumId w:val="16"/>
  </w:num>
  <w:num w:numId="5">
    <w:abstractNumId w:val="4"/>
  </w:num>
  <w:num w:numId="6">
    <w:abstractNumId w:val="14"/>
  </w:num>
  <w:num w:numId="7">
    <w:abstractNumId w:val="20"/>
  </w:num>
  <w:num w:numId="8">
    <w:abstractNumId w:val="22"/>
  </w:num>
  <w:num w:numId="9">
    <w:abstractNumId w:val="9"/>
  </w:num>
  <w:num w:numId="10">
    <w:abstractNumId w:val="15"/>
  </w:num>
  <w:num w:numId="11">
    <w:abstractNumId w:val="21"/>
  </w:num>
  <w:num w:numId="12">
    <w:abstractNumId w:val="6"/>
  </w:num>
  <w:num w:numId="13">
    <w:abstractNumId w:val="1"/>
  </w:num>
  <w:num w:numId="14">
    <w:abstractNumId w:val="17"/>
  </w:num>
  <w:num w:numId="15">
    <w:abstractNumId w:val="11"/>
  </w:num>
  <w:num w:numId="16">
    <w:abstractNumId w:val="5"/>
  </w:num>
  <w:num w:numId="17">
    <w:abstractNumId w:val="8"/>
  </w:num>
  <w:num w:numId="18">
    <w:abstractNumId w:val="3"/>
  </w:num>
  <w:num w:numId="19">
    <w:abstractNumId w:val="2"/>
  </w:num>
  <w:num w:numId="20">
    <w:abstractNumId w:val="18"/>
  </w:num>
  <w:num w:numId="21">
    <w:abstractNumId w:val="19"/>
  </w:num>
  <w:num w:numId="22">
    <w:abstractNumId w:val="0"/>
  </w:num>
  <w:num w:numId="23">
    <w:abstractNumId w:val="7"/>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dan Braunstein">
    <w15:presenceInfo w15:providerId="Windows Live" w15:userId="ba10afa6552008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5FA"/>
    <w:rsid w:val="00003C79"/>
    <w:rsid w:val="000128A0"/>
    <w:rsid w:val="00015AF1"/>
    <w:rsid w:val="00015F93"/>
    <w:rsid w:val="00017E93"/>
    <w:rsid w:val="00021C95"/>
    <w:rsid w:val="000249E6"/>
    <w:rsid w:val="00026114"/>
    <w:rsid w:val="000271B8"/>
    <w:rsid w:val="00031BF5"/>
    <w:rsid w:val="00031FB8"/>
    <w:rsid w:val="00034050"/>
    <w:rsid w:val="0004523C"/>
    <w:rsid w:val="00047BFB"/>
    <w:rsid w:val="00053026"/>
    <w:rsid w:val="0005383B"/>
    <w:rsid w:val="00062D89"/>
    <w:rsid w:val="000641DF"/>
    <w:rsid w:val="00065DA3"/>
    <w:rsid w:val="00066E5A"/>
    <w:rsid w:val="00067AC1"/>
    <w:rsid w:val="00074CFA"/>
    <w:rsid w:val="00080CBA"/>
    <w:rsid w:val="00081C9A"/>
    <w:rsid w:val="00081F23"/>
    <w:rsid w:val="0008594D"/>
    <w:rsid w:val="0008646A"/>
    <w:rsid w:val="0009026E"/>
    <w:rsid w:val="000961DC"/>
    <w:rsid w:val="000A0A4F"/>
    <w:rsid w:val="000B2103"/>
    <w:rsid w:val="000B3A64"/>
    <w:rsid w:val="000B5613"/>
    <w:rsid w:val="000C4F1E"/>
    <w:rsid w:val="000C79A5"/>
    <w:rsid w:val="000D3CFB"/>
    <w:rsid w:val="000D4A9A"/>
    <w:rsid w:val="000E0527"/>
    <w:rsid w:val="000E476A"/>
    <w:rsid w:val="000F1A1A"/>
    <w:rsid w:val="00105EC1"/>
    <w:rsid w:val="00106DE4"/>
    <w:rsid w:val="0010710E"/>
    <w:rsid w:val="00127369"/>
    <w:rsid w:val="00131BA9"/>
    <w:rsid w:val="00135791"/>
    <w:rsid w:val="00135B6A"/>
    <w:rsid w:val="001425D3"/>
    <w:rsid w:val="001602A7"/>
    <w:rsid w:val="001632EA"/>
    <w:rsid w:val="00163DD6"/>
    <w:rsid w:val="0016672B"/>
    <w:rsid w:val="00175149"/>
    <w:rsid w:val="0017588A"/>
    <w:rsid w:val="00181AF9"/>
    <w:rsid w:val="00194E23"/>
    <w:rsid w:val="001951CF"/>
    <w:rsid w:val="001A03E3"/>
    <w:rsid w:val="001A5C30"/>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F46"/>
    <w:rsid w:val="002636FC"/>
    <w:rsid w:val="002639CD"/>
    <w:rsid w:val="0027143D"/>
    <w:rsid w:val="00271E8E"/>
    <w:rsid w:val="002755FA"/>
    <w:rsid w:val="00275DD3"/>
    <w:rsid w:val="002778D7"/>
    <w:rsid w:val="00277B70"/>
    <w:rsid w:val="00287653"/>
    <w:rsid w:val="002A3796"/>
    <w:rsid w:val="002A40E1"/>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4F24"/>
    <w:rsid w:val="00455B28"/>
    <w:rsid w:val="0046632C"/>
    <w:rsid w:val="0046634D"/>
    <w:rsid w:val="004708FF"/>
    <w:rsid w:val="00477F1C"/>
    <w:rsid w:val="00481C31"/>
    <w:rsid w:val="00487E7D"/>
    <w:rsid w:val="00490AB5"/>
    <w:rsid w:val="00492A28"/>
    <w:rsid w:val="004A159C"/>
    <w:rsid w:val="004A5728"/>
    <w:rsid w:val="004A57FA"/>
    <w:rsid w:val="004A7C22"/>
    <w:rsid w:val="004B14AB"/>
    <w:rsid w:val="004B4098"/>
    <w:rsid w:val="004B4C5E"/>
    <w:rsid w:val="004B6B60"/>
    <w:rsid w:val="004C4798"/>
    <w:rsid w:val="004C6326"/>
    <w:rsid w:val="004C7B37"/>
    <w:rsid w:val="004D0C76"/>
    <w:rsid w:val="004D13D3"/>
    <w:rsid w:val="004D1B61"/>
    <w:rsid w:val="004D31C9"/>
    <w:rsid w:val="004D4411"/>
    <w:rsid w:val="004E253D"/>
    <w:rsid w:val="004F5BF5"/>
    <w:rsid w:val="00503248"/>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65172"/>
    <w:rsid w:val="00570ED7"/>
    <w:rsid w:val="00574BFA"/>
    <w:rsid w:val="00583444"/>
    <w:rsid w:val="005853F9"/>
    <w:rsid w:val="005910F1"/>
    <w:rsid w:val="00597FA4"/>
    <w:rsid w:val="005A5E3F"/>
    <w:rsid w:val="005A6808"/>
    <w:rsid w:val="005B0E29"/>
    <w:rsid w:val="005B41F8"/>
    <w:rsid w:val="005B4C9A"/>
    <w:rsid w:val="005B633B"/>
    <w:rsid w:val="005B73C9"/>
    <w:rsid w:val="005C1059"/>
    <w:rsid w:val="005C26E4"/>
    <w:rsid w:val="005C48BB"/>
    <w:rsid w:val="005C559A"/>
    <w:rsid w:val="005D365E"/>
    <w:rsid w:val="005D5F81"/>
    <w:rsid w:val="005F1766"/>
    <w:rsid w:val="005F19B3"/>
    <w:rsid w:val="005F3BC5"/>
    <w:rsid w:val="005F3EFB"/>
    <w:rsid w:val="006005BC"/>
    <w:rsid w:val="00607F3A"/>
    <w:rsid w:val="00612E84"/>
    <w:rsid w:val="006172D8"/>
    <w:rsid w:val="00625700"/>
    <w:rsid w:val="00625ED8"/>
    <w:rsid w:val="0064124D"/>
    <w:rsid w:val="0064560A"/>
    <w:rsid w:val="00650163"/>
    <w:rsid w:val="00653BB0"/>
    <w:rsid w:val="00657636"/>
    <w:rsid w:val="00664C49"/>
    <w:rsid w:val="006773C7"/>
    <w:rsid w:val="00682430"/>
    <w:rsid w:val="00682A13"/>
    <w:rsid w:val="0068518D"/>
    <w:rsid w:val="00685465"/>
    <w:rsid w:val="00686618"/>
    <w:rsid w:val="006A02A4"/>
    <w:rsid w:val="006A6418"/>
    <w:rsid w:val="006B14C3"/>
    <w:rsid w:val="006B7737"/>
    <w:rsid w:val="006D68F4"/>
    <w:rsid w:val="006D6F67"/>
    <w:rsid w:val="006E069E"/>
    <w:rsid w:val="006E36AA"/>
    <w:rsid w:val="006E4BA0"/>
    <w:rsid w:val="006F1D23"/>
    <w:rsid w:val="006F2762"/>
    <w:rsid w:val="006F66D7"/>
    <w:rsid w:val="00700DA7"/>
    <w:rsid w:val="00702FED"/>
    <w:rsid w:val="00703853"/>
    <w:rsid w:val="00710399"/>
    <w:rsid w:val="0071060B"/>
    <w:rsid w:val="00726ADC"/>
    <w:rsid w:val="0073159D"/>
    <w:rsid w:val="00737437"/>
    <w:rsid w:val="007404D5"/>
    <w:rsid w:val="00741E73"/>
    <w:rsid w:val="00747702"/>
    <w:rsid w:val="00751D65"/>
    <w:rsid w:val="00754057"/>
    <w:rsid w:val="00755C1A"/>
    <w:rsid w:val="007578A4"/>
    <w:rsid w:val="00761440"/>
    <w:rsid w:val="00763E05"/>
    <w:rsid w:val="00766966"/>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AB3"/>
    <w:rsid w:val="007D0DF4"/>
    <w:rsid w:val="007D1B4A"/>
    <w:rsid w:val="007D2B34"/>
    <w:rsid w:val="007E3C02"/>
    <w:rsid w:val="007E5B07"/>
    <w:rsid w:val="007F5150"/>
    <w:rsid w:val="008033F7"/>
    <w:rsid w:val="00805857"/>
    <w:rsid w:val="0081279E"/>
    <w:rsid w:val="0081591F"/>
    <w:rsid w:val="00817E47"/>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5C93"/>
    <w:rsid w:val="00900004"/>
    <w:rsid w:val="0090110D"/>
    <w:rsid w:val="009152E1"/>
    <w:rsid w:val="00922F9E"/>
    <w:rsid w:val="00923A1D"/>
    <w:rsid w:val="00947B02"/>
    <w:rsid w:val="00950777"/>
    <w:rsid w:val="00954CE8"/>
    <w:rsid w:val="0096008A"/>
    <w:rsid w:val="009600CF"/>
    <w:rsid w:val="00961D0E"/>
    <w:rsid w:val="00975164"/>
    <w:rsid w:val="00976762"/>
    <w:rsid w:val="00977FE8"/>
    <w:rsid w:val="00982D24"/>
    <w:rsid w:val="00982DB4"/>
    <w:rsid w:val="009842E9"/>
    <w:rsid w:val="00990A75"/>
    <w:rsid w:val="009B1430"/>
    <w:rsid w:val="009B292D"/>
    <w:rsid w:val="009C0CEA"/>
    <w:rsid w:val="009D10B6"/>
    <w:rsid w:val="009D633D"/>
    <w:rsid w:val="009E6991"/>
    <w:rsid w:val="009E788C"/>
    <w:rsid w:val="009F01C4"/>
    <w:rsid w:val="009F095E"/>
    <w:rsid w:val="009F7639"/>
    <w:rsid w:val="00A14DD6"/>
    <w:rsid w:val="00A17C81"/>
    <w:rsid w:val="00A23FB2"/>
    <w:rsid w:val="00A25B12"/>
    <w:rsid w:val="00A260BA"/>
    <w:rsid w:val="00A26EA1"/>
    <w:rsid w:val="00A446F7"/>
    <w:rsid w:val="00A472F7"/>
    <w:rsid w:val="00A512DE"/>
    <w:rsid w:val="00A55503"/>
    <w:rsid w:val="00A6794E"/>
    <w:rsid w:val="00A70E06"/>
    <w:rsid w:val="00A720F3"/>
    <w:rsid w:val="00A7541D"/>
    <w:rsid w:val="00A76B1F"/>
    <w:rsid w:val="00A76F60"/>
    <w:rsid w:val="00A83CCA"/>
    <w:rsid w:val="00A85319"/>
    <w:rsid w:val="00A86D07"/>
    <w:rsid w:val="00A90387"/>
    <w:rsid w:val="00AA26C4"/>
    <w:rsid w:val="00AA2FF9"/>
    <w:rsid w:val="00AA3DF9"/>
    <w:rsid w:val="00AA60F8"/>
    <w:rsid w:val="00AB0958"/>
    <w:rsid w:val="00AB3C74"/>
    <w:rsid w:val="00AB5F69"/>
    <w:rsid w:val="00AC49DD"/>
    <w:rsid w:val="00AC6CAA"/>
    <w:rsid w:val="00AC6E66"/>
    <w:rsid w:val="00AC7001"/>
    <w:rsid w:val="00AD5529"/>
    <w:rsid w:val="00AD5B70"/>
    <w:rsid w:val="00AD7F40"/>
    <w:rsid w:val="00AE4D3A"/>
    <w:rsid w:val="00AE7888"/>
    <w:rsid w:val="00AF25AD"/>
    <w:rsid w:val="00AF4F51"/>
    <w:rsid w:val="00AF5EC7"/>
    <w:rsid w:val="00B0009A"/>
    <w:rsid w:val="00B01AF3"/>
    <w:rsid w:val="00B0425D"/>
    <w:rsid w:val="00B05846"/>
    <w:rsid w:val="00B05CA4"/>
    <w:rsid w:val="00B14A96"/>
    <w:rsid w:val="00B155CD"/>
    <w:rsid w:val="00B305E1"/>
    <w:rsid w:val="00B3080D"/>
    <w:rsid w:val="00B31571"/>
    <w:rsid w:val="00B32C3A"/>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355D7"/>
    <w:rsid w:val="00C41668"/>
    <w:rsid w:val="00C421D7"/>
    <w:rsid w:val="00C45FB4"/>
    <w:rsid w:val="00C478D0"/>
    <w:rsid w:val="00C52B5B"/>
    <w:rsid w:val="00C54FA7"/>
    <w:rsid w:val="00C60F01"/>
    <w:rsid w:val="00C622C3"/>
    <w:rsid w:val="00C65EE7"/>
    <w:rsid w:val="00C70F86"/>
    <w:rsid w:val="00C7731C"/>
    <w:rsid w:val="00C85286"/>
    <w:rsid w:val="00C90EE0"/>
    <w:rsid w:val="00CA19FD"/>
    <w:rsid w:val="00CB15BD"/>
    <w:rsid w:val="00CB4631"/>
    <w:rsid w:val="00CB61B5"/>
    <w:rsid w:val="00CC14AC"/>
    <w:rsid w:val="00CC32D6"/>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32D79"/>
    <w:rsid w:val="00E411FF"/>
    <w:rsid w:val="00E4283F"/>
    <w:rsid w:val="00E45F3D"/>
    <w:rsid w:val="00E45F63"/>
    <w:rsid w:val="00E47121"/>
    <w:rsid w:val="00E616A7"/>
    <w:rsid w:val="00E674F5"/>
    <w:rsid w:val="00E718A6"/>
    <w:rsid w:val="00E721D4"/>
    <w:rsid w:val="00E80B17"/>
    <w:rsid w:val="00E95D4F"/>
    <w:rsid w:val="00EA614B"/>
    <w:rsid w:val="00EB033E"/>
    <w:rsid w:val="00EB46FF"/>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https.cio.gov/everyth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https://image.slidesharecdn.com/designfirstapiswithramlandsoapuislides-140328120119-phpapp01/95/design-first-apis-with-raml-and-soapui-9-638.jpg?cb=139600947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microsoft.com/office/2011/relationships/people" Target="peop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0EBE8-62DD-492E-8353-E2DF90996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3740</Words>
  <Characters>21323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Jordan Braunstein</cp:lastModifiedBy>
  <cp:revision>5</cp:revision>
  <dcterms:created xsi:type="dcterms:W3CDTF">2018-06-13T21:52:00Z</dcterms:created>
  <dcterms:modified xsi:type="dcterms:W3CDTF">2018-06-18T14:01:00Z</dcterms:modified>
</cp:coreProperties>
</file>